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D5342" w14:textId="77777777" w:rsidR="009A53D9" w:rsidRDefault="009A53D9">
      <w:pPr>
        <w:pStyle w:val="Paper-title"/>
        <w:rPr>
          <w:noProof/>
        </w:rPr>
      </w:pPr>
    </w:p>
    <w:p w14:paraId="0CAFCD11" w14:textId="7720BA27" w:rsidR="00563DB0" w:rsidRDefault="00024F1E">
      <w:pPr>
        <w:pStyle w:val="Paper-title"/>
        <w:rPr>
          <w:rFonts w:ascii="Times New Roman" w:hAnsi="Times New Roman" w:cs="Times New Roman"/>
        </w:rPr>
      </w:pPr>
      <w:r>
        <w:rPr>
          <w:noProof/>
          <w:lang w:val="fr-CA" w:eastAsia="fr-CA"/>
        </w:rPr>
        <mc:AlternateContent>
          <mc:Choice Requires="wps">
            <w:drawing>
              <wp:anchor distT="0" distB="0" distL="114300" distR="114300" simplePos="0" relativeHeight="251658240" behindDoc="0" locked="0" layoutInCell="1" allowOverlap="1" wp14:anchorId="422AA299" wp14:editId="5197B1BE">
                <wp:simplePos x="0" y="0"/>
                <wp:positionH relativeFrom="column">
                  <wp:posOffset>5257800</wp:posOffset>
                </wp:positionH>
                <wp:positionV relativeFrom="paragraph">
                  <wp:posOffset>-685800</wp:posOffset>
                </wp:positionV>
                <wp:extent cx="504825" cy="1442720"/>
                <wp:effectExtent l="0" t="0" r="28575" b="304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14:paraId="168720FB" w14:textId="0421F8CB" w:rsidR="0073603A" w:rsidRDefault="0073603A">
                            <w:pPr>
                              <w:pStyle w:val="Tab"/>
                              <w:rPr>
                                <w:rFonts w:ascii="Arial" w:hAnsi="Arial" w:cs="Arial"/>
                              </w:rPr>
                            </w:pPr>
                            <w:r>
                              <w:rPr>
                                <w:rFonts w:ascii="Arial" w:hAnsi="Arial" w:cs="Arial"/>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pt;margin-top:-54pt;width:39.75pt;height:11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" fillcolor="black">
                <v:textbox inset="0,0,0,0">
                  <w:txbxContent>
                    <w:p w14:paraId="168720FB" w14:textId="0421F8CB" w:rsidR="0073603A" w:rsidRDefault="0073603A">
                      <w:pPr>
                        <w:pStyle w:val="Tab"/>
                        <w:rPr>
                          <w:rFonts w:ascii="Arial" w:hAnsi="Arial" w:cs="Arial"/>
                        </w:rPr>
                      </w:pPr>
                      <w:r>
                        <w:rPr>
                          <w:rFonts w:ascii="Arial" w:hAnsi="Arial" w:cs="Arial"/>
                        </w:rPr>
                        <w:t>28</w:t>
                      </w:r>
                    </w:p>
                  </w:txbxContent>
                </v:textbox>
              </v:shape>
            </w:pict>
          </mc:Fallback>
        </mc:AlternateContent>
      </w:r>
      <w:r w:rsidR="00051F09" w:rsidRPr="00051F09">
        <w:rPr>
          <w:noProof/>
        </w:rPr>
        <w:t xml:space="preserve">A General SIMD-based </w:t>
      </w:r>
      <w:r w:rsidR="00BB6907">
        <w:rPr>
          <w:noProof/>
        </w:rPr>
        <w:t>Approach</w:t>
      </w:r>
      <w:r w:rsidR="00051F09" w:rsidRPr="00051F09">
        <w:rPr>
          <w:noProof/>
        </w:rPr>
        <w:t xml:space="preserve"> </w:t>
      </w:r>
      <w:r w:rsidR="0006078F">
        <w:rPr>
          <w:noProof/>
        </w:rPr>
        <w:t>to</w:t>
      </w:r>
      <w:r w:rsidR="00051F09" w:rsidRPr="00051F09">
        <w:rPr>
          <w:noProof/>
        </w:rPr>
        <w:t xml:space="preserve"> Accelerating Compression Algorithms</w:t>
      </w:r>
    </w:p>
    <w:p w14:paraId="4F5AC098" w14:textId="77777777" w:rsidR="006E330E" w:rsidRDefault="006E330E" w:rsidP="008C24B5">
      <w:pPr>
        <w:pStyle w:val="AuthorsName"/>
      </w:pPr>
      <w:r>
        <w:rPr>
          <w:rFonts w:hint="eastAsia"/>
        </w:rPr>
        <w:t>WAYNE XIN ZHAO</w:t>
      </w:r>
      <w:r>
        <w:rPr>
          <w:rFonts w:ascii="Times New Roman" w:hAnsi="Times New Roman"/>
        </w:rPr>
        <w:t xml:space="preserve">, </w:t>
      </w:r>
      <w:proofErr w:type="spellStart"/>
      <w:r w:rsidR="00C45961">
        <w:rPr>
          <w:rStyle w:val="AuthorsAffiliation"/>
          <w:rFonts w:hint="eastAsia"/>
        </w:rPr>
        <w:t>Renmin</w:t>
      </w:r>
      <w:proofErr w:type="spellEnd"/>
      <w:r w:rsidR="00C45961">
        <w:rPr>
          <w:rStyle w:val="AuthorsAffiliation"/>
          <w:rFonts w:hint="eastAsia"/>
        </w:rPr>
        <w:t xml:space="preserve"> </w:t>
      </w:r>
      <w:r>
        <w:rPr>
          <w:rStyle w:val="AuthorsAffiliation"/>
          <w:rFonts w:hint="eastAsia"/>
        </w:rPr>
        <w:t>University</w:t>
      </w:r>
      <w:r w:rsidR="005C3720">
        <w:rPr>
          <w:rStyle w:val="AuthorsAffiliation"/>
          <w:rFonts w:hint="eastAsia"/>
        </w:rPr>
        <w:t xml:space="preserve"> of China</w:t>
      </w:r>
    </w:p>
    <w:p w14:paraId="7EA57429" w14:textId="77777777" w:rsidR="007850D0" w:rsidRDefault="00D866C8" w:rsidP="008C24B5">
      <w:pPr>
        <w:pStyle w:val="AuthorsName"/>
        <w:rPr>
          <w:rStyle w:val="AuthorsAffiliation"/>
        </w:rPr>
      </w:pPr>
      <w:r>
        <w:rPr>
          <w:rFonts w:hint="eastAsia"/>
        </w:rPr>
        <w:t>XUDONG ZHANG</w:t>
      </w:r>
      <w:r w:rsidR="00F34F0F">
        <w:rPr>
          <w:rFonts w:ascii="Times New Roman" w:hAnsi="Times New Roman"/>
        </w:rPr>
        <w:t xml:space="preserve">, </w:t>
      </w:r>
      <w:r w:rsidR="00627E68">
        <w:rPr>
          <w:rStyle w:val="AuthorsAffiliation"/>
          <w:rFonts w:hint="eastAsia"/>
        </w:rPr>
        <w:t>Yahoo! China</w:t>
      </w:r>
    </w:p>
    <w:p w14:paraId="679B62A1" w14:textId="0C6F4AC6" w:rsidR="00955DAC" w:rsidDel="006E330E" w:rsidRDefault="00727E5B" w:rsidP="008C24B5">
      <w:pPr>
        <w:pStyle w:val="AuthorsName"/>
        <w:rPr>
          <w:rStyle w:val="AuthorsAffiliation"/>
        </w:rPr>
      </w:pPr>
      <w:r w:rsidRPr="00727E5B">
        <w:rPr>
          <w:caps w:val="0"/>
        </w:rPr>
        <w:t>D</w:t>
      </w:r>
      <w:r w:rsidR="004C3501">
        <w:rPr>
          <w:rFonts w:hint="eastAsia"/>
          <w:caps w:val="0"/>
        </w:rPr>
        <w:t>ANIEL LEMIRE</w:t>
      </w:r>
      <w:r w:rsidR="00980EF3">
        <w:rPr>
          <w:rStyle w:val="AuthorsAffiliation"/>
          <w:rFonts w:hint="eastAsia"/>
        </w:rPr>
        <w:t>,</w:t>
      </w:r>
      <w:r w:rsidR="00627E68">
        <w:rPr>
          <w:rStyle w:val="AuthorsAffiliation"/>
          <w:rFonts w:hint="eastAsia"/>
        </w:rPr>
        <w:t xml:space="preserve"> </w:t>
      </w:r>
      <w:proofErr w:type="spellStart"/>
      <w:r w:rsidR="001D364B" w:rsidRPr="001D364B">
        <w:rPr>
          <w:rStyle w:val="AuthorsAffiliation"/>
        </w:rPr>
        <w:t>Université</w:t>
      </w:r>
      <w:proofErr w:type="spellEnd"/>
      <w:r w:rsidR="001D364B" w:rsidRPr="001D364B">
        <w:rPr>
          <w:rStyle w:val="AuthorsAffiliation"/>
        </w:rPr>
        <w:t xml:space="preserve"> du Québec</w:t>
      </w:r>
    </w:p>
    <w:p w14:paraId="4F23AB68" w14:textId="77777777" w:rsidR="00563DB0" w:rsidRDefault="00D866C8" w:rsidP="008C24B5">
      <w:pPr>
        <w:pStyle w:val="AuthorsName"/>
        <w:rPr>
          <w:rStyle w:val="AuthorsAffiliation"/>
        </w:rPr>
      </w:pPr>
      <w:r>
        <w:rPr>
          <w:rFonts w:hint="eastAsia"/>
        </w:rPr>
        <w:t>DONGDONG SHAN</w:t>
      </w:r>
      <w:r w:rsidR="00563DB0">
        <w:rPr>
          <w:rFonts w:ascii="Times New Roman" w:hAnsi="Times New Roman"/>
        </w:rPr>
        <w:t xml:space="preserve">, </w:t>
      </w:r>
      <w:proofErr w:type="spellStart"/>
      <w:r w:rsidR="009B4EF7" w:rsidRPr="009B4EF7">
        <w:rPr>
          <w:rStyle w:val="AuthorsAffiliation"/>
        </w:rPr>
        <w:t>Alibaba</w:t>
      </w:r>
      <w:proofErr w:type="spellEnd"/>
      <w:r w:rsidR="009B4EF7" w:rsidRPr="009B4EF7">
        <w:rPr>
          <w:rStyle w:val="AuthorsAffiliation"/>
        </w:rPr>
        <w:t xml:space="preserve"> Group</w:t>
      </w:r>
    </w:p>
    <w:p w14:paraId="52513D17" w14:textId="65176847" w:rsidR="004B6BE7" w:rsidRPr="004B6BE7" w:rsidRDefault="00595BC3" w:rsidP="008C24B5">
      <w:pPr>
        <w:pStyle w:val="AuthorsName"/>
        <w:rPr>
          <w:rFonts w:ascii="Century Schoolbook" w:hAnsi="Century Schoolbook"/>
          <w:caps w:val="0"/>
          <w:sz w:val="16"/>
        </w:rPr>
      </w:pPr>
      <w:r>
        <w:t>Jian-yun</w:t>
      </w:r>
      <w:r w:rsidR="004B6BE7">
        <w:rPr>
          <w:rFonts w:hint="eastAsia"/>
        </w:rPr>
        <w:t xml:space="preserve"> </w:t>
      </w:r>
      <w:r>
        <w:t>Nie</w:t>
      </w:r>
      <w:r w:rsidR="004B6BE7">
        <w:rPr>
          <w:rFonts w:ascii="Times New Roman" w:hAnsi="Times New Roman"/>
        </w:rPr>
        <w:t xml:space="preserve">, </w:t>
      </w:r>
      <w:proofErr w:type="spellStart"/>
      <w:r w:rsidR="00254154" w:rsidRPr="00DA3DF9">
        <w:rPr>
          <w:rStyle w:val="AuthorsAffiliation"/>
        </w:rPr>
        <w:t>Université</w:t>
      </w:r>
      <w:proofErr w:type="spellEnd"/>
      <w:r w:rsidR="00254154" w:rsidRPr="00DA3DF9">
        <w:rPr>
          <w:rStyle w:val="AuthorsAffiliation"/>
        </w:rPr>
        <w:t xml:space="preserve"> de Montréal</w:t>
      </w:r>
    </w:p>
    <w:p w14:paraId="2673845B" w14:textId="77777777" w:rsidR="00563DB0" w:rsidRDefault="00D866C8" w:rsidP="008C24B5">
      <w:pPr>
        <w:pStyle w:val="AuthorsName"/>
        <w:rPr>
          <w:rStyle w:val="AuthorsAffiliation"/>
        </w:rPr>
      </w:pPr>
      <w:r>
        <w:rPr>
          <w:rFonts w:hint="eastAsia"/>
        </w:rPr>
        <w:t>HONGFEI YAN</w:t>
      </w:r>
      <w:r w:rsidR="00563DB0">
        <w:rPr>
          <w:rFonts w:ascii="Times New Roman" w:hAnsi="Times New Roman"/>
        </w:rPr>
        <w:t xml:space="preserve">, </w:t>
      </w:r>
      <w:r w:rsidR="00955DAC">
        <w:rPr>
          <w:rStyle w:val="AuthorsAffiliation"/>
          <w:rFonts w:hint="eastAsia"/>
        </w:rPr>
        <w:t>Peking University</w:t>
      </w:r>
    </w:p>
    <w:p w14:paraId="38A96D27" w14:textId="77777777" w:rsidR="00DC00EE" w:rsidRDefault="00672AF7" w:rsidP="00DC00EE">
      <w:pPr>
        <w:pStyle w:val="AuthorsName"/>
        <w:rPr>
          <w:rStyle w:val="AuthorsAffiliation"/>
        </w:rPr>
      </w:pPr>
      <w:r>
        <w:rPr>
          <w:rFonts w:hint="eastAsia"/>
        </w:rPr>
        <w:t>Ji-Rong</w:t>
      </w:r>
      <w:r w:rsidR="00DC00EE">
        <w:rPr>
          <w:rFonts w:hint="eastAsia"/>
        </w:rPr>
        <w:t xml:space="preserve"> </w:t>
      </w:r>
      <w:r>
        <w:rPr>
          <w:rFonts w:hint="eastAsia"/>
        </w:rPr>
        <w:t>Wen</w:t>
      </w:r>
      <w:r w:rsidR="00DC00EE">
        <w:rPr>
          <w:rFonts w:ascii="Times New Roman" w:hAnsi="Times New Roman"/>
        </w:rPr>
        <w:t xml:space="preserve">, </w:t>
      </w:r>
      <w:proofErr w:type="spellStart"/>
      <w:r w:rsidR="003C2807" w:rsidRPr="003C2807">
        <w:rPr>
          <w:rStyle w:val="AuthorsAffiliation"/>
        </w:rPr>
        <w:t>R</w:t>
      </w:r>
      <w:r w:rsidR="003C2807">
        <w:rPr>
          <w:rStyle w:val="AuthorsAffiliation"/>
          <w:rFonts w:hint="eastAsia"/>
        </w:rPr>
        <w:t>enmin</w:t>
      </w:r>
      <w:proofErr w:type="spellEnd"/>
      <w:r w:rsidR="003C2807">
        <w:rPr>
          <w:rStyle w:val="AuthorsAffiliation"/>
          <w:rFonts w:hint="eastAsia"/>
        </w:rPr>
        <w:t xml:space="preserve"> University of China</w:t>
      </w:r>
    </w:p>
    <w:p w14:paraId="56CD3FB1" w14:textId="77777777" w:rsidR="00563DB0" w:rsidRPr="00203DCA" w:rsidRDefault="00CC0C26" w:rsidP="0082569A">
      <w:pPr>
        <w:pStyle w:val="AbstractText"/>
        <w:tabs>
          <w:tab w:val="left" w:pos="3064"/>
          <w:tab w:val="left" w:pos="3150"/>
        </w:tabs>
        <w:rPr>
          <w:rFonts w:ascii="SimSun" w:eastAsia="SimSun" w:hAnsi="SimSun" w:cs="SimSun"/>
          <w:lang w:eastAsia="zh-CN"/>
        </w:rPr>
      </w:pPr>
      <w:r>
        <w:rPr>
          <w:rFonts w:ascii="SimSun" w:eastAsia="SimSun" w:hAnsi="SimSun" w:cs="SimSun"/>
          <w:lang w:eastAsia="zh-CN"/>
        </w:rPr>
        <w:tab/>
      </w:r>
      <w:r w:rsidR="0082569A">
        <w:rPr>
          <w:rFonts w:ascii="SimSun" w:eastAsia="SimSun" w:hAnsi="SimSun" w:cs="SimSun"/>
          <w:lang w:eastAsia="zh-CN"/>
        </w:rPr>
        <w:tab/>
      </w:r>
    </w:p>
    <w:p w14:paraId="1B1150EE" w14:textId="373FC448" w:rsidR="00563DB0" w:rsidRPr="00C41896" w:rsidRDefault="0061230F" w:rsidP="00C41896">
      <w:pPr>
        <w:pStyle w:val="AbstractText"/>
      </w:pPr>
      <w:r w:rsidRPr="0061230F">
        <w:t xml:space="preserve">Compression algorithms </w:t>
      </w:r>
      <w:r w:rsidR="00A20AF0">
        <w:t>are</w:t>
      </w:r>
      <w:r w:rsidRPr="0061230F">
        <w:t xml:space="preserve"> important for data oriented tasks, especially in the era of </w:t>
      </w:r>
      <w:r w:rsidR="00735466">
        <w:t>“</w:t>
      </w:r>
      <w:r w:rsidRPr="0061230F">
        <w:t>Big Data</w:t>
      </w:r>
      <w:r w:rsidR="00735466">
        <w:t>”</w:t>
      </w:r>
      <w:r w:rsidRPr="0061230F">
        <w:t xml:space="preserve">. </w:t>
      </w:r>
      <w:r w:rsidR="00A330EF" w:rsidRPr="00A330EF">
        <w:t>Modern processors</w:t>
      </w:r>
      <w:r w:rsidR="000B5C66">
        <w:t xml:space="preserve"> equipped with </w:t>
      </w:r>
      <w:r w:rsidR="00A330EF" w:rsidRPr="00A330EF">
        <w:t>powerful SIMD instruction set</w:t>
      </w:r>
      <w:r w:rsidR="000C600B">
        <w:rPr>
          <w:rFonts w:hint="eastAsia"/>
          <w:lang w:eastAsia="zh-CN"/>
        </w:rPr>
        <w:t>s</w:t>
      </w:r>
      <w:r w:rsidR="00A330EF" w:rsidRPr="00A330EF">
        <w:t xml:space="preserve">, provide us an opportunity </w:t>
      </w:r>
      <w:r w:rsidRPr="0061230F">
        <w:t xml:space="preserve">for </w:t>
      </w:r>
      <w:r w:rsidR="003B6335">
        <w:t xml:space="preserve">achieving </w:t>
      </w:r>
      <w:r w:rsidRPr="0061230F">
        <w:t xml:space="preserve">better </w:t>
      </w:r>
      <w:r w:rsidR="00BF3DDC">
        <w:t>compres</w:t>
      </w:r>
      <w:r w:rsidR="00277B03">
        <w:t>s</w:t>
      </w:r>
      <w:r w:rsidR="00BF3DDC">
        <w:t>ion</w:t>
      </w:r>
      <w:r w:rsidRPr="0061230F">
        <w:t xml:space="preserve"> performance. </w:t>
      </w:r>
      <w:r w:rsidR="000B5C66">
        <w:t xml:space="preserve">Previous research has shown that </w:t>
      </w:r>
      <w:r w:rsidR="00927206">
        <w:t>SIMD-based</w:t>
      </w:r>
      <w:r w:rsidRPr="0061230F">
        <w:t xml:space="preserve"> optimization</w:t>
      </w:r>
      <w:r w:rsidR="000B5C66">
        <w:t>s can multiply decoding speeds</w:t>
      </w:r>
      <w:r w:rsidR="006478C7">
        <w:t>.</w:t>
      </w:r>
      <w:r w:rsidRPr="0061230F">
        <w:t xml:space="preserve"> </w:t>
      </w:r>
      <w:r w:rsidR="007309A2">
        <w:t>F</w:t>
      </w:r>
      <w:r w:rsidR="00BF1B90">
        <w:t>ollowing these pion</w:t>
      </w:r>
      <w:r w:rsidR="00D60AEF">
        <w:t>e</w:t>
      </w:r>
      <w:r w:rsidR="00BF1B90">
        <w:t>e</w:t>
      </w:r>
      <w:r w:rsidR="00D60AEF">
        <w:t xml:space="preserve">ring </w:t>
      </w:r>
      <w:r w:rsidR="00E50166">
        <w:t xml:space="preserve">studies, </w:t>
      </w:r>
      <w:r w:rsidRPr="0061230F">
        <w:t>we propose a</w:t>
      </w:r>
      <w:r w:rsidR="00086B99">
        <w:t xml:space="preserve"> general</w:t>
      </w:r>
      <w:r w:rsidRPr="0061230F">
        <w:t xml:space="preserve"> </w:t>
      </w:r>
      <w:r w:rsidR="005E16A3">
        <w:t>approach</w:t>
      </w:r>
      <w:r w:rsidRPr="0061230F">
        <w:t xml:space="preserve"> to </w:t>
      </w:r>
      <w:r w:rsidR="000B5C66">
        <w:t>accelerate</w:t>
      </w:r>
      <w:r w:rsidRPr="0061230F">
        <w:t xml:space="preserve"> compre</w:t>
      </w:r>
      <w:r w:rsidRPr="0061230F">
        <w:t>s</w:t>
      </w:r>
      <w:r w:rsidRPr="0061230F">
        <w:t xml:space="preserve">sion algorithms. </w:t>
      </w:r>
      <w:r w:rsidR="00F36363" w:rsidRPr="00A1200D">
        <w:t xml:space="preserve">By instantiating the </w:t>
      </w:r>
      <w:r w:rsidR="00C87A74">
        <w:t>approach</w:t>
      </w:r>
      <w:r w:rsidR="00F36363" w:rsidRPr="00A1200D">
        <w:t xml:space="preserve">, we have developed several novel </w:t>
      </w:r>
      <w:r w:rsidR="00B3712C">
        <w:t xml:space="preserve">integer </w:t>
      </w:r>
      <w:r w:rsidR="00F36363" w:rsidRPr="00A1200D">
        <w:t>compression algorithms, cal</w:t>
      </w:r>
      <w:r w:rsidR="00CB666B">
        <w:t>led Group-Simple, Group-Scheme,</w:t>
      </w:r>
      <w:r w:rsidR="00CB666B">
        <w:rPr>
          <w:rFonts w:hint="eastAsia"/>
          <w:lang w:eastAsia="zh-CN"/>
        </w:rPr>
        <w:t xml:space="preserve"> </w:t>
      </w:r>
      <w:r w:rsidR="00F36363" w:rsidRPr="00A1200D">
        <w:t xml:space="preserve">Group-AFOR, and Group-PFD, and implemented their corresponding </w:t>
      </w:r>
      <w:proofErr w:type="spellStart"/>
      <w:r w:rsidR="00F36363" w:rsidRPr="00A1200D">
        <w:t>vectorized</w:t>
      </w:r>
      <w:proofErr w:type="spellEnd"/>
      <w:r w:rsidR="00F36363" w:rsidRPr="00A1200D">
        <w:t xml:space="preserve"> versions</w:t>
      </w:r>
      <w:r w:rsidRPr="0061230F">
        <w:t xml:space="preserve">. We evaluate the proposed algorithms on two public TREC datasets, a Wikipedia dataset and a Twitter dataset. </w:t>
      </w:r>
      <w:r w:rsidR="00FA4AD3" w:rsidRPr="00CA4DCF">
        <w:t>With competitive compression ratios and encoding speeds, our SIMD-based algorithms outperform state-of-the-art non</w:t>
      </w:r>
      <w:r w:rsidR="000B5C66">
        <w:t>-</w:t>
      </w:r>
      <w:proofErr w:type="spellStart"/>
      <w:r w:rsidR="00FA4AD3" w:rsidRPr="00CA4DCF">
        <w:t>vectorized</w:t>
      </w:r>
      <w:proofErr w:type="spellEnd"/>
      <w:r w:rsidR="00FA4AD3" w:rsidRPr="00CA4DCF">
        <w:t xml:space="preserve"> algorithms with respect to decoding speeds</w:t>
      </w:r>
      <w:r w:rsidRPr="0061230F">
        <w:t>.</w:t>
      </w:r>
      <w:r w:rsidR="00563DB0" w:rsidRPr="00C41896">
        <w:t xml:space="preserve"> </w:t>
      </w:r>
    </w:p>
    <w:p w14:paraId="025A75F5" w14:textId="77777777" w:rsidR="00563DB0" w:rsidRDefault="00563DB0" w:rsidP="00C41896">
      <w:pPr>
        <w:pStyle w:val="AbstractText"/>
      </w:pPr>
      <w:r>
        <w:t xml:space="preserve">Categories and Subject Descriptors: </w:t>
      </w:r>
      <w:r w:rsidR="00B33287" w:rsidRPr="00EA5BA9">
        <w:rPr>
          <w:b/>
        </w:rPr>
        <w:t>E.4</w:t>
      </w:r>
      <w:r w:rsidR="00B33287" w:rsidRPr="00B33287">
        <w:t xml:space="preserve"> [Coding and Information Theory]: Data Compaction and Compre</w:t>
      </w:r>
      <w:r w:rsidR="00B33287" w:rsidRPr="00B33287">
        <w:t>s</w:t>
      </w:r>
      <w:r w:rsidR="00B33287" w:rsidRPr="00B33287">
        <w:t xml:space="preserve">sion; </w:t>
      </w:r>
      <w:r w:rsidR="00B33287" w:rsidRPr="00EA5BA9">
        <w:rPr>
          <w:b/>
        </w:rPr>
        <w:t>H.3.1</w:t>
      </w:r>
      <w:r w:rsidR="00B33287" w:rsidRPr="00B33287">
        <w:t xml:space="preserve"> [Information Storage and Retrieval]: Content Analysis and Indexing| indexing methods; </w:t>
      </w:r>
      <w:r w:rsidR="00B33287" w:rsidRPr="00EA5BA9">
        <w:rPr>
          <w:b/>
        </w:rPr>
        <w:t>C.1.2</w:t>
      </w:r>
      <w:r w:rsidR="00EA5BA9">
        <w:t xml:space="preserve"> [Processor Archi</w:t>
      </w:r>
      <w:r w:rsidR="00B33287" w:rsidRPr="00B33287">
        <w:t>tectures]: [Single-instruction stre</w:t>
      </w:r>
      <w:r w:rsidR="00EA5BA9">
        <w:t>am, multiple-data-stream proces</w:t>
      </w:r>
      <w:r w:rsidR="00B33287" w:rsidRPr="00B33287">
        <w:t>sors (SIMD)]</w:t>
      </w:r>
    </w:p>
    <w:p w14:paraId="636BF405" w14:textId="77777777" w:rsidR="00563DB0" w:rsidRDefault="00563DB0" w:rsidP="00C41896">
      <w:pPr>
        <w:pStyle w:val="AbstractText"/>
        <w:rPr>
          <w:lang w:eastAsia="zh-CN"/>
        </w:rPr>
      </w:pPr>
      <w:r>
        <w:t xml:space="preserve">General Terms: </w:t>
      </w:r>
      <w:r w:rsidR="003C3CAB" w:rsidRPr="003C3CAB">
        <w:t>Algorithms, Performance, Measurement, Experimentation</w:t>
      </w:r>
    </w:p>
    <w:p w14:paraId="3F7D509D" w14:textId="77777777" w:rsidR="00563DB0" w:rsidRDefault="00563DB0" w:rsidP="00C41896">
      <w:pPr>
        <w:pStyle w:val="AbstractText"/>
        <w:rPr>
          <w:lang w:eastAsia="zh-CN"/>
        </w:rPr>
      </w:pPr>
      <w:r>
        <w:t xml:space="preserve">Additional Key Words and Phrases: </w:t>
      </w:r>
      <w:r w:rsidR="006F43C0" w:rsidRPr="006F43C0">
        <w:t>SIMD, inverted index, index compression, integer encoding</w:t>
      </w:r>
    </w:p>
    <w:p w14:paraId="458A7DFD" w14:textId="77777777" w:rsidR="00563DB0" w:rsidRDefault="00563DB0" w:rsidP="00C41896">
      <w:pPr>
        <w:pStyle w:val="AbstractText"/>
      </w:pPr>
      <w:r>
        <w:t xml:space="preserve"> </w:t>
      </w:r>
    </w:p>
    <w:p w14:paraId="6D101C6A" w14:textId="77777777" w:rsidR="00563DB0" w:rsidRDefault="00563DB0" w:rsidP="00884800">
      <w:pPr>
        <w:pStyle w:val="Titre1"/>
      </w:pPr>
      <w:r>
        <w:t>INTRODUCTION</w:t>
      </w:r>
    </w:p>
    <w:p w14:paraId="7A324E34" w14:textId="210DDBBC" w:rsidR="0085601D" w:rsidRDefault="00C45D28" w:rsidP="006C3AA2">
      <w:pPr>
        <w:pStyle w:val="InitialBodyTextIndent"/>
        <w:ind w:firstLine="0"/>
      </w:pPr>
      <w:r>
        <w:t>In r</w:t>
      </w:r>
      <w:r w:rsidR="00A86B27">
        <w:t>ecent</w:t>
      </w:r>
      <w:r w:rsidR="009F0672">
        <w:t xml:space="preserve"> years</w:t>
      </w:r>
      <w:r>
        <w:t>, we</w:t>
      </w:r>
      <w:r w:rsidR="009F0672">
        <w:t xml:space="preserve"> have witnessed </w:t>
      </w:r>
      <w:r w:rsidR="00E147BD">
        <w:t xml:space="preserve">an explosive growth </w:t>
      </w:r>
      <w:r w:rsidR="007A7A76">
        <w:t xml:space="preserve">of </w:t>
      </w:r>
      <w:r w:rsidR="002B2871">
        <w:t>Web data.</w:t>
      </w:r>
      <w:r w:rsidR="007B46D2">
        <w:t xml:space="preserve"> </w:t>
      </w:r>
      <w:r w:rsidR="00645BE2">
        <w:t xml:space="preserve">The </w:t>
      </w:r>
      <w:r w:rsidR="007B46D2">
        <w:t>overwhel</w:t>
      </w:r>
      <w:r w:rsidR="007B46D2">
        <w:t>m</w:t>
      </w:r>
      <w:r w:rsidR="007B46D2">
        <w:t>ing data</w:t>
      </w:r>
      <w:r w:rsidR="00956D20">
        <w:t xml:space="preserve"> </w:t>
      </w:r>
      <w:r w:rsidR="007B46D2">
        <w:t xml:space="preserve">raises compelling </w:t>
      </w:r>
      <w:r w:rsidR="00FD2604">
        <w:t>comput</w:t>
      </w:r>
      <w:r w:rsidR="00CD225F">
        <w:t>at</w:t>
      </w:r>
      <w:r w:rsidR="00FD2604">
        <w:t xml:space="preserve">ional </w:t>
      </w:r>
      <w:r w:rsidR="007B46D2">
        <w:t xml:space="preserve">challenges to Web search engines. </w:t>
      </w:r>
      <w:r w:rsidR="00703E11">
        <w:t>Al</w:t>
      </w:r>
      <w:r w:rsidR="00703E11">
        <w:t>t</w:t>
      </w:r>
      <w:r w:rsidR="00703E11">
        <w:t xml:space="preserve">hough </w:t>
      </w:r>
      <w:r w:rsidR="00EC7162">
        <w:t>nowadays</w:t>
      </w:r>
      <w:r w:rsidR="000D34B6">
        <w:t xml:space="preserve"> </w:t>
      </w:r>
      <w:r w:rsidR="007B1A42">
        <w:t xml:space="preserve">CPUs </w:t>
      </w:r>
      <w:r w:rsidR="00BE20D8">
        <w:t xml:space="preserve">have </w:t>
      </w:r>
      <w:r w:rsidR="00DB3E57">
        <w:t xml:space="preserve">powerful </w:t>
      </w:r>
      <w:r w:rsidR="002B1B72">
        <w:t xml:space="preserve">computational </w:t>
      </w:r>
      <w:r w:rsidR="00E62E41">
        <w:t>ability,</w:t>
      </w:r>
      <w:r w:rsidR="00B35912">
        <w:t xml:space="preserve"> </w:t>
      </w:r>
      <w:r w:rsidR="00AE788D">
        <w:t>the</w:t>
      </w:r>
      <w:r w:rsidR="00546940" w:rsidRPr="00DA1292">
        <w:t xml:space="preserve"> performance </w:t>
      </w:r>
      <w:r w:rsidR="00F87B7F">
        <w:t xml:space="preserve">of </w:t>
      </w:r>
      <w:r w:rsidR="00F97684">
        <w:t>Web search engines</w:t>
      </w:r>
      <w:r w:rsidR="00410487">
        <w:t xml:space="preserve"> </w:t>
      </w:r>
      <w:r w:rsidR="00546940" w:rsidRPr="00DA1292">
        <w:t xml:space="preserve">is </w:t>
      </w:r>
      <w:r w:rsidR="00CB0EFA">
        <w:t xml:space="preserve">largely </w:t>
      </w:r>
      <w:r w:rsidR="00546940" w:rsidRPr="00DA1292">
        <w:t>inhibit</w:t>
      </w:r>
      <w:r w:rsidR="00335950">
        <w:t>ed by slow</w:t>
      </w:r>
      <w:r w:rsidR="00546940" w:rsidRPr="00DA1292">
        <w:t xml:space="preserve"> </w:t>
      </w:r>
      <w:r w:rsidR="006C3D12">
        <w:t>disk</w:t>
      </w:r>
      <w:r w:rsidR="00DC265F">
        <w:t xml:space="preserve"> </w:t>
      </w:r>
      <w:r>
        <w:t>accesses</w:t>
      </w:r>
      <w:r w:rsidR="00F5705F">
        <w:t>, and</w:t>
      </w:r>
      <w:r w:rsidR="001507D4">
        <w:t xml:space="preserve"> </w:t>
      </w:r>
      <w:r w:rsidR="00626404">
        <w:t xml:space="preserve">the </w:t>
      </w:r>
      <w:r w:rsidR="004B73CF">
        <w:t xml:space="preserve">bandwidth </w:t>
      </w:r>
      <w:r w:rsidR="00FF1D8C">
        <w:t xml:space="preserve">of </w:t>
      </w:r>
      <w:r w:rsidR="008A3AF4">
        <w:t xml:space="preserve">data transferred from disk </w:t>
      </w:r>
      <w:r w:rsidR="00364888">
        <w:t xml:space="preserve">to main memory </w:t>
      </w:r>
      <w:r w:rsidR="00D81230">
        <w:t>becomes</w:t>
      </w:r>
      <w:r w:rsidR="00CD1FCD">
        <w:t xml:space="preserve"> </w:t>
      </w:r>
      <w:r w:rsidR="007A180A">
        <w:t xml:space="preserve">the </w:t>
      </w:r>
      <w:r w:rsidR="003E4A03">
        <w:t xml:space="preserve">limiting factor </w:t>
      </w:r>
      <w:r w:rsidR="00A4192D">
        <w:t xml:space="preserve">for </w:t>
      </w:r>
      <w:r w:rsidR="00F40D98">
        <w:t xml:space="preserve">the </w:t>
      </w:r>
      <w:r w:rsidR="00EF34BA">
        <w:t>efficiency</w:t>
      </w:r>
      <w:r w:rsidR="0006480E">
        <w:t>.</w:t>
      </w:r>
    </w:p>
    <w:p w14:paraId="067645FA" w14:textId="663A2238" w:rsidR="003806B5" w:rsidRDefault="00146A3C" w:rsidP="00235D0C">
      <w:pPr>
        <w:pStyle w:val="InitialBodyTextIndent"/>
      </w:pPr>
      <w:r w:rsidRPr="00146A3C">
        <w:t xml:space="preserve">For search engines, </w:t>
      </w:r>
      <w:r w:rsidR="000B5C66">
        <w:t xml:space="preserve">the performance of the </w:t>
      </w:r>
      <w:r w:rsidRPr="00146A3C">
        <w:t xml:space="preserve">primary structure, i.e. </w:t>
      </w:r>
      <w:r w:rsidR="00C45D28">
        <w:t xml:space="preserve">the </w:t>
      </w:r>
      <w:r w:rsidRPr="00146A3C">
        <w:t>inverted i</w:t>
      </w:r>
      <w:r w:rsidRPr="00146A3C">
        <w:t>n</w:t>
      </w:r>
      <w:r w:rsidRPr="00146A3C">
        <w:t>dex</w:t>
      </w:r>
      <w:r w:rsidR="000B5C66">
        <w:t>, is a priority</w:t>
      </w:r>
      <w:r w:rsidRPr="00146A3C">
        <w:t>.</w:t>
      </w:r>
      <w:r w:rsidR="00360D38">
        <w:t xml:space="preserve"> </w:t>
      </w:r>
      <w:r w:rsidR="007B46D2">
        <w:t xml:space="preserve">Various techniques have been </w:t>
      </w:r>
      <w:r w:rsidR="00974F52">
        <w:t>shown to be effective</w:t>
      </w:r>
      <w:r w:rsidR="00FE56B4">
        <w:t xml:space="preserve"> </w:t>
      </w:r>
      <w:r w:rsidR="007B46D2">
        <w:t>to improve the performance of inverted index</w:t>
      </w:r>
      <w:r w:rsidR="000B5C66">
        <w:t>es</w:t>
      </w:r>
      <w:r w:rsidR="007B46D2">
        <w:t xml:space="preserve">, </w:t>
      </w:r>
      <w:r w:rsidR="00EA5E93">
        <w:t>especially</w:t>
      </w:r>
      <w:r w:rsidR="007B46D2">
        <w:t xml:space="preserve"> index compression [</w:t>
      </w:r>
      <w:r w:rsidR="00570489" w:rsidRPr="00570489">
        <w:t>Navarro</w:t>
      </w:r>
      <w:r w:rsidR="00570489">
        <w:rPr>
          <w:rFonts w:hint="eastAsia"/>
        </w:rPr>
        <w:t xml:space="preserve"> et al. 2000</w:t>
      </w:r>
      <w:r w:rsidR="007B46D2">
        <w:t xml:space="preserve">]. </w:t>
      </w:r>
      <w:r w:rsidR="005A002B">
        <w:t>Compression</w:t>
      </w:r>
      <w:r w:rsidR="007B46D2">
        <w:t xml:space="preserve"> algorithms can reduce the space of posting lists, </w:t>
      </w:r>
      <w:r w:rsidR="009146A2">
        <w:t>and therefor</w:t>
      </w:r>
      <w:r w:rsidR="001E5D13">
        <w:t>e</w:t>
      </w:r>
      <w:r w:rsidR="009146A2">
        <w:t xml:space="preserve"> </w:t>
      </w:r>
      <w:r w:rsidR="00C45D28">
        <w:t>reduce</w:t>
      </w:r>
      <w:r w:rsidR="007B46D2">
        <w:t xml:space="preserve"> the transfer of data from disk to memory</w:t>
      </w:r>
      <w:r w:rsidR="00C45D28">
        <w:t xml:space="preserve"> </w:t>
      </w:r>
      <w:r w:rsidR="007B46D2">
        <w:t>[</w:t>
      </w:r>
      <w:r w:rsidR="0075577B" w:rsidRPr="0075577B">
        <w:t>Manning</w:t>
      </w:r>
      <w:r w:rsidR="0075577B">
        <w:rPr>
          <w:rFonts w:hint="eastAsia"/>
        </w:rPr>
        <w:t xml:space="preserve"> et al. 2008</w:t>
      </w:r>
      <w:r w:rsidR="00723CDE">
        <w:rPr>
          <w:rFonts w:hint="eastAsia"/>
        </w:rPr>
        <w:t xml:space="preserve">, p. </w:t>
      </w:r>
      <w:r w:rsidR="00DB66ED">
        <w:rPr>
          <w:rFonts w:hint="eastAsia"/>
        </w:rPr>
        <w:t>85</w:t>
      </w:r>
      <w:r w:rsidR="0075577B">
        <w:rPr>
          <w:rFonts w:hint="eastAsia"/>
        </w:rPr>
        <w:t>; Zhang et al. 2008</w:t>
      </w:r>
      <w:r w:rsidR="007B46D2">
        <w:t xml:space="preserve">]. </w:t>
      </w:r>
      <w:r w:rsidR="00C45D28">
        <w:t>T</w:t>
      </w:r>
      <w:r w:rsidR="007B46D2">
        <w:t xml:space="preserve">o improve </w:t>
      </w:r>
      <w:r w:rsidR="005F4A69">
        <w:t>the</w:t>
      </w:r>
      <w:r w:rsidR="007B46D2">
        <w:t xml:space="preserve"> efficiency</w:t>
      </w:r>
      <w:r w:rsidR="00FE2177">
        <w:t xml:space="preserve"> of query evaluation</w:t>
      </w:r>
      <w:r w:rsidR="007B46D2">
        <w:t>, many studies have been devoted to developing efficient index compression algorithms [</w:t>
      </w:r>
      <w:r w:rsidR="00950548">
        <w:rPr>
          <w:rFonts w:hint="eastAsia"/>
        </w:rPr>
        <w:t xml:space="preserve">Dean 2009; Navarro 2000; </w:t>
      </w:r>
      <w:proofErr w:type="spellStart"/>
      <w:r w:rsidR="00950548">
        <w:rPr>
          <w:rFonts w:hint="eastAsia"/>
        </w:rPr>
        <w:t>Anh</w:t>
      </w:r>
      <w:proofErr w:type="spellEnd"/>
      <w:r w:rsidR="00950548">
        <w:rPr>
          <w:rFonts w:hint="eastAsia"/>
        </w:rPr>
        <w:t xml:space="preserve"> and Moffat 2005; </w:t>
      </w:r>
      <w:proofErr w:type="spellStart"/>
      <w:r w:rsidR="00950548" w:rsidRPr="00950548">
        <w:t>Stepanov</w:t>
      </w:r>
      <w:proofErr w:type="spellEnd"/>
      <w:r w:rsidR="00950548" w:rsidRPr="00950548">
        <w:t xml:space="preserve"> </w:t>
      </w:r>
      <w:r w:rsidR="00950548">
        <w:rPr>
          <w:rFonts w:hint="eastAsia"/>
        </w:rPr>
        <w:t>et al. 2011</w:t>
      </w:r>
      <w:r w:rsidR="007B46D2">
        <w:t xml:space="preserve">]. </w:t>
      </w:r>
      <w:r w:rsidR="00704EDD" w:rsidRPr="00704EDD">
        <w:t xml:space="preserve">In particular, </w:t>
      </w:r>
      <w:r w:rsidR="000B5C66">
        <w:t>many researchers seek to e</w:t>
      </w:r>
      <w:r w:rsidR="000B5C66">
        <w:t>x</w:t>
      </w:r>
      <w:r w:rsidR="000B5C66">
        <w:t xml:space="preserve">ploit </w:t>
      </w:r>
      <w:r w:rsidR="00704EDD" w:rsidRPr="00704EDD">
        <w:t xml:space="preserve">recent hardware </w:t>
      </w:r>
      <w:r w:rsidR="000B5C66">
        <w:t>features</w:t>
      </w:r>
      <w:r w:rsidR="00704EDD" w:rsidRPr="00704EDD">
        <w:t>. For example,</w:t>
      </w:r>
      <w:r w:rsidR="007B46D2">
        <w:t xml:space="preserve"> the SSE instruction sets</w:t>
      </w:r>
      <w:r w:rsidR="008945B5">
        <w:rPr>
          <w:rFonts w:hint="eastAsia"/>
        </w:rPr>
        <w:t xml:space="preserve"> </w:t>
      </w:r>
      <w:r w:rsidR="008945B5">
        <w:t>[</w:t>
      </w:r>
      <w:r w:rsidR="008945B5">
        <w:rPr>
          <w:rFonts w:hint="eastAsia"/>
        </w:rPr>
        <w:t>Intel 2010</w:t>
      </w:r>
      <w:r w:rsidR="008945B5">
        <w:t>]</w:t>
      </w:r>
      <w:r w:rsidR="007B46D2">
        <w:t xml:space="preserve"> in Intel’s processor</w:t>
      </w:r>
      <w:r w:rsidR="00C45D28">
        <w:t>s</w:t>
      </w:r>
      <w:r w:rsidR="007B46D2">
        <w:t xml:space="preserve"> </w:t>
      </w:r>
      <w:r w:rsidR="00E50101">
        <w:t>are collections of</w:t>
      </w:r>
      <w:r w:rsidR="008F2AD3">
        <w:rPr>
          <w:rFonts w:hint="eastAsia"/>
        </w:rPr>
        <w:t xml:space="preserve"> </w:t>
      </w:r>
      <w:r w:rsidR="008F2AD3" w:rsidRPr="00E01320">
        <w:rPr>
          <w:rFonts w:hint="eastAsia"/>
        </w:rPr>
        <w:t>Single Instruction Mu</w:t>
      </w:r>
      <w:r w:rsidR="00132B78" w:rsidRPr="00E01320">
        <w:rPr>
          <w:rFonts w:hint="eastAsia"/>
        </w:rPr>
        <w:t>l</w:t>
      </w:r>
      <w:r w:rsidR="008F2AD3" w:rsidRPr="00E01320">
        <w:rPr>
          <w:rFonts w:hint="eastAsia"/>
        </w:rPr>
        <w:t>tiple Data</w:t>
      </w:r>
      <w:r w:rsidR="00E50101">
        <w:rPr>
          <w:rFonts w:hint="eastAsia"/>
        </w:rPr>
        <w:t xml:space="preserve"> (SIMD)</w:t>
      </w:r>
      <w:r w:rsidR="008F2AD3">
        <w:rPr>
          <w:rFonts w:hint="eastAsia"/>
        </w:rPr>
        <w:t xml:space="preserve"> instru</w:t>
      </w:r>
      <w:r w:rsidR="008F2AD3">
        <w:rPr>
          <w:rFonts w:hint="eastAsia"/>
        </w:rPr>
        <w:t>c</w:t>
      </w:r>
      <w:r w:rsidR="008F2AD3">
        <w:rPr>
          <w:rFonts w:hint="eastAsia"/>
        </w:rPr>
        <w:t>tion</w:t>
      </w:r>
      <w:r w:rsidR="00151668">
        <w:rPr>
          <w:rFonts w:hint="eastAsia"/>
        </w:rPr>
        <w:t>s</w:t>
      </w:r>
      <w:r w:rsidR="00E50101">
        <w:t xml:space="preserve"> introduced with the Pentium 4 in 2001. SSE instructions have </w:t>
      </w:r>
      <w:r w:rsidR="00C45D28">
        <w:t>accelerated</w:t>
      </w:r>
      <w:r w:rsidR="008F2AD3">
        <w:rPr>
          <w:rFonts w:hint="eastAsia"/>
        </w:rPr>
        <w:t xml:space="preserve"> 3D computing</w:t>
      </w:r>
      <w:r w:rsidR="00772B19">
        <w:rPr>
          <w:rFonts w:hint="eastAsia"/>
        </w:rPr>
        <w:t xml:space="preserve"> [Ma et al. 2002]</w:t>
      </w:r>
      <w:r w:rsidR="008F2AD3">
        <w:rPr>
          <w:rFonts w:hint="eastAsia"/>
        </w:rPr>
        <w:t xml:space="preserve">, audio and </w:t>
      </w:r>
      <w:r w:rsidR="008F2AD3">
        <w:t>video</w:t>
      </w:r>
      <w:r w:rsidR="008F2AD3">
        <w:rPr>
          <w:rFonts w:hint="eastAsia"/>
        </w:rPr>
        <w:t xml:space="preserve"> proce</w:t>
      </w:r>
      <w:r w:rsidR="001C24DB">
        <w:rPr>
          <w:rFonts w:hint="eastAsia"/>
        </w:rPr>
        <w:t>ssing</w:t>
      </w:r>
      <w:r w:rsidR="0040434C">
        <w:rPr>
          <w:rFonts w:hint="eastAsia"/>
        </w:rPr>
        <w:t xml:space="preserve"> [</w:t>
      </w:r>
      <w:r w:rsidR="00070DD0">
        <w:rPr>
          <w:rFonts w:hint="eastAsia"/>
        </w:rPr>
        <w:t>Liu et al. 2006</w:t>
      </w:r>
      <w:r w:rsidR="0040434C">
        <w:rPr>
          <w:rFonts w:hint="eastAsia"/>
        </w:rPr>
        <w:t>]</w:t>
      </w:r>
      <w:r w:rsidR="001C24DB">
        <w:rPr>
          <w:rFonts w:hint="eastAsia"/>
        </w:rPr>
        <w:t>,</w:t>
      </w:r>
      <w:r w:rsidR="00C45D28">
        <w:t xml:space="preserve"> and other CPU-intensive tasks</w:t>
      </w:r>
      <w:r w:rsidR="00B41A3D">
        <w:rPr>
          <w:rFonts w:hint="eastAsia"/>
        </w:rPr>
        <w:t xml:space="preserve"> [</w:t>
      </w:r>
      <w:r w:rsidR="00B41A3D" w:rsidRPr="00C90F09">
        <w:t>Chatterjee</w:t>
      </w:r>
      <w:r w:rsidR="00B41A3D">
        <w:rPr>
          <w:rFonts w:hint="eastAsia"/>
        </w:rPr>
        <w:t xml:space="preserve"> et al. 2005]</w:t>
      </w:r>
      <w:r w:rsidR="001C24DB">
        <w:rPr>
          <w:rFonts w:hint="eastAsia"/>
        </w:rPr>
        <w:t>. SSE instruction set</w:t>
      </w:r>
      <w:r w:rsidR="00C45D28">
        <w:t>s</w:t>
      </w:r>
      <w:r w:rsidR="008F2AD3">
        <w:rPr>
          <w:rFonts w:hint="eastAsia"/>
        </w:rPr>
        <w:t xml:space="preserve"> </w:t>
      </w:r>
      <w:r w:rsidR="007B46D2">
        <w:t>operate on 128-bit regis</w:t>
      </w:r>
      <w:r w:rsidR="00E50101">
        <w:t>ters: they are</w:t>
      </w:r>
      <w:r w:rsidR="007B46D2">
        <w:t xml:space="preserve"> able to process </w:t>
      </w:r>
      <w:r w:rsidR="00C45D28">
        <w:t>four</w:t>
      </w:r>
      <w:r w:rsidR="007B46D2">
        <w:t xml:space="preserve"> 32-bit integers simultaneously. </w:t>
      </w:r>
      <w:r w:rsidR="002E322F">
        <w:t xml:space="preserve">Inspired </w:t>
      </w:r>
      <w:r w:rsidR="009F247C">
        <w:t xml:space="preserve">by </w:t>
      </w:r>
      <w:r w:rsidR="002E322F">
        <w:t>this observation,</w:t>
      </w:r>
      <w:r w:rsidR="0036723A">
        <w:t xml:space="preserve"> </w:t>
      </w:r>
      <w:r w:rsidR="00BF1E8F">
        <w:t>some</w:t>
      </w:r>
      <w:r w:rsidR="00AA6C53">
        <w:t xml:space="preserve"> </w:t>
      </w:r>
      <w:r w:rsidR="002632B5">
        <w:t xml:space="preserve">pioneering </w:t>
      </w:r>
      <w:r w:rsidR="000251C3">
        <w:t xml:space="preserve">studies </w:t>
      </w:r>
      <w:r w:rsidR="0020605D">
        <w:t xml:space="preserve">have </w:t>
      </w:r>
      <w:r w:rsidR="00B35335">
        <w:t>incorporate</w:t>
      </w:r>
      <w:r w:rsidR="000E0EFD">
        <w:t>d</w:t>
      </w:r>
      <w:r w:rsidR="00FE10F8">
        <w:t xml:space="preserve"> </w:t>
      </w:r>
      <w:r w:rsidR="00927206">
        <w:t>SIMD-based</w:t>
      </w:r>
      <w:r w:rsidR="007B46D2">
        <w:t xml:space="preserve"> optimiz</w:t>
      </w:r>
      <w:r w:rsidR="007B46D2">
        <w:t>a</w:t>
      </w:r>
      <w:r w:rsidR="007B46D2">
        <w:t xml:space="preserve">tion </w:t>
      </w:r>
      <w:r w:rsidR="00B3244C">
        <w:t>into</w:t>
      </w:r>
      <w:r w:rsidR="007B46D2">
        <w:t xml:space="preserve"> compression </w:t>
      </w:r>
      <w:r w:rsidR="00DE40B4">
        <w:t>algorithms</w:t>
      </w:r>
      <w:r w:rsidR="007B46D2">
        <w:t xml:space="preserve"> [</w:t>
      </w:r>
      <w:proofErr w:type="spellStart"/>
      <w:r w:rsidR="00065AFA" w:rsidRPr="00065AFA">
        <w:t>Stepanov</w:t>
      </w:r>
      <w:proofErr w:type="spellEnd"/>
      <w:r w:rsidR="00065AFA" w:rsidRPr="00065AFA">
        <w:t xml:space="preserve"> et al. 2011; Schlegel et al. 2010</w:t>
      </w:r>
      <w:r w:rsidR="007B46D2">
        <w:t>]</w:t>
      </w:r>
      <w:r w:rsidR="00D91098">
        <w:t>.</w:t>
      </w:r>
      <w:r w:rsidR="003F4E05">
        <w:t xml:space="preserve"> </w:t>
      </w:r>
      <w:r w:rsidR="00501E0C">
        <w:t>These studies indicate that</w:t>
      </w:r>
      <w:r w:rsidR="00E50101">
        <w:t xml:space="preserve"> the speed of</w:t>
      </w:r>
      <w:r w:rsidR="00501E0C">
        <w:t xml:space="preserve"> i</w:t>
      </w:r>
      <w:r w:rsidR="00DD15E5" w:rsidRPr="00DD15E5">
        <w:t xml:space="preserve">ndex compression can benefit from </w:t>
      </w:r>
      <w:proofErr w:type="spellStart"/>
      <w:r w:rsidR="00CE3F0E">
        <w:rPr>
          <w:rFonts w:hint="eastAsia"/>
        </w:rPr>
        <w:t>vectorization</w:t>
      </w:r>
      <w:proofErr w:type="spellEnd"/>
      <w:r w:rsidR="00DD15E5" w:rsidRPr="00DD15E5">
        <w:t>.</w:t>
      </w:r>
      <w:r w:rsidR="00832B2F">
        <w:t xml:space="preserve"> </w:t>
      </w:r>
      <w:r w:rsidR="00F234B8" w:rsidRPr="00F234B8">
        <w:lastRenderedPageBreak/>
        <w:t xml:space="preserve">We aim to develop a compression </w:t>
      </w:r>
      <w:r w:rsidR="00496C32">
        <w:t>approach</w:t>
      </w:r>
      <w:r w:rsidR="00F234B8" w:rsidRPr="00F234B8">
        <w:t xml:space="preserve"> to leverage SIMD instructions present in modern processors.</w:t>
      </w:r>
    </w:p>
    <w:p w14:paraId="3DA315C1" w14:textId="77777777" w:rsidR="00E50101" w:rsidRDefault="006C6975" w:rsidP="00413781">
      <w:pPr>
        <w:pStyle w:val="InitialBodyTextIndent"/>
      </w:pPr>
      <w:r>
        <w:t xml:space="preserve">To design a </w:t>
      </w:r>
      <w:r w:rsidR="00603BFD">
        <w:t xml:space="preserve">suitable </w:t>
      </w:r>
      <w:r w:rsidR="001820C0">
        <w:t xml:space="preserve">storage </w:t>
      </w:r>
      <w:r w:rsidR="00D05781">
        <w:t>layout</w:t>
      </w:r>
      <w:r w:rsidR="007E0B2E">
        <w:t xml:space="preserve"> and following earlier work</w:t>
      </w:r>
      <w:r w:rsidR="00D05781">
        <w:t xml:space="preserve">, </w:t>
      </w:r>
      <w:r w:rsidR="007559CE">
        <w:t>we</w:t>
      </w:r>
      <w:r w:rsidR="00E126A7">
        <w:t xml:space="preserve"> </w:t>
      </w:r>
      <w:r w:rsidR="007E0B2E">
        <w:t xml:space="preserve">store separately </w:t>
      </w:r>
      <w:r w:rsidR="007B46D2">
        <w:t>control patterns from compressed data</w:t>
      </w:r>
      <w:r w:rsidR="006D29C1">
        <w:t xml:space="preserve"> and adopt </w:t>
      </w:r>
      <w:r w:rsidR="00EF1C49">
        <w:t xml:space="preserve">a </w:t>
      </w:r>
      <w:r w:rsidR="007B46D2" w:rsidRPr="00573C4A">
        <w:rPr>
          <w:i/>
        </w:rPr>
        <w:t>k</w:t>
      </w:r>
      <w:r w:rsidR="007B46D2">
        <w:t>-way vertical data organization</w:t>
      </w:r>
      <w:r w:rsidR="007E0B2E">
        <w:t xml:space="preserve"> [</w:t>
      </w:r>
      <w:proofErr w:type="spellStart"/>
      <w:r w:rsidR="007E0B2E" w:rsidRPr="007D5C78">
        <w:t>Lemire</w:t>
      </w:r>
      <w:proofErr w:type="spellEnd"/>
      <w:r w:rsidR="007E0B2E" w:rsidRPr="007D5C78">
        <w:t xml:space="preserve"> and </w:t>
      </w:r>
      <w:proofErr w:type="spellStart"/>
      <w:r w:rsidR="007E0B2E" w:rsidRPr="007D5C78">
        <w:t>Boyst</w:t>
      </w:r>
      <w:r w:rsidR="00597945">
        <w:t>ov</w:t>
      </w:r>
      <w:proofErr w:type="spellEnd"/>
      <w:r w:rsidR="00597945">
        <w:t xml:space="preserve"> 2014;</w:t>
      </w:r>
      <w:r w:rsidR="007E0B2E" w:rsidRPr="00681147">
        <w:t xml:space="preserve"> </w:t>
      </w:r>
      <w:r w:rsidR="007E0B2E" w:rsidRPr="00065AFA">
        <w:t>Schlegel et al. 2010</w:t>
      </w:r>
      <w:r w:rsidR="007E0B2E">
        <w:t>]</w:t>
      </w:r>
      <w:r w:rsidR="007B46D2">
        <w:t>, which makes algorithm</w:t>
      </w:r>
      <w:r w:rsidR="007E0B2E">
        <w:t>s</w:t>
      </w:r>
      <w:r w:rsidR="007B46D2">
        <w:t xml:space="preserve"> </w:t>
      </w:r>
      <w:r w:rsidR="008B6789">
        <w:t>easily</w:t>
      </w:r>
      <w:r w:rsidR="007B46D2">
        <w:t xml:space="preserve"> pa</w:t>
      </w:r>
      <w:r w:rsidR="007B46D2">
        <w:t>r</w:t>
      </w:r>
      <w:r w:rsidR="007B46D2">
        <w:t xml:space="preserve">allelizable by SIMD instructions. </w:t>
      </w:r>
      <w:r w:rsidR="00302A1B">
        <w:t xml:space="preserve">Based on </w:t>
      </w:r>
      <w:r w:rsidR="00AA64AF">
        <w:t xml:space="preserve">such a storage layout, </w:t>
      </w:r>
      <w:r w:rsidR="00100AA6">
        <w:t>w</w:t>
      </w:r>
      <w:r w:rsidR="007B46D2">
        <w:t>e present a d</w:t>
      </w:r>
      <w:r w:rsidR="007B46D2">
        <w:t>e</w:t>
      </w:r>
      <w:r w:rsidR="007B46D2">
        <w:t xml:space="preserve">tailed description of the </w:t>
      </w:r>
      <w:r w:rsidR="00483C99">
        <w:t>approach</w:t>
      </w:r>
      <w:r w:rsidR="007B46D2">
        <w:t xml:space="preserve"> and </w:t>
      </w:r>
      <w:r w:rsidR="007E0B2E">
        <w:t>describe strategies to best leverage</w:t>
      </w:r>
      <w:r w:rsidR="007B46D2">
        <w:t xml:space="preserve"> </w:t>
      </w:r>
      <w:r w:rsidR="00927206">
        <w:t>SIMD-based</w:t>
      </w:r>
      <w:r w:rsidR="007B46D2">
        <w:t xml:space="preserve"> parallelism.</w:t>
      </w:r>
      <w:r w:rsidR="008C6FCB">
        <w:t xml:space="preserve"> </w:t>
      </w:r>
    </w:p>
    <w:p w14:paraId="2D7A0CE8" w14:textId="2ADEE61B" w:rsidR="00B3712C" w:rsidRDefault="00B3712C" w:rsidP="00413781">
      <w:pPr>
        <w:pStyle w:val="InitialBodyTextIndent"/>
      </w:pPr>
      <w:r>
        <w:t>W</w:t>
      </w:r>
      <w:r w:rsidR="00E50101">
        <w:t xml:space="preserve">e start from an existing compression algorithm that we wish to </w:t>
      </w:r>
      <w:proofErr w:type="spellStart"/>
      <w:r w:rsidR="00E50101">
        <w:t>vectorize</w:t>
      </w:r>
      <w:proofErr w:type="spellEnd"/>
      <w:r w:rsidR="00E50101">
        <w:t xml:space="preserve">. </w:t>
      </w:r>
      <w:r>
        <w:t xml:space="preserve">Where the existing algorithm would compress </w:t>
      </w:r>
      <w:r w:rsidRPr="00374DBD">
        <w:rPr>
          <w:i/>
        </w:rPr>
        <w:t>N</w:t>
      </w:r>
      <w:r>
        <w:t xml:space="preserve"> integers, we compress 4</w:t>
      </w:r>
      <w:r w:rsidRPr="00374DBD">
        <w:rPr>
          <w:i/>
        </w:rPr>
        <w:t>N</w:t>
      </w:r>
      <w:r>
        <w:t xml:space="preserve"> integers to a 4-way data layout. Our approach is sufficiently flexible to </w:t>
      </w:r>
      <w:r w:rsidR="000F7697">
        <w:t>accommodate</w:t>
      </w:r>
      <w:r>
        <w:t xml:space="preserve"> several exis</w:t>
      </w:r>
      <w:r>
        <w:t>t</w:t>
      </w:r>
      <w:r>
        <w:t>ing algorithms while providing good performance.</w:t>
      </w:r>
      <w:r w:rsidR="00E50101">
        <w:t xml:space="preserve"> </w:t>
      </w:r>
      <w:r w:rsidR="002102D0">
        <w:t>W</w:t>
      </w:r>
      <w:r w:rsidR="00FE3D90">
        <w:t xml:space="preserve">e </w:t>
      </w:r>
      <w:r>
        <w:t xml:space="preserve">apply </w:t>
      </w:r>
      <w:r w:rsidR="000A0898">
        <w:t>the</w:t>
      </w:r>
      <w:r w:rsidR="00FE3D90">
        <w:t xml:space="preserve"> </w:t>
      </w:r>
      <w:r w:rsidR="00483C99">
        <w:t>approach</w:t>
      </w:r>
      <w:r w:rsidR="00965BD3">
        <w:t xml:space="preserve"> </w:t>
      </w:r>
      <w:r w:rsidR="00E12037">
        <w:t>to</w:t>
      </w:r>
      <w:r w:rsidR="000E32F1">
        <w:t xml:space="preserve"> </w:t>
      </w:r>
      <w:r w:rsidR="00333280">
        <w:t>alg</w:t>
      </w:r>
      <w:r w:rsidR="00333280">
        <w:t>o</w:t>
      </w:r>
      <w:r w:rsidR="00333280">
        <w:t xml:space="preserve">rithms </w:t>
      </w:r>
      <w:r w:rsidR="00037787">
        <w:t>of</w:t>
      </w:r>
      <w:r w:rsidR="007808E7">
        <w:t xml:space="preserve"> four categories </w:t>
      </w:r>
      <w:r>
        <w:t xml:space="preserve">covering </w:t>
      </w:r>
      <w:r w:rsidR="00551FD1">
        <w:t xml:space="preserve">most of </w:t>
      </w:r>
      <w:r w:rsidR="004B1C06">
        <w:t>the</w:t>
      </w:r>
      <w:r w:rsidR="007808E7">
        <w:t xml:space="preserve"> important </w:t>
      </w:r>
      <w:r>
        <w:t xml:space="preserve">practical </w:t>
      </w:r>
      <w:r w:rsidR="001A5338">
        <w:t>compression alg</w:t>
      </w:r>
      <w:r w:rsidR="001A5338">
        <w:t>o</w:t>
      </w:r>
      <w:r w:rsidR="001A5338">
        <w:t>rithms.</w:t>
      </w:r>
      <w:r w:rsidR="00180A9A">
        <w:t xml:space="preserve"> </w:t>
      </w:r>
    </w:p>
    <w:p w14:paraId="48ADF05B" w14:textId="2501473D" w:rsidR="00357FAB" w:rsidRDefault="00357FAB" w:rsidP="00413781">
      <w:pPr>
        <w:pStyle w:val="InitialBodyTextIndent"/>
      </w:pPr>
      <w:r>
        <w:t>Using our approach, w</w:t>
      </w:r>
      <w:r w:rsidR="001C51B2">
        <w:rPr>
          <w:rFonts w:hint="eastAsia"/>
        </w:rPr>
        <w:t xml:space="preserve">e </w:t>
      </w:r>
      <w:r w:rsidR="008E6AF1">
        <w:rPr>
          <w:rFonts w:hint="eastAsia"/>
        </w:rPr>
        <w:t xml:space="preserve">develop two </w:t>
      </w:r>
      <w:r w:rsidR="00796AAD">
        <w:rPr>
          <w:rFonts w:hint="eastAsia"/>
        </w:rPr>
        <w:t>novel</w:t>
      </w:r>
      <w:r w:rsidR="008E6AF1">
        <w:rPr>
          <w:rFonts w:hint="eastAsia"/>
        </w:rPr>
        <w:t xml:space="preserve"> compression algorithms (</w:t>
      </w:r>
      <w:r w:rsidR="005715E8">
        <w:rPr>
          <w:rFonts w:hint="eastAsia"/>
        </w:rPr>
        <w:t>or algorithm families</w:t>
      </w:r>
      <w:r w:rsidR="008E6AF1">
        <w:rPr>
          <w:rFonts w:hint="eastAsia"/>
        </w:rPr>
        <w:t>)</w:t>
      </w:r>
      <w:r w:rsidR="005715E8">
        <w:rPr>
          <w:rFonts w:hint="eastAsia"/>
        </w:rPr>
        <w:t xml:space="preserve">, i.e. </w:t>
      </w:r>
      <w:r w:rsidR="00F93A29">
        <w:rPr>
          <w:rFonts w:hint="eastAsia"/>
        </w:rPr>
        <w:t>Group-Simple and Group-Scheme.</w:t>
      </w:r>
      <w:r w:rsidR="00182CBF">
        <w:rPr>
          <w:rFonts w:hint="eastAsia"/>
        </w:rPr>
        <w:t xml:space="preserve"> </w:t>
      </w:r>
      <w:r w:rsidR="00FF6DF9">
        <w:rPr>
          <w:rFonts w:hint="eastAsia"/>
        </w:rPr>
        <w:t xml:space="preserve">Group-Simple is extended </w:t>
      </w:r>
      <w:r w:rsidR="00D97EBB">
        <w:t>from</w:t>
      </w:r>
      <w:r w:rsidR="00FF6DF9">
        <w:rPr>
          <w:rFonts w:hint="eastAsia"/>
        </w:rPr>
        <w:t xml:space="preserve"> the trad</w:t>
      </w:r>
      <w:r w:rsidR="00121DF5">
        <w:rPr>
          <w:rFonts w:hint="eastAsia"/>
        </w:rPr>
        <w:t>itional Simple algorithms</w:t>
      </w:r>
      <w:r w:rsidR="002D07B9">
        <w:rPr>
          <w:rFonts w:hint="eastAsia"/>
        </w:rPr>
        <w:t xml:space="preserve"> [</w:t>
      </w:r>
      <w:proofErr w:type="spellStart"/>
      <w:r w:rsidR="002D07B9">
        <w:rPr>
          <w:rFonts w:hint="eastAsia"/>
        </w:rPr>
        <w:t>Anh</w:t>
      </w:r>
      <w:proofErr w:type="spellEnd"/>
      <w:r w:rsidR="002D07B9">
        <w:rPr>
          <w:rFonts w:hint="eastAsia"/>
        </w:rPr>
        <w:t xml:space="preserve"> and Moffat 2005; </w:t>
      </w:r>
      <w:proofErr w:type="spellStart"/>
      <w:r w:rsidR="002D07B9">
        <w:rPr>
          <w:rFonts w:hint="eastAsia"/>
        </w:rPr>
        <w:t>Anh</w:t>
      </w:r>
      <w:proofErr w:type="spellEnd"/>
      <w:r w:rsidR="002D07B9">
        <w:rPr>
          <w:rFonts w:hint="eastAsia"/>
        </w:rPr>
        <w:t xml:space="preserve"> and Moffat 2006]</w:t>
      </w:r>
      <w:r w:rsidR="00880500">
        <w:rPr>
          <w:rFonts w:hint="eastAsia"/>
        </w:rPr>
        <w:t xml:space="preserve">, </w:t>
      </w:r>
      <w:r w:rsidR="00121DF5">
        <w:rPr>
          <w:rFonts w:hint="eastAsia"/>
        </w:rPr>
        <w:t xml:space="preserve">which </w:t>
      </w:r>
      <w:r w:rsidR="00880500">
        <w:rPr>
          <w:rFonts w:hint="eastAsia"/>
        </w:rPr>
        <w:t xml:space="preserve">can be considered </w:t>
      </w:r>
      <w:r w:rsidR="00385A04">
        <w:rPr>
          <w:rFonts w:hint="eastAsia"/>
        </w:rPr>
        <w:t xml:space="preserve">as </w:t>
      </w:r>
      <w:r w:rsidR="00880500">
        <w:rPr>
          <w:rFonts w:hint="eastAsia"/>
        </w:rPr>
        <w:t>a</w:t>
      </w:r>
      <w:r w:rsidR="00862EC6">
        <w:rPr>
          <w:rFonts w:hint="eastAsia"/>
        </w:rPr>
        <w:t xml:space="preserve"> word-aligned algorithm</w:t>
      </w:r>
      <w:r w:rsidR="00B46D61">
        <w:rPr>
          <w:rFonts w:hint="eastAsia"/>
        </w:rPr>
        <w:t xml:space="preserve">; </w:t>
      </w:r>
      <w:r w:rsidR="004A640E">
        <w:rPr>
          <w:rFonts w:hint="eastAsia"/>
        </w:rPr>
        <w:t xml:space="preserve">Group-Scheme </w:t>
      </w:r>
      <w:r>
        <w:t>extends</w:t>
      </w:r>
      <w:r w:rsidR="00ED3246">
        <w:rPr>
          <w:rFonts w:hint="eastAsia"/>
        </w:rPr>
        <w:t xml:space="preserve"> Elias Gamma</w:t>
      </w:r>
      <w:r>
        <w:t xml:space="preserve"> coding</w:t>
      </w:r>
      <w:r w:rsidR="00167FDF">
        <w:rPr>
          <w:rFonts w:hint="eastAsia"/>
        </w:rPr>
        <w:t xml:space="preserve"> [Elias 1975]</w:t>
      </w:r>
      <w:r w:rsidR="00284355">
        <w:rPr>
          <w:rFonts w:hint="eastAsia"/>
        </w:rPr>
        <w:t xml:space="preserve">, which </w:t>
      </w:r>
      <w:r w:rsidR="007B54FB">
        <w:rPr>
          <w:rFonts w:hint="eastAsia"/>
        </w:rPr>
        <w:t xml:space="preserve">can be considered as a family </w:t>
      </w:r>
      <w:r w:rsidR="007F046B">
        <w:rPr>
          <w:rFonts w:hint="eastAsia"/>
        </w:rPr>
        <w:t>contain</w:t>
      </w:r>
      <w:r>
        <w:t>ing</w:t>
      </w:r>
      <w:r w:rsidR="007F046B">
        <w:rPr>
          <w:rFonts w:hint="eastAsia"/>
        </w:rPr>
        <w:t xml:space="preserve"> both bit-aligned and byte-aligned variants. </w:t>
      </w:r>
      <w:r w:rsidR="00C968C5">
        <w:t xml:space="preserve">Group-Scheme is flexible </w:t>
      </w:r>
      <w:r w:rsidR="00642C78">
        <w:rPr>
          <w:rFonts w:hint="eastAsia"/>
        </w:rPr>
        <w:t xml:space="preserve">enough </w:t>
      </w:r>
      <w:r w:rsidR="00C968C5">
        <w:t xml:space="preserve">to adapt to different data sets by adjusting two control </w:t>
      </w:r>
      <w:r w:rsidR="00E92315">
        <w:t>factors</w:t>
      </w:r>
      <w:r w:rsidR="00C968C5">
        <w:t>, i.e., compression granularity and length d</w:t>
      </w:r>
      <w:r w:rsidR="00C968C5">
        <w:t>e</w:t>
      </w:r>
      <w:r w:rsidR="00C968C5">
        <w:t>scriptors.</w:t>
      </w:r>
      <w:r w:rsidR="007C05F8">
        <w:rPr>
          <w:rFonts w:hint="eastAsia"/>
        </w:rPr>
        <w:t xml:space="preserve"> </w:t>
      </w:r>
      <w:r w:rsidR="004C46F0">
        <w:t xml:space="preserve">We further present </w:t>
      </w:r>
      <w:r w:rsidR="00AD69E0">
        <w:rPr>
          <w:rFonts w:hint="eastAsia"/>
        </w:rPr>
        <w:t xml:space="preserve">the </w:t>
      </w:r>
      <w:r w:rsidR="0067243A">
        <w:t>SIMD-based</w:t>
      </w:r>
      <w:r w:rsidR="004C46F0">
        <w:t xml:space="preserve"> imple</w:t>
      </w:r>
      <w:r w:rsidR="00636C90">
        <w:t>mentations</w:t>
      </w:r>
      <w:r w:rsidR="00636C90">
        <w:rPr>
          <w:rFonts w:hint="eastAsia"/>
        </w:rPr>
        <w:t xml:space="preserve"> of Group-Simple and Group-Scheme</w:t>
      </w:r>
      <w:r w:rsidR="00F63D38">
        <w:rPr>
          <w:rFonts w:hint="eastAsia"/>
        </w:rPr>
        <w:t xml:space="preserve"> respectively denoted </w:t>
      </w:r>
      <w:r w:rsidR="004C46F0">
        <w:t>as SIMD-Group-Simple and SIMD-Group-Schem</w:t>
      </w:r>
      <w:r w:rsidR="004C46F0">
        <w:rPr>
          <w:rFonts w:hint="eastAsia"/>
        </w:rPr>
        <w:t xml:space="preserve">e. </w:t>
      </w:r>
    </w:p>
    <w:p w14:paraId="399D6927" w14:textId="352017E7" w:rsidR="00F9339A" w:rsidRDefault="007C05F8" w:rsidP="00413781">
      <w:pPr>
        <w:pStyle w:val="InitialBodyTextIndent"/>
      </w:pPr>
      <w:r>
        <w:rPr>
          <w:rFonts w:hint="eastAsia"/>
        </w:rPr>
        <w:t>Besides the</w:t>
      </w:r>
      <w:r w:rsidR="00357FAB">
        <w:t>se two families</w:t>
      </w:r>
      <w:r w:rsidR="00B9084F">
        <w:rPr>
          <w:rFonts w:hint="eastAsia"/>
        </w:rPr>
        <w:t xml:space="preserve">, </w:t>
      </w:r>
      <w:r w:rsidR="002C09DA">
        <w:rPr>
          <w:rFonts w:hint="eastAsia"/>
        </w:rPr>
        <w:t xml:space="preserve">we also </w:t>
      </w:r>
      <w:r w:rsidR="000434B7">
        <w:rPr>
          <w:rFonts w:hint="eastAsia"/>
        </w:rPr>
        <w:t>develop</w:t>
      </w:r>
      <w:r w:rsidR="00931E6E">
        <w:rPr>
          <w:rFonts w:hint="eastAsia"/>
        </w:rPr>
        <w:t xml:space="preserve"> </w:t>
      </w:r>
      <w:r w:rsidR="00913ABE">
        <w:t>Group</w:t>
      </w:r>
      <w:r w:rsidR="00931E6E">
        <w:rPr>
          <w:rFonts w:hint="eastAsia"/>
        </w:rPr>
        <w:t xml:space="preserve"> </w:t>
      </w:r>
      <w:r w:rsidR="00913ABE">
        <w:t>and</w:t>
      </w:r>
      <w:r w:rsidR="0077138C">
        <w:rPr>
          <w:rFonts w:hint="eastAsia"/>
        </w:rPr>
        <w:t xml:space="preserve"> </w:t>
      </w:r>
      <w:proofErr w:type="spellStart"/>
      <w:r w:rsidR="007A4439">
        <w:rPr>
          <w:rFonts w:hint="eastAsia"/>
        </w:rPr>
        <w:t>vect</w:t>
      </w:r>
      <w:r w:rsidR="007A4439">
        <w:t>o</w:t>
      </w:r>
      <w:r w:rsidR="00A31580">
        <w:rPr>
          <w:rFonts w:hint="eastAsia"/>
        </w:rPr>
        <w:t>rized</w:t>
      </w:r>
      <w:proofErr w:type="spellEnd"/>
      <w:r w:rsidR="005A417E">
        <w:t xml:space="preserve"> </w:t>
      </w:r>
      <w:r w:rsidR="00114E83">
        <w:rPr>
          <w:rFonts w:hint="eastAsia"/>
        </w:rPr>
        <w:t xml:space="preserve">versions </w:t>
      </w:r>
      <w:r w:rsidR="007A4439">
        <w:t>of</w:t>
      </w:r>
      <w:r w:rsidR="00E15B56">
        <w:rPr>
          <w:rFonts w:hint="eastAsia"/>
        </w:rPr>
        <w:t xml:space="preserve"> </w:t>
      </w:r>
      <w:r w:rsidR="0066417F">
        <w:rPr>
          <w:rFonts w:hint="eastAsia"/>
        </w:rPr>
        <w:t>AFOR</w:t>
      </w:r>
      <w:r w:rsidR="00FB0A1F">
        <w:rPr>
          <w:rFonts w:hint="eastAsia"/>
        </w:rPr>
        <w:t xml:space="preserve"> [</w:t>
      </w:r>
      <w:proofErr w:type="spellStart"/>
      <w:r w:rsidR="00FB0A1F">
        <w:rPr>
          <w:rFonts w:hint="eastAsia"/>
        </w:rPr>
        <w:t>Delbru</w:t>
      </w:r>
      <w:proofErr w:type="spellEnd"/>
      <w:r w:rsidR="00FB0A1F">
        <w:rPr>
          <w:rFonts w:hint="eastAsia"/>
        </w:rPr>
        <w:t xml:space="preserve"> et al. 2012]</w:t>
      </w:r>
      <w:r w:rsidR="005F1FA6">
        <w:rPr>
          <w:rFonts w:hint="eastAsia"/>
        </w:rPr>
        <w:t xml:space="preserve"> and </w:t>
      </w:r>
      <w:proofErr w:type="spellStart"/>
      <w:r w:rsidR="005F1FA6">
        <w:rPr>
          <w:rFonts w:hint="eastAsia"/>
        </w:rPr>
        <w:t>PForDelta</w:t>
      </w:r>
      <w:proofErr w:type="spellEnd"/>
      <w:r w:rsidR="00785F76">
        <w:t xml:space="preserve"> </w:t>
      </w:r>
      <w:r w:rsidR="00EA48CA">
        <w:rPr>
          <w:rFonts w:hint="eastAsia"/>
        </w:rPr>
        <w:t>[</w:t>
      </w:r>
      <w:proofErr w:type="spellStart"/>
      <w:r w:rsidR="00EA48CA">
        <w:rPr>
          <w:rFonts w:hint="eastAsia"/>
        </w:rPr>
        <w:t>Zukowski</w:t>
      </w:r>
      <w:proofErr w:type="spellEnd"/>
      <w:r w:rsidR="00EA48CA">
        <w:rPr>
          <w:rFonts w:hint="eastAsia"/>
        </w:rPr>
        <w:t xml:space="preserve"> 2006]</w:t>
      </w:r>
      <w:r w:rsidR="005F1FA6">
        <w:rPr>
          <w:rFonts w:hint="eastAsia"/>
        </w:rPr>
        <w:t>.</w:t>
      </w:r>
      <w:r w:rsidR="000466DF">
        <w:rPr>
          <w:rFonts w:hint="eastAsia"/>
        </w:rPr>
        <w:t xml:space="preserve"> </w:t>
      </w:r>
      <w:r w:rsidR="00267D41">
        <w:t xml:space="preserve">To evaluate the proposed methods, we construct extensive experiments on </w:t>
      </w:r>
      <w:r w:rsidR="00267D41">
        <w:rPr>
          <w:rFonts w:hint="eastAsia"/>
        </w:rPr>
        <w:t>four</w:t>
      </w:r>
      <w:r w:rsidR="00267D41">
        <w:t xml:space="preserve"> public datasets.</w:t>
      </w:r>
    </w:p>
    <w:p w14:paraId="66D7C552" w14:textId="77777777" w:rsidR="007B46D2" w:rsidRDefault="007B46D2" w:rsidP="00DC5696">
      <w:pPr>
        <w:pStyle w:val="InitialBodyTextIndent"/>
      </w:pPr>
      <w:r>
        <w:t xml:space="preserve">The contribution of this paper is </w:t>
      </w:r>
      <w:r w:rsidR="0077095D">
        <w:rPr>
          <w:rFonts w:hint="eastAsia"/>
        </w:rPr>
        <w:t xml:space="preserve">summarized </w:t>
      </w:r>
      <w:r>
        <w:t>as follows:</w:t>
      </w:r>
    </w:p>
    <w:p w14:paraId="7EB9D7EA" w14:textId="4527D9D5" w:rsidR="00563DB0" w:rsidRDefault="00563DB0" w:rsidP="003E4FF2">
      <w:pPr>
        <w:pStyle w:val="HyphenList"/>
        <w:rPr>
          <w:rFonts w:ascii="Times New Roman" w:hAnsi="Times New Roman"/>
          <w:lang w:eastAsia="zh-CN"/>
        </w:rPr>
      </w:pPr>
      <w:r>
        <w:rPr>
          <w:rFonts w:ascii="Times New Roman" w:hAnsi="Times New Roman"/>
        </w:rPr>
        <w:t>—</w:t>
      </w:r>
      <w:r>
        <w:rPr>
          <w:rFonts w:ascii="Times New Roman" w:hAnsi="Times New Roman"/>
        </w:rPr>
        <w:tab/>
      </w:r>
      <w:r w:rsidR="009C7438">
        <w:rPr>
          <w:rFonts w:hint="eastAsia"/>
          <w:lang w:eastAsia="zh-CN"/>
        </w:rPr>
        <w:t xml:space="preserve">Our </w:t>
      </w:r>
      <w:r w:rsidR="00C97D15">
        <w:rPr>
          <w:lang w:val="en-US" w:eastAsia="zh-CN"/>
        </w:rPr>
        <w:t>approach</w:t>
      </w:r>
      <w:r w:rsidR="009C7438">
        <w:rPr>
          <w:rFonts w:hint="eastAsia"/>
          <w:lang w:eastAsia="zh-CN"/>
        </w:rPr>
        <w:t xml:space="preserve"> provides a general way to </w:t>
      </w:r>
      <w:proofErr w:type="spellStart"/>
      <w:r w:rsidR="009C7438">
        <w:rPr>
          <w:rFonts w:hint="eastAsia"/>
          <w:lang w:eastAsia="zh-CN"/>
        </w:rPr>
        <w:t>vectorize</w:t>
      </w:r>
      <w:proofErr w:type="spellEnd"/>
      <w:r w:rsidR="009C7438">
        <w:rPr>
          <w:rFonts w:hint="eastAsia"/>
          <w:lang w:eastAsia="zh-CN"/>
        </w:rPr>
        <w:t xml:space="preserve"> traditional compression alg</w:t>
      </w:r>
      <w:r w:rsidR="009C7438">
        <w:rPr>
          <w:rFonts w:hint="eastAsia"/>
          <w:lang w:eastAsia="zh-CN"/>
        </w:rPr>
        <w:t>o</w:t>
      </w:r>
      <w:r w:rsidR="009C7438">
        <w:rPr>
          <w:rFonts w:hint="eastAsia"/>
          <w:lang w:eastAsia="zh-CN"/>
        </w:rPr>
        <w:t>rithms</w:t>
      </w:r>
      <w:r w:rsidR="00B45D8A">
        <w:rPr>
          <w:rFonts w:hint="eastAsia"/>
          <w:lang w:eastAsia="zh-CN"/>
        </w:rPr>
        <w:t xml:space="preserve">. </w:t>
      </w:r>
    </w:p>
    <w:p w14:paraId="3A9D3940" w14:textId="78ED5548" w:rsidR="00563DB0" w:rsidRDefault="00563DB0" w:rsidP="003E4FF2">
      <w:pPr>
        <w:pStyle w:val="HyphenList"/>
        <w:rPr>
          <w:lang w:eastAsia="zh-CN"/>
        </w:rPr>
      </w:pPr>
      <w:r>
        <w:t>—</w:t>
      </w:r>
      <w:r>
        <w:tab/>
      </w:r>
      <w:r w:rsidR="0046572A" w:rsidRPr="0046572A">
        <w:t xml:space="preserve">We develop </w:t>
      </w:r>
      <w:r w:rsidR="00765267">
        <w:rPr>
          <w:lang w:val="en-US" w:eastAsia="zh-CN"/>
        </w:rPr>
        <w:t>several</w:t>
      </w:r>
      <w:r w:rsidR="00C078D3" w:rsidRPr="0046572A">
        <w:t xml:space="preserve"> </w:t>
      </w:r>
      <w:r w:rsidR="0046572A" w:rsidRPr="0046572A">
        <w:t>novel compression algorithms based on the general compre</w:t>
      </w:r>
      <w:r w:rsidR="0046572A" w:rsidRPr="0046572A">
        <w:t>s</w:t>
      </w:r>
      <w:r w:rsidR="0046572A" w:rsidRPr="0046572A">
        <w:t xml:space="preserve">sion </w:t>
      </w:r>
      <w:r w:rsidR="00E13221">
        <w:t>approach</w:t>
      </w:r>
      <w:r w:rsidR="0046572A" w:rsidRPr="0046572A">
        <w:t>, namely Group-Simple, Group-Scheme,</w:t>
      </w:r>
      <w:r w:rsidR="0099187A">
        <w:rPr>
          <w:rFonts w:hint="eastAsia"/>
          <w:lang w:eastAsia="zh-CN"/>
        </w:rPr>
        <w:t xml:space="preserve"> </w:t>
      </w:r>
      <w:r w:rsidR="0046572A" w:rsidRPr="0046572A">
        <w:t>Group-AFOR</w:t>
      </w:r>
      <w:r w:rsidR="0099187A">
        <w:rPr>
          <w:rFonts w:hint="eastAsia"/>
          <w:lang w:eastAsia="zh-CN"/>
        </w:rPr>
        <w:t xml:space="preserve"> and Group-PFD</w:t>
      </w:r>
      <w:r w:rsidR="00491F30">
        <w:rPr>
          <w:rFonts w:hint="eastAsia"/>
          <w:lang w:eastAsia="zh-CN"/>
        </w:rPr>
        <w:t>.</w:t>
      </w:r>
      <w:r w:rsidR="0046572A" w:rsidRPr="0046572A">
        <w:t xml:space="preserve"> </w:t>
      </w:r>
      <w:r w:rsidR="00491F30">
        <w:rPr>
          <w:rFonts w:hint="eastAsia"/>
          <w:lang w:eastAsia="zh-CN"/>
        </w:rPr>
        <w:t>T</w:t>
      </w:r>
      <w:r w:rsidR="0046572A" w:rsidRPr="0046572A">
        <w:t xml:space="preserve">hese algorithms </w:t>
      </w:r>
      <w:r w:rsidR="001C06C8">
        <w:rPr>
          <w:rFonts w:hint="eastAsia"/>
          <w:lang w:eastAsia="zh-CN"/>
        </w:rPr>
        <w:t xml:space="preserve">cover </w:t>
      </w:r>
      <w:r w:rsidR="00853FC4">
        <w:rPr>
          <w:lang w:val="en-US" w:eastAsia="zh-CN"/>
        </w:rPr>
        <w:t xml:space="preserve">four </w:t>
      </w:r>
      <w:r w:rsidR="00F47008">
        <w:rPr>
          <w:rFonts w:hint="eastAsia"/>
          <w:lang w:eastAsia="zh-CN"/>
        </w:rPr>
        <w:t>major categories of</w:t>
      </w:r>
      <w:r w:rsidR="00391F8E">
        <w:rPr>
          <w:lang w:val="en-US" w:eastAsia="zh-CN"/>
        </w:rPr>
        <w:t xml:space="preserve"> </w:t>
      </w:r>
      <w:r w:rsidR="00984D9F">
        <w:rPr>
          <w:rFonts w:hint="eastAsia"/>
          <w:lang w:eastAsia="zh-CN"/>
        </w:rPr>
        <w:t>traditional compression a</w:t>
      </w:r>
      <w:r w:rsidR="00984D9F">
        <w:rPr>
          <w:rFonts w:hint="eastAsia"/>
          <w:lang w:eastAsia="zh-CN"/>
        </w:rPr>
        <w:t>l</w:t>
      </w:r>
      <w:r w:rsidR="00984D9F">
        <w:rPr>
          <w:rFonts w:hint="eastAsia"/>
          <w:lang w:eastAsia="zh-CN"/>
        </w:rPr>
        <w:t>gorithms</w:t>
      </w:r>
      <w:r w:rsidR="0046572A" w:rsidRPr="0046572A">
        <w:t>.</w:t>
      </w:r>
      <w:r w:rsidR="001E73D4">
        <w:rPr>
          <w:rFonts w:hint="eastAsia"/>
          <w:lang w:eastAsia="zh-CN"/>
        </w:rPr>
        <w:t xml:space="preserve"> </w:t>
      </w:r>
      <w:r w:rsidR="003177A3">
        <w:rPr>
          <w:rFonts w:hint="eastAsia"/>
          <w:lang w:eastAsia="zh-CN"/>
        </w:rPr>
        <w:t xml:space="preserve"> </w:t>
      </w:r>
    </w:p>
    <w:p w14:paraId="3CAA0EDD" w14:textId="179AC2C5" w:rsidR="00982131" w:rsidRPr="003F3FED" w:rsidRDefault="00563DB0">
      <w:pPr>
        <w:pStyle w:val="HyphenList"/>
        <w:rPr>
          <w:lang w:eastAsia="zh-CN"/>
        </w:rPr>
      </w:pPr>
      <w:r>
        <w:t>—</w:t>
      </w:r>
      <w:r>
        <w:tab/>
      </w:r>
      <w:r w:rsidR="00B66836" w:rsidRPr="00B66836">
        <w:t xml:space="preserve">We </w:t>
      </w:r>
      <w:r w:rsidR="00357FAB">
        <w:t>implement</w:t>
      </w:r>
      <w:r w:rsidR="00B66836" w:rsidRPr="00B66836">
        <w:t xml:space="preserve"> </w:t>
      </w:r>
      <w:r w:rsidR="00974C98">
        <w:rPr>
          <w:rFonts w:hint="eastAsia"/>
          <w:lang w:eastAsia="zh-CN"/>
        </w:rPr>
        <w:t xml:space="preserve">the </w:t>
      </w:r>
      <w:r w:rsidR="00B66836" w:rsidRPr="00B66836">
        <w:t xml:space="preserve">corresponding </w:t>
      </w:r>
      <w:proofErr w:type="spellStart"/>
      <w:r w:rsidR="00ED387E">
        <w:rPr>
          <w:rFonts w:hint="eastAsia"/>
          <w:lang w:eastAsia="zh-CN"/>
        </w:rPr>
        <w:t>vectorized</w:t>
      </w:r>
      <w:proofErr w:type="spellEnd"/>
      <w:r w:rsidR="00B66836" w:rsidRPr="00B66836">
        <w:t xml:space="preserve"> versions</w:t>
      </w:r>
      <w:r w:rsidR="00496C98">
        <w:t xml:space="preserve"> of the proposed algorithms</w:t>
      </w:r>
      <w:r w:rsidR="00FF4E3D">
        <w:t xml:space="preserve">, </w:t>
      </w:r>
      <w:r w:rsidR="00B66836" w:rsidRPr="00B66836">
        <w:t>i.e. SIMD-Group-Simple, SIMD-Grou</w:t>
      </w:r>
      <w:r w:rsidR="00200F9E">
        <w:t xml:space="preserve">p-Scheme, </w:t>
      </w:r>
      <w:r w:rsidR="00B66836" w:rsidRPr="00B66836">
        <w:t>SIMD-Group-AFOR</w:t>
      </w:r>
      <w:r w:rsidR="00200F9E">
        <w:rPr>
          <w:rFonts w:hint="eastAsia"/>
          <w:lang w:eastAsia="zh-CN"/>
        </w:rPr>
        <w:t xml:space="preserve"> and SIMD-Group-PFD</w:t>
      </w:r>
      <w:r w:rsidR="00B66836" w:rsidRPr="00B66836">
        <w:t xml:space="preserve">. </w:t>
      </w:r>
      <w:r w:rsidR="00A112AF" w:rsidRPr="00A112AF">
        <w:t xml:space="preserve">We </w:t>
      </w:r>
      <w:r w:rsidR="003D1058">
        <w:t>also examine</w:t>
      </w:r>
      <w:r w:rsidR="00A112AF" w:rsidRPr="00A112AF">
        <w:t xml:space="preserve"> </w:t>
      </w:r>
      <w:r w:rsidR="00415C6E">
        <w:rPr>
          <w:lang w:val="en-US" w:eastAsia="zh-CN"/>
        </w:rPr>
        <w:t>several</w:t>
      </w:r>
      <w:r w:rsidR="009B09F2" w:rsidRPr="00A112AF">
        <w:t xml:space="preserve"> </w:t>
      </w:r>
      <w:r w:rsidR="00A112AF" w:rsidRPr="00A112AF">
        <w:t xml:space="preserve">important implementation </w:t>
      </w:r>
      <w:r w:rsidR="001440CF">
        <w:t>ideas</w:t>
      </w:r>
      <w:r w:rsidR="00A112AF" w:rsidRPr="00A112AF">
        <w:t xml:space="preserve"> for optimi</w:t>
      </w:r>
      <w:r w:rsidR="00A112AF" w:rsidRPr="00A112AF">
        <w:t>z</w:t>
      </w:r>
      <w:r w:rsidR="00A112AF" w:rsidRPr="00A112AF">
        <w:t xml:space="preserve">ing the </w:t>
      </w:r>
      <w:r w:rsidR="00707649">
        <w:rPr>
          <w:rFonts w:hint="eastAsia"/>
          <w:lang w:eastAsia="zh-CN"/>
        </w:rPr>
        <w:t xml:space="preserve">SIMD based </w:t>
      </w:r>
      <w:r w:rsidR="00A112AF" w:rsidRPr="00A112AF">
        <w:t xml:space="preserve">algorithms. </w:t>
      </w:r>
      <w:r w:rsidR="003F3FED">
        <w:rPr>
          <w:rFonts w:hint="eastAsia"/>
          <w:lang w:eastAsia="zh-CN"/>
        </w:rPr>
        <w:t xml:space="preserve">To the best of our knowledge, it </w:t>
      </w:r>
      <w:r w:rsidR="008068A4">
        <w:rPr>
          <w:lang w:val="en-US" w:eastAsia="zh-CN"/>
        </w:rPr>
        <w:t>is</w:t>
      </w:r>
      <w:r w:rsidR="003F3FED">
        <w:rPr>
          <w:rFonts w:hint="eastAsia"/>
          <w:lang w:eastAsia="zh-CN"/>
        </w:rPr>
        <w:t xml:space="preserve"> the first </w:t>
      </w:r>
      <w:r w:rsidR="003A7EA8">
        <w:rPr>
          <w:lang w:eastAsia="zh-CN"/>
        </w:rPr>
        <w:t>study</w:t>
      </w:r>
      <w:r w:rsidR="00355693">
        <w:rPr>
          <w:lang w:eastAsia="zh-CN"/>
        </w:rPr>
        <w:t xml:space="preserve"> </w:t>
      </w:r>
      <w:r w:rsidR="00357FAB">
        <w:rPr>
          <w:lang w:eastAsia="zh-CN"/>
        </w:rPr>
        <w:t>to</w:t>
      </w:r>
      <w:r w:rsidR="008A3ACC">
        <w:rPr>
          <w:lang w:val="en-US" w:eastAsia="zh-CN"/>
        </w:rPr>
        <w:t xml:space="preserve"> </w:t>
      </w:r>
      <w:r w:rsidR="00973603">
        <w:rPr>
          <w:lang w:val="en-US" w:eastAsia="zh-CN"/>
        </w:rPr>
        <w:t>implement</w:t>
      </w:r>
      <w:r w:rsidR="003F3FED">
        <w:rPr>
          <w:rFonts w:hint="eastAsia"/>
          <w:lang w:eastAsia="zh-CN"/>
        </w:rPr>
        <w:t xml:space="preserve"> such a </w:t>
      </w:r>
      <w:r w:rsidR="003F3FED">
        <w:rPr>
          <w:lang w:eastAsia="zh-CN"/>
        </w:rPr>
        <w:t>comprehensive</w:t>
      </w:r>
      <w:r w:rsidR="003F3FED">
        <w:rPr>
          <w:rFonts w:hint="eastAsia"/>
          <w:lang w:eastAsia="zh-CN"/>
        </w:rPr>
        <w:t xml:space="preserve"> </w:t>
      </w:r>
      <w:r w:rsidR="0065027E">
        <w:rPr>
          <w:lang w:val="en-US" w:eastAsia="zh-CN"/>
        </w:rPr>
        <w:t>coverage</w:t>
      </w:r>
      <w:r w:rsidR="003F3FED">
        <w:rPr>
          <w:rFonts w:hint="eastAsia"/>
          <w:lang w:eastAsia="zh-CN"/>
        </w:rPr>
        <w:t xml:space="preserve"> of </w:t>
      </w:r>
      <w:proofErr w:type="spellStart"/>
      <w:r w:rsidR="0070172F">
        <w:rPr>
          <w:rFonts w:hint="eastAsia"/>
          <w:lang w:eastAsia="zh-CN"/>
        </w:rPr>
        <w:t>vectorized</w:t>
      </w:r>
      <w:proofErr w:type="spellEnd"/>
      <w:r w:rsidR="0070172F" w:rsidRPr="00B66836">
        <w:t xml:space="preserve"> </w:t>
      </w:r>
      <w:r w:rsidR="003F3FED">
        <w:rPr>
          <w:rFonts w:hint="eastAsia"/>
          <w:lang w:eastAsia="zh-CN"/>
        </w:rPr>
        <w:t xml:space="preserve">compression algorithms </w:t>
      </w:r>
      <w:r w:rsidR="00192702">
        <w:rPr>
          <w:lang w:val="en-US" w:eastAsia="zh-CN"/>
        </w:rPr>
        <w:t>in</w:t>
      </w:r>
      <w:r w:rsidR="003F3FED">
        <w:rPr>
          <w:rFonts w:hint="eastAsia"/>
          <w:lang w:eastAsia="zh-CN"/>
        </w:rPr>
        <w:t xml:space="preserve"> a unified </w:t>
      </w:r>
      <w:r w:rsidR="00B24D59">
        <w:rPr>
          <w:lang w:val="en-US" w:eastAsia="zh-CN"/>
        </w:rPr>
        <w:t>approach</w:t>
      </w:r>
      <w:r w:rsidR="003F3FED">
        <w:rPr>
          <w:rFonts w:hint="eastAsia"/>
          <w:lang w:eastAsia="zh-CN"/>
        </w:rPr>
        <w:t>.</w:t>
      </w:r>
    </w:p>
    <w:p w14:paraId="6308FA1E" w14:textId="3FC166FE" w:rsidR="006E4CC4" w:rsidRDefault="006E4CC4" w:rsidP="006E4CC4">
      <w:pPr>
        <w:pStyle w:val="HyphenList"/>
        <w:rPr>
          <w:lang w:eastAsia="zh-CN"/>
        </w:rPr>
      </w:pPr>
      <w:r>
        <w:t>—</w:t>
      </w:r>
      <w:r>
        <w:tab/>
      </w:r>
      <w:r w:rsidR="00FD14A4" w:rsidRPr="00FD14A4">
        <w:t xml:space="preserve">We </w:t>
      </w:r>
      <w:r w:rsidR="00357FAB">
        <w:t>conduct</w:t>
      </w:r>
      <w:r w:rsidR="00357FAB" w:rsidRPr="00FD14A4">
        <w:t xml:space="preserve"> </w:t>
      </w:r>
      <w:r w:rsidR="00FD14A4" w:rsidRPr="00FD14A4">
        <w:t xml:space="preserve">extensive experiments on </w:t>
      </w:r>
      <w:r w:rsidR="00DD770F">
        <w:rPr>
          <w:rFonts w:hint="eastAsia"/>
          <w:lang w:eastAsia="zh-CN"/>
        </w:rPr>
        <w:t>four</w:t>
      </w:r>
      <w:r w:rsidR="00FD14A4" w:rsidRPr="00FD14A4">
        <w:t xml:space="preserve"> diverse datasets, including</w:t>
      </w:r>
      <w:r w:rsidR="00357FAB">
        <w:t xml:space="preserve"> the</w:t>
      </w:r>
      <w:r w:rsidR="00FD14A4" w:rsidRPr="00FD14A4">
        <w:t xml:space="preserve"> TREC standard data sets GOV2 and ClueWeb09B, </w:t>
      </w:r>
      <w:r w:rsidR="00357FAB">
        <w:t xml:space="preserve">a </w:t>
      </w:r>
      <w:r w:rsidR="00FD14A4" w:rsidRPr="00FD14A4">
        <w:t xml:space="preserve">Wikipedia dataset and </w:t>
      </w:r>
      <w:r w:rsidR="00357FAB">
        <w:t xml:space="preserve">a </w:t>
      </w:r>
      <w:r w:rsidR="00FD14A4" w:rsidRPr="00FD14A4">
        <w:t>Twitter d</w:t>
      </w:r>
      <w:r w:rsidR="00FD14A4" w:rsidRPr="00FD14A4">
        <w:t>a</w:t>
      </w:r>
      <w:r w:rsidR="00FD14A4" w:rsidRPr="00FD14A4">
        <w:t xml:space="preserve">taset. Experiments </w:t>
      </w:r>
      <w:r w:rsidR="00357FAB">
        <w:t>show</w:t>
      </w:r>
      <w:r w:rsidR="00FD14A4" w:rsidRPr="00FD14A4">
        <w:t xml:space="preserve"> </w:t>
      </w:r>
      <w:r w:rsidR="008124FE">
        <w:t xml:space="preserve">that </w:t>
      </w:r>
      <w:r w:rsidR="00FD14A4" w:rsidRPr="00FD14A4">
        <w:t xml:space="preserve">our novel SIMD-based algorithms achieve </w:t>
      </w:r>
      <w:r w:rsidR="00A81B2C">
        <w:rPr>
          <w:lang w:val="en-US" w:eastAsia="zh-CN"/>
        </w:rPr>
        <w:t>fast</w:t>
      </w:r>
      <w:r w:rsidR="007F1269" w:rsidRPr="00FD14A4">
        <w:t xml:space="preserve"> </w:t>
      </w:r>
      <w:r w:rsidR="007A4439">
        <w:t>d</w:t>
      </w:r>
      <w:r w:rsidR="007A4439">
        <w:t>e</w:t>
      </w:r>
      <w:r w:rsidR="007A4439">
        <w:t xml:space="preserve">coding speed, </w:t>
      </w:r>
      <w:r w:rsidR="00FD14A4" w:rsidRPr="00FD14A4">
        <w:t xml:space="preserve">competitive encoding speed and compression ratio compared with </w:t>
      </w:r>
      <w:r w:rsidR="00114CC2">
        <w:t>s</w:t>
      </w:r>
      <w:r w:rsidR="006D68BE">
        <w:t>e</w:t>
      </w:r>
      <w:r w:rsidR="00114CC2">
        <w:t>veral</w:t>
      </w:r>
      <w:r w:rsidR="00FD14A4" w:rsidRPr="00FD14A4">
        <w:t xml:space="preserve"> strong baselines.</w:t>
      </w:r>
    </w:p>
    <w:p w14:paraId="0C2BDC17" w14:textId="3C9D1557" w:rsidR="0004533E" w:rsidRPr="0049123F" w:rsidRDefault="0004533E" w:rsidP="0004533E">
      <w:pPr>
        <w:pStyle w:val="InitialBodyTextIndent"/>
        <w:rPr>
          <w:lang w:val="en-AU" w:eastAsia="en-US"/>
        </w:rPr>
      </w:pPr>
      <w:r w:rsidRPr="0049123F">
        <w:rPr>
          <w:lang w:val="en-AU" w:eastAsia="en-US"/>
        </w:rPr>
        <w:t xml:space="preserve">The remainder of the paper is organized as follows. We review </w:t>
      </w:r>
      <w:r w:rsidR="00054B02" w:rsidRPr="0049123F">
        <w:rPr>
          <w:lang w:val="en-AU" w:eastAsia="en-US"/>
        </w:rPr>
        <w:t xml:space="preserve">the </w:t>
      </w:r>
      <w:r w:rsidRPr="0049123F">
        <w:rPr>
          <w:lang w:val="en-AU" w:eastAsia="en-US"/>
        </w:rPr>
        <w:t>technical bac</w:t>
      </w:r>
      <w:r w:rsidRPr="0049123F">
        <w:rPr>
          <w:lang w:val="en-AU" w:eastAsia="en-US"/>
        </w:rPr>
        <w:t>k</w:t>
      </w:r>
      <w:r w:rsidRPr="0049123F">
        <w:rPr>
          <w:lang w:val="en-AU" w:eastAsia="en-US"/>
        </w:rPr>
        <w:t xml:space="preserve">ground and </w:t>
      </w:r>
      <w:r w:rsidR="000C6C50" w:rsidRPr="0049123F">
        <w:rPr>
          <w:lang w:val="en-AU" w:eastAsia="en-US"/>
        </w:rPr>
        <w:t>related</w:t>
      </w:r>
      <w:r w:rsidRPr="0049123F">
        <w:rPr>
          <w:lang w:val="en-AU" w:eastAsia="en-US"/>
        </w:rPr>
        <w:t xml:space="preserve"> </w:t>
      </w:r>
      <w:r w:rsidR="00973AD4" w:rsidRPr="0049123F">
        <w:rPr>
          <w:lang w:val="en-AU" w:eastAsia="en-US"/>
        </w:rPr>
        <w:t>studies</w:t>
      </w:r>
      <w:r w:rsidRPr="0049123F">
        <w:rPr>
          <w:lang w:val="en-AU" w:eastAsia="en-US"/>
        </w:rPr>
        <w:t xml:space="preserve"> in Section 2. We present the general compression </w:t>
      </w:r>
      <w:r w:rsidR="00534525">
        <w:rPr>
          <w:lang w:val="en-AU" w:eastAsia="en-US"/>
        </w:rPr>
        <w:t>a</w:t>
      </w:r>
      <w:r w:rsidR="00534525">
        <w:rPr>
          <w:lang w:val="en-AU" w:eastAsia="en-US"/>
        </w:rPr>
        <w:t>p</w:t>
      </w:r>
      <w:r w:rsidR="00534525">
        <w:rPr>
          <w:lang w:val="en-AU" w:eastAsia="en-US"/>
        </w:rPr>
        <w:t>proach</w:t>
      </w:r>
      <w:r w:rsidRPr="0049123F">
        <w:rPr>
          <w:lang w:val="en-AU" w:eastAsia="en-US"/>
        </w:rPr>
        <w:t xml:space="preserve"> in Section 3</w:t>
      </w:r>
      <w:r w:rsidR="00D071EC">
        <w:rPr>
          <w:lang w:val="en-AU" w:eastAsia="en-US"/>
        </w:rPr>
        <w:t>. Section 4</w:t>
      </w:r>
      <w:r w:rsidR="00202A18" w:rsidRPr="0049123F">
        <w:rPr>
          <w:lang w:val="en-AU" w:eastAsia="en-US"/>
        </w:rPr>
        <w:t xml:space="preserve">, </w:t>
      </w:r>
      <w:r w:rsidR="00D071EC">
        <w:rPr>
          <w:lang w:val="en-AU" w:eastAsia="en-US"/>
        </w:rPr>
        <w:t>Section 5</w:t>
      </w:r>
      <w:r w:rsidR="00202A18" w:rsidRPr="0049123F">
        <w:rPr>
          <w:lang w:val="en-AU" w:eastAsia="en-US"/>
        </w:rPr>
        <w:t xml:space="preserve"> and Sec</w:t>
      </w:r>
      <w:r w:rsidR="00D071EC">
        <w:rPr>
          <w:lang w:val="en-AU" w:eastAsia="en-US"/>
        </w:rPr>
        <w:t>tion 6</w:t>
      </w:r>
      <w:r w:rsidR="00202A18" w:rsidRPr="0049123F">
        <w:rPr>
          <w:lang w:val="en-AU" w:eastAsia="en-US"/>
        </w:rPr>
        <w:t xml:space="preserve"> present</w:t>
      </w:r>
      <w:r w:rsidRPr="0049123F">
        <w:rPr>
          <w:lang w:val="en-AU" w:eastAsia="en-US"/>
        </w:rPr>
        <w:t xml:space="preserve"> </w:t>
      </w:r>
      <w:r w:rsidR="006941BA" w:rsidRPr="0049123F">
        <w:rPr>
          <w:lang w:val="en-AU" w:eastAsia="en-US"/>
        </w:rPr>
        <w:t>the proposed</w:t>
      </w:r>
      <w:r w:rsidRPr="0049123F">
        <w:rPr>
          <w:lang w:val="en-AU" w:eastAsia="en-US"/>
        </w:rPr>
        <w:t xml:space="preserve"> alg</w:t>
      </w:r>
      <w:r w:rsidRPr="0049123F">
        <w:rPr>
          <w:lang w:val="en-AU" w:eastAsia="en-US"/>
        </w:rPr>
        <w:t>o</w:t>
      </w:r>
      <w:r w:rsidR="00202A18" w:rsidRPr="0049123F">
        <w:rPr>
          <w:lang w:val="en-AU" w:eastAsia="en-US"/>
        </w:rPr>
        <w:t>rithms</w:t>
      </w:r>
      <w:r w:rsidR="00022B4D" w:rsidRPr="0049123F">
        <w:rPr>
          <w:lang w:val="en-AU" w:eastAsia="en-US"/>
        </w:rPr>
        <w:t xml:space="preserve"> include</w:t>
      </w:r>
      <w:r w:rsidR="00F81FE0" w:rsidRPr="0049123F">
        <w:rPr>
          <w:lang w:val="en-AU" w:eastAsia="en-US"/>
        </w:rPr>
        <w:t xml:space="preserve"> Group-Simple, Group-Scheme, </w:t>
      </w:r>
      <w:r w:rsidR="00E778FE" w:rsidRPr="0049123F">
        <w:rPr>
          <w:lang w:val="en-AU" w:eastAsia="en-US"/>
        </w:rPr>
        <w:t>Group-AFOR and Group-</w:t>
      </w:r>
      <w:r w:rsidR="005F512F" w:rsidRPr="0049123F">
        <w:rPr>
          <w:lang w:val="en-AU" w:eastAsia="en-US"/>
        </w:rPr>
        <w:t>PFD</w:t>
      </w:r>
      <w:r w:rsidR="006C109E" w:rsidRPr="0049123F">
        <w:rPr>
          <w:lang w:val="en-AU" w:eastAsia="en-US"/>
        </w:rPr>
        <w:t>.</w:t>
      </w:r>
      <w:r w:rsidRPr="0049123F">
        <w:rPr>
          <w:lang w:val="en-AU" w:eastAsia="en-US"/>
        </w:rPr>
        <w:t xml:space="preserve"> </w:t>
      </w:r>
      <w:r w:rsidR="006C109E" w:rsidRPr="0049123F">
        <w:rPr>
          <w:lang w:val="en-AU" w:eastAsia="en-US"/>
        </w:rPr>
        <w:t xml:space="preserve">We </w:t>
      </w:r>
      <w:r w:rsidR="006C109E" w:rsidRPr="0049123F">
        <w:rPr>
          <w:lang w:val="en-AU" w:eastAsia="en-US"/>
        </w:rPr>
        <w:lastRenderedPageBreak/>
        <w:t xml:space="preserve">carefully </w:t>
      </w:r>
      <w:r w:rsidR="00111D2C" w:rsidRPr="0049123F">
        <w:rPr>
          <w:lang w:val="en-AU" w:eastAsia="en-US"/>
        </w:rPr>
        <w:t>study</w:t>
      </w:r>
      <w:r w:rsidRPr="0049123F">
        <w:rPr>
          <w:lang w:val="en-AU" w:eastAsia="en-US"/>
        </w:rPr>
        <w:t xml:space="preserve"> the encoding format </w:t>
      </w:r>
      <w:r w:rsidR="001B7708" w:rsidRPr="0049123F">
        <w:rPr>
          <w:lang w:val="en-AU" w:eastAsia="en-US"/>
        </w:rPr>
        <w:t>and</w:t>
      </w:r>
      <w:r w:rsidR="009263D3" w:rsidRPr="0049123F">
        <w:rPr>
          <w:lang w:val="en-AU" w:eastAsia="en-US"/>
        </w:rPr>
        <w:t xml:space="preserve"> the compression/</w:t>
      </w:r>
      <w:r w:rsidR="003352EC" w:rsidRPr="0049123F">
        <w:rPr>
          <w:lang w:val="en-AU" w:eastAsia="en-US"/>
        </w:rPr>
        <w:t>decompression procedure</w:t>
      </w:r>
      <w:r w:rsidRPr="0049123F">
        <w:rPr>
          <w:lang w:val="en-AU" w:eastAsia="en-US"/>
        </w:rPr>
        <w:t xml:space="preserve"> </w:t>
      </w:r>
      <w:r w:rsidR="00C72994" w:rsidRPr="0049123F">
        <w:rPr>
          <w:lang w:val="en-AU" w:eastAsia="en-US"/>
        </w:rPr>
        <w:t>together with</w:t>
      </w:r>
      <w:r w:rsidRPr="0049123F">
        <w:rPr>
          <w:lang w:val="en-AU" w:eastAsia="en-US"/>
        </w:rPr>
        <w:t xml:space="preserve"> their </w:t>
      </w:r>
      <w:r w:rsidR="004D0E36" w:rsidRPr="0049123F">
        <w:rPr>
          <w:lang w:val="en-AU" w:eastAsia="en-US"/>
        </w:rPr>
        <w:t xml:space="preserve">corresponding </w:t>
      </w:r>
      <w:r w:rsidRPr="0049123F">
        <w:rPr>
          <w:lang w:val="en-AU" w:eastAsia="en-US"/>
        </w:rPr>
        <w:t>SIMD-</w:t>
      </w:r>
      <w:r w:rsidR="00ED2E0E">
        <w:rPr>
          <w:lang w:val="en-AU" w:eastAsia="en-US"/>
        </w:rPr>
        <w:t xml:space="preserve">based </w:t>
      </w:r>
      <w:r w:rsidRPr="0049123F">
        <w:rPr>
          <w:lang w:val="en-AU" w:eastAsia="en-US"/>
        </w:rPr>
        <w:t xml:space="preserve">versions. Section </w:t>
      </w:r>
      <w:r w:rsidR="009F4BBF">
        <w:rPr>
          <w:lang w:val="en-AU" w:eastAsia="en-US"/>
        </w:rPr>
        <w:t>7</w:t>
      </w:r>
      <w:r w:rsidRPr="0049123F">
        <w:rPr>
          <w:lang w:val="en-AU" w:eastAsia="en-US"/>
        </w:rPr>
        <w:t xml:space="preserve"> presents </w:t>
      </w:r>
      <w:r w:rsidR="00057BE4" w:rsidRPr="0049123F">
        <w:rPr>
          <w:lang w:val="en-AU" w:eastAsia="en-US"/>
        </w:rPr>
        <w:t>the e</w:t>
      </w:r>
      <w:r w:rsidR="00057BE4" w:rsidRPr="0049123F">
        <w:rPr>
          <w:lang w:val="en-AU" w:eastAsia="en-US"/>
        </w:rPr>
        <w:t>x</w:t>
      </w:r>
      <w:r w:rsidR="00057BE4" w:rsidRPr="0049123F">
        <w:rPr>
          <w:lang w:val="en-AU" w:eastAsia="en-US"/>
        </w:rPr>
        <w:t>periment</w:t>
      </w:r>
      <w:r w:rsidR="004F651E" w:rsidRPr="0049123F">
        <w:rPr>
          <w:lang w:val="en-AU" w:eastAsia="en-US"/>
        </w:rPr>
        <w:t>al</w:t>
      </w:r>
      <w:r w:rsidR="00057BE4" w:rsidRPr="0049123F">
        <w:rPr>
          <w:lang w:val="en-AU" w:eastAsia="en-US"/>
        </w:rPr>
        <w:t xml:space="preserve"> results</w:t>
      </w:r>
      <w:r w:rsidR="008F1488" w:rsidRPr="0049123F">
        <w:rPr>
          <w:lang w:val="en-AU" w:eastAsia="en-US"/>
        </w:rPr>
        <w:t xml:space="preserve"> and </w:t>
      </w:r>
      <w:r w:rsidR="00FC340F" w:rsidRPr="0049123F">
        <w:rPr>
          <w:lang w:val="en-AU" w:eastAsia="en-US"/>
        </w:rPr>
        <w:t xml:space="preserve">detailed </w:t>
      </w:r>
      <w:r w:rsidR="006762D4" w:rsidRPr="0049123F">
        <w:rPr>
          <w:lang w:val="en-AU" w:eastAsia="en-US"/>
        </w:rPr>
        <w:t>analysis</w:t>
      </w:r>
      <w:r w:rsidR="00F96214">
        <w:rPr>
          <w:lang w:val="en-AU" w:eastAsia="en-US"/>
        </w:rPr>
        <w:t>. Section 8</w:t>
      </w:r>
      <w:r w:rsidR="008605D4" w:rsidRPr="0049123F">
        <w:rPr>
          <w:lang w:val="en-AU" w:eastAsia="en-US"/>
        </w:rPr>
        <w:t xml:space="preserve"> </w:t>
      </w:r>
      <w:r w:rsidR="00260208" w:rsidRPr="0049123F">
        <w:rPr>
          <w:lang w:val="en-AU" w:eastAsia="en-US"/>
        </w:rPr>
        <w:t>conclu</w:t>
      </w:r>
      <w:r w:rsidR="00312ECC" w:rsidRPr="0049123F">
        <w:rPr>
          <w:lang w:val="en-AU" w:eastAsia="en-US"/>
        </w:rPr>
        <w:t>d</w:t>
      </w:r>
      <w:r w:rsidR="00260208" w:rsidRPr="0049123F">
        <w:rPr>
          <w:lang w:val="en-AU" w:eastAsia="en-US"/>
        </w:rPr>
        <w:t>es the paper</w:t>
      </w:r>
      <w:r w:rsidR="008605D4" w:rsidRPr="0049123F">
        <w:rPr>
          <w:lang w:val="en-AU" w:eastAsia="en-US"/>
        </w:rPr>
        <w:t xml:space="preserve"> and discuss</w:t>
      </w:r>
      <w:r w:rsidR="00427FDA" w:rsidRPr="0049123F">
        <w:rPr>
          <w:lang w:val="en-AU" w:eastAsia="en-US"/>
        </w:rPr>
        <w:t>es</w:t>
      </w:r>
      <w:r w:rsidR="008605D4" w:rsidRPr="0049123F">
        <w:rPr>
          <w:lang w:val="en-AU" w:eastAsia="en-US"/>
        </w:rPr>
        <w:t xml:space="preserve"> </w:t>
      </w:r>
      <w:r w:rsidR="00427FDA" w:rsidRPr="0049123F">
        <w:rPr>
          <w:lang w:val="en-AU" w:eastAsia="en-US"/>
        </w:rPr>
        <w:t xml:space="preserve">possible </w:t>
      </w:r>
      <w:r w:rsidR="00EF4F6C" w:rsidRPr="0049123F">
        <w:rPr>
          <w:lang w:val="en-AU" w:eastAsia="en-US"/>
        </w:rPr>
        <w:t>e</w:t>
      </w:r>
      <w:r w:rsidR="007A4439">
        <w:rPr>
          <w:lang w:val="en-AU" w:eastAsia="en-US"/>
        </w:rPr>
        <w:t>xtensions</w:t>
      </w:r>
      <w:r w:rsidRPr="0049123F">
        <w:rPr>
          <w:lang w:val="en-AU" w:eastAsia="en-US"/>
        </w:rPr>
        <w:t>.</w:t>
      </w:r>
    </w:p>
    <w:p w14:paraId="09A71761" w14:textId="77777777" w:rsidR="00DC5696" w:rsidRDefault="00A909B9" w:rsidP="00A909B9">
      <w:pPr>
        <w:pStyle w:val="Titre1"/>
        <w:rPr>
          <w:lang w:eastAsia="zh-CN"/>
        </w:rPr>
      </w:pPr>
      <w:r w:rsidRPr="00A909B9">
        <w:t>RELATED WORK</w:t>
      </w:r>
    </w:p>
    <w:p w14:paraId="6A38A07A" w14:textId="4C0B7DD8" w:rsidR="003A2005" w:rsidRPr="000830B5" w:rsidRDefault="00CA1C09" w:rsidP="000830B5">
      <w:pPr>
        <w:pStyle w:val="InitialBodyTextIndent"/>
        <w:ind w:firstLine="0"/>
      </w:pPr>
      <w:r w:rsidRPr="009E40E1">
        <w:rPr>
          <w:rFonts w:hint="eastAsia"/>
        </w:rPr>
        <w:t>I</w:t>
      </w:r>
      <w:r w:rsidRPr="009E40E1">
        <w:t>nverted index</w:t>
      </w:r>
      <w:r w:rsidR="00F90BEE">
        <w:t>es provide</w:t>
      </w:r>
      <w:r w:rsidRPr="009E40E1">
        <w:t xml:space="preserve"> a general way to </w:t>
      </w:r>
      <w:r w:rsidR="00F90BEE">
        <w:t>index</w:t>
      </w:r>
      <w:r w:rsidRPr="009E40E1">
        <w:t xml:space="preserve"> various </w:t>
      </w:r>
      <w:r w:rsidRPr="009E40E1">
        <w:rPr>
          <w:rFonts w:hint="eastAsia"/>
        </w:rPr>
        <w:t xml:space="preserve">types of </w:t>
      </w:r>
      <w:r w:rsidR="004C0416">
        <w:t>document</w:t>
      </w:r>
      <w:r w:rsidR="004636DF">
        <w:rPr>
          <w:rFonts w:hint="eastAsia"/>
        </w:rPr>
        <w:t>s</w:t>
      </w:r>
      <w:r w:rsidR="008A5E4C">
        <w:rPr>
          <w:rFonts w:hint="eastAsia"/>
        </w:rPr>
        <w:t xml:space="preserve">, </w:t>
      </w:r>
      <w:r w:rsidR="00F90BEE">
        <w:t>whether</w:t>
      </w:r>
      <w:r w:rsidR="008A5E4C">
        <w:t xml:space="preserve"> an article in Wikipedia, a tweet </w:t>
      </w:r>
      <w:r w:rsidR="008A5E4C">
        <w:rPr>
          <w:rFonts w:hint="eastAsia"/>
        </w:rPr>
        <w:t>on</w:t>
      </w:r>
      <w:r w:rsidR="008A5E4C">
        <w:t xml:space="preserve"> Twitter, a news </w:t>
      </w:r>
      <w:r w:rsidR="008A5E4C">
        <w:rPr>
          <w:rFonts w:hint="eastAsia"/>
        </w:rPr>
        <w:t>article in</w:t>
      </w:r>
      <w:r w:rsidR="00F90BEE">
        <w:t xml:space="preserve"> the</w:t>
      </w:r>
      <w:r w:rsidR="008A5E4C">
        <w:t xml:space="preserve"> New York Times, a status update in Facebook, etc. Although these </w:t>
      </w:r>
      <w:r w:rsidR="008A5E4C">
        <w:rPr>
          <w:rFonts w:hint="eastAsia"/>
        </w:rPr>
        <w:t xml:space="preserve">types of </w:t>
      </w:r>
      <w:r w:rsidR="008A5E4C">
        <w:t xml:space="preserve">text </w:t>
      </w:r>
      <w:r w:rsidR="00F90BEE">
        <w:t>documents</w:t>
      </w:r>
      <w:r w:rsidR="008A5E4C">
        <w:t xml:space="preserve"> </w:t>
      </w:r>
      <w:r w:rsidR="008A5E4C">
        <w:rPr>
          <w:rFonts w:hint="eastAsia"/>
        </w:rPr>
        <w:t xml:space="preserve">are different in content coverage and </w:t>
      </w:r>
      <w:r w:rsidR="008A5E4C">
        <w:t>presentation</w:t>
      </w:r>
      <w:r w:rsidR="008A5E4C">
        <w:rPr>
          <w:rFonts w:hint="eastAsia"/>
        </w:rPr>
        <w:t xml:space="preserve"> format</w:t>
      </w:r>
      <w:r w:rsidR="008A5E4C">
        <w:t xml:space="preserve">, we can represent </w:t>
      </w:r>
      <w:r w:rsidR="008A5E4C">
        <w:rPr>
          <w:rFonts w:hint="eastAsia"/>
        </w:rPr>
        <w:t xml:space="preserve">all of </w:t>
      </w:r>
      <w:r w:rsidR="008A5E4C">
        <w:t xml:space="preserve">them as token sequences and </w:t>
      </w:r>
      <w:r w:rsidR="008A5E4C">
        <w:rPr>
          <w:rFonts w:hint="eastAsia"/>
        </w:rPr>
        <w:t>create an</w:t>
      </w:r>
      <w:r w:rsidR="008A5E4C">
        <w:t xml:space="preserve"> </w:t>
      </w:r>
      <w:r w:rsidR="008A5E4C" w:rsidRPr="00B40A29">
        <w:rPr>
          <w:i/>
        </w:rPr>
        <w:t>inverted index</w:t>
      </w:r>
      <w:r w:rsidR="008A5E4C">
        <w:rPr>
          <w:rFonts w:hint="eastAsia"/>
          <w:i/>
        </w:rPr>
        <w:t xml:space="preserve"> </w:t>
      </w:r>
      <w:r w:rsidR="008A5E4C" w:rsidRPr="00AA271D">
        <w:rPr>
          <w:rFonts w:hint="eastAsia"/>
        </w:rPr>
        <w:t>to</w:t>
      </w:r>
      <w:r w:rsidR="008A5E4C">
        <w:rPr>
          <w:rFonts w:hint="eastAsia"/>
        </w:rPr>
        <w:t xml:space="preserve"> </w:t>
      </w:r>
      <w:r w:rsidR="008A5E4C" w:rsidRPr="00AA271D">
        <w:t>facilitate their access.</w:t>
      </w:r>
      <w:r w:rsidR="008A5E4C">
        <w:rPr>
          <w:rFonts w:hint="eastAsia"/>
        </w:rPr>
        <w:t xml:space="preserve"> We first introduce the index representations for documents</w:t>
      </w:r>
      <w:r w:rsidR="000830B5">
        <w:rPr>
          <w:rFonts w:hint="eastAsia"/>
        </w:rPr>
        <w:t xml:space="preserve">, </w:t>
      </w:r>
      <w:r w:rsidR="00381E4E">
        <w:rPr>
          <w:rFonts w:hint="eastAsia"/>
          <w:lang w:val="fr-FR"/>
        </w:rPr>
        <w:t xml:space="preserve">and </w:t>
      </w:r>
      <w:proofErr w:type="spellStart"/>
      <w:r w:rsidR="00424434">
        <w:rPr>
          <w:lang w:val="fr-FR"/>
        </w:rPr>
        <w:t>then</w:t>
      </w:r>
      <w:proofErr w:type="spellEnd"/>
      <w:r w:rsidR="00424434">
        <w:rPr>
          <w:lang w:val="fr-FR"/>
        </w:rPr>
        <w:t xml:space="preserve"> </w:t>
      </w:r>
      <w:proofErr w:type="spellStart"/>
      <w:r w:rsidR="00C72677">
        <w:rPr>
          <w:lang w:val="fr-FR"/>
        </w:rPr>
        <w:t>review</w:t>
      </w:r>
      <w:proofErr w:type="spellEnd"/>
      <w:r w:rsidR="00C0477C">
        <w:rPr>
          <w:lang w:val="fr-FR"/>
        </w:rPr>
        <w:t xml:space="preserve"> </w:t>
      </w:r>
      <w:r w:rsidR="008C6C1B">
        <w:rPr>
          <w:lang w:val="fr-FR"/>
        </w:rPr>
        <w:t xml:space="preserve">the </w:t>
      </w:r>
      <w:proofErr w:type="spellStart"/>
      <w:r w:rsidR="00EB5443">
        <w:rPr>
          <w:rFonts w:hint="eastAsia"/>
          <w:lang w:val="fr-FR"/>
        </w:rPr>
        <w:t>existing</w:t>
      </w:r>
      <w:proofErr w:type="spellEnd"/>
      <w:r w:rsidR="008C6C1B">
        <w:rPr>
          <w:lang w:val="fr-FR"/>
        </w:rPr>
        <w:t xml:space="preserve"> compression </w:t>
      </w:r>
      <w:r w:rsidR="00343603" w:rsidRPr="0046572A">
        <w:t xml:space="preserve">algorithms </w:t>
      </w:r>
      <w:r w:rsidR="004B3947">
        <w:rPr>
          <w:lang w:val="fr-FR"/>
        </w:rPr>
        <w:t>in</w:t>
      </w:r>
      <w:r w:rsidR="00F00E79">
        <w:rPr>
          <w:lang w:val="fr-FR"/>
        </w:rPr>
        <w:t xml:space="preserve"> four </w:t>
      </w:r>
      <w:proofErr w:type="spellStart"/>
      <w:r w:rsidR="00F00E79">
        <w:rPr>
          <w:lang w:val="fr-FR"/>
        </w:rPr>
        <w:t>ca</w:t>
      </w:r>
      <w:r w:rsidR="00507929">
        <w:rPr>
          <w:lang w:val="fr-FR"/>
        </w:rPr>
        <w:t>t</w:t>
      </w:r>
      <w:r w:rsidR="008F373E">
        <w:rPr>
          <w:lang w:val="fr-FR"/>
        </w:rPr>
        <w:t>e</w:t>
      </w:r>
      <w:r w:rsidR="00507929">
        <w:rPr>
          <w:lang w:val="fr-FR"/>
        </w:rPr>
        <w:t>gories</w:t>
      </w:r>
      <w:proofErr w:type="spellEnd"/>
      <w:r w:rsidR="00507929">
        <w:rPr>
          <w:lang w:val="fr-FR"/>
        </w:rPr>
        <w:t>.</w:t>
      </w:r>
    </w:p>
    <w:p w14:paraId="733395AB" w14:textId="1794933A" w:rsidR="00695C02" w:rsidRDefault="00AF6992" w:rsidP="000849CD">
      <w:pPr>
        <w:pStyle w:val="Titre2"/>
      </w:pPr>
      <w:ins w:id="0" w:author="Zhao Xin" w:date="2014-11-05T10:21:00Z">
        <w:r>
          <w:rPr>
            <w:rFonts w:hint="eastAsia"/>
            <w:sz w:val="20"/>
            <w:lang w:eastAsia="zh-CN"/>
          </w:rPr>
          <w:t xml:space="preserve">Background for </w:t>
        </w:r>
      </w:ins>
      <w:ins w:id="1" w:author="Zhao Xin" w:date="2014-11-05T10:10:00Z">
        <w:r w:rsidR="00A83189">
          <w:rPr>
            <w:rFonts w:hint="eastAsia"/>
            <w:sz w:val="20"/>
            <w:lang w:eastAsia="zh-CN"/>
          </w:rPr>
          <w:t>Inverted</w:t>
        </w:r>
      </w:ins>
      <w:ins w:id="2" w:author="Zhao Xin" w:date="2014-11-05T10:20:00Z">
        <w:r w:rsidR="00A83189">
          <w:rPr>
            <w:rFonts w:hint="eastAsia"/>
            <w:sz w:val="20"/>
            <w:lang w:eastAsia="zh-CN"/>
          </w:rPr>
          <w:t xml:space="preserve"> Index</w:t>
        </w:r>
      </w:ins>
      <w:ins w:id="3" w:author="Zhao Xin" w:date="2014-11-05T10:21:00Z">
        <w:r w:rsidR="00F35100">
          <w:rPr>
            <w:rFonts w:hint="eastAsia"/>
            <w:sz w:val="20"/>
            <w:lang w:eastAsia="zh-CN"/>
          </w:rPr>
          <w:t xml:space="preserve"> Compression</w:t>
        </w:r>
      </w:ins>
    </w:p>
    <w:p w14:paraId="4B06943C" w14:textId="247AE3B1" w:rsidR="00A80BB5" w:rsidRDefault="00F13E10" w:rsidP="00630BAC">
      <w:pPr>
        <w:pStyle w:val="Titre3"/>
        <w:rPr>
          <w:ins w:id="4" w:author="Zhao Xin" w:date="2014-11-05T10:09:00Z"/>
        </w:rPr>
      </w:pPr>
      <w:ins w:id="5" w:author="Zhao Xin" w:date="2014-11-05T10:09:00Z">
        <w:r>
          <w:rPr>
            <w:rFonts w:hint="eastAsia"/>
          </w:rPr>
          <w:t>Index representations for Web documents</w:t>
        </w:r>
      </w:ins>
    </w:p>
    <w:p w14:paraId="13C8213F" w14:textId="6DE6FA97" w:rsidR="009D28CA" w:rsidRDefault="00536D91" w:rsidP="00357FAB">
      <w:pPr>
        <w:pStyle w:val="InitialBodyTextIndent"/>
        <w:ind w:firstLine="0"/>
      </w:pPr>
      <w:r>
        <w:t>Inverted index</w:t>
      </w:r>
      <w:r w:rsidR="00F90BEE">
        <w:t>es</w:t>
      </w:r>
      <w:r>
        <w:t>, as the primary struc</w:t>
      </w:r>
      <w:r w:rsidR="00F90BEE">
        <w:t>ture of search engines, include</w:t>
      </w:r>
      <w:r>
        <w:t xml:space="preserve"> </w:t>
      </w:r>
      <w:r>
        <w:rPr>
          <w:rFonts w:hint="eastAsia"/>
        </w:rPr>
        <w:t xml:space="preserve">two important </w:t>
      </w:r>
      <w:r w:rsidR="00EC60AA">
        <w:rPr>
          <w:rFonts w:hint="eastAsia"/>
        </w:rPr>
        <w:t>parts</w:t>
      </w:r>
      <w:r>
        <w:rPr>
          <w:rFonts w:hint="eastAsia"/>
        </w:rPr>
        <w:t xml:space="preserve">: </w:t>
      </w:r>
      <w:r w:rsidR="00F90BEE">
        <w:t xml:space="preserve">a </w:t>
      </w:r>
      <w:r>
        <w:t xml:space="preserve">dictionary and </w:t>
      </w:r>
      <w:r w:rsidR="00F90BEE">
        <w:t xml:space="preserve">a collection of </w:t>
      </w:r>
      <w:r>
        <w:t>posting lists</w:t>
      </w:r>
      <w:r w:rsidR="002F2E4E">
        <w:t>. A</w:t>
      </w:r>
      <w:r>
        <w:rPr>
          <w:rFonts w:hint="eastAsia"/>
        </w:rPr>
        <w:t xml:space="preserve"> </w:t>
      </w:r>
      <w:r>
        <w:t>term in the dictionary corr</w:t>
      </w:r>
      <w:r>
        <w:t>e</w:t>
      </w:r>
      <w:r>
        <w:t xml:space="preserve">sponds to </w:t>
      </w:r>
      <w:r>
        <w:rPr>
          <w:rFonts w:hint="eastAsia"/>
        </w:rPr>
        <w:t>a</w:t>
      </w:r>
      <w:r>
        <w:t xml:space="preserve"> </w:t>
      </w:r>
      <w:r>
        <w:rPr>
          <w:rFonts w:hint="eastAsia"/>
        </w:rPr>
        <w:t xml:space="preserve">unique </w:t>
      </w:r>
      <w:r>
        <w:t xml:space="preserve">posting list. A posting list is composed of a sequence of postings, </w:t>
      </w:r>
      <w:r w:rsidR="00D404EE" w:rsidRPr="00D404EE">
        <w:t xml:space="preserve">each posting </w:t>
      </w:r>
      <w:r w:rsidR="00F90BEE">
        <w:t>might correspond</w:t>
      </w:r>
      <w:r w:rsidR="00D404EE" w:rsidRPr="00D404EE">
        <w:t xml:space="preserve"> to</w:t>
      </w:r>
      <w:r>
        <w:t xml:space="preserve"> a triplet: &lt;</w:t>
      </w:r>
      <w:proofErr w:type="spellStart"/>
      <w:r w:rsidRPr="00B40A29">
        <w:rPr>
          <w:i/>
        </w:rPr>
        <w:t>DocID</w:t>
      </w:r>
      <w:proofErr w:type="spellEnd"/>
      <w:r>
        <w:t xml:space="preserve">, </w:t>
      </w:r>
      <w:proofErr w:type="spellStart"/>
      <w:r w:rsidRPr="00B40A29">
        <w:rPr>
          <w:i/>
        </w:rPr>
        <w:t>TF</w:t>
      </w:r>
      <w:r w:rsidRPr="00B14B63">
        <w:rPr>
          <w:vertAlign w:val="subscript"/>
        </w:rPr>
        <w:t>t</w:t>
      </w:r>
      <w:proofErr w:type="spellEnd"/>
      <w:r>
        <w:t>, [</w:t>
      </w:r>
      <w:r w:rsidRPr="00B40A29">
        <w:rPr>
          <w:i/>
        </w:rPr>
        <w:t>pos</w:t>
      </w:r>
      <w:r w:rsidRPr="00B14B63">
        <w:rPr>
          <w:vertAlign w:val="subscript"/>
        </w:rPr>
        <w:t>1</w:t>
      </w:r>
      <w:r>
        <w:t xml:space="preserve">, </w:t>
      </w:r>
      <w:r w:rsidRPr="00B40A29">
        <w:rPr>
          <w:i/>
        </w:rPr>
        <w:t>pos</w:t>
      </w:r>
      <w:r w:rsidRPr="00B14B63">
        <w:rPr>
          <w:vertAlign w:val="subscript"/>
        </w:rPr>
        <w:t>2</w:t>
      </w:r>
      <w:proofErr w:type="gramStart"/>
      <w:r>
        <w:t>, …,</w:t>
      </w:r>
      <w:proofErr w:type="gramEnd"/>
      <w:r>
        <w:t xml:space="preserve"> </w:t>
      </w:r>
      <w:proofErr w:type="spellStart"/>
      <w:r w:rsidRPr="00B40A29">
        <w:rPr>
          <w:i/>
        </w:rPr>
        <w:t>pos</w:t>
      </w:r>
      <w:r w:rsidRPr="00557BF4">
        <w:rPr>
          <w:i/>
          <w:vertAlign w:val="subscript"/>
        </w:rPr>
        <w:t>TF</w:t>
      </w:r>
      <w:proofErr w:type="spellEnd"/>
      <w:r>
        <w:t xml:space="preserve">]&gt;. </w:t>
      </w:r>
      <w:proofErr w:type="spellStart"/>
      <w:r w:rsidRPr="00B40A29">
        <w:rPr>
          <w:i/>
        </w:rPr>
        <w:t>D</w:t>
      </w:r>
      <w:r w:rsidRPr="00B40A29">
        <w:rPr>
          <w:i/>
        </w:rPr>
        <w:t>o</w:t>
      </w:r>
      <w:r w:rsidRPr="00B40A29">
        <w:rPr>
          <w:i/>
        </w:rPr>
        <w:t>cID</w:t>
      </w:r>
      <w:proofErr w:type="spellEnd"/>
      <w:r>
        <w:t xml:space="preserve"> is the </w:t>
      </w:r>
      <w:r w:rsidR="00547B59">
        <w:t xml:space="preserve">document </w:t>
      </w:r>
      <w:r>
        <w:t>i</w:t>
      </w:r>
      <w:r w:rsidR="00D534DB">
        <w:t>dentifier</w:t>
      </w:r>
      <w:r>
        <w:t xml:space="preserve">, </w:t>
      </w:r>
      <w:proofErr w:type="spellStart"/>
      <w:r w:rsidRPr="00B40A29">
        <w:rPr>
          <w:i/>
        </w:rPr>
        <w:t>TF</w:t>
      </w:r>
      <w:r w:rsidRPr="00B14B63">
        <w:rPr>
          <w:vertAlign w:val="subscript"/>
        </w:rPr>
        <w:t>t</w:t>
      </w:r>
      <w:proofErr w:type="spellEnd"/>
      <w:r>
        <w:t xml:space="preserve"> is the </w:t>
      </w:r>
      <w:r w:rsidR="00F141BD">
        <w:t>document frequency</w:t>
      </w:r>
      <w:r>
        <w:t xml:space="preserve"> of term, and </w:t>
      </w:r>
      <w:proofErr w:type="spellStart"/>
      <w:r w:rsidRPr="00B40A29">
        <w:rPr>
          <w:i/>
        </w:rPr>
        <w:t>pos</w:t>
      </w:r>
      <w:r w:rsidRPr="00B14B63">
        <w:rPr>
          <w:vertAlign w:val="subscript"/>
        </w:rPr>
        <w:t>i</w:t>
      </w:r>
      <w:proofErr w:type="spellEnd"/>
      <w:r>
        <w:t xml:space="preserve"> d</w:t>
      </w:r>
      <w:r>
        <w:t>e</w:t>
      </w:r>
      <w:r>
        <w:t xml:space="preserve">notes the </w:t>
      </w:r>
      <w:r w:rsidR="00DC7D42">
        <w:t xml:space="preserve">document </w:t>
      </w:r>
      <w:r>
        <w:t xml:space="preserve">position of </w:t>
      </w:r>
      <w:r w:rsidR="0084379C">
        <w:t xml:space="preserve">the </w:t>
      </w:r>
      <w:proofErr w:type="spellStart"/>
      <w:r w:rsidRPr="00B40A29">
        <w:rPr>
          <w:i/>
        </w:rPr>
        <w:t>i</w:t>
      </w:r>
      <w:r>
        <w:t>th</w:t>
      </w:r>
      <w:proofErr w:type="spellEnd"/>
      <w:r>
        <w:t xml:space="preserve"> occurrence of term </w:t>
      </w:r>
      <w:r w:rsidRPr="00B40A29">
        <w:rPr>
          <w:i/>
        </w:rPr>
        <w:t>t</w:t>
      </w:r>
      <w:r>
        <w:t xml:space="preserve">. </w:t>
      </w:r>
      <w:r w:rsidR="00253B65">
        <w:t>W</w:t>
      </w:r>
      <w:r w:rsidR="009B2BCD">
        <w:t xml:space="preserve">e mainly focus on the </w:t>
      </w:r>
      <w:r w:rsidR="0078336B">
        <w:t>compression</w:t>
      </w:r>
      <w:r w:rsidR="009B2BCD">
        <w:t xml:space="preserve"> of </w:t>
      </w:r>
      <w:r w:rsidR="00D44D99">
        <w:t xml:space="preserve">the </w:t>
      </w:r>
      <w:r w:rsidR="007D0E80">
        <w:t>frequenc</w:t>
      </w:r>
      <w:r w:rsidR="00566A42">
        <w:rPr>
          <w:rFonts w:hint="eastAsia"/>
        </w:rPr>
        <w:t>y</w:t>
      </w:r>
      <w:r w:rsidR="007D0E80">
        <w:t xml:space="preserve"> and </w:t>
      </w:r>
      <w:r w:rsidR="004C156F">
        <w:t>position</w:t>
      </w:r>
      <w:r w:rsidR="00632EF6">
        <w:t xml:space="preserve"> </w:t>
      </w:r>
      <w:r w:rsidR="00F57D1D">
        <w:t xml:space="preserve">numbers </w:t>
      </w:r>
      <w:r w:rsidR="007D0E80">
        <w:t xml:space="preserve">in </w:t>
      </w:r>
      <w:r w:rsidR="00ED582F">
        <w:t xml:space="preserve">the </w:t>
      </w:r>
      <w:r w:rsidR="00150392">
        <w:t>posting lists</w:t>
      </w:r>
      <w:r>
        <w:t xml:space="preserve">. </w:t>
      </w:r>
    </w:p>
    <w:p w14:paraId="48E4E3CA" w14:textId="512860D9" w:rsidR="00357FAB" w:rsidRDefault="00A064F8" w:rsidP="00520DB4">
      <w:pPr>
        <w:pStyle w:val="InitialBodyTextIndent"/>
        <w:rPr>
          <w:ins w:id="6" w:author="Zhao Xin" w:date="2014-11-05T10:18:00Z"/>
        </w:rPr>
      </w:pPr>
      <w:r>
        <w:t>The</w:t>
      </w:r>
      <w:r w:rsidR="00B82BAE">
        <w:t xml:space="preserve"> postings in a posting list </w:t>
      </w:r>
      <w:r w:rsidR="00B3473D">
        <w:t>are usually</w:t>
      </w:r>
      <w:r w:rsidR="00B82BAE">
        <w:t xml:space="preserve"> sorted </w:t>
      </w:r>
      <w:r w:rsidR="00106B46" w:rsidRPr="00106B46">
        <w:t xml:space="preserve">in </w:t>
      </w:r>
      <w:r w:rsidR="000D71E3">
        <w:t xml:space="preserve">an </w:t>
      </w:r>
      <w:r w:rsidR="00F90BEE">
        <w:t>ascenda</w:t>
      </w:r>
      <w:r w:rsidR="00106B46" w:rsidRPr="00106B46">
        <w:t>nt order of</w:t>
      </w:r>
      <w:r w:rsidR="00711184">
        <w:t xml:space="preserve"> </w:t>
      </w:r>
      <w:r w:rsidR="00B82BAE">
        <w:t xml:space="preserve">the value of </w:t>
      </w:r>
      <w:r w:rsidR="00F90BEE">
        <w:t xml:space="preserve">the </w:t>
      </w:r>
      <w:proofErr w:type="spellStart"/>
      <w:r w:rsidR="00B82BAE" w:rsidRPr="00B40A29">
        <w:rPr>
          <w:i/>
        </w:rPr>
        <w:t>DocID</w:t>
      </w:r>
      <w:r w:rsidR="00B82BAE" w:rsidRPr="00C75E51">
        <w:t>s</w:t>
      </w:r>
      <w:proofErr w:type="spellEnd"/>
      <w:r w:rsidR="00B82BAE">
        <w:t xml:space="preserve">. </w:t>
      </w:r>
      <w:r w:rsidR="002F7A77">
        <w:t>A</w:t>
      </w:r>
      <w:r w:rsidR="00536D91">
        <w:t xml:space="preserve"> commonly adopted </w:t>
      </w:r>
      <w:r w:rsidR="00536D91">
        <w:rPr>
          <w:rFonts w:hint="eastAsia"/>
        </w:rPr>
        <w:t xml:space="preserve">technique </w:t>
      </w:r>
      <w:r w:rsidR="00536D91">
        <w:t xml:space="preserve">is to perform </w:t>
      </w:r>
      <w:r w:rsidR="00536D91" w:rsidRPr="00B40A29">
        <w:rPr>
          <w:i/>
        </w:rPr>
        <w:t>d-ga</w:t>
      </w:r>
      <w:r w:rsidR="00536D91">
        <w:rPr>
          <w:rFonts w:hint="eastAsia"/>
          <w:i/>
        </w:rPr>
        <w:t xml:space="preserve">p </w:t>
      </w:r>
      <w:r w:rsidR="00536D91">
        <w:t>on posting lists [</w:t>
      </w:r>
      <w:r w:rsidR="008535E6" w:rsidRPr="00640288">
        <w:rPr>
          <w:rFonts w:cs="Arial"/>
          <w:color w:val="222222"/>
          <w:shd w:val="clear" w:color="auto" w:fill="FFFFFF"/>
        </w:rPr>
        <w:t>Manning</w:t>
      </w:r>
      <w:r w:rsidR="008535E6">
        <w:rPr>
          <w:rFonts w:cs="Arial" w:hint="eastAsia"/>
          <w:color w:val="222222"/>
          <w:shd w:val="clear" w:color="auto" w:fill="FFFFFF"/>
        </w:rPr>
        <w:t xml:space="preserve"> et al. 2008</w:t>
      </w:r>
      <w:r w:rsidR="00556181">
        <w:rPr>
          <w:rFonts w:cs="Arial" w:hint="eastAsia"/>
          <w:color w:val="222222"/>
          <w:shd w:val="clear" w:color="auto" w:fill="FFFFFF"/>
        </w:rPr>
        <w:t>, p. 96</w:t>
      </w:r>
      <w:r w:rsidR="00536D91">
        <w:t xml:space="preserve">]. </w:t>
      </w:r>
      <w:r w:rsidR="00536D91">
        <w:rPr>
          <w:rFonts w:hint="eastAsia"/>
        </w:rPr>
        <w:t>Given</w:t>
      </w:r>
      <w:r w:rsidR="00536D91">
        <w:t xml:space="preserve"> a strictly increasing positive integer sequence </w:t>
      </w:r>
      <w:r w:rsidR="00536D91" w:rsidRPr="00B40A29">
        <w:rPr>
          <w:i/>
        </w:rPr>
        <w:t>d</w:t>
      </w:r>
      <w:r w:rsidR="00536D91" w:rsidRPr="00B14B63">
        <w:rPr>
          <w:vertAlign w:val="subscript"/>
        </w:rPr>
        <w:t>1</w:t>
      </w:r>
      <w:r w:rsidR="00536D91">
        <w:t xml:space="preserve">, </w:t>
      </w:r>
      <w:r w:rsidR="00536D91" w:rsidRPr="00B40A29">
        <w:rPr>
          <w:i/>
        </w:rPr>
        <w:t>d</w:t>
      </w:r>
      <w:r w:rsidR="00536D91" w:rsidRPr="00B14B63">
        <w:rPr>
          <w:vertAlign w:val="subscript"/>
        </w:rPr>
        <w:t>2</w:t>
      </w:r>
      <w:r w:rsidR="00536D91">
        <w:t xml:space="preserve">, …, </w:t>
      </w:r>
      <w:proofErr w:type="spellStart"/>
      <w:r w:rsidR="00536D91" w:rsidRPr="00B40A29">
        <w:rPr>
          <w:i/>
        </w:rPr>
        <w:t>d</w:t>
      </w:r>
      <w:r w:rsidR="00536D91" w:rsidRPr="00B14B63">
        <w:rPr>
          <w:vertAlign w:val="subscript"/>
        </w:rPr>
        <w:t>n</w:t>
      </w:r>
      <w:proofErr w:type="spellEnd"/>
      <w:r w:rsidR="00536D91">
        <w:t>, the d-gap operation replace</w:t>
      </w:r>
      <w:r w:rsidR="00536D91">
        <w:rPr>
          <w:rFonts w:hint="eastAsia"/>
        </w:rPr>
        <w:t>s</w:t>
      </w:r>
      <w:r w:rsidR="00536D91">
        <w:t xml:space="preserve"> each integer </w:t>
      </w:r>
      <w:r w:rsidR="00536D91" w:rsidRPr="00971477">
        <w:rPr>
          <w:i/>
        </w:rPr>
        <w:t>d</w:t>
      </w:r>
      <w:r w:rsidR="00536D91" w:rsidRPr="00971477">
        <w:rPr>
          <w:vertAlign w:val="subscript"/>
        </w:rPr>
        <w:t>i</w:t>
      </w:r>
      <w:r w:rsidR="00536D91" w:rsidRPr="00251E63">
        <w:t xml:space="preserve"> </w:t>
      </w:r>
      <w:r w:rsidR="00536D91">
        <w:t xml:space="preserve">with </w:t>
      </w:r>
      <w:r w:rsidR="00536D91" w:rsidRPr="00B40A29">
        <w:rPr>
          <w:i/>
        </w:rPr>
        <w:t>d</w:t>
      </w:r>
      <w:r w:rsidR="00536D91" w:rsidRPr="00B14B63">
        <w:rPr>
          <w:vertAlign w:val="subscript"/>
        </w:rPr>
        <w:t>i</w:t>
      </w:r>
      <w:r w:rsidR="00536D91">
        <w:t xml:space="preserve"> - </w:t>
      </w:r>
      <w:r w:rsidR="00536D91" w:rsidRPr="00B40A29">
        <w:rPr>
          <w:i/>
        </w:rPr>
        <w:t>d</w:t>
      </w:r>
      <w:r w:rsidR="00536D91" w:rsidRPr="00B14B63">
        <w:rPr>
          <w:vertAlign w:val="subscript"/>
        </w:rPr>
        <w:t>i-1</w:t>
      </w:r>
      <w:r w:rsidR="00536D91">
        <w:t xml:space="preserve">, where </w:t>
      </w:r>
      <w:proofErr w:type="spellStart"/>
      <w:r w:rsidR="00536D91" w:rsidRPr="00B40A29">
        <w:rPr>
          <w:i/>
        </w:rPr>
        <w:t>i</w:t>
      </w:r>
      <w:proofErr w:type="spellEnd"/>
      <w:r w:rsidR="00536D91">
        <w:t xml:space="preserve"> &gt; 1.</w:t>
      </w:r>
      <w:r w:rsidR="00536D91">
        <w:rPr>
          <w:rFonts w:hint="eastAsia"/>
        </w:rPr>
        <w:t xml:space="preserve"> </w:t>
      </w:r>
      <w:r w:rsidR="00001328">
        <w:rPr>
          <w:rFonts w:hint="eastAsia"/>
        </w:rPr>
        <w:t xml:space="preserve">With </w:t>
      </w:r>
      <w:r w:rsidR="00001328" w:rsidRPr="009E40E1">
        <w:t xml:space="preserve">such a representation, our task is to design ways </w:t>
      </w:r>
      <w:r w:rsidR="00001328" w:rsidRPr="009E40E1">
        <w:rPr>
          <w:i/>
        </w:rPr>
        <w:t>to effectively and efficiently co</w:t>
      </w:r>
      <w:r w:rsidR="00001328" w:rsidRPr="009E40E1">
        <w:rPr>
          <w:i/>
        </w:rPr>
        <w:t>m</w:t>
      </w:r>
      <w:r w:rsidR="00001328" w:rsidRPr="009E40E1">
        <w:rPr>
          <w:i/>
        </w:rPr>
        <w:t>press postings lists in inverted index</w:t>
      </w:r>
      <w:r w:rsidR="00001328" w:rsidRPr="009E40E1">
        <w:t>.</w:t>
      </w:r>
      <w:r w:rsidR="00001328">
        <w:rPr>
          <w:rFonts w:hint="eastAsia"/>
        </w:rPr>
        <w:t xml:space="preserve"> </w:t>
      </w:r>
      <w:r w:rsidR="002F7A77">
        <w:t>The problem is of general interest: similar techniques are applicable to</w:t>
      </w:r>
      <w:r w:rsidR="00001328" w:rsidRPr="009B6601">
        <w:rPr>
          <w:rFonts w:hint="eastAsia"/>
        </w:rPr>
        <w:t xml:space="preserve"> other fields, such as database compression [</w:t>
      </w:r>
      <w:r w:rsidR="00001328" w:rsidRPr="009B6601">
        <w:rPr>
          <w:rFonts w:cs="Arial"/>
          <w:shd w:val="clear" w:color="auto" w:fill="FFFFFF"/>
        </w:rPr>
        <w:t>Lemke</w:t>
      </w:r>
      <w:r w:rsidR="00001328" w:rsidRPr="009B6601">
        <w:rPr>
          <w:rFonts w:cs="Arial" w:hint="eastAsia"/>
          <w:shd w:val="clear" w:color="auto" w:fill="FFFFFF"/>
        </w:rPr>
        <w:t xml:space="preserve"> et al. 2011, </w:t>
      </w:r>
      <w:r w:rsidR="00001328" w:rsidRPr="009B6601">
        <w:rPr>
          <w:rFonts w:cs="Century Schoolbook"/>
        </w:rPr>
        <w:t>Raman</w:t>
      </w:r>
      <w:r w:rsidR="00001328" w:rsidRPr="009B6601">
        <w:rPr>
          <w:rFonts w:cs="Century Schoolbook" w:hint="eastAsia"/>
        </w:rPr>
        <w:t xml:space="preserve"> et al. 2013</w:t>
      </w:r>
      <w:r w:rsidR="00001328" w:rsidRPr="009B6601">
        <w:rPr>
          <w:rFonts w:hint="eastAsia"/>
        </w:rPr>
        <w:t xml:space="preserve">]. </w:t>
      </w:r>
    </w:p>
    <w:p w14:paraId="0D1A18E2" w14:textId="373AF9EB" w:rsidR="00FA7DB0" w:rsidRDefault="00FA0358" w:rsidP="00D618DC">
      <w:pPr>
        <w:pStyle w:val="Titre3"/>
      </w:pPr>
      <w:ins w:id="7" w:author="Zhao Xin" w:date="2014-11-05T10:18:00Z">
        <w:r>
          <w:rPr>
            <w:rFonts w:hint="eastAsia"/>
          </w:rPr>
          <w:t>Bit packing techniques</w:t>
        </w:r>
      </w:ins>
    </w:p>
    <w:p w14:paraId="4052086B" w14:textId="7B8316EB" w:rsidR="00BF221E" w:rsidRDefault="00357FAB" w:rsidP="00984A7E">
      <w:pPr>
        <w:pStyle w:val="InitialBodyTextIndent"/>
        <w:ind w:firstLine="0"/>
      </w:pPr>
      <w:commentRangeStart w:id="8"/>
      <w:del w:id="9" w:author="hp" w:date="2014-11-06T14:25:00Z">
        <w:r w:rsidDel="003D5997">
          <w:delText>A</w:delText>
        </w:r>
        <w:r w:rsidDel="003D5997">
          <w:rPr>
            <w:rFonts w:hint="eastAsia"/>
          </w:rPr>
          <w:delText xml:space="preserve">n integer </w:delText>
        </w:r>
        <w:r w:rsidDel="003D5997">
          <w:delText xml:space="preserve">can be encoded </w:delText>
        </w:r>
        <w:r w:rsidDel="003D5997">
          <w:rPr>
            <w:rFonts w:hint="eastAsia"/>
          </w:rPr>
          <w:delText xml:space="preserve">in either binary </w:delText>
        </w:r>
        <w:commentRangeStart w:id="10"/>
        <w:r w:rsidDel="003D5997">
          <w:rPr>
            <w:rFonts w:hint="eastAsia"/>
          </w:rPr>
          <w:delText>or</w:delText>
        </w:r>
        <w:commentRangeEnd w:id="10"/>
        <w:r w:rsidR="00BC3EEB" w:rsidDel="003D5997">
          <w:rPr>
            <w:rStyle w:val="Marquedecommentaire"/>
            <w:rFonts w:ascii="Times New Roman" w:hAnsi="Times New Roman"/>
            <w:lang w:eastAsia="en-US"/>
          </w:rPr>
          <w:commentReference w:id="10"/>
        </w:r>
        <w:r w:rsidDel="003D5997">
          <w:rPr>
            <w:rFonts w:hint="eastAsia"/>
          </w:rPr>
          <w:delText xml:space="preserve"> unary, and the </w:delText>
        </w:r>
        <w:r w:rsidRPr="008F67DF" w:rsidDel="003D5997">
          <w:rPr>
            <w:rFonts w:hint="eastAsia"/>
            <w:i/>
          </w:rPr>
          <w:delText>e</w:delText>
        </w:r>
        <w:r w:rsidRPr="008F67DF" w:rsidDel="003D5997">
          <w:rPr>
            <w:i/>
          </w:rPr>
          <w:delText xml:space="preserve">ffective bit </w:delText>
        </w:r>
        <w:r w:rsidR="000C181E" w:rsidDel="003D5997">
          <w:rPr>
            <w:rFonts w:hint="eastAsia"/>
            <w:i/>
          </w:rPr>
          <w:delText>width</w:delText>
        </w:r>
        <w:r w:rsidR="000C181E" w:rsidDel="003D5997">
          <w:delText xml:space="preserve"> </w:delText>
        </w:r>
        <w:r w:rsidDel="003D5997">
          <w:delText xml:space="preserve">(also known as </w:delText>
        </w:r>
        <w:r w:rsidRPr="0006499A" w:rsidDel="003D5997">
          <w:rPr>
            <w:i/>
          </w:rPr>
          <w:delText xml:space="preserve">effective bit </w:delText>
        </w:r>
        <w:r w:rsidR="00EA7FC4" w:rsidDel="003D5997">
          <w:rPr>
            <w:rFonts w:hint="eastAsia"/>
            <w:i/>
          </w:rPr>
          <w:delText>length</w:delText>
        </w:r>
        <w:r w:rsidDel="003D5997">
          <w:delText>)</w:delText>
        </w:r>
        <w:r w:rsidDel="003D5997">
          <w:rPr>
            <w:rFonts w:hint="eastAsia"/>
          </w:rPr>
          <w:delText xml:space="preserve"> </w:delText>
        </w:r>
        <w:r w:rsidDel="003D5997">
          <w:delText xml:space="preserve">of an integer is </w:delText>
        </w:r>
        <w:r w:rsidDel="003D5997">
          <w:rPr>
            <w:rFonts w:hint="eastAsia"/>
          </w:rPr>
          <w:delText xml:space="preserve">the </w:delText>
        </w:r>
        <w:r w:rsidRPr="00C375BF" w:rsidDel="003D5997">
          <w:delText>minimum number of binary bits needed to represent</w:delText>
        </w:r>
        <w:r w:rsidDel="003D5997">
          <w:rPr>
            <w:rFonts w:hint="eastAsia"/>
          </w:rPr>
          <w:delText xml:space="preserve"> it. </w:delText>
        </w:r>
        <w:commentRangeEnd w:id="8"/>
        <w:r w:rsidR="00722766" w:rsidDel="003D5997">
          <w:rPr>
            <w:rStyle w:val="Marquedecommentaire"/>
            <w:rFonts w:ascii="Times New Roman" w:hAnsi="Times New Roman"/>
            <w:lang w:eastAsia="en-US"/>
          </w:rPr>
          <w:commentReference w:id="8"/>
        </w:r>
      </w:del>
      <w:r w:rsidR="00BF221E">
        <w:rPr>
          <w:rFonts w:hint="eastAsia"/>
        </w:rPr>
        <w:t>Typically, there are two types of data layout for storing a sequence of encoded int</w:t>
      </w:r>
      <w:r w:rsidR="00BF221E">
        <w:rPr>
          <w:rFonts w:hint="eastAsia"/>
        </w:rPr>
        <w:t>e</w:t>
      </w:r>
      <w:r w:rsidR="00BF221E">
        <w:rPr>
          <w:rFonts w:hint="eastAsia"/>
        </w:rPr>
        <w:t xml:space="preserve">gers. </w:t>
      </w:r>
      <w:r w:rsidR="00BF221E" w:rsidRPr="00DA79E4">
        <w:rPr>
          <w:i/>
        </w:rPr>
        <w:t>Horizontal layout</w:t>
      </w:r>
      <w:r w:rsidR="00BF221E">
        <w:rPr>
          <w:rFonts w:hint="eastAsia"/>
        </w:rPr>
        <w:t xml:space="preserve"> </w:t>
      </w:r>
      <w:r w:rsidR="00BF221E">
        <w:t xml:space="preserve">stores </w:t>
      </w:r>
      <w:r w:rsidR="00BF221E" w:rsidRPr="00382068">
        <w:rPr>
          <w:i/>
        </w:rPr>
        <w:t>n</w:t>
      </w:r>
      <w:r w:rsidR="00BF221E">
        <w:t xml:space="preserve"> encoded integers according to the original order of </w:t>
      </w:r>
      <w:r w:rsidR="00BF221E">
        <w:rPr>
          <w:rFonts w:hint="eastAsia"/>
        </w:rPr>
        <w:t xml:space="preserve">the integer sequence, while </w:t>
      </w:r>
      <w:r w:rsidR="00BF221E" w:rsidRPr="00404804">
        <w:rPr>
          <w:i/>
        </w:rPr>
        <w:t>k-way vertical layout</w:t>
      </w:r>
      <w:r w:rsidR="00BF221E">
        <w:rPr>
          <w:rFonts w:hint="eastAsia"/>
        </w:rPr>
        <w:t xml:space="preserve"> distributes</w:t>
      </w:r>
      <w:r w:rsidR="00BF221E">
        <w:t xml:space="preserve"> </w:t>
      </w:r>
      <w:r w:rsidR="00BF221E">
        <w:rPr>
          <w:rFonts w:hint="eastAsia"/>
          <w:i/>
        </w:rPr>
        <w:t>n</w:t>
      </w:r>
      <w:r w:rsidR="00BF221E">
        <w:t xml:space="preserve"> consecutive integer</w:t>
      </w:r>
      <w:r w:rsidR="00BF221E">
        <w:rPr>
          <w:rFonts w:hint="eastAsia"/>
        </w:rPr>
        <w:t>s</w:t>
      </w:r>
      <w:r w:rsidR="00BF221E">
        <w:t xml:space="preserve"> to </w:t>
      </w:r>
      <w:r w:rsidR="00BF221E" w:rsidRPr="00382068">
        <w:rPr>
          <w:i/>
        </w:rPr>
        <w:t>k</w:t>
      </w:r>
      <w:r w:rsidR="00BF221E">
        <w:t xml:space="preserve"> different groups</w:t>
      </w:r>
      <w:r w:rsidR="00BF221E">
        <w:rPr>
          <w:rFonts w:hint="eastAsia"/>
        </w:rPr>
        <w:t xml:space="preserve">. </w:t>
      </w:r>
      <w:r w:rsidR="00BF221E">
        <w:t xml:space="preserve">In Figure 1, we present an illustrative example </w:t>
      </w:r>
      <w:r w:rsidR="002F7A77">
        <w:t>of</w:t>
      </w:r>
      <w:r w:rsidR="00BF221E">
        <w:t xml:space="preserve"> a 4-way ve</w:t>
      </w:r>
      <w:r w:rsidR="00BF221E">
        <w:t>r</w:t>
      </w:r>
      <w:r w:rsidR="00BF221E">
        <w:t>tical layout. Int1 ~ Int8 denote 8 encoded integers and each four consecutive integers are stored in four different groups respectively.</w:t>
      </w:r>
    </w:p>
    <w:p w14:paraId="70C6D8FD" w14:textId="77777777" w:rsidR="0044052F" w:rsidRPr="00567646" w:rsidRDefault="0044052F" w:rsidP="00BF221E">
      <w:pPr>
        <w:pStyle w:val="InitialBodyTextIndent"/>
      </w:pPr>
    </w:p>
    <w:p w14:paraId="2004A773" w14:textId="1B7D2D8F" w:rsidR="00BA4C3E" w:rsidRDefault="009966CE" w:rsidP="0044052F">
      <w:pPr>
        <w:jc w:val="center"/>
      </w:pPr>
      <w:r>
        <w:object w:dxaOrig="11824" w:dyaOrig="1347" w14:anchorId="4F7F2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pt;height:22.5pt" o:ole="">
            <v:imagedata r:id="rId10" o:title=""/>
          </v:shape>
          <o:OLEObject Type="Embed" ProgID="Visio.Drawing.11" ShapeID="_x0000_i1025" DrawAspect="Content" ObjectID="_1477491719" r:id="rId11"/>
        </w:object>
      </w:r>
    </w:p>
    <w:p w14:paraId="49AC956C" w14:textId="614943B3" w:rsidR="00BA4C3E" w:rsidRPr="00E7634A" w:rsidRDefault="0044052F" w:rsidP="00E7634A">
      <w:pPr>
        <w:rPr>
          <w:sz w:val="16"/>
          <w:lang w:eastAsia="zh-CN"/>
        </w:rPr>
      </w:pPr>
      <w:r w:rsidRPr="009966CE">
        <w:rPr>
          <w:rFonts w:hint="eastAsia"/>
          <w:sz w:val="18"/>
          <w:lang w:eastAsia="zh-CN"/>
        </w:rPr>
        <w:tab/>
      </w:r>
      <w:r w:rsidRPr="009966CE">
        <w:rPr>
          <w:rFonts w:hint="eastAsia"/>
          <w:sz w:val="18"/>
          <w:lang w:eastAsia="zh-CN"/>
        </w:rPr>
        <w:tab/>
      </w:r>
      <w:r w:rsidRPr="009966CE">
        <w:rPr>
          <w:rFonts w:hint="eastAsia"/>
          <w:sz w:val="18"/>
          <w:lang w:eastAsia="zh-CN"/>
        </w:rPr>
        <w:tab/>
      </w:r>
      <w:r w:rsidRPr="009966CE">
        <w:rPr>
          <w:rFonts w:hint="eastAsia"/>
          <w:sz w:val="18"/>
          <w:lang w:eastAsia="zh-CN"/>
        </w:rPr>
        <w:tab/>
      </w:r>
      <w:r w:rsidRPr="009966CE">
        <w:rPr>
          <w:sz w:val="16"/>
          <w:lang w:eastAsia="zh-CN"/>
        </w:rPr>
        <w:t>(a) Horizontal layout</w:t>
      </w:r>
      <w:r w:rsidR="00E7634A">
        <w:tab/>
      </w:r>
    </w:p>
    <w:p w14:paraId="7CED2EF1" w14:textId="152ACEE6" w:rsidR="00BA4C3E" w:rsidRDefault="009966CE" w:rsidP="004F42E1">
      <w:pPr>
        <w:jc w:val="center"/>
      </w:pPr>
      <w:r>
        <w:object w:dxaOrig="11739" w:dyaOrig="1303" w14:anchorId="5D01902B">
          <v:shape id="_x0000_i1026" type="#_x0000_t75" style="width:209.5pt;height:22.5pt" o:ole="">
            <v:imagedata r:id="rId12" o:title=""/>
          </v:shape>
          <o:OLEObject Type="Embed" ProgID="Visio.Drawing.11" ShapeID="_x0000_i1026" DrawAspect="Content" ObjectID="_1477491720" r:id="rId13"/>
        </w:object>
      </w:r>
    </w:p>
    <w:p w14:paraId="2619D9D9" w14:textId="2E8BCD32" w:rsidR="00BF221E" w:rsidRPr="009966CE" w:rsidRDefault="00784670" w:rsidP="002B5739">
      <w:pPr>
        <w:rPr>
          <w:sz w:val="16"/>
          <w:lang w:eastAsia="zh-CN"/>
        </w:rPr>
      </w:pPr>
      <w:r w:rsidRPr="009966CE">
        <w:rPr>
          <w:rFonts w:hint="eastAsia"/>
          <w:sz w:val="18"/>
          <w:lang w:eastAsia="zh-CN"/>
        </w:rPr>
        <w:tab/>
      </w:r>
      <w:r w:rsidRPr="009966CE">
        <w:rPr>
          <w:rFonts w:hint="eastAsia"/>
          <w:sz w:val="18"/>
          <w:lang w:eastAsia="zh-CN"/>
        </w:rPr>
        <w:tab/>
      </w:r>
      <w:r w:rsidRPr="009966CE">
        <w:rPr>
          <w:rFonts w:hint="eastAsia"/>
          <w:sz w:val="18"/>
          <w:lang w:eastAsia="zh-CN"/>
        </w:rPr>
        <w:tab/>
      </w:r>
      <w:r w:rsidRPr="009966CE">
        <w:rPr>
          <w:rFonts w:hint="eastAsia"/>
          <w:sz w:val="18"/>
          <w:lang w:eastAsia="zh-CN"/>
        </w:rPr>
        <w:tab/>
      </w:r>
      <w:r w:rsidRPr="009966CE">
        <w:rPr>
          <w:sz w:val="16"/>
          <w:lang w:eastAsia="zh-CN"/>
        </w:rPr>
        <w:t>(</w:t>
      </w:r>
      <w:r w:rsidR="002B5739" w:rsidRPr="009966CE">
        <w:rPr>
          <w:sz w:val="16"/>
          <w:lang w:eastAsia="zh-CN"/>
        </w:rPr>
        <w:t>b</w:t>
      </w:r>
      <w:r w:rsidRPr="009966CE">
        <w:rPr>
          <w:sz w:val="16"/>
          <w:lang w:eastAsia="zh-CN"/>
        </w:rPr>
        <w:t xml:space="preserve">) </w:t>
      </w:r>
      <w:r w:rsidR="00CB66AE" w:rsidRPr="009966CE">
        <w:rPr>
          <w:sz w:val="16"/>
          <w:lang w:eastAsia="zh-CN"/>
        </w:rPr>
        <w:t>Vertical</w:t>
      </w:r>
      <w:r w:rsidRPr="009966CE">
        <w:rPr>
          <w:sz w:val="16"/>
          <w:lang w:eastAsia="zh-CN"/>
        </w:rPr>
        <w:t xml:space="preserve"> layout</w:t>
      </w:r>
    </w:p>
    <w:p w14:paraId="6767932E" w14:textId="77777777" w:rsidR="00C6428A" w:rsidRDefault="00C6428A" w:rsidP="00BF221E">
      <w:pPr>
        <w:pStyle w:val="Lgende"/>
        <w:jc w:val="center"/>
        <w:rPr>
          <w:rFonts w:ascii="Century Schoolbook" w:hAnsi="Century Schoolbook"/>
          <w:b w:val="0"/>
          <w:bCs w:val="0"/>
          <w:sz w:val="16"/>
          <w:szCs w:val="16"/>
          <w:lang w:eastAsia="zh-CN"/>
        </w:rPr>
      </w:pPr>
    </w:p>
    <w:p w14:paraId="48C71FAA" w14:textId="77777777" w:rsidR="00BF221E" w:rsidRDefault="00BF221E" w:rsidP="00BF221E">
      <w:pPr>
        <w:pStyle w:val="Lgende"/>
        <w:jc w:val="center"/>
        <w:rPr>
          <w:rFonts w:ascii="Century Schoolbook" w:hAnsi="Century Schoolbook"/>
          <w:b w:val="0"/>
          <w:bCs w:val="0"/>
          <w:sz w:val="16"/>
          <w:szCs w:val="16"/>
          <w:lang w:eastAsia="zh-CN"/>
        </w:rPr>
      </w:pPr>
      <w:r w:rsidRPr="00FD6A2B">
        <w:rPr>
          <w:rFonts w:ascii="Century Schoolbook" w:hAnsi="Century Schoolbook"/>
          <w:b w:val="0"/>
          <w:bCs w:val="0"/>
          <w:sz w:val="16"/>
          <w:szCs w:val="16"/>
          <w:lang w:eastAsia="zh-CN"/>
        </w:rPr>
        <w:t xml:space="preserve">Fig. </w:t>
      </w:r>
      <w:r w:rsidRPr="00FD6A2B">
        <w:rPr>
          <w:rFonts w:ascii="Century Schoolbook" w:hAnsi="Century Schoolbook"/>
          <w:b w:val="0"/>
          <w:bCs w:val="0"/>
          <w:sz w:val="16"/>
          <w:szCs w:val="16"/>
          <w:lang w:eastAsia="zh-CN"/>
        </w:rPr>
        <w:fldChar w:fldCharType="begin"/>
      </w:r>
      <w:r w:rsidRPr="00FD6A2B">
        <w:rPr>
          <w:rFonts w:ascii="Century Schoolbook" w:hAnsi="Century Schoolbook"/>
          <w:b w:val="0"/>
          <w:bCs w:val="0"/>
          <w:sz w:val="16"/>
          <w:szCs w:val="16"/>
          <w:lang w:eastAsia="zh-CN"/>
        </w:rPr>
        <w:instrText xml:space="preserve"> SEQ Fig. \* ARABIC </w:instrText>
      </w:r>
      <w:r w:rsidRPr="00FD6A2B">
        <w:rPr>
          <w:rFonts w:ascii="Century Schoolbook" w:hAnsi="Century Schoolbook"/>
          <w:b w:val="0"/>
          <w:bCs w:val="0"/>
          <w:sz w:val="16"/>
          <w:szCs w:val="16"/>
          <w:lang w:eastAsia="zh-CN"/>
        </w:rPr>
        <w:fldChar w:fldCharType="separate"/>
      </w:r>
      <w:r w:rsidR="00927962">
        <w:rPr>
          <w:rFonts w:ascii="Century Schoolbook" w:hAnsi="Century Schoolbook"/>
          <w:b w:val="0"/>
          <w:bCs w:val="0"/>
          <w:noProof/>
          <w:sz w:val="16"/>
          <w:szCs w:val="16"/>
          <w:lang w:eastAsia="zh-CN"/>
        </w:rPr>
        <w:t>1</w:t>
      </w:r>
      <w:r w:rsidRPr="00FD6A2B">
        <w:rPr>
          <w:rFonts w:ascii="Century Schoolbook" w:hAnsi="Century Schoolbook"/>
          <w:b w:val="0"/>
          <w:bCs w:val="0"/>
          <w:sz w:val="16"/>
          <w:szCs w:val="16"/>
          <w:lang w:eastAsia="zh-CN"/>
        </w:rPr>
        <w:fldChar w:fldCharType="end"/>
      </w:r>
      <w:r>
        <w:rPr>
          <w:rFonts w:ascii="Century Schoolbook" w:hAnsi="Century Schoolbook" w:hint="eastAsia"/>
          <w:b w:val="0"/>
          <w:bCs w:val="0"/>
          <w:sz w:val="16"/>
          <w:szCs w:val="16"/>
          <w:lang w:eastAsia="zh-CN"/>
        </w:rPr>
        <w:t xml:space="preserve">. </w:t>
      </w:r>
      <w:r w:rsidRPr="00FD6A2B">
        <w:rPr>
          <w:rFonts w:ascii="Century Schoolbook" w:hAnsi="Century Schoolbook" w:hint="eastAsia"/>
          <w:b w:val="0"/>
          <w:bCs w:val="0"/>
          <w:sz w:val="16"/>
          <w:szCs w:val="16"/>
          <w:lang w:eastAsia="zh-CN"/>
        </w:rPr>
        <w:t xml:space="preserve"> </w:t>
      </w:r>
      <w:proofErr w:type="gramStart"/>
      <w:r w:rsidRPr="00FD6A2B">
        <w:rPr>
          <w:rFonts w:ascii="Century Schoolbook" w:hAnsi="Century Schoolbook"/>
          <w:b w:val="0"/>
          <w:bCs w:val="0"/>
          <w:sz w:val="16"/>
          <w:szCs w:val="16"/>
          <w:lang w:eastAsia="zh-CN"/>
        </w:rPr>
        <w:t>Horizontal and vertical data layout.</w:t>
      </w:r>
      <w:proofErr w:type="gramEnd"/>
    </w:p>
    <w:p w14:paraId="2B67FD54" w14:textId="2690C812" w:rsidR="003F0CE7" w:rsidRDefault="009E367C" w:rsidP="00E62402">
      <w:pPr>
        <w:pStyle w:val="Titre3"/>
      </w:pPr>
      <w:ins w:id="11" w:author="Zhao Xin" w:date="2014-11-05T10:22:00Z">
        <w:r>
          <w:rPr>
            <w:rFonts w:hint="eastAsia"/>
          </w:rPr>
          <w:lastRenderedPageBreak/>
          <w:t>E</w:t>
        </w:r>
      </w:ins>
      <w:ins w:id="12" w:author="Zhao Xin" w:date="2014-11-05T10:20:00Z">
        <w:r w:rsidR="00166682">
          <w:rPr>
            <w:rFonts w:hint="eastAsia"/>
          </w:rPr>
          <w:t xml:space="preserve">valuation </w:t>
        </w:r>
      </w:ins>
      <w:ins w:id="13" w:author="Zhao Xin" w:date="2014-11-05T10:22:00Z">
        <w:r w:rsidR="00AE3080">
          <w:rPr>
            <w:rFonts w:hint="eastAsia"/>
          </w:rPr>
          <w:t>metrics</w:t>
        </w:r>
      </w:ins>
      <w:r w:rsidR="00EC065C" w:rsidRPr="00A30A35">
        <w:rPr>
          <w:rFonts w:hint="eastAsia"/>
        </w:rPr>
        <w:tab/>
      </w:r>
      <w:r w:rsidR="00EC065C" w:rsidRPr="00A30A35">
        <w:rPr>
          <w:rFonts w:hint="eastAsia"/>
        </w:rPr>
        <w:tab/>
      </w:r>
      <w:r w:rsidR="00EC065C" w:rsidRPr="00A30A35">
        <w:rPr>
          <w:rFonts w:hint="eastAsia"/>
        </w:rPr>
        <w:tab/>
      </w:r>
      <w:r w:rsidR="00EC065C" w:rsidRPr="00A30A35">
        <w:rPr>
          <w:rFonts w:hint="eastAsia"/>
        </w:rPr>
        <w:tab/>
      </w:r>
    </w:p>
    <w:p w14:paraId="4F6E4F0D" w14:textId="03694F1E" w:rsidR="003F0CE7" w:rsidRDefault="003F0CE7" w:rsidP="00E62402">
      <w:pPr>
        <w:pStyle w:val="InitialBodyTextIndent"/>
        <w:ind w:firstLine="0"/>
      </w:pPr>
      <w:r>
        <w:t xml:space="preserve">To evaluate </w:t>
      </w:r>
      <w:r w:rsidR="00EB5321">
        <w:t xml:space="preserve">the performance of compression algorithms, </w:t>
      </w:r>
      <w:r w:rsidR="00D07B91">
        <w:t xml:space="preserve">there are three widely used </w:t>
      </w:r>
      <w:r w:rsidR="00311246">
        <w:t xml:space="preserve">metrics, namely decoding speed, encoding speed and </w:t>
      </w:r>
      <w:r w:rsidR="002A3E3B">
        <w:t xml:space="preserve">compression ratio. </w:t>
      </w:r>
      <w:r w:rsidR="00CB4AD1">
        <w:t>Deco</w:t>
      </w:r>
      <w:r w:rsidR="00CB4AD1">
        <w:t>d</w:t>
      </w:r>
      <w:r w:rsidR="00CB4AD1">
        <w:t xml:space="preserve">ing/encoding speed </w:t>
      </w:r>
      <w:r w:rsidR="00736D3F">
        <w:t>measure</w:t>
      </w:r>
      <w:r w:rsidR="00AF5B18">
        <w:t>s</w:t>
      </w:r>
      <w:r w:rsidR="00736D3F">
        <w:t xml:space="preserve"> the </w:t>
      </w:r>
      <w:r w:rsidR="004D31FA">
        <w:t xml:space="preserve">processing </w:t>
      </w:r>
      <w:r w:rsidR="00736D3F">
        <w:t>rate</w:t>
      </w:r>
      <w:r w:rsidR="00774193">
        <w:t xml:space="preserve"> of integers</w:t>
      </w:r>
      <w:r w:rsidR="00736D3F">
        <w:t xml:space="preserve"> </w:t>
      </w:r>
      <w:r w:rsidR="00F47CB4">
        <w:t>by</w:t>
      </w:r>
      <w:r w:rsidR="00736D3F">
        <w:t xml:space="preserve"> </w:t>
      </w:r>
      <w:r w:rsidR="009A77D8">
        <w:t>an algorithm</w:t>
      </w:r>
      <w:r w:rsidR="00C1151C">
        <w:t xml:space="preserve">. </w:t>
      </w:r>
      <w:r w:rsidR="00084CCE">
        <w:t xml:space="preserve">The </w:t>
      </w:r>
      <w:r w:rsidR="00084CCE" w:rsidRPr="00084CCE">
        <w:t>compression ratio is defined as the ratio between the uncompressed size and co</w:t>
      </w:r>
      <w:r w:rsidR="00084CCE" w:rsidRPr="00084CCE">
        <w:t>m</w:t>
      </w:r>
      <w:r w:rsidR="00084CCE" w:rsidRPr="00084CCE">
        <w:t>pressed size</w:t>
      </w:r>
      <w:r w:rsidR="00DD7387">
        <w:t xml:space="preserve">, and </w:t>
      </w:r>
      <w:r w:rsidR="001C3862">
        <w:t xml:space="preserve">usually </w:t>
      </w:r>
      <w:r w:rsidR="002F7A77">
        <w:t>expressed as</w:t>
      </w:r>
      <w:r w:rsidR="00D72037">
        <w:t xml:space="preserve"> </w:t>
      </w:r>
      <w:r w:rsidR="00FF390E">
        <w:t xml:space="preserve">the </w:t>
      </w:r>
      <w:r w:rsidR="00E55170">
        <w:t xml:space="preserve">average </w:t>
      </w:r>
      <w:r w:rsidR="002F7A77">
        <w:t>number of bits</w:t>
      </w:r>
      <w:r w:rsidR="003B07F6">
        <w:t xml:space="preserve"> per encoded int</w:t>
      </w:r>
      <w:r w:rsidR="003B07F6">
        <w:t>e</w:t>
      </w:r>
      <w:r w:rsidR="003B07F6">
        <w:t>ger</w:t>
      </w:r>
      <w:r w:rsidR="00450A20">
        <w:t xml:space="preserve"> [</w:t>
      </w:r>
      <w:r w:rsidR="008A2E69">
        <w:rPr>
          <w:rFonts w:hint="eastAsia"/>
        </w:rPr>
        <w:t>Manning et al</w:t>
      </w:r>
      <w:r w:rsidR="00EE7836">
        <w:rPr>
          <w:rFonts w:hint="eastAsia"/>
        </w:rPr>
        <w:t xml:space="preserve">. </w:t>
      </w:r>
      <w:r w:rsidR="008A2E69">
        <w:rPr>
          <w:rFonts w:hint="eastAsia"/>
        </w:rPr>
        <w:t>2008</w:t>
      </w:r>
      <w:r w:rsidR="00547D28">
        <w:rPr>
          <w:rFonts w:hint="eastAsia"/>
        </w:rPr>
        <w:t>, p. 87</w:t>
      </w:r>
      <w:r w:rsidR="00450A20">
        <w:t>]</w:t>
      </w:r>
      <w:r w:rsidR="003B07F6">
        <w:t xml:space="preserve">. </w:t>
      </w:r>
    </w:p>
    <w:p w14:paraId="19716A06" w14:textId="63F828A8" w:rsidR="000849CD" w:rsidRPr="000849CD" w:rsidRDefault="000849CD" w:rsidP="000849CD">
      <w:pPr>
        <w:pStyle w:val="Titre2"/>
      </w:pPr>
      <w:r w:rsidRPr="000849CD">
        <w:t xml:space="preserve">Bit-aligned </w:t>
      </w:r>
      <w:r w:rsidR="00AB55A2">
        <w:t>codes</w:t>
      </w:r>
    </w:p>
    <w:p w14:paraId="2EFD2BC4" w14:textId="0D60C47F" w:rsidR="003A2005" w:rsidRPr="003A2005" w:rsidRDefault="003A2005" w:rsidP="00F0725B">
      <w:pPr>
        <w:pStyle w:val="InitialBodyText"/>
        <w:rPr>
          <w:lang w:val="fr-FR"/>
        </w:rPr>
      </w:pPr>
      <w:r w:rsidRPr="005C0F04">
        <w:t xml:space="preserve">In </w:t>
      </w:r>
      <w:r w:rsidR="00FA08DC">
        <w:rPr>
          <w:rFonts w:hint="eastAsia"/>
        </w:rPr>
        <w:t xml:space="preserve">bit-aligned </w:t>
      </w:r>
      <w:r w:rsidR="00066200">
        <w:t>codes</w:t>
      </w:r>
      <w:r w:rsidRPr="005C0F04">
        <w:t>,</w:t>
      </w:r>
      <w:r w:rsidR="002F7A77">
        <w:t xml:space="preserve"> the</w:t>
      </w:r>
      <w:r w:rsidRPr="005C0F04">
        <w:t xml:space="preserve"> </w:t>
      </w:r>
      <w:r w:rsidRPr="00DE0776">
        <w:rPr>
          <w:i/>
        </w:rPr>
        <w:t>bit</w:t>
      </w:r>
      <w:r w:rsidRPr="005C0F04">
        <w:t xml:space="preserve"> is the minim</w:t>
      </w:r>
      <w:r w:rsidR="00DD5179">
        <w:rPr>
          <w:rFonts w:hint="eastAsia"/>
        </w:rPr>
        <w:t>um</w:t>
      </w:r>
      <w:r w:rsidRPr="005C0F04">
        <w:t xml:space="preserve"> unit to represent an integer. </w:t>
      </w:r>
      <w:r w:rsidR="002F7A77">
        <w:t xml:space="preserve">Such </w:t>
      </w:r>
      <w:r w:rsidR="00357FAB">
        <w:t xml:space="preserve">codes </w:t>
      </w:r>
      <w:r w:rsidR="002F7A77">
        <w:t>can</w:t>
      </w:r>
      <w:r w:rsidR="00A14873" w:rsidRPr="00A14873">
        <w:t xml:space="preserve"> be traced </w:t>
      </w:r>
      <w:r w:rsidR="00332DA1">
        <w:t xml:space="preserve">back </w:t>
      </w:r>
      <w:r w:rsidR="00A14873" w:rsidRPr="00A14873">
        <w:t>to</w:t>
      </w:r>
      <w:r w:rsidR="00A14873">
        <w:rPr>
          <w:rFonts w:hint="eastAsia"/>
        </w:rPr>
        <w:t xml:space="preserve"> </w:t>
      </w:r>
      <w:proofErr w:type="spellStart"/>
      <w:r w:rsidR="00A14873" w:rsidRPr="00A14873">
        <w:t>Golomb</w:t>
      </w:r>
      <w:proofErr w:type="spellEnd"/>
      <w:r w:rsidR="00A14873" w:rsidRPr="00A14873">
        <w:t xml:space="preserve"> coding</w:t>
      </w:r>
      <w:r w:rsidR="00A14873">
        <w:rPr>
          <w:rFonts w:hint="eastAsia"/>
        </w:rPr>
        <w:t xml:space="preserve"> </w:t>
      </w:r>
      <w:r w:rsidRPr="005C0F04">
        <w:t>[</w:t>
      </w:r>
      <w:r w:rsidR="00EA73CF">
        <w:rPr>
          <w:rFonts w:hint="eastAsia"/>
        </w:rPr>
        <w:t>Witten et al. 1999</w:t>
      </w:r>
      <w:r w:rsidR="00292F3F">
        <w:rPr>
          <w:rFonts w:hint="eastAsia"/>
        </w:rPr>
        <w:t>, p. 121</w:t>
      </w:r>
      <w:r w:rsidRPr="005C0F04">
        <w:t>]</w:t>
      </w:r>
      <w:r w:rsidR="00BD6F0F">
        <w:rPr>
          <w:rFonts w:hint="eastAsia"/>
        </w:rPr>
        <w:t xml:space="preserve"> and Rice coding </w:t>
      </w:r>
      <w:r w:rsidR="00BD6F0F" w:rsidRPr="005C0F04">
        <w:t>[</w:t>
      </w:r>
      <w:r w:rsidR="00BD6F0F">
        <w:rPr>
          <w:rFonts w:hint="eastAsia"/>
        </w:rPr>
        <w:t xml:space="preserve">Rice and </w:t>
      </w:r>
      <w:proofErr w:type="spellStart"/>
      <w:r w:rsidR="00BD6F0F">
        <w:rPr>
          <w:rFonts w:hint="eastAsia"/>
        </w:rPr>
        <w:t>Plaunt</w:t>
      </w:r>
      <w:proofErr w:type="spellEnd"/>
      <w:r w:rsidR="00BD6F0F">
        <w:rPr>
          <w:rFonts w:hint="eastAsia"/>
        </w:rPr>
        <w:t xml:space="preserve"> 1971</w:t>
      </w:r>
      <w:r w:rsidR="00BD6F0F" w:rsidRPr="005C0F04">
        <w:t>]</w:t>
      </w:r>
      <w:r w:rsidR="00BD6F0F">
        <w:rPr>
          <w:rFonts w:hint="eastAsia"/>
        </w:rPr>
        <w:t xml:space="preserve">. </w:t>
      </w:r>
      <w:proofErr w:type="spellStart"/>
      <w:r w:rsidR="00BD6F0F">
        <w:rPr>
          <w:rFonts w:hint="eastAsia"/>
        </w:rPr>
        <w:t>Golomb</w:t>
      </w:r>
      <w:proofErr w:type="spellEnd"/>
      <w:r w:rsidR="00BD6F0F">
        <w:rPr>
          <w:rFonts w:hint="eastAsia"/>
        </w:rPr>
        <w:t xml:space="preserve"> coding</w:t>
      </w:r>
      <w:r w:rsidRPr="005C0F04">
        <w:t xml:space="preserve"> encodes an integer by two parts, i.e. the quotient and the remainder. The quotient is unary encoded, and the remain</w:t>
      </w:r>
      <w:r w:rsidR="007F0374">
        <w:t>der is binary e</w:t>
      </w:r>
      <w:r w:rsidR="007F0374">
        <w:t>n</w:t>
      </w:r>
      <w:r w:rsidR="007F0374">
        <w:t>coded.</w:t>
      </w:r>
      <w:r w:rsidRPr="005C0F04">
        <w:t xml:space="preserve"> </w:t>
      </w:r>
      <w:r w:rsidR="007F0374">
        <w:t>The</w:t>
      </w:r>
      <w:r w:rsidRPr="005C0F04">
        <w:t xml:space="preserve"> bit </w:t>
      </w:r>
      <w:r w:rsidR="000C6B62">
        <w:t>width</w:t>
      </w:r>
      <w:r w:rsidR="000C6B62" w:rsidRPr="005C0F04">
        <w:t xml:space="preserve"> </w:t>
      </w:r>
      <w:r w:rsidRPr="005C0F04">
        <w:t xml:space="preserve">depends on the divisor </w:t>
      </w:r>
      <w:r w:rsidRPr="00E40787">
        <w:rPr>
          <w:i/>
        </w:rPr>
        <w:t>M</w:t>
      </w:r>
      <w:r w:rsidRPr="005C0F04">
        <w:t xml:space="preserve">, </w:t>
      </w:r>
      <w:r w:rsidR="004C0386">
        <w:t xml:space="preserve">which </w:t>
      </w:r>
      <w:r w:rsidRPr="005C0F04">
        <w:t>is com</w:t>
      </w:r>
      <w:r w:rsidR="00F16CEC">
        <w:t>monly set to</w:t>
      </w:r>
      <w:r w:rsidR="00FE1907">
        <w:t xml:space="preserve"> 0.69</w:t>
      </w:r>
      <w:r w:rsidR="00D42CFD">
        <w:rPr>
          <w:rFonts w:hint="eastAsia"/>
        </w:rPr>
        <w:t xml:space="preserve"> times</w:t>
      </w:r>
      <w:r w:rsidRPr="005C0F04">
        <w:t xml:space="preserve"> </w:t>
      </w:r>
      <w:r w:rsidR="00305A55">
        <w:t xml:space="preserve">the </w:t>
      </w:r>
      <w:r w:rsidRPr="005C0F04">
        <w:t xml:space="preserve">average value of all integers. </w:t>
      </w:r>
      <w:ins w:id="14" w:author="Zhao Xin" w:date="2014-11-05T10:36:00Z">
        <w:r w:rsidR="007B262C">
          <w:rPr>
            <w:rFonts w:hint="eastAsia"/>
          </w:rPr>
          <w:t>For example,</w:t>
        </w:r>
      </w:ins>
      <w:ins w:id="15" w:author="Zhao Xin" w:date="2014-11-05T10:33:00Z">
        <w:r w:rsidR="00E14F25">
          <w:rPr>
            <w:rFonts w:hint="eastAsia"/>
          </w:rPr>
          <w:t xml:space="preserve"> </w:t>
        </w:r>
      </w:ins>
      <w:ins w:id="16" w:author="Zhao Xin" w:date="2014-11-05T10:35:00Z">
        <w:r w:rsidR="00E11800">
          <w:rPr>
            <w:rFonts w:hint="eastAsia"/>
          </w:rPr>
          <w:t>assume that the</w:t>
        </w:r>
      </w:ins>
      <w:ins w:id="17" w:author="Zhao Xin" w:date="2014-11-05T10:31:00Z">
        <w:r w:rsidR="00A34CE0" w:rsidRPr="00A34CE0">
          <w:t xml:space="preserve"> divisor </w:t>
        </w:r>
      </w:ins>
      <w:ins w:id="18" w:author="Zhao Xin" w:date="2014-11-05T10:35:00Z">
        <w:r w:rsidR="005457CE">
          <w:rPr>
            <w:rFonts w:hint="eastAsia"/>
          </w:rPr>
          <w:t xml:space="preserve">is </w:t>
        </w:r>
      </w:ins>
      <w:ins w:id="19" w:author="Zhao Xin" w:date="2014-11-05T10:31:00Z">
        <w:r w:rsidR="00A34CE0" w:rsidRPr="00A34CE0">
          <w:t>4</w:t>
        </w:r>
      </w:ins>
      <w:ins w:id="20" w:author="Zhao Xin" w:date="2014-11-05T10:33:00Z">
        <w:r w:rsidR="0088131B">
          <w:rPr>
            <w:rFonts w:hint="eastAsia"/>
          </w:rPr>
          <w:t xml:space="preserve">, </w:t>
        </w:r>
      </w:ins>
      <w:ins w:id="21" w:author="Zhao Xin" w:date="2014-11-05T10:51:00Z">
        <w:r w:rsidR="00625A09">
          <w:rPr>
            <w:rFonts w:hint="eastAsia"/>
          </w:rPr>
          <w:t xml:space="preserve">we have </w:t>
        </w:r>
        <w:r w:rsidR="002F592E">
          <w:rPr>
            <w:rFonts w:hint="eastAsia"/>
          </w:rPr>
          <w:t>1</w:t>
        </w:r>
        <w:r w:rsidR="007679E0">
          <w:rPr>
            <w:rFonts w:hint="eastAsia"/>
          </w:rPr>
          <w:t>4</w:t>
        </w:r>
      </w:ins>
      <w:ins w:id="22" w:author="Zhao Xin" w:date="2014-11-05T10:52:00Z">
        <w:r w:rsidR="007679E0">
          <w:rPr>
            <w:rFonts w:ascii="SimSun" w:eastAsia="SimSun" w:hAnsi="SimSun" w:hint="eastAsia"/>
          </w:rPr>
          <w:t>÷</w:t>
        </w:r>
        <w:r w:rsidR="007679E0">
          <w:rPr>
            <w:rFonts w:hint="eastAsia"/>
          </w:rPr>
          <w:t>4=3</w:t>
        </w:r>
      </w:ins>
      <w:ins w:id="23" w:author="Zhao Xin" w:date="2014-11-05T10:53:00Z">
        <w:r w:rsidR="000C6CDB">
          <w:rPr>
            <w:rFonts w:hint="eastAsia"/>
          </w:rPr>
          <w:t xml:space="preserve"> </w:t>
        </w:r>
        <w:r w:rsidR="00D7130E">
          <w:rPr>
            <w:rFonts w:hint="eastAsia"/>
          </w:rPr>
          <w:t>(2)</w:t>
        </w:r>
      </w:ins>
      <w:ins w:id="24" w:author="Zhao Xin" w:date="2014-11-05T10:36:00Z">
        <w:r w:rsidR="002465B6">
          <w:rPr>
            <w:rFonts w:hint="eastAsia"/>
          </w:rPr>
          <w:t xml:space="preserve">, </w:t>
        </w:r>
      </w:ins>
      <w:ins w:id="25" w:author="Zhao Xin" w:date="2014-11-05T10:34:00Z">
        <w:r w:rsidR="00295077">
          <w:rPr>
            <w:rFonts w:hint="eastAsia"/>
          </w:rPr>
          <w:t xml:space="preserve">thus </w:t>
        </w:r>
        <w:r w:rsidR="00432BA3">
          <w:rPr>
            <w:rFonts w:hint="eastAsia"/>
          </w:rPr>
          <w:t xml:space="preserve">14 will be </w:t>
        </w:r>
      </w:ins>
      <w:ins w:id="26" w:author="Zhao Xin" w:date="2014-11-05T10:46:00Z">
        <w:r w:rsidR="00745EFE">
          <w:rPr>
            <w:rFonts w:hint="eastAsia"/>
          </w:rPr>
          <w:t>en</w:t>
        </w:r>
      </w:ins>
      <w:ins w:id="27" w:author="Zhao Xin" w:date="2014-11-05T10:34:00Z">
        <w:r w:rsidR="00432BA3">
          <w:t>coded</w:t>
        </w:r>
        <w:r w:rsidR="00432BA3">
          <w:rPr>
            <w:rFonts w:hint="eastAsia"/>
          </w:rPr>
          <w:t xml:space="preserve"> as </w:t>
        </w:r>
        <w:r w:rsidR="00432BA3">
          <w:t>“</w:t>
        </w:r>
      </w:ins>
      <w:ins w:id="28" w:author="Zhao Xin" w:date="2014-11-05T10:35:00Z">
        <w:r w:rsidR="00CC7D00">
          <w:rPr>
            <w:rFonts w:hint="eastAsia"/>
          </w:rPr>
          <w:t>00</w:t>
        </w:r>
        <w:r w:rsidR="005336FA">
          <w:rPr>
            <w:rFonts w:hint="eastAsia"/>
          </w:rPr>
          <w:t>0</w:t>
        </w:r>
        <w:r w:rsidR="00F659C0">
          <w:rPr>
            <w:rFonts w:hint="eastAsia"/>
          </w:rPr>
          <w:t>1</w:t>
        </w:r>
        <w:r w:rsidR="00011D20" w:rsidRPr="001A0C97">
          <w:rPr>
            <w:rFonts w:hint="eastAsia"/>
            <w:i/>
          </w:rPr>
          <w:t>10</w:t>
        </w:r>
      </w:ins>
      <w:ins w:id="29" w:author="Zhao Xin" w:date="2014-11-05T10:34:00Z">
        <w:r w:rsidR="00432BA3">
          <w:t>”</w:t>
        </w:r>
      </w:ins>
      <w:ins w:id="30" w:author="Zhao Xin" w:date="2014-11-05T10:32:00Z">
        <w:r w:rsidR="0060699B">
          <w:rPr>
            <w:rFonts w:hint="eastAsia"/>
          </w:rPr>
          <w:t>.</w:t>
        </w:r>
      </w:ins>
      <w:ins w:id="31" w:author="Zhao Xin" w:date="2014-11-05T10:31:00Z">
        <w:r w:rsidR="00A34CE0" w:rsidRPr="00A34CE0">
          <w:t xml:space="preserve"> </w:t>
        </w:r>
      </w:ins>
      <w:ins w:id="32" w:author="Zhao Xin" w:date="2014-11-05T10:32:00Z">
        <w:del w:id="33" w:author="Daniel" w:date="2014-11-14T16:53:00Z">
          <w:r w:rsidR="001A490B" w:rsidDel="00DC790C">
            <w:rPr>
              <w:rFonts w:hint="eastAsia"/>
            </w:rPr>
            <w:delText xml:space="preserve">Given the </w:delText>
          </w:r>
        </w:del>
      </w:ins>
      <w:r w:rsidRPr="005C0F04">
        <w:t>Rice coding [</w:t>
      </w:r>
      <w:r w:rsidR="00892F69">
        <w:rPr>
          <w:rFonts w:hint="eastAsia"/>
        </w:rPr>
        <w:t xml:space="preserve">Rice and </w:t>
      </w:r>
      <w:proofErr w:type="spellStart"/>
      <w:r w:rsidR="00892F69">
        <w:rPr>
          <w:rFonts w:hint="eastAsia"/>
        </w:rPr>
        <w:t>Plaunt</w:t>
      </w:r>
      <w:proofErr w:type="spellEnd"/>
      <w:r w:rsidR="00892F69">
        <w:rPr>
          <w:rFonts w:hint="eastAsia"/>
        </w:rPr>
        <w:t xml:space="preserve"> 1971</w:t>
      </w:r>
      <w:r w:rsidRPr="005C0F04">
        <w:t xml:space="preserve">] </w:t>
      </w:r>
      <w:r w:rsidR="00BA6FD6">
        <w:t>further requires</w:t>
      </w:r>
      <w:r w:rsidRPr="005C0F04">
        <w:t xml:space="preserve"> </w:t>
      </w:r>
      <w:r w:rsidRPr="00E40787">
        <w:rPr>
          <w:i/>
        </w:rPr>
        <w:t>M</w:t>
      </w:r>
      <w:r w:rsidRPr="005C0F04">
        <w:t xml:space="preserve"> to </w:t>
      </w:r>
      <w:r w:rsidR="00442512">
        <w:t xml:space="preserve">be </w:t>
      </w:r>
      <w:r w:rsidRPr="005C0F04">
        <w:t>a power of two</w:t>
      </w:r>
      <w:r w:rsidR="002F7A77">
        <w:t xml:space="preserve"> to acceleration the computation</w:t>
      </w:r>
      <w:r w:rsidRPr="005C0F04">
        <w:t xml:space="preserve">. </w:t>
      </w:r>
      <w:proofErr w:type="spellStart"/>
      <w:r w:rsidRPr="005C0F04">
        <w:t>Golo</w:t>
      </w:r>
      <w:r w:rsidR="008B3CB1">
        <w:t>mb</w:t>
      </w:r>
      <w:proofErr w:type="spellEnd"/>
      <w:r w:rsidR="008B3CB1">
        <w:t xml:space="preserve"> co</w:t>
      </w:r>
      <w:r w:rsidR="008B3CB1">
        <w:t>d</w:t>
      </w:r>
      <w:r w:rsidR="008B3CB1">
        <w:t xml:space="preserve">ing and Rice coding have </w:t>
      </w:r>
      <w:r w:rsidR="002F7A77">
        <w:t>high</w:t>
      </w:r>
      <w:r w:rsidR="008B3CB1">
        <w:t xml:space="preserve"> </w:t>
      </w:r>
      <w:r w:rsidRPr="005C0F04">
        <w:t>compressi</w:t>
      </w:r>
      <w:r w:rsidR="00F44EF0">
        <w:t>on ratio, but their compre</w:t>
      </w:r>
      <w:r w:rsidR="00F44EF0">
        <w:t>s</w:t>
      </w:r>
      <w:r w:rsidR="00F44EF0">
        <w:t>sion/</w:t>
      </w:r>
      <w:r w:rsidRPr="005C0F04">
        <w:t xml:space="preserve">decompression speed </w:t>
      </w:r>
      <w:r w:rsidR="00E46B57">
        <w:t>is</w:t>
      </w:r>
      <w:r w:rsidRPr="005C0F04">
        <w:t xml:space="preserve"> low.</w:t>
      </w:r>
      <w:r w:rsidRPr="003A2005">
        <w:rPr>
          <w:lang w:val="fr-FR"/>
        </w:rPr>
        <w:t xml:space="preserve"> </w:t>
      </w:r>
    </w:p>
    <w:p w14:paraId="4184D1E6" w14:textId="5625452B" w:rsidR="003A2005" w:rsidRPr="00B575A3" w:rsidRDefault="003A2005" w:rsidP="005C0F04">
      <w:pPr>
        <w:pStyle w:val="InitialBodyTextIndent"/>
      </w:pPr>
      <w:r w:rsidRPr="005C0F04">
        <w:t>Elias Gamma [</w:t>
      </w:r>
      <w:r w:rsidR="000C6207">
        <w:rPr>
          <w:rFonts w:hint="eastAsia"/>
        </w:rPr>
        <w:t>Elias 1975</w:t>
      </w:r>
      <w:r w:rsidR="00163650">
        <w:t>] encodes an original integer</w:t>
      </w:r>
      <w:r w:rsidRPr="005C0F04">
        <w:t xml:space="preserve"> </w:t>
      </w:r>
      <w:r w:rsidR="003A1793" w:rsidRPr="003A1793">
        <w:rPr>
          <w:rFonts w:hint="eastAsia"/>
          <w:i/>
        </w:rPr>
        <w:t>x</w:t>
      </w:r>
      <w:r w:rsidR="003A1793">
        <w:rPr>
          <w:rFonts w:hint="eastAsia"/>
        </w:rPr>
        <w:t xml:space="preserve"> </w:t>
      </w:r>
      <w:r w:rsidR="000C4FDA">
        <w:t>with</w:t>
      </w:r>
      <w:r w:rsidRPr="005C0F04">
        <w:t xml:space="preserve"> two parts. The first part is the unary coding of </w:t>
      </w:r>
      <w:r w:rsidR="005E67A6">
        <w:t xml:space="preserve">the </w:t>
      </w:r>
      <w:r w:rsidRPr="005C0F04">
        <w:t xml:space="preserve">effective bit </w:t>
      </w:r>
      <w:r w:rsidR="000C6B62">
        <w:t>width</w:t>
      </w:r>
      <w:r w:rsidRPr="005C0F04">
        <w:t xml:space="preserve">, and the second part is the natural binary representation of </w:t>
      </w:r>
      <w:r w:rsidRPr="00D75342">
        <w:rPr>
          <w:i/>
        </w:rPr>
        <w:t>x</w:t>
      </w:r>
      <w:r w:rsidRPr="005C0F04">
        <w:t xml:space="preserve"> without </w:t>
      </w:r>
      <w:r w:rsidR="001F2B0B">
        <w:rPr>
          <w:rFonts w:hint="eastAsia"/>
        </w:rPr>
        <w:t>the</w:t>
      </w:r>
      <w:r w:rsidRPr="005C0F04">
        <w:t xml:space="preserve"> leading 1.</w:t>
      </w:r>
      <w:ins w:id="34" w:author="Zhao Xin" w:date="2014-11-05T10:44:00Z">
        <w:r w:rsidR="0098529B">
          <w:rPr>
            <w:rFonts w:hint="eastAsia"/>
          </w:rPr>
          <w:t xml:space="preserve"> For example, </w:t>
        </w:r>
        <w:r w:rsidR="00273B03">
          <w:rPr>
            <w:rFonts w:hint="eastAsia"/>
          </w:rPr>
          <w:t>14=</w:t>
        </w:r>
      </w:ins>
      <w:ins w:id="35" w:author="Zhao Xin" w:date="2014-11-05T10:45:00Z">
        <w:r w:rsidR="00232712">
          <w:rPr>
            <w:rFonts w:hint="eastAsia"/>
          </w:rPr>
          <w:t>2</w:t>
        </w:r>
        <w:r w:rsidR="00423FCA">
          <w:rPr>
            <w:rFonts w:hint="eastAsia"/>
            <w:vertAlign w:val="superscript"/>
          </w:rPr>
          <w:t>3</w:t>
        </w:r>
        <w:r w:rsidR="00CF7B6B">
          <w:rPr>
            <w:rFonts w:hint="eastAsia"/>
          </w:rPr>
          <w:t>+</w:t>
        </w:r>
        <w:r w:rsidR="00967C37">
          <w:rPr>
            <w:rFonts w:hint="eastAsia"/>
          </w:rPr>
          <w:t>6</w:t>
        </w:r>
        <w:r w:rsidR="004A0184">
          <w:rPr>
            <w:rFonts w:hint="eastAsia"/>
          </w:rPr>
          <w:t xml:space="preserve">, thus </w:t>
        </w:r>
        <w:r w:rsidR="00D26C6B">
          <w:rPr>
            <w:rFonts w:hint="eastAsia"/>
          </w:rPr>
          <w:t xml:space="preserve">14 </w:t>
        </w:r>
      </w:ins>
      <w:ins w:id="36" w:author="Zhao Xin" w:date="2014-11-05T10:46:00Z">
        <w:r w:rsidR="00BB52FC">
          <w:rPr>
            <w:rFonts w:hint="eastAsia"/>
          </w:rPr>
          <w:t xml:space="preserve">will be encoded as </w:t>
        </w:r>
        <w:r w:rsidR="0061466E">
          <w:t>“</w:t>
        </w:r>
        <w:r w:rsidR="0003373D">
          <w:rPr>
            <w:rFonts w:hint="eastAsia"/>
          </w:rPr>
          <w:t>0001</w:t>
        </w:r>
        <w:r w:rsidR="00CD579C" w:rsidRPr="00DC0E13">
          <w:rPr>
            <w:rFonts w:hint="eastAsia"/>
            <w:i/>
          </w:rPr>
          <w:t>110</w:t>
        </w:r>
        <w:r w:rsidR="0061466E">
          <w:t>”</w:t>
        </w:r>
      </w:ins>
      <w:ins w:id="37" w:author="Zhao Xin" w:date="2014-11-05T10:47:00Z">
        <w:r w:rsidR="00C22F3A">
          <w:rPr>
            <w:rFonts w:hint="eastAsia"/>
          </w:rPr>
          <w:t xml:space="preserve"> by Elias Gamma. </w:t>
        </w:r>
      </w:ins>
    </w:p>
    <w:p w14:paraId="1F753A46" w14:textId="068E2B84" w:rsidR="003A2005" w:rsidRPr="00646ADC" w:rsidRDefault="00DF0836" w:rsidP="005C0F04">
      <w:pPr>
        <w:pStyle w:val="InitialBodyTextIndent"/>
        <w:rPr>
          <w:lang w:val="fr-FR"/>
        </w:rPr>
      </w:pPr>
      <w:r w:rsidRPr="00646ADC">
        <w:t>Schlegel et al. [</w:t>
      </w:r>
      <w:r w:rsidRPr="00646ADC">
        <w:rPr>
          <w:rFonts w:hint="eastAsia"/>
        </w:rPr>
        <w:t>Schlegel et al. 2010</w:t>
      </w:r>
      <w:r w:rsidR="003A2005" w:rsidRPr="00646ADC">
        <w:t xml:space="preserve">] </w:t>
      </w:r>
      <w:r w:rsidR="00C11188">
        <w:t xml:space="preserve">proposed a </w:t>
      </w:r>
      <w:proofErr w:type="spellStart"/>
      <w:r w:rsidR="0075386E">
        <w:rPr>
          <w:rFonts w:hint="eastAsia"/>
        </w:rPr>
        <w:t>vectorized</w:t>
      </w:r>
      <w:proofErr w:type="spellEnd"/>
      <w:r w:rsidR="00FF1BE3">
        <w:t xml:space="preserve"> version </w:t>
      </w:r>
      <w:r w:rsidR="00852533">
        <w:t>of</w:t>
      </w:r>
      <w:r w:rsidR="003A2005" w:rsidRPr="00646ADC">
        <w:t xml:space="preserve"> Elias Gamma coding, called </w:t>
      </w:r>
      <w:r w:rsidR="003A2005" w:rsidRPr="005F0871">
        <w:rPr>
          <w:i/>
        </w:rPr>
        <w:t>k</w:t>
      </w:r>
      <w:r w:rsidR="003A2005" w:rsidRPr="00646ADC">
        <w:t xml:space="preserve">-Gamma. </w:t>
      </w:r>
      <w:proofErr w:type="gramStart"/>
      <w:r w:rsidR="006D5C95" w:rsidRPr="00EE699E">
        <w:rPr>
          <w:i/>
        </w:rPr>
        <w:t>k</w:t>
      </w:r>
      <w:r w:rsidR="006D5C95" w:rsidRPr="00646ADC">
        <w:t>-Gamma</w:t>
      </w:r>
      <w:proofErr w:type="gramEnd"/>
      <w:r w:rsidR="003A2005" w:rsidRPr="00646ADC">
        <w:t xml:space="preserve"> encodes a </w:t>
      </w:r>
      <w:r w:rsidR="00DD4EC1">
        <w:rPr>
          <w:rFonts w:hint="eastAsia"/>
        </w:rPr>
        <w:t>sequence</w:t>
      </w:r>
      <w:r w:rsidR="003A2005" w:rsidRPr="00646ADC">
        <w:t xml:space="preserve"> of </w:t>
      </w:r>
      <w:r w:rsidR="003A2005" w:rsidRPr="003917DF">
        <w:rPr>
          <w:i/>
        </w:rPr>
        <w:t>k</w:t>
      </w:r>
      <w:r w:rsidR="003A2005" w:rsidRPr="00646ADC">
        <w:t xml:space="preserve"> </w:t>
      </w:r>
      <w:r w:rsidR="00FB68FA">
        <w:rPr>
          <w:rFonts w:hint="eastAsia"/>
        </w:rPr>
        <w:t>consecutive</w:t>
      </w:r>
      <w:r w:rsidR="003A2005" w:rsidRPr="00646ADC">
        <w:t xml:space="preserve"> inte</w:t>
      </w:r>
      <w:r w:rsidR="001C7C74">
        <w:t xml:space="preserve">gers at </w:t>
      </w:r>
      <w:r w:rsidR="002F7A77">
        <w:t>a</w:t>
      </w:r>
      <w:r w:rsidR="00F2774C">
        <w:t xml:space="preserve"> time</w:t>
      </w:r>
      <w:r w:rsidR="00F2774C">
        <w:rPr>
          <w:rFonts w:hint="eastAsia"/>
        </w:rPr>
        <w:t>.</w:t>
      </w:r>
      <w:r w:rsidR="003A2005" w:rsidRPr="00646ADC">
        <w:t xml:space="preserve"> </w:t>
      </w:r>
      <w:r w:rsidR="00140F36">
        <w:t>It f</w:t>
      </w:r>
      <w:r w:rsidR="003A2005" w:rsidRPr="00646ADC">
        <w:t xml:space="preserve">irst </w:t>
      </w:r>
      <w:r w:rsidR="001F24C2" w:rsidRPr="00646ADC">
        <w:t>calculate</w:t>
      </w:r>
      <w:r w:rsidR="004939F8">
        <w:t>s</w:t>
      </w:r>
      <w:r w:rsidR="003A2005" w:rsidRPr="00646ADC">
        <w:t xml:space="preserve"> the effective bit </w:t>
      </w:r>
      <w:r w:rsidR="000C6B62">
        <w:t>width</w:t>
      </w:r>
      <w:r w:rsidR="000C6B62" w:rsidRPr="00646ADC">
        <w:t xml:space="preserve"> </w:t>
      </w:r>
      <w:r w:rsidR="003A2005" w:rsidRPr="003917DF">
        <w:rPr>
          <w:i/>
        </w:rPr>
        <w:t>b</w:t>
      </w:r>
      <w:r w:rsidR="00C25528">
        <w:t xml:space="preserve"> of the maximum</w:t>
      </w:r>
      <w:r w:rsidR="003A2005" w:rsidRPr="00646ADC">
        <w:t xml:space="preserve"> integer in </w:t>
      </w:r>
      <w:r w:rsidR="00F85B93">
        <w:rPr>
          <w:rFonts w:hint="eastAsia"/>
        </w:rPr>
        <w:t>this s</w:t>
      </w:r>
      <w:r w:rsidR="00F85B93">
        <w:rPr>
          <w:rFonts w:hint="eastAsia"/>
        </w:rPr>
        <w:t>e</w:t>
      </w:r>
      <w:r w:rsidR="00F85B93">
        <w:rPr>
          <w:rFonts w:hint="eastAsia"/>
        </w:rPr>
        <w:t>quence</w:t>
      </w:r>
      <w:r w:rsidR="003A2005" w:rsidRPr="00646ADC">
        <w:t xml:space="preserve">, </w:t>
      </w:r>
      <w:r w:rsidR="004F1A7D" w:rsidRPr="00646ADC">
        <w:t xml:space="preserve">and </w:t>
      </w:r>
      <w:r w:rsidR="00004CB9" w:rsidRPr="00646ADC">
        <w:t>represent</w:t>
      </w:r>
      <w:r w:rsidR="007F0A34">
        <w:t>s</w:t>
      </w:r>
      <w:r w:rsidR="003A2005" w:rsidRPr="00646ADC">
        <w:t xml:space="preserve"> each integer with </w:t>
      </w:r>
      <w:r w:rsidR="003A2005" w:rsidRPr="003917DF">
        <w:rPr>
          <w:i/>
        </w:rPr>
        <w:t>b</w:t>
      </w:r>
      <w:r w:rsidR="003A2005" w:rsidRPr="00646ADC">
        <w:t xml:space="preserve"> bits. </w:t>
      </w:r>
      <w:r w:rsidR="005C71BD">
        <w:rPr>
          <w:rFonts w:hint="eastAsia"/>
        </w:rPr>
        <w:t>Then</w:t>
      </w:r>
      <w:r w:rsidR="003A2005" w:rsidRPr="00646ADC">
        <w:t xml:space="preserve">, </w:t>
      </w:r>
      <w:r w:rsidR="007205ED" w:rsidRPr="00646ADC">
        <w:t xml:space="preserve">the value of </w:t>
      </w:r>
      <w:r w:rsidR="007205ED" w:rsidRPr="003917DF">
        <w:rPr>
          <w:i/>
        </w:rPr>
        <w:t>b</w:t>
      </w:r>
      <w:r w:rsidR="00444E70" w:rsidRPr="00646ADC">
        <w:t xml:space="preserve"> </w:t>
      </w:r>
      <w:r w:rsidR="00BB03A4" w:rsidRPr="00646ADC">
        <w:t xml:space="preserve">is </w:t>
      </w:r>
      <w:r w:rsidR="00736F52" w:rsidRPr="00646ADC">
        <w:t>encoded</w:t>
      </w:r>
      <w:r w:rsidR="00BB03A4" w:rsidRPr="00646ADC">
        <w:t xml:space="preserve"> </w:t>
      </w:r>
      <w:r w:rsidR="00444E70" w:rsidRPr="00646ADC">
        <w:t>in</w:t>
      </w:r>
      <w:r w:rsidR="003A2005" w:rsidRPr="00646ADC">
        <w:t xml:space="preserve"> unary</w:t>
      </w:r>
      <w:r w:rsidR="005D5042" w:rsidRPr="00646ADC">
        <w:t xml:space="preserve"> and </w:t>
      </w:r>
      <w:r w:rsidR="00B00D9F">
        <w:t>the low</w:t>
      </w:r>
      <w:r w:rsidR="003A2005" w:rsidRPr="00646ADC">
        <w:t xml:space="preserve"> </w:t>
      </w:r>
      <w:r w:rsidR="003A2005" w:rsidRPr="00AD1669">
        <w:rPr>
          <w:i/>
        </w:rPr>
        <w:t>b</w:t>
      </w:r>
      <w:r w:rsidR="003A2005" w:rsidRPr="00646ADC">
        <w:t xml:space="preserve"> bits of each of </w:t>
      </w:r>
      <w:r w:rsidR="003A2005" w:rsidRPr="00A06625">
        <w:rPr>
          <w:i/>
        </w:rPr>
        <w:t>k</w:t>
      </w:r>
      <w:r w:rsidR="003A2005" w:rsidRPr="00646ADC">
        <w:t xml:space="preserve"> integers </w:t>
      </w:r>
      <w:r w:rsidR="00E738DF" w:rsidRPr="00646ADC">
        <w:t xml:space="preserve">are encoded </w:t>
      </w:r>
      <w:r w:rsidR="003A2005" w:rsidRPr="00646ADC">
        <w:t xml:space="preserve">in binary. Schlegel </w:t>
      </w:r>
      <w:r w:rsidR="00472B70" w:rsidRPr="00646ADC">
        <w:t xml:space="preserve">et al. </w:t>
      </w:r>
      <w:r w:rsidR="00131E69" w:rsidRPr="00646ADC">
        <w:t>adopted</w:t>
      </w:r>
      <w:r w:rsidR="003A2005" w:rsidRPr="00646ADC">
        <w:t xml:space="preserve"> the vertical data layout to keep </w:t>
      </w:r>
      <w:r w:rsidR="003A2005" w:rsidRPr="009967CC">
        <w:rPr>
          <w:i/>
        </w:rPr>
        <w:t>k</w:t>
      </w:r>
      <w:r w:rsidR="003A2005" w:rsidRPr="00646ADC">
        <w:t xml:space="preserve"> integers word-aligned, and </w:t>
      </w:r>
      <w:r w:rsidR="0059721A" w:rsidRPr="00646ADC">
        <w:t>applied</w:t>
      </w:r>
      <w:r w:rsidR="003A2005" w:rsidRPr="00646ADC">
        <w:t xml:space="preserve"> SIMD instructions to </w:t>
      </w:r>
      <w:proofErr w:type="spellStart"/>
      <w:r w:rsidR="003A2005" w:rsidRPr="00646ADC">
        <w:t>vectorize</w:t>
      </w:r>
      <w:proofErr w:type="spellEnd"/>
      <w:r w:rsidR="003A2005" w:rsidRPr="00646ADC">
        <w:t xml:space="preserve"> </w:t>
      </w:r>
      <w:r w:rsidR="002F7A77">
        <w:t xml:space="preserve">for storing and </w:t>
      </w:r>
      <w:r w:rsidR="003A2005" w:rsidRPr="00646ADC">
        <w:t xml:space="preserve">loading the </w:t>
      </w:r>
      <w:r w:rsidR="003A2005" w:rsidRPr="0027580A">
        <w:rPr>
          <w:i/>
        </w:rPr>
        <w:t>k</w:t>
      </w:r>
      <w:r w:rsidR="003A2005" w:rsidRPr="00646ADC">
        <w:t xml:space="preserve"> integers. </w:t>
      </w:r>
      <w:del w:id="38" w:author="Zhao Xin" w:date="2014-11-05T10:56:00Z">
        <w:r w:rsidR="003A2005" w:rsidRPr="00646ADC" w:rsidDel="005101AF">
          <w:delText xml:space="preserve">The performance bottleneck of </w:delText>
        </w:r>
        <w:r w:rsidR="003A2005" w:rsidRPr="00394A16" w:rsidDel="005101AF">
          <w:rPr>
            <w:i/>
          </w:rPr>
          <w:delText>k</w:delText>
        </w:r>
        <w:r w:rsidR="003A2005" w:rsidRPr="00646ADC" w:rsidDel="005101AF">
          <w:delText xml:space="preserve">-Gamma lies in the loading and storing of </w:delText>
        </w:r>
        <w:r w:rsidR="000464E2" w:rsidDel="005101AF">
          <w:rPr>
            <w:rFonts w:hint="eastAsia"/>
          </w:rPr>
          <w:delText xml:space="preserve">the </w:delText>
        </w:r>
        <w:r w:rsidR="003A2005" w:rsidRPr="00646ADC" w:rsidDel="005101AF">
          <w:delText xml:space="preserve">unary bit </w:delText>
        </w:r>
      </w:del>
      <w:ins w:id="39" w:author="Daniel" w:date="2014-11-03T20:02:00Z">
        <w:del w:id="40" w:author="Zhao Xin" w:date="2014-11-05T10:56:00Z">
          <w:r w:rsidR="000C6B62" w:rsidDel="005101AF">
            <w:delText>width</w:delText>
          </w:r>
          <w:r w:rsidR="000C6B62" w:rsidRPr="00646ADC" w:rsidDel="005101AF">
            <w:delText xml:space="preserve"> </w:delText>
          </w:r>
        </w:del>
      </w:ins>
      <w:del w:id="41" w:author="Zhao Xin" w:date="2014-11-05T10:56:00Z">
        <w:r w:rsidR="003A2005" w:rsidRPr="00321FCE" w:rsidDel="005101AF">
          <w:rPr>
            <w:i/>
          </w:rPr>
          <w:delText>b</w:delText>
        </w:r>
        <w:r w:rsidR="003A2005" w:rsidRPr="00646ADC" w:rsidDel="005101AF">
          <w:delText>.</w:delText>
        </w:r>
        <w:r w:rsidR="00431A8F" w:rsidRPr="00646ADC" w:rsidDel="005101AF">
          <w:delText xml:space="preserve"> </w:delText>
        </w:r>
      </w:del>
      <w:r w:rsidR="009B5E1D">
        <w:rPr>
          <w:rFonts w:hint="eastAsia"/>
        </w:rPr>
        <w:t xml:space="preserve">As </w:t>
      </w:r>
      <w:ins w:id="42" w:author="Zhao Xin" w:date="2014-11-05T10:48:00Z">
        <w:r w:rsidR="0000363F">
          <w:rPr>
            <w:rFonts w:hint="eastAsia"/>
          </w:rPr>
          <w:t>discussed in Se</w:t>
        </w:r>
        <w:r w:rsidR="0000363F">
          <w:rPr>
            <w:rFonts w:hint="eastAsia"/>
          </w:rPr>
          <w:t>c</w:t>
        </w:r>
        <w:r w:rsidR="0000363F">
          <w:rPr>
            <w:rFonts w:hint="eastAsia"/>
          </w:rPr>
          <w:t>tion 5</w:t>
        </w:r>
      </w:ins>
      <w:r w:rsidR="009B5E1D">
        <w:rPr>
          <w:rFonts w:hint="eastAsia"/>
        </w:rPr>
        <w:t xml:space="preserve">, </w:t>
      </w:r>
      <w:r w:rsidR="00B0417C" w:rsidRPr="00394A16">
        <w:rPr>
          <w:i/>
        </w:rPr>
        <w:t>k</w:t>
      </w:r>
      <w:r w:rsidR="00B0417C" w:rsidRPr="00646ADC">
        <w:t>-Gamma</w:t>
      </w:r>
      <w:r w:rsidR="00555240">
        <w:rPr>
          <w:rFonts w:hint="eastAsia"/>
        </w:rPr>
        <w:t xml:space="preserve"> can be viewed as one special variant </w:t>
      </w:r>
      <w:r w:rsidR="00393BDC">
        <w:t>of</w:t>
      </w:r>
      <w:r w:rsidR="00555240">
        <w:rPr>
          <w:rFonts w:hint="eastAsia"/>
        </w:rPr>
        <w:t xml:space="preserve"> our proposed Group-Scheme.</w:t>
      </w:r>
    </w:p>
    <w:p w14:paraId="6F496179" w14:textId="471B3661" w:rsidR="00DC5696" w:rsidRDefault="00C81532" w:rsidP="00C81532">
      <w:pPr>
        <w:pStyle w:val="Titre2"/>
        <w:rPr>
          <w:lang w:eastAsia="zh-CN"/>
        </w:rPr>
      </w:pPr>
      <w:r w:rsidRPr="00C81532">
        <w:t xml:space="preserve">Byte-aligned </w:t>
      </w:r>
      <w:r w:rsidR="00C252EC">
        <w:t>codes</w:t>
      </w:r>
    </w:p>
    <w:p w14:paraId="6D2D5B30" w14:textId="448E4221" w:rsidR="00D55F04" w:rsidRDefault="00FA08DC" w:rsidP="00792A0F">
      <w:pPr>
        <w:pStyle w:val="InitialBodyText"/>
      </w:pPr>
      <w:r>
        <w:rPr>
          <w:rFonts w:hint="eastAsia"/>
        </w:rPr>
        <w:t xml:space="preserve">Byte-aligned </w:t>
      </w:r>
      <w:r w:rsidR="00523ADF">
        <w:t>codes</w:t>
      </w:r>
      <w:r w:rsidR="00D55F04">
        <w:t xml:space="preserve"> represent an integer </w:t>
      </w:r>
      <w:r w:rsidR="008E16F9">
        <w:t>in</w:t>
      </w:r>
      <w:r w:rsidR="00D55F04">
        <w:t xml:space="preserve"> bytes. Variable Byte (VB) encoding</w:t>
      </w:r>
      <w:r w:rsidR="0056288C">
        <w:rPr>
          <w:rFonts w:hint="eastAsia"/>
        </w:rPr>
        <w:t xml:space="preserve"> [</w:t>
      </w:r>
      <w:r w:rsidR="0056288C" w:rsidRPr="00640288">
        <w:rPr>
          <w:rFonts w:cs="Arial"/>
          <w:color w:val="222222"/>
          <w:shd w:val="clear" w:color="auto" w:fill="FFFFFF"/>
        </w:rPr>
        <w:t>Ma</w:t>
      </w:r>
      <w:r w:rsidR="0056288C" w:rsidRPr="00640288">
        <w:rPr>
          <w:rFonts w:cs="Arial"/>
          <w:color w:val="222222"/>
          <w:shd w:val="clear" w:color="auto" w:fill="FFFFFF"/>
        </w:rPr>
        <w:t>n</w:t>
      </w:r>
      <w:r w:rsidR="0056288C" w:rsidRPr="00640288">
        <w:rPr>
          <w:rFonts w:cs="Arial"/>
          <w:color w:val="222222"/>
          <w:shd w:val="clear" w:color="auto" w:fill="FFFFFF"/>
        </w:rPr>
        <w:t>ning</w:t>
      </w:r>
      <w:r w:rsidR="0056288C">
        <w:rPr>
          <w:rFonts w:cs="Arial" w:hint="eastAsia"/>
          <w:color w:val="222222"/>
          <w:shd w:val="clear" w:color="auto" w:fill="FFFFFF"/>
        </w:rPr>
        <w:t xml:space="preserve"> et al. 2008</w:t>
      </w:r>
      <w:r w:rsidR="002E17E9">
        <w:rPr>
          <w:rFonts w:cs="Arial" w:hint="eastAsia"/>
          <w:color w:val="222222"/>
          <w:shd w:val="clear" w:color="auto" w:fill="FFFFFF"/>
        </w:rPr>
        <w:t>, p. 96</w:t>
      </w:r>
      <w:r w:rsidR="0056288C">
        <w:rPr>
          <w:rFonts w:hint="eastAsia"/>
        </w:rPr>
        <w:t>]</w:t>
      </w:r>
      <w:r w:rsidR="00D55F04">
        <w:t xml:space="preserve"> uses bytes to represent a non-nega</w:t>
      </w:r>
      <w:r w:rsidR="004137D7">
        <w:t>tive integer</w:t>
      </w:r>
      <w:r w:rsidR="00D55F04">
        <w:t xml:space="preserve">, </w:t>
      </w:r>
      <w:r w:rsidR="007E709A">
        <w:t xml:space="preserve">and </w:t>
      </w:r>
      <w:r w:rsidR="00D55F04">
        <w:t xml:space="preserve">the most significant bit </w:t>
      </w:r>
      <w:r w:rsidR="00C660DF">
        <w:t xml:space="preserve">of a byte </w:t>
      </w:r>
      <w:r w:rsidR="00D55F04">
        <w:t xml:space="preserve">is the </w:t>
      </w:r>
      <w:r w:rsidR="00D5407D">
        <w:rPr>
          <w:rFonts w:hint="eastAsia"/>
        </w:rPr>
        <w:t>continuation</w:t>
      </w:r>
      <w:r w:rsidR="00D55F04">
        <w:t xml:space="preserve"> bit to indicate whether it is the last byte</w:t>
      </w:r>
      <w:r w:rsidR="005B2A41">
        <w:t xml:space="preserve"> while the remaining</w:t>
      </w:r>
      <w:r w:rsidR="00D55F04">
        <w:t xml:space="preserve"> bits store the natural binary</w:t>
      </w:r>
      <w:r w:rsidR="00792A0F">
        <w:t xml:space="preserve"> representation of the integer.</w:t>
      </w:r>
    </w:p>
    <w:p w14:paraId="61FE441A" w14:textId="21A84462" w:rsidR="005B2A41" w:rsidRDefault="00D55F04" w:rsidP="00DC620F">
      <w:pPr>
        <w:pStyle w:val="InitialBodyTextIndent"/>
      </w:pPr>
      <w:r>
        <w:t>Group Variable Byte (GVB) [</w:t>
      </w:r>
      <w:r w:rsidR="0042130F">
        <w:rPr>
          <w:rFonts w:hint="eastAsia"/>
        </w:rPr>
        <w:t>Dean 2009</w:t>
      </w:r>
      <w:r>
        <w:t xml:space="preserve">] aggregates the </w:t>
      </w:r>
      <w:r w:rsidR="00E42F9C">
        <w:t>flag</w:t>
      </w:r>
      <w:r>
        <w:t xml:space="preserve"> bits of a group of i</w:t>
      </w:r>
      <w:r>
        <w:t>n</w:t>
      </w:r>
      <w:r>
        <w:t>tegers in</w:t>
      </w:r>
      <w:r w:rsidR="00116686">
        <w:rPr>
          <w:rFonts w:hint="eastAsia"/>
        </w:rPr>
        <w:t>to</w:t>
      </w:r>
      <w:r w:rsidR="00116686">
        <w:t xml:space="preserve"> </w:t>
      </w:r>
      <w:r w:rsidR="00BB525E">
        <w:t>a</w:t>
      </w:r>
      <w:r w:rsidR="00116686">
        <w:t xml:space="preserve"> byte</w:t>
      </w:r>
      <w:r>
        <w:t xml:space="preserve"> called </w:t>
      </w:r>
      <w:r w:rsidRPr="00185435">
        <w:rPr>
          <w:i/>
        </w:rPr>
        <w:t>control byte</w:t>
      </w:r>
      <w:r>
        <w:t xml:space="preserve">. </w:t>
      </w:r>
      <w:r w:rsidR="005B2A41">
        <w:t>When compressing 32-bit integers, a</w:t>
      </w:r>
      <w:r>
        <w:t xml:space="preserve"> control byte consists of </w:t>
      </w:r>
      <w:r w:rsidR="005B2A41">
        <w:t>four 2-bit</w:t>
      </w:r>
      <w:r>
        <w:t xml:space="preserve"> descriptors, </w:t>
      </w:r>
      <w:r w:rsidR="005B2A41">
        <w:t>where</w:t>
      </w:r>
      <w:r>
        <w:t xml:space="preserve"> each descriptor represents the</w:t>
      </w:r>
      <w:r w:rsidR="009730A5">
        <w:t xml:space="preserve"> number of</w:t>
      </w:r>
      <w:r>
        <w:t xml:space="preserve"> bytes needed for </w:t>
      </w:r>
      <w:r w:rsidR="00C54840">
        <w:rPr>
          <w:rFonts w:hint="eastAsia"/>
        </w:rPr>
        <w:t>an</w:t>
      </w:r>
      <w:r>
        <w:t xml:space="preserve"> original integer</w:t>
      </w:r>
      <w:r w:rsidR="005B2A41">
        <w:t xml:space="preserve"> in binary notation (00 for 1 byte, 01, for two bytes, 10 for three bytes and 11 for four bytes)</w:t>
      </w:r>
      <w:r>
        <w:t>. GVB encode</w:t>
      </w:r>
      <w:r w:rsidR="005B2A41">
        <w:t xml:space="preserve">s and decodes </w:t>
      </w:r>
      <w:r>
        <w:t>group</w:t>
      </w:r>
      <w:r w:rsidR="005B2A41">
        <w:t>s</w:t>
      </w:r>
      <w:r>
        <w:t xml:space="preserve"> of </w:t>
      </w:r>
      <w:r w:rsidR="005F4091">
        <w:t>four</w:t>
      </w:r>
      <w:r>
        <w:t xml:space="preserve"> integers. </w:t>
      </w:r>
    </w:p>
    <w:p w14:paraId="7475CABD" w14:textId="4DC65D54" w:rsidR="005B2A41" w:rsidRDefault="00CC0D51" w:rsidP="00DC620F">
      <w:pPr>
        <w:pStyle w:val="InitialBodyTextIndent"/>
      </w:pPr>
      <w:ins w:id="43" w:author="Zhao Xin" w:date="2014-11-05T11:00:00Z">
        <w:r>
          <w:rPr>
            <w:rFonts w:hint="eastAsia"/>
          </w:rPr>
          <w:t xml:space="preserve">There are two ways </w:t>
        </w:r>
      </w:ins>
      <w:ins w:id="44" w:author="Zhao Xin" w:date="2014-11-05T11:01:00Z">
        <w:r w:rsidR="00C53CD7">
          <w:rPr>
            <w:rFonts w:hint="eastAsia"/>
          </w:rPr>
          <w:t xml:space="preserve">to </w:t>
        </w:r>
        <w:r w:rsidR="00F317BD">
          <w:rPr>
            <w:rFonts w:hint="eastAsia"/>
          </w:rPr>
          <w:t xml:space="preserve">code descriptors. </w:t>
        </w:r>
        <w:r w:rsidR="004A4A5C">
          <w:rPr>
            <w:rFonts w:hint="eastAsia"/>
          </w:rPr>
          <w:t xml:space="preserve">If </w:t>
        </w:r>
        <w:r w:rsidR="007449BC">
          <w:rPr>
            <w:rFonts w:hint="eastAsia"/>
          </w:rPr>
          <w:t xml:space="preserve">the descriptors are binary coded, </w:t>
        </w:r>
        <w:r w:rsidR="00826914">
          <w:rPr>
            <w:rFonts w:hint="eastAsia"/>
          </w:rPr>
          <w:t xml:space="preserve">the variant is called </w:t>
        </w:r>
        <w:r w:rsidR="00E9354F">
          <w:rPr>
            <w:rFonts w:hint="eastAsia"/>
          </w:rPr>
          <w:t xml:space="preserve">GVB-Binary. </w:t>
        </w:r>
      </w:ins>
      <w:r w:rsidR="00530242">
        <w:t>If the descriptors</w:t>
      </w:r>
      <w:r w:rsidR="00530242">
        <w:rPr>
          <w:rFonts w:hint="eastAsia"/>
        </w:rPr>
        <w:t xml:space="preserve"> are</w:t>
      </w:r>
      <w:r w:rsidR="00D55F04">
        <w:t xml:space="preserve"> unary </w:t>
      </w:r>
      <w:r w:rsidR="00E926B1">
        <w:t>coded</w:t>
      </w:r>
      <w:r w:rsidR="00D55F04">
        <w:t xml:space="preserve">, </w:t>
      </w:r>
      <w:del w:id="45" w:author="Zhao Xin" w:date="2014-11-05T11:02:00Z">
        <w:r w:rsidR="005B2A41" w:rsidDel="000173C4">
          <w:delText>they</w:delText>
        </w:r>
        <w:r w:rsidR="00D55F04" w:rsidDel="000173C4">
          <w:delText xml:space="preserve"> occup</w:delText>
        </w:r>
        <w:r w:rsidR="005B2A41" w:rsidDel="000173C4">
          <w:delText>y</w:delText>
        </w:r>
        <w:r w:rsidR="00D55F04" w:rsidDel="000173C4">
          <w:delText xml:space="preserve"> </w:delText>
        </w:r>
        <w:r w:rsidR="005B2A41" w:rsidDel="000173C4">
          <w:delText xml:space="preserve">1 to </w:delText>
        </w:r>
        <w:r w:rsidR="00D55F04" w:rsidDel="000173C4">
          <w:delText>4 bits</w:delText>
        </w:r>
        <w:r w:rsidR="005B2A41" w:rsidDel="000173C4">
          <w:delText xml:space="preserve"> instead of 2 bits</w:delText>
        </w:r>
        <w:r w:rsidR="00D55F04" w:rsidDel="000173C4">
          <w:delText>, and the number of integers in a group varies from 2 to 8. This variant</w:delText>
        </w:r>
      </w:del>
      <w:ins w:id="46" w:author="Zhao Xin" w:date="2014-11-05T11:02:00Z">
        <w:r w:rsidR="000173C4">
          <w:rPr>
            <w:rFonts w:hint="eastAsia"/>
          </w:rPr>
          <w:t>the variant</w:t>
        </w:r>
      </w:ins>
      <w:r w:rsidR="00D55F04">
        <w:t xml:space="preserve"> is called GVB-Unary</w:t>
      </w:r>
      <w:del w:id="47" w:author="Zhao Xin" w:date="2014-11-05T10:57:00Z">
        <w:r w:rsidR="00D55F04" w:rsidDel="0069769C">
          <w:delText xml:space="preserve"> </w:delText>
        </w:r>
        <w:r w:rsidR="00FC47BF" w:rsidDel="0069769C">
          <w:delText>[</w:delText>
        </w:r>
        <w:r w:rsidR="00FC47BF" w:rsidDel="0069769C">
          <w:rPr>
            <w:rFonts w:hint="eastAsia"/>
          </w:rPr>
          <w:delText>Scholer et al. 2002</w:delText>
        </w:r>
        <w:r w:rsidR="00FC47BF" w:rsidDel="0069769C">
          <w:delText>]</w:delText>
        </w:r>
      </w:del>
      <w:r w:rsidR="00D55F04">
        <w:t xml:space="preserve">. GVB-Unary </w:t>
      </w:r>
      <w:r w:rsidR="00FC62F0">
        <w:t>includes two variants</w:t>
      </w:r>
      <w:del w:id="48" w:author="Daniel" w:date="2014-11-14T16:54:00Z">
        <w:r w:rsidR="00FC62F0" w:rsidDel="00DC790C">
          <w:delText>:</w:delText>
        </w:r>
      </w:del>
      <w:r w:rsidR="00D55F04">
        <w:t xml:space="preserve"> </w:t>
      </w:r>
      <w:commentRangeStart w:id="49"/>
      <w:commentRangeStart w:id="50"/>
      <w:r w:rsidR="00D55F04">
        <w:t>G8IU and G8CU</w:t>
      </w:r>
      <w:commentRangeEnd w:id="49"/>
      <w:r w:rsidR="00FE684C">
        <w:rPr>
          <w:rStyle w:val="Marquedecommentaire"/>
          <w:rFonts w:ascii="Times New Roman" w:hAnsi="Times New Roman"/>
          <w:lang w:eastAsia="en-US"/>
        </w:rPr>
        <w:commentReference w:id="49"/>
      </w:r>
      <w:commentRangeEnd w:id="50"/>
      <w:r w:rsidR="00671138">
        <w:rPr>
          <w:rStyle w:val="Marquedecommentaire"/>
          <w:rFonts w:ascii="Times New Roman" w:hAnsi="Times New Roman"/>
          <w:lang w:eastAsia="en-US"/>
        </w:rPr>
        <w:commentReference w:id="50"/>
      </w:r>
      <w:ins w:id="51" w:author="Zhao Xin" w:date="2014-11-05T10:57:00Z">
        <w:r w:rsidR="0069769C">
          <w:rPr>
            <w:rFonts w:hint="eastAsia"/>
          </w:rPr>
          <w:t xml:space="preserve"> </w:t>
        </w:r>
        <w:r w:rsidR="0069769C">
          <w:t>[</w:t>
        </w:r>
        <w:proofErr w:type="spellStart"/>
        <w:r w:rsidR="0069769C">
          <w:rPr>
            <w:rFonts w:hint="eastAsia"/>
          </w:rPr>
          <w:t>Scholer</w:t>
        </w:r>
        <w:proofErr w:type="spellEnd"/>
        <w:r w:rsidR="0069769C">
          <w:rPr>
            <w:rFonts w:hint="eastAsia"/>
          </w:rPr>
          <w:t xml:space="preserve"> et al. 2002</w:t>
        </w:r>
        <w:r w:rsidR="0069769C">
          <w:t>]</w:t>
        </w:r>
      </w:ins>
      <w:r w:rsidR="00D55F04">
        <w:t xml:space="preserve">. </w:t>
      </w:r>
      <w:ins w:id="52" w:author="Zhao Xin" w:date="2014-11-05T11:02:00Z">
        <w:r w:rsidR="00EC6CE3">
          <w:rPr>
            <w:rFonts w:hint="eastAsia"/>
          </w:rPr>
          <w:t xml:space="preserve">G8IU </w:t>
        </w:r>
      </w:ins>
      <w:ins w:id="53" w:author="Zhao Xin" w:date="2014-11-05T11:13:00Z">
        <w:del w:id="54" w:author="Daniel" w:date="2014-11-11T21:02:00Z">
          <w:r w:rsidR="00EE3D9F" w:rsidDel="0073603A">
            <w:rPr>
              <w:rFonts w:hint="eastAsia"/>
            </w:rPr>
            <w:delText xml:space="preserve">has </w:delText>
          </w:r>
        </w:del>
      </w:ins>
      <w:ins w:id="55" w:author="Zhao Xin" w:date="2014-11-05T11:12:00Z">
        <w:r w:rsidR="0031151B">
          <w:rPr>
            <w:rFonts w:hint="eastAsia"/>
          </w:rPr>
          <w:t>adopt</w:t>
        </w:r>
        <w:del w:id="56" w:author="Daniel" w:date="2014-11-11T21:02:00Z">
          <w:r w:rsidR="0031151B" w:rsidDel="0073603A">
            <w:rPr>
              <w:rFonts w:hint="eastAsia"/>
            </w:rPr>
            <w:delText>ed</w:delText>
          </w:r>
        </w:del>
      </w:ins>
      <w:ins w:id="57" w:author="Daniel" w:date="2014-11-11T21:02:00Z">
        <w:r w:rsidR="0073603A">
          <w:t>s</w:t>
        </w:r>
      </w:ins>
      <w:ins w:id="58" w:author="Zhao Xin" w:date="2014-11-05T11:12:00Z">
        <w:r w:rsidR="0031151B">
          <w:rPr>
            <w:rFonts w:hint="eastAsia"/>
          </w:rPr>
          <w:t xml:space="preserve"> </w:t>
        </w:r>
      </w:ins>
      <w:ins w:id="59" w:author="Zhao Xin" w:date="2014-11-05T11:13:00Z">
        <w:r w:rsidR="00F754CD">
          <w:rPr>
            <w:rFonts w:hint="eastAsia"/>
          </w:rPr>
          <w:t xml:space="preserve">incomplete unary </w:t>
        </w:r>
      </w:ins>
      <w:ins w:id="60" w:author="Zhao Xin" w:date="2014-11-05T11:14:00Z">
        <w:r w:rsidR="001358BD">
          <w:rPr>
            <w:rFonts w:hint="eastAsia"/>
          </w:rPr>
          <w:t xml:space="preserve">coding </w:t>
        </w:r>
      </w:ins>
      <w:ins w:id="61" w:author="Zhao Xin" w:date="2014-11-05T11:13:00Z">
        <w:r w:rsidR="001940AC">
          <w:rPr>
            <w:rFonts w:hint="eastAsia"/>
          </w:rPr>
          <w:t xml:space="preserve">for </w:t>
        </w:r>
        <w:r w:rsidR="00DD505E">
          <w:t>byte-aligned storage</w:t>
        </w:r>
        <w:r w:rsidR="00801958">
          <w:rPr>
            <w:rFonts w:hint="eastAsia"/>
          </w:rPr>
          <w:t xml:space="preserve">, while </w:t>
        </w:r>
      </w:ins>
      <w:ins w:id="62" w:author="Zhao Xin" w:date="2014-11-05T11:02:00Z">
        <w:r w:rsidR="00EC6CE3">
          <w:rPr>
            <w:rFonts w:hint="eastAsia"/>
          </w:rPr>
          <w:t>G8CU</w:t>
        </w:r>
        <w:del w:id="63" w:author="Daniel" w:date="2014-11-11T21:03:00Z">
          <w:r w:rsidR="005B1DC9" w:rsidDel="0073603A">
            <w:rPr>
              <w:rFonts w:hint="eastAsia"/>
            </w:rPr>
            <w:delText xml:space="preserve"> </w:delText>
          </w:r>
        </w:del>
      </w:ins>
      <w:ins w:id="64" w:author="Zhao Xin" w:date="2014-11-05T11:13:00Z">
        <w:del w:id="65" w:author="Daniel" w:date="2014-11-11T21:03:00Z">
          <w:r w:rsidR="00533E15" w:rsidDel="0073603A">
            <w:rPr>
              <w:rFonts w:hint="eastAsia"/>
            </w:rPr>
            <w:delText>has</w:delText>
          </w:r>
        </w:del>
      </w:ins>
      <w:ins w:id="66" w:author="Zhao Xin" w:date="2014-11-05T11:03:00Z">
        <w:r w:rsidR="008A44C1">
          <w:rPr>
            <w:rFonts w:hint="eastAsia"/>
          </w:rPr>
          <w:t xml:space="preserve"> adopt</w:t>
        </w:r>
        <w:del w:id="67" w:author="Daniel" w:date="2014-11-11T21:03:00Z">
          <w:r w:rsidR="008A44C1" w:rsidDel="0073603A">
            <w:rPr>
              <w:rFonts w:hint="eastAsia"/>
            </w:rPr>
            <w:delText>ed</w:delText>
          </w:r>
        </w:del>
      </w:ins>
      <w:ins w:id="68" w:author="Daniel" w:date="2014-11-11T21:03:00Z">
        <w:r w:rsidR="0073603A">
          <w:t>s</w:t>
        </w:r>
      </w:ins>
      <w:ins w:id="69" w:author="Zhao Xin" w:date="2014-11-05T11:03:00Z">
        <w:r w:rsidR="008A44C1">
          <w:rPr>
            <w:rFonts w:hint="eastAsia"/>
          </w:rPr>
          <w:t xml:space="preserve"> </w:t>
        </w:r>
        <w:r w:rsidR="009E37D3">
          <w:t>complete</w:t>
        </w:r>
        <w:r w:rsidR="009E37D3">
          <w:rPr>
            <w:rFonts w:hint="eastAsia"/>
          </w:rPr>
          <w:t xml:space="preserve"> unary coding</w:t>
        </w:r>
      </w:ins>
      <w:ins w:id="70" w:author="Zhao Xin" w:date="2014-11-05T11:11:00Z">
        <w:r w:rsidR="00BB1645">
          <w:rPr>
            <w:rFonts w:hint="eastAsia"/>
          </w:rPr>
          <w:t xml:space="preserve"> </w:t>
        </w:r>
      </w:ins>
      <w:ins w:id="71" w:author="Zhao Xin" w:date="2014-11-05T11:13:00Z">
        <w:r w:rsidR="00CD38DE">
          <w:rPr>
            <w:rFonts w:hint="eastAsia"/>
          </w:rPr>
          <w:t>for</w:t>
        </w:r>
      </w:ins>
      <w:ins w:id="72" w:author="Zhao Xin" w:date="2014-11-05T11:11:00Z">
        <w:r w:rsidR="009F397C">
          <w:rPr>
            <w:rFonts w:hint="eastAsia"/>
          </w:rPr>
          <w:t xml:space="preserve"> </w:t>
        </w:r>
      </w:ins>
      <w:ins w:id="73" w:author="Zhao Xin" w:date="2014-11-05T11:12:00Z">
        <w:r w:rsidR="000751CA">
          <w:t xml:space="preserve">cross-byte </w:t>
        </w:r>
        <w:commentRangeStart w:id="74"/>
        <w:r w:rsidR="000751CA">
          <w:t>storage</w:t>
        </w:r>
      </w:ins>
      <w:commentRangeEnd w:id="74"/>
      <w:r w:rsidR="0073603A">
        <w:rPr>
          <w:rStyle w:val="Marquedecommentaire"/>
          <w:rFonts w:ascii="Times New Roman" w:hAnsi="Times New Roman"/>
          <w:lang w:eastAsia="en-US"/>
        </w:rPr>
        <w:commentReference w:id="74"/>
      </w:r>
      <w:ins w:id="75" w:author="Zhao Xin" w:date="2014-11-05T11:03:00Z">
        <w:r w:rsidR="009E37D3">
          <w:rPr>
            <w:rFonts w:hint="eastAsia"/>
          </w:rPr>
          <w:t xml:space="preserve">. </w:t>
        </w:r>
      </w:ins>
    </w:p>
    <w:p w14:paraId="00102093" w14:textId="27481CB4" w:rsidR="00C81532" w:rsidRDefault="007734BC" w:rsidP="00DC620F">
      <w:pPr>
        <w:pStyle w:val="InitialBodyTextIndent"/>
      </w:pPr>
      <w:proofErr w:type="spellStart"/>
      <w:r w:rsidRPr="007734BC">
        <w:t>Stepanov</w:t>
      </w:r>
      <w:proofErr w:type="spellEnd"/>
      <w:r>
        <w:rPr>
          <w:rFonts w:hint="eastAsia"/>
        </w:rPr>
        <w:t xml:space="preserve"> </w:t>
      </w:r>
      <w:r w:rsidR="001F1DA0">
        <w:t>et al.</w:t>
      </w:r>
      <w:r w:rsidR="00D4012B">
        <w:t xml:space="preserve"> exploited</w:t>
      </w:r>
      <w:r w:rsidR="00D55F04">
        <w:t xml:space="preserve"> SIMD instructions to accelerate the decoding speed of </w:t>
      </w:r>
      <w:r w:rsidR="00A70ACA">
        <w:rPr>
          <w:rFonts w:hint="eastAsia"/>
        </w:rPr>
        <w:t xml:space="preserve">the three variants of </w:t>
      </w:r>
      <w:r w:rsidR="00D55F04">
        <w:t>GVB</w:t>
      </w:r>
      <w:r w:rsidR="001F1DA0">
        <w:t xml:space="preserve"> [</w:t>
      </w:r>
      <w:proofErr w:type="spellStart"/>
      <w:r w:rsidR="001F1DA0">
        <w:rPr>
          <w:rFonts w:hint="eastAsia"/>
        </w:rPr>
        <w:t>Stepanov</w:t>
      </w:r>
      <w:proofErr w:type="spellEnd"/>
      <w:r w:rsidR="001F1DA0">
        <w:rPr>
          <w:rFonts w:hint="eastAsia"/>
        </w:rPr>
        <w:t xml:space="preserve"> et al. 2011</w:t>
      </w:r>
      <w:r w:rsidR="001F1DA0">
        <w:t>]</w:t>
      </w:r>
      <w:r w:rsidR="00D55F04">
        <w:t xml:space="preserve">. On </w:t>
      </w:r>
      <w:r w:rsidR="003851C6">
        <w:t>x64</w:t>
      </w:r>
      <w:r w:rsidR="00D55F04">
        <w:t xml:space="preserve"> processors, integers packed </w:t>
      </w:r>
      <w:r w:rsidR="00D55F04">
        <w:lastRenderedPageBreak/>
        <w:t xml:space="preserve">with GVB can be efficiently decoded using the SSSE3 shuffle instructions: </w:t>
      </w:r>
      <w:proofErr w:type="spellStart"/>
      <w:r w:rsidR="00D55F04" w:rsidRPr="00C710BF">
        <w:rPr>
          <w:i/>
        </w:rPr>
        <w:t>pshufb</w:t>
      </w:r>
      <w:proofErr w:type="spellEnd"/>
      <w:r w:rsidR="00F63894">
        <w:t xml:space="preserve">. </w:t>
      </w:r>
      <w:ins w:id="76" w:author="Zhao Xin" w:date="2014-11-05T11:14:00Z">
        <w:r w:rsidR="00A45BFC">
          <w:rPr>
            <w:rFonts w:hint="eastAsia"/>
          </w:rPr>
          <w:t>We</w:t>
        </w:r>
      </w:ins>
      <w:ins w:id="77" w:author="Zhao Xin" w:date="2014-11-05T11:17:00Z">
        <w:r w:rsidR="00A45BFC">
          <w:rPr>
            <w:rFonts w:hint="eastAsia"/>
          </w:rPr>
          <w:t xml:space="preserve"> </w:t>
        </w:r>
      </w:ins>
      <w:ins w:id="78" w:author="hp" w:date="2014-11-06T13:58:00Z">
        <w:r w:rsidR="00C817BE">
          <w:t>call</w:t>
        </w:r>
      </w:ins>
      <w:ins w:id="79" w:author="Zhao Xin" w:date="2014-11-05T11:17:00Z">
        <w:r w:rsidR="00A45BFC">
          <w:rPr>
            <w:rFonts w:hint="eastAsia"/>
          </w:rPr>
          <w:t xml:space="preserve"> </w:t>
        </w:r>
        <w:proofErr w:type="spellStart"/>
        <w:r w:rsidR="00E54CE5">
          <w:rPr>
            <w:rFonts w:hint="eastAsia"/>
          </w:rPr>
          <w:t>Step</w:t>
        </w:r>
        <w:r w:rsidR="00FD24B8">
          <w:rPr>
            <w:rFonts w:hint="eastAsia"/>
          </w:rPr>
          <w:t>a</w:t>
        </w:r>
        <w:r w:rsidR="00E54CE5">
          <w:rPr>
            <w:rFonts w:hint="eastAsia"/>
          </w:rPr>
          <w:t>nov</w:t>
        </w:r>
      </w:ins>
      <w:proofErr w:type="spellEnd"/>
      <w:ins w:id="80" w:author="Daniel" w:date="2014-11-14T16:58:00Z">
        <w:r w:rsidR="00DC790C">
          <w:t xml:space="preserve"> et al.</w:t>
        </w:r>
      </w:ins>
      <w:ins w:id="81" w:author="Zhao Xin" w:date="2014-11-05T11:17:00Z">
        <w:r w:rsidR="00E54CE5">
          <w:t>’</w:t>
        </w:r>
        <w:r w:rsidR="00E54CE5">
          <w:rPr>
            <w:rFonts w:hint="eastAsia"/>
          </w:rPr>
          <w:t xml:space="preserve">s </w:t>
        </w:r>
      </w:ins>
      <w:r w:rsidR="005A2DC1">
        <w:t>implementations</w:t>
      </w:r>
      <w:r w:rsidR="00C62107">
        <w:t xml:space="preserve"> with</w:t>
      </w:r>
      <w:r w:rsidR="00D55F04">
        <w:t xml:space="preserve"> </w:t>
      </w:r>
      <w:proofErr w:type="spellStart"/>
      <w:r w:rsidR="00D55F04">
        <w:t>vectorized</w:t>
      </w:r>
      <w:proofErr w:type="spellEnd"/>
      <w:r w:rsidR="00D55F04">
        <w:t xml:space="preserve"> decoding</w:t>
      </w:r>
      <w:r w:rsidR="002F3741">
        <w:rPr>
          <w:rFonts w:hint="eastAsia"/>
        </w:rPr>
        <w:t xml:space="preserve"> </w:t>
      </w:r>
      <w:r w:rsidR="00D457EB">
        <w:t xml:space="preserve">as </w:t>
      </w:r>
      <w:r w:rsidR="00D55F04">
        <w:t>SIMD-GVB-Binary</w:t>
      </w:r>
      <w:r w:rsidR="00685DCF">
        <w:rPr>
          <w:rFonts w:hint="eastAsia"/>
        </w:rPr>
        <w:t xml:space="preserve"> </w:t>
      </w:r>
      <w:r w:rsidR="002F3741">
        <w:rPr>
          <w:rFonts w:hint="eastAsia"/>
        </w:rPr>
        <w:t>(or SIMD-GVB),</w:t>
      </w:r>
      <w:r w:rsidR="002F3741">
        <w:t xml:space="preserve"> </w:t>
      </w:r>
      <w:r w:rsidR="00D55F04">
        <w:t>SIMD-G</w:t>
      </w:r>
      <w:r w:rsidR="002F3741">
        <w:t>8IU</w:t>
      </w:r>
      <w:r w:rsidR="002F3741">
        <w:rPr>
          <w:rFonts w:hint="eastAsia"/>
        </w:rPr>
        <w:t xml:space="preserve"> and</w:t>
      </w:r>
      <w:r w:rsidR="002F3741">
        <w:t xml:space="preserve"> SIMD-G8CU</w:t>
      </w:r>
      <w:r w:rsidR="00A70ACA">
        <w:rPr>
          <w:rFonts w:hint="eastAsia"/>
        </w:rPr>
        <w:t xml:space="preserve"> </w:t>
      </w:r>
      <w:r w:rsidR="008F7EF4">
        <w:t xml:space="preserve">respectively </w:t>
      </w:r>
      <w:r w:rsidR="00D55F04">
        <w:t>in this paper.</w:t>
      </w:r>
    </w:p>
    <w:p w14:paraId="05BE5CAE" w14:textId="27126945" w:rsidR="00957E21" w:rsidRDefault="00866813" w:rsidP="00866813">
      <w:pPr>
        <w:pStyle w:val="Titre2"/>
        <w:rPr>
          <w:lang w:eastAsia="zh-CN"/>
        </w:rPr>
      </w:pPr>
      <w:r w:rsidRPr="00866813">
        <w:t xml:space="preserve">Word-aligned </w:t>
      </w:r>
      <w:r w:rsidR="000020BA">
        <w:t>codes</w:t>
      </w:r>
    </w:p>
    <w:p w14:paraId="72F6384E" w14:textId="2DA7A038" w:rsidR="00BB033F" w:rsidRDefault="003851C6" w:rsidP="007D4CB1">
      <w:pPr>
        <w:pStyle w:val="InitialBodyText"/>
      </w:pPr>
      <w:r>
        <w:t>In word-aligned codes, we try</w:t>
      </w:r>
      <w:r w:rsidR="001D05B5">
        <w:t xml:space="preserve"> to</w:t>
      </w:r>
      <w:r w:rsidR="00BB033F">
        <w:t xml:space="preserve"> encode as many integers as possible in</w:t>
      </w:r>
      <w:r w:rsidR="00DE4423">
        <w:rPr>
          <w:rFonts w:hint="eastAsia"/>
        </w:rPr>
        <w:t>to</w:t>
      </w:r>
      <w:r w:rsidR="00BB033F">
        <w:t xml:space="preserve"> a 32-bit or 64-bit word. Simple-9 [</w:t>
      </w:r>
      <w:proofErr w:type="spellStart"/>
      <w:r w:rsidR="00AE1495">
        <w:rPr>
          <w:rFonts w:hint="eastAsia"/>
        </w:rPr>
        <w:t>Anh</w:t>
      </w:r>
      <w:proofErr w:type="spellEnd"/>
      <w:r w:rsidR="00AE1495">
        <w:rPr>
          <w:rFonts w:hint="eastAsia"/>
        </w:rPr>
        <w:t xml:space="preserve"> and Moffat 2005; </w:t>
      </w:r>
      <w:proofErr w:type="spellStart"/>
      <w:r w:rsidR="00AE1495">
        <w:rPr>
          <w:rFonts w:hint="eastAsia"/>
        </w:rPr>
        <w:t>Anh</w:t>
      </w:r>
      <w:proofErr w:type="spellEnd"/>
      <w:r w:rsidR="00AE1495">
        <w:rPr>
          <w:rFonts w:hint="eastAsia"/>
        </w:rPr>
        <w:t xml:space="preserve"> and Moffat 2006</w:t>
      </w:r>
      <w:r w:rsidR="00BB033F">
        <w:t xml:space="preserve">] divides a 32-bit </w:t>
      </w:r>
      <w:proofErr w:type="spellStart"/>
      <w:r w:rsidR="00BB033F">
        <w:t>codeword</w:t>
      </w:r>
      <w:proofErr w:type="spellEnd"/>
      <w:r w:rsidR="00BB033F">
        <w:t xml:space="preserve"> into two parts: </w:t>
      </w:r>
      <w:r w:rsidR="004519E7">
        <w:t>a</w:t>
      </w:r>
      <w:r w:rsidR="00BB033F">
        <w:t xml:space="preserve"> 4-bit selector/pattern and </w:t>
      </w:r>
      <w:r w:rsidR="00600889">
        <w:t xml:space="preserve">a </w:t>
      </w:r>
      <w:r w:rsidR="00BB033F">
        <w:t xml:space="preserve">28-bit </w:t>
      </w:r>
      <w:r w:rsidR="001A4858">
        <w:rPr>
          <w:rFonts w:hint="eastAsia"/>
        </w:rPr>
        <w:t xml:space="preserve">encoded </w:t>
      </w:r>
      <w:r w:rsidR="00BB033F">
        <w:t xml:space="preserve">data. It </w:t>
      </w:r>
      <w:r w:rsidR="00C27338">
        <w:t>sets up</w:t>
      </w:r>
      <w:r w:rsidR="00BB033F">
        <w:t xml:space="preserve"> 9 different selectors to </w:t>
      </w:r>
      <w:r w:rsidR="009C05F1">
        <w:rPr>
          <w:rFonts w:hint="eastAsia"/>
        </w:rPr>
        <w:t>instruct</w:t>
      </w:r>
      <w:r w:rsidR="00BB033F">
        <w:t xml:space="preserve"> </w:t>
      </w:r>
      <w:r w:rsidR="001931C8">
        <w:rPr>
          <w:rFonts w:hint="eastAsia"/>
        </w:rPr>
        <w:t xml:space="preserve">the encoding </w:t>
      </w:r>
      <w:r w:rsidR="00AC7442">
        <w:rPr>
          <w:rFonts w:hint="eastAsia"/>
        </w:rPr>
        <w:t>of consecutive</w:t>
      </w:r>
      <w:r w:rsidR="00484E12">
        <w:rPr>
          <w:rFonts w:hint="eastAsia"/>
        </w:rPr>
        <w:t xml:space="preserve"> integers </w:t>
      </w:r>
      <w:r w:rsidR="00140DF5">
        <w:rPr>
          <w:rFonts w:hint="eastAsia"/>
        </w:rPr>
        <w:t>in</w:t>
      </w:r>
      <w:r w:rsidR="009E591F">
        <w:rPr>
          <w:rFonts w:hint="eastAsia"/>
        </w:rPr>
        <w:t xml:space="preserve"> </w:t>
      </w:r>
      <w:r w:rsidR="00CF17A2">
        <w:rPr>
          <w:rFonts w:hint="eastAsia"/>
        </w:rPr>
        <w:t>the 28-bit data.</w:t>
      </w:r>
      <w:r w:rsidR="00BB033F">
        <w:t xml:space="preserve"> Zhang et al. proposed Simple-16 [</w:t>
      </w:r>
      <w:r w:rsidR="00A72126">
        <w:rPr>
          <w:rFonts w:hint="eastAsia"/>
        </w:rPr>
        <w:t>Zhang et al. 2008</w:t>
      </w:r>
      <w:r w:rsidR="005F4564">
        <w:t>] improv</w:t>
      </w:r>
      <w:r>
        <w:t>ing</w:t>
      </w:r>
      <w:r w:rsidR="005F4564">
        <w:t xml:space="preserve"> Sim</w:t>
      </w:r>
      <w:r w:rsidR="00BB033F">
        <w:t xml:space="preserve">ple-9 by extending the number of selectors from 9 to 16. </w:t>
      </w:r>
    </w:p>
    <w:p w14:paraId="6ADAFF90" w14:textId="21ED9868" w:rsidR="00BB033F" w:rsidRDefault="00BB033F" w:rsidP="00BB033F">
      <w:pPr>
        <w:pStyle w:val="InitialBodyTextIndent"/>
      </w:pPr>
      <w:proofErr w:type="spellStart"/>
      <w:r>
        <w:t>Anh</w:t>
      </w:r>
      <w:proofErr w:type="spellEnd"/>
      <w:r>
        <w:t xml:space="preserve"> et al. [</w:t>
      </w:r>
      <w:proofErr w:type="spellStart"/>
      <w:r w:rsidR="00D14691">
        <w:rPr>
          <w:rFonts w:hint="eastAsia"/>
        </w:rPr>
        <w:t>Anh</w:t>
      </w:r>
      <w:proofErr w:type="spellEnd"/>
      <w:r w:rsidR="00D14691">
        <w:rPr>
          <w:rFonts w:hint="eastAsia"/>
        </w:rPr>
        <w:t xml:space="preserve"> and Moffat 2010</w:t>
      </w:r>
      <w:r>
        <w:t>] used a 64-bit word (a.k.a. Simple-8b and they r</w:t>
      </w:r>
      <w:r>
        <w:t>e</w:t>
      </w:r>
      <w:r>
        <w:t xml:space="preserve">fer to 32-bit Simple family as Simple-4b). </w:t>
      </w:r>
      <w:r w:rsidR="00665E04">
        <w:t>A</w:t>
      </w:r>
      <w:r>
        <w:t xml:space="preserve"> </w:t>
      </w:r>
      <w:proofErr w:type="spellStart"/>
      <w:r>
        <w:t>codeword</w:t>
      </w:r>
      <w:proofErr w:type="spellEnd"/>
      <w:r>
        <w:t xml:space="preserve"> consists of </w:t>
      </w:r>
      <w:r w:rsidR="00E21C6F">
        <w:t xml:space="preserve">a </w:t>
      </w:r>
      <w:r>
        <w:t xml:space="preserve">4-bit selector and </w:t>
      </w:r>
      <w:r w:rsidR="007E745E">
        <w:t xml:space="preserve">a </w:t>
      </w:r>
      <w:r>
        <w:t xml:space="preserve">60-bit data. </w:t>
      </w:r>
    </w:p>
    <w:p w14:paraId="6E8B2F6C" w14:textId="6AA444D7" w:rsidR="00866813" w:rsidRPr="00866813" w:rsidRDefault="00BB033F" w:rsidP="000B06EB">
      <w:pPr>
        <w:pStyle w:val="InitialBodyTextIndent"/>
      </w:pPr>
      <w:r>
        <w:t xml:space="preserve">Previous </w:t>
      </w:r>
      <w:r w:rsidR="00C40F35">
        <w:rPr>
          <w:rFonts w:hint="eastAsia"/>
        </w:rPr>
        <w:t>studies</w:t>
      </w:r>
      <w:r>
        <w:t xml:space="preserve"> </w:t>
      </w:r>
      <w:r w:rsidR="00DD61FD">
        <w:rPr>
          <w:rFonts w:hint="eastAsia"/>
        </w:rPr>
        <w:t>showed</w:t>
      </w:r>
      <w:r>
        <w:t xml:space="preserve"> that the Simple family has good overall performance w.r.t compression/decompression speed and compression ratio</w:t>
      </w:r>
      <w:r w:rsidR="00FE684C">
        <w:t xml:space="preserve"> [</w:t>
      </w:r>
      <w:proofErr w:type="spellStart"/>
      <w:r w:rsidR="00FE684C" w:rsidRPr="007D5C78">
        <w:t>Lemire</w:t>
      </w:r>
      <w:proofErr w:type="spellEnd"/>
      <w:r w:rsidR="00FE684C" w:rsidRPr="007D5C78">
        <w:t xml:space="preserve"> and </w:t>
      </w:r>
      <w:proofErr w:type="spellStart"/>
      <w:r w:rsidR="00FE684C" w:rsidRPr="007D5C78">
        <w:t>Boyst</w:t>
      </w:r>
      <w:r w:rsidR="00FE684C">
        <w:t>ov</w:t>
      </w:r>
      <w:proofErr w:type="spellEnd"/>
      <w:r w:rsidR="00FE684C">
        <w:t> 2014]</w:t>
      </w:r>
      <w:r>
        <w:t xml:space="preserve">. </w:t>
      </w:r>
    </w:p>
    <w:p w14:paraId="6CA722AA" w14:textId="34DB2F13" w:rsidR="00957E21" w:rsidRDefault="00613C49" w:rsidP="00830E78">
      <w:pPr>
        <w:pStyle w:val="Titre2"/>
        <w:rPr>
          <w:lang w:eastAsia="zh-CN"/>
        </w:rPr>
      </w:pPr>
      <w:r>
        <w:rPr>
          <w:rFonts w:hint="eastAsia"/>
          <w:lang w:eastAsia="zh-CN"/>
        </w:rPr>
        <w:t xml:space="preserve">Frame </w:t>
      </w:r>
      <w:r w:rsidR="00151810">
        <w:rPr>
          <w:rFonts w:hint="eastAsia"/>
          <w:lang w:eastAsia="zh-CN"/>
        </w:rPr>
        <w:t>based</w:t>
      </w:r>
      <w:r w:rsidR="007704F6">
        <w:rPr>
          <w:rFonts w:hint="eastAsia"/>
          <w:lang w:eastAsia="zh-CN"/>
        </w:rPr>
        <w:t xml:space="preserve"> </w:t>
      </w:r>
      <w:r w:rsidR="00022EB5">
        <w:rPr>
          <w:lang w:eastAsia="zh-CN"/>
        </w:rPr>
        <w:t>codes</w:t>
      </w:r>
    </w:p>
    <w:p w14:paraId="62E9CB44" w14:textId="5CF3A903" w:rsidR="00830E78" w:rsidRDefault="00D64D76" w:rsidP="00830E78">
      <w:pPr>
        <w:pStyle w:val="InitialBodyText"/>
      </w:pPr>
      <w:r>
        <w:t xml:space="preserve">A frame refers to a </w:t>
      </w:r>
      <w:r w:rsidR="00E807D6">
        <w:rPr>
          <w:rFonts w:hint="eastAsia"/>
        </w:rPr>
        <w:t>sequence</w:t>
      </w:r>
      <w:r>
        <w:t xml:space="preserve"> </w:t>
      </w:r>
      <w:r w:rsidR="00F34E73">
        <w:t xml:space="preserve">of </w:t>
      </w:r>
      <w:r>
        <w:t xml:space="preserve">integers with the same effective bit </w:t>
      </w:r>
      <w:r w:rsidR="000F7FE0">
        <w:t>width</w:t>
      </w:r>
      <w:r>
        <w:t xml:space="preserve">. </w:t>
      </w:r>
      <w:r w:rsidR="00EA2593">
        <w:t>This cat</w:t>
      </w:r>
      <w:r w:rsidR="00EA2593">
        <w:t>e</w:t>
      </w:r>
      <w:r w:rsidR="00EA2593">
        <w:t xml:space="preserve">gory includes </w:t>
      </w:r>
      <w:proofErr w:type="spellStart"/>
      <w:r w:rsidR="00830E78">
        <w:t>PackedBinary</w:t>
      </w:r>
      <w:proofErr w:type="spellEnd"/>
      <w:r w:rsidR="00830E78">
        <w:t xml:space="preserve"> [</w:t>
      </w:r>
      <w:proofErr w:type="spellStart"/>
      <w:r w:rsidR="00F47D5E">
        <w:rPr>
          <w:rFonts w:hint="eastAsia"/>
        </w:rPr>
        <w:t>Anh</w:t>
      </w:r>
      <w:proofErr w:type="spellEnd"/>
      <w:r w:rsidR="00F47D5E">
        <w:rPr>
          <w:rFonts w:hint="eastAsia"/>
        </w:rPr>
        <w:t xml:space="preserve"> and Moffat 2010</w:t>
      </w:r>
      <w:r w:rsidR="00830E78">
        <w:t xml:space="preserve">], </w:t>
      </w:r>
      <w:proofErr w:type="spellStart"/>
      <w:r w:rsidR="00830E78">
        <w:t>PForDelta</w:t>
      </w:r>
      <w:proofErr w:type="spellEnd"/>
      <w:r w:rsidR="00830E78">
        <w:t xml:space="preserve"> [</w:t>
      </w:r>
      <w:proofErr w:type="spellStart"/>
      <w:r w:rsidR="00BE5E7E">
        <w:rPr>
          <w:rFonts w:hint="eastAsia"/>
        </w:rPr>
        <w:t>Heman</w:t>
      </w:r>
      <w:proofErr w:type="spellEnd"/>
      <w:r w:rsidR="00BE5E7E">
        <w:rPr>
          <w:rFonts w:hint="eastAsia"/>
        </w:rPr>
        <w:t xml:space="preserve"> 2005; </w:t>
      </w:r>
      <w:proofErr w:type="spellStart"/>
      <w:r w:rsidR="00BE5E7E">
        <w:rPr>
          <w:rFonts w:hint="eastAsia"/>
        </w:rPr>
        <w:t>Z</w:t>
      </w:r>
      <w:r w:rsidR="00BE5E7E">
        <w:rPr>
          <w:rFonts w:hint="eastAsia"/>
        </w:rPr>
        <w:t>u</w:t>
      </w:r>
      <w:r w:rsidR="00BE5E7E">
        <w:rPr>
          <w:rFonts w:hint="eastAsia"/>
        </w:rPr>
        <w:t>kowski</w:t>
      </w:r>
      <w:proofErr w:type="spellEnd"/>
      <w:r w:rsidR="00BE5E7E">
        <w:rPr>
          <w:rFonts w:hint="eastAsia"/>
        </w:rPr>
        <w:t xml:space="preserve"> 2006; </w:t>
      </w:r>
      <w:r w:rsidR="00065042">
        <w:rPr>
          <w:rFonts w:hint="eastAsia"/>
        </w:rPr>
        <w:t xml:space="preserve">Zhang et al. 2008; </w:t>
      </w:r>
      <w:r w:rsidR="0093316C">
        <w:rPr>
          <w:rFonts w:hint="eastAsia"/>
        </w:rPr>
        <w:t>Yan et al. 2009</w:t>
      </w:r>
      <w:r w:rsidR="00385BB8">
        <w:t>]</w:t>
      </w:r>
      <w:r w:rsidR="00982325">
        <w:t>,</w:t>
      </w:r>
      <w:r w:rsidR="00830E78">
        <w:t xml:space="preserve"> </w:t>
      </w:r>
      <w:proofErr w:type="spellStart"/>
      <w:r w:rsidR="00830E78">
        <w:t>VSEncoding</w:t>
      </w:r>
      <w:proofErr w:type="spellEnd"/>
      <w:r w:rsidR="00830E78">
        <w:t xml:space="preserve"> [</w:t>
      </w:r>
      <w:proofErr w:type="spellStart"/>
      <w:r w:rsidR="00521C79">
        <w:rPr>
          <w:rFonts w:hint="eastAsia"/>
        </w:rPr>
        <w:t>Silvestri</w:t>
      </w:r>
      <w:proofErr w:type="spellEnd"/>
      <w:r w:rsidR="00521C79">
        <w:rPr>
          <w:rFonts w:hint="eastAsia"/>
        </w:rPr>
        <w:t xml:space="preserve"> and </w:t>
      </w:r>
      <w:proofErr w:type="spellStart"/>
      <w:r w:rsidR="00521C79">
        <w:rPr>
          <w:rFonts w:hint="eastAsia"/>
        </w:rPr>
        <w:t>Ve</w:t>
      </w:r>
      <w:r w:rsidR="00521C79">
        <w:rPr>
          <w:rFonts w:hint="eastAsia"/>
        </w:rPr>
        <w:t>n</w:t>
      </w:r>
      <w:r w:rsidR="00521C79">
        <w:rPr>
          <w:rFonts w:hint="eastAsia"/>
        </w:rPr>
        <w:t>turini</w:t>
      </w:r>
      <w:proofErr w:type="spellEnd"/>
      <w:r w:rsidR="00521C79">
        <w:rPr>
          <w:rFonts w:hint="eastAsia"/>
        </w:rPr>
        <w:t xml:space="preserve"> 2010</w:t>
      </w:r>
      <w:r w:rsidR="00830E78">
        <w:t>] and AFOR [</w:t>
      </w:r>
      <w:proofErr w:type="spellStart"/>
      <w:r w:rsidR="00521C79">
        <w:rPr>
          <w:rFonts w:hint="eastAsia"/>
        </w:rPr>
        <w:t>Delbru</w:t>
      </w:r>
      <w:proofErr w:type="spellEnd"/>
      <w:r w:rsidR="00521C79">
        <w:rPr>
          <w:rFonts w:hint="eastAsia"/>
        </w:rPr>
        <w:t xml:space="preserve"> et al. 2012</w:t>
      </w:r>
      <w:r w:rsidR="00F8217F">
        <w:t xml:space="preserve">]. </w:t>
      </w:r>
      <w:proofErr w:type="spellStart"/>
      <w:r w:rsidR="00F8217F">
        <w:t>PackedBinary</w:t>
      </w:r>
      <w:proofErr w:type="spellEnd"/>
      <w:r w:rsidR="00F8217F">
        <w:t xml:space="preserve"> </w:t>
      </w:r>
      <w:r w:rsidR="00830E78">
        <w:t xml:space="preserve">encodes a </w:t>
      </w:r>
      <w:r w:rsidR="00983E68">
        <w:rPr>
          <w:rFonts w:hint="eastAsia"/>
        </w:rPr>
        <w:t>frame</w:t>
      </w:r>
      <w:r w:rsidR="00830E78">
        <w:t xml:space="preserve"> of int</w:t>
      </w:r>
      <w:r w:rsidR="00830E78">
        <w:t>e</w:t>
      </w:r>
      <w:r w:rsidR="00830E78">
        <w:t xml:space="preserve">gers using </w:t>
      </w:r>
      <w:r w:rsidR="001342F6">
        <w:t xml:space="preserve">the same </w:t>
      </w:r>
      <w:r w:rsidR="005B4A07">
        <w:t xml:space="preserve">effective </w:t>
      </w:r>
      <w:r w:rsidR="003E1CAA">
        <w:t xml:space="preserve">bit </w:t>
      </w:r>
      <w:r w:rsidR="000C6B62">
        <w:t xml:space="preserve">width </w:t>
      </w:r>
      <w:r w:rsidR="003E1CAA">
        <w:t xml:space="preserve">of </w:t>
      </w:r>
      <w:r w:rsidR="00830E78" w:rsidRPr="004C5BE0">
        <w:rPr>
          <w:i/>
        </w:rPr>
        <w:t>b</w:t>
      </w:r>
      <w:r w:rsidR="00830E78">
        <w:t xml:space="preserve"> bits. However, </w:t>
      </w:r>
      <w:proofErr w:type="spellStart"/>
      <w:r w:rsidR="002A21C4">
        <w:t>PackedBinary</w:t>
      </w:r>
      <w:proofErr w:type="spellEnd"/>
      <w:r w:rsidR="002A21C4">
        <w:t xml:space="preserve"> </w:t>
      </w:r>
      <w:r w:rsidR="00ED16D8">
        <w:rPr>
          <w:rFonts w:hint="eastAsia"/>
        </w:rPr>
        <w:t>can</w:t>
      </w:r>
      <w:r w:rsidR="00B44E81">
        <w:rPr>
          <w:rFonts w:hint="eastAsia"/>
        </w:rPr>
        <w:t>not</w:t>
      </w:r>
      <w:r w:rsidR="002A21C4">
        <w:t xml:space="preserve"> </w:t>
      </w:r>
      <w:r w:rsidR="00870B55">
        <w:rPr>
          <w:rFonts w:hint="eastAsia"/>
        </w:rPr>
        <w:t>co</w:t>
      </w:r>
      <w:r w:rsidR="00870B55">
        <w:rPr>
          <w:rFonts w:hint="eastAsia"/>
        </w:rPr>
        <w:t>m</w:t>
      </w:r>
      <w:r w:rsidR="00870B55">
        <w:rPr>
          <w:rFonts w:hint="eastAsia"/>
        </w:rPr>
        <w:t>press</w:t>
      </w:r>
      <w:r w:rsidR="002A21C4">
        <w:t xml:space="preserve"> </w:t>
      </w:r>
      <w:r w:rsidR="00982325">
        <w:t>well when there are infrequent large</w:t>
      </w:r>
      <w:r w:rsidR="007378BA">
        <w:rPr>
          <w:rFonts w:hint="eastAsia"/>
        </w:rPr>
        <w:t xml:space="preserve"> integer</w:t>
      </w:r>
      <w:r w:rsidR="00982325">
        <w:t>s</w:t>
      </w:r>
      <w:r w:rsidR="00830E78">
        <w:t xml:space="preserve"> (called exception</w:t>
      </w:r>
      <w:r w:rsidR="006136D2">
        <w:t>al</w:t>
      </w:r>
      <w:r w:rsidR="00935901">
        <w:t xml:space="preserve"> values).</w:t>
      </w:r>
      <w:r w:rsidR="00830E78">
        <w:t xml:space="preserve"> </w:t>
      </w:r>
    </w:p>
    <w:p w14:paraId="3E27E51E" w14:textId="062ECF74" w:rsidR="00830E78" w:rsidRDefault="00E258B1" w:rsidP="00E80CB5">
      <w:pPr>
        <w:pStyle w:val="InitialBodyTextIndent"/>
      </w:pPr>
      <w:r>
        <w:t xml:space="preserve"> To </w:t>
      </w:r>
      <w:r w:rsidR="00D65147">
        <w:rPr>
          <w:rFonts w:hint="eastAsia"/>
        </w:rPr>
        <w:t>deal with</w:t>
      </w:r>
      <w:r>
        <w:t xml:space="preserve"> </w:t>
      </w:r>
      <w:r w:rsidR="00830E78">
        <w:t>exception</w:t>
      </w:r>
      <w:r w:rsidR="00154C3B">
        <w:rPr>
          <w:rFonts w:hint="eastAsia"/>
        </w:rPr>
        <w:t>al</w:t>
      </w:r>
      <w:r w:rsidR="00830E78">
        <w:t xml:space="preserve"> values, </w:t>
      </w:r>
      <w:proofErr w:type="spellStart"/>
      <w:r w:rsidR="00830E78">
        <w:t>Zukowski</w:t>
      </w:r>
      <w:proofErr w:type="spellEnd"/>
      <w:r w:rsidR="00830E78">
        <w:t xml:space="preserve"> et al. [</w:t>
      </w:r>
      <w:proofErr w:type="spellStart"/>
      <w:r w:rsidR="009C7814">
        <w:rPr>
          <w:rFonts w:hint="eastAsia"/>
        </w:rPr>
        <w:t>Zukowski</w:t>
      </w:r>
      <w:proofErr w:type="spellEnd"/>
      <w:r w:rsidR="009C7814">
        <w:rPr>
          <w:rFonts w:hint="eastAsia"/>
        </w:rPr>
        <w:t xml:space="preserve"> 2006</w:t>
      </w:r>
      <w:r w:rsidR="00830E78">
        <w:t xml:space="preserve">] proposed </w:t>
      </w:r>
      <w:proofErr w:type="spellStart"/>
      <w:r w:rsidR="00830E78">
        <w:t>PFORDelta</w:t>
      </w:r>
      <w:proofErr w:type="spellEnd"/>
      <w:r w:rsidR="00830E78">
        <w:t xml:space="preserve"> (PFD)</w:t>
      </w:r>
      <w:r w:rsidR="00B04994">
        <w:t>, which sepa</w:t>
      </w:r>
      <w:r w:rsidR="00A46BD7">
        <w:t>rate</w:t>
      </w:r>
      <w:r w:rsidR="00982325">
        <w:t>s</w:t>
      </w:r>
      <w:r w:rsidR="00A46BD7">
        <w:t xml:space="preserve"> normal integers from </w:t>
      </w:r>
      <w:r w:rsidR="00A13EE6">
        <w:t>exceptional</w:t>
      </w:r>
      <w:r w:rsidR="00A46BD7">
        <w:t xml:space="preserve"> integers</w:t>
      </w:r>
      <w:r w:rsidR="00830E78">
        <w:t>.</w:t>
      </w:r>
      <w:r w:rsidR="00A91AFE">
        <w:t xml:space="preserve"> </w:t>
      </w:r>
      <w:r w:rsidR="008F315B">
        <w:t>The</w:t>
      </w:r>
      <w:r w:rsidR="00A91AFE">
        <w:t xml:space="preserve"> normal integers are still encoded </w:t>
      </w:r>
      <w:r w:rsidR="00D05E09">
        <w:t>with</w:t>
      </w:r>
      <w:r w:rsidR="00A91AFE">
        <w:t xml:space="preserve"> </w:t>
      </w:r>
      <w:r w:rsidR="0041601C">
        <w:t>the same bit</w:t>
      </w:r>
      <w:r w:rsidR="00AF4A23">
        <w:rPr>
          <w:rFonts w:hint="eastAsia"/>
        </w:rPr>
        <w:t xml:space="preserve"> </w:t>
      </w:r>
      <w:r w:rsidR="000F7FE0">
        <w:t>width</w:t>
      </w:r>
      <w:r w:rsidR="0041601C">
        <w:t xml:space="preserve">, but </w:t>
      </w:r>
      <w:r w:rsidR="00A13EE6">
        <w:t>the exceptional int</w:t>
      </w:r>
      <w:r w:rsidR="00A13EE6">
        <w:t>e</w:t>
      </w:r>
      <w:r w:rsidR="00A13EE6">
        <w:t>gers</w:t>
      </w:r>
      <w:r w:rsidR="0037519B">
        <w:t xml:space="preserve"> </w:t>
      </w:r>
      <w:r w:rsidR="00DD53B3">
        <w:t>are</w:t>
      </w:r>
      <w:r w:rsidR="0037519B">
        <w:t xml:space="preserve"> </w:t>
      </w:r>
      <w:r w:rsidR="00631F7C">
        <w:t xml:space="preserve">kept in a </w:t>
      </w:r>
      <w:r w:rsidR="00BF4967">
        <w:t xml:space="preserve">global exception array and </w:t>
      </w:r>
      <w:r w:rsidR="0037519B">
        <w:t>processed</w:t>
      </w:r>
      <w:r w:rsidR="00982325">
        <w:t xml:space="preserve"> separately</w:t>
      </w:r>
      <w:r w:rsidR="00D208BA">
        <w:t>.</w:t>
      </w:r>
      <w:r w:rsidR="00830E78">
        <w:t xml:space="preserve"> </w:t>
      </w:r>
      <w:proofErr w:type="spellStart"/>
      <w:r w:rsidR="00830E78">
        <w:t>Zukowski’s</w:t>
      </w:r>
      <w:proofErr w:type="spellEnd"/>
      <w:r w:rsidR="00830E78">
        <w:t xml:space="preserve"> </w:t>
      </w:r>
      <w:r w:rsidR="00F47407">
        <w:t>i</w:t>
      </w:r>
      <w:r w:rsidR="00F47407">
        <w:t>m</w:t>
      </w:r>
      <w:r w:rsidR="00F47407">
        <w:t>plementation</w:t>
      </w:r>
      <w:r w:rsidR="00830E78">
        <w:t xml:space="preserve"> does not compress the exception</w:t>
      </w:r>
      <w:r w:rsidR="00B170CD">
        <w:t>al</w:t>
      </w:r>
      <w:r w:rsidR="00830E78">
        <w:t xml:space="preserve"> values. </w:t>
      </w:r>
      <w:r w:rsidR="00734D75">
        <w:t xml:space="preserve">As a follow-up, </w:t>
      </w:r>
      <w:r w:rsidR="00830E78">
        <w:t>Zhang et al. [</w:t>
      </w:r>
      <w:r w:rsidR="00773585">
        <w:rPr>
          <w:rFonts w:hint="eastAsia"/>
        </w:rPr>
        <w:t>Zhang et al. 2008</w:t>
      </w:r>
      <w:r w:rsidR="0028357F">
        <w:t>] use 8, 16 and</w:t>
      </w:r>
      <w:r w:rsidR="00830E78">
        <w:t xml:space="preserve"> 32 bits to store exceptions according to </w:t>
      </w:r>
      <w:r w:rsidR="00BD75FE">
        <w:t>the max</w:t>
      </w:r>
      <w:r w:rsidR="00BD75FE">
        <w:t>i</w:t>
      </w:r>
      <w:r w:rsidR="00BD75FE">
        <w:t>mum</w:t>
      </w:r>
      <w:r w:rsidR="00830E78">
        <w:t xml:space="preserve"> exception</w:t>
      </w:r>
      <w:r w:rsidR="005F0400">
        <w:t>al</w:t>
      </w:r>
      <w:r w:rsidR="00830E78">
        <w:t xml:space="preserve"> value</w:t>
      </w:r>
      <w:r w:rsidR="00384ED0">
        <w:t>s</w:t>
      </w:r>
      <w:r w:rsidR="00830E78">
        <w:t xml:space="preserve">. </w:t>
      </w:r>
      <w:r w:rsidR="00D503AC">
        <w:t>Yan</w:t>
      </w:r>
      <w:r w:rsidR="00830E78">
        <w:t xml:space="preserve"> et al. [</w:t>
      </w:r>
      <w:r w:rsidR="00D503AC">
        <w:rPr>
          <w:rFonts w:hint="eastAsia"/>
        </w:rPr>
        <w:t>Yan et al. 2009</w:t>
      </w:r>
      <w:r w:rsidR="00830E78">
        <w:t xml:space="preserve">] proposed two new </w:t>
      </w:r>
      <w:r w:rsidR="00B23579">
        <w:t>variants</w:t>
      </w:r>
      <w:r w:rsidR="00830E78">
        <w:t xml:space="preserve"> called </w:t>
      </w:r>
      <w:proofErr w:type="spellStart"/>
      <w:r w:rsidR="00830E78">
        <w:t>NewPFD</w:t>
      </w:r>
      <w:proofErr w:type="spellEnd"/>
      <w:r w:rsidR="00830E78">
        <w:t xml:space="preserve"> and </w:t>
      </w:r>
      <w:proofErr w:type="spellStart"/>
      <w:r w:rsidR="00830E78">
        <w:t>OptPFD</w:t>
      </w:r>
      <w:proofErr w:type="spellEnd"/>
      <w:r w:rsidR="00830E78">
        <w:t xml:space="preserve">. They use </w:t>
      </w:r>
      <w:r w:rsidR="006139BA">
        <w:t xml:space="preserve">the </w:t>
      </w:r>
      <w:r w:rsidR="00830E78">
        <w:t xml:space="preserve">same bit </w:t>
      </w:r>
      <w:r w:rsidR="000F7FE0">
        <w:t xml:space="preserve">width </w:t>
      </w:r>
      <w:r w:rsidR="00640376">
        <w:t>for</w:t>
      </w:r>
      <w:r w:rsidR="00830E78">
        <w:t xml:space="preserve"> a </w:t>
      </w:r>
      <w:r w:rsidR="00CC459D">
        <w:rPr>
          <w:rFonts w:hint="eastAsia"/>
        </w:rPr>
        <w:t>frame</w:t>
      </w:r>
      <w:r w:rsidR="00830E78">
        <w:t xml:space="preserve"> of 128 integers rather than </w:t>
      </w:r>
      <w:r w:rsidR="00386A77">
        <w:t>for</w:t>
      </w:r>
      <w:r w:rsidR="00830E78">
        <w:t xml:space="preserve"> all integers. The difference between </w:t>
      </w:r>
      <w:proofErr w:type="spellStart"/>
      <w:r w:rsidR="00830E78">
        <w:t>NewPFD</w:t>
      </w:r>
      <w:proofErr w:type="spellEnd"/>
      <w:r w:rsidR="00830E78">
        <w:t xml:space="preserve"> and </w:t>
      </w:r>
      <w:proofErr w:type="spellStart"/>
      <w:r w:rsidR="00830E78">
        <w:t>OptPFD</w:t>
      </w:r>
      <w:proofErr w:type="spellEnd"/>
      <w:r w:rsidR="00830E78">
        <w:t xml:space="preserve"> lie</w:t>
      </w:r>
      <w:r w:rsidR="00E85CA2">
        <w:rPr>
          <w:rFonts w:hint="eastAsia"/>
        </w:rPr>
        <w:t>s</w:t>
      </w:r>
      <w:r w:rsidR="00830E78">
        <w:t xml:space="preserve"> in the </w:t>
      </w:r>
      <w:r w:rsidR="00AC2FA2">
        <w:t>selection</w:t>
      </w:r>
      <w:r w:rsidR="00830E78">
        <w:t xml:space="preserve"> of bit </w:t>
      </w:r>
      <w:r w:rsidR="000C6B62">
        <w:t xml:space="preserve">width </w:t>
      </w:r>
      <w:r w:rsidR="00830E78" w:rsidRPr="00E51C47">
        <w:rPr>
          <w:i/>
        </w:rPr>
        <w:t>b</w:t>
      </w:r>
      <w:r w:rsidR="00830E78">
        <w:t xml:space="preserve">. </w:t>
      </w:r>
      <w:proofErr w:type="spellStart"/>
      <w:r w:rsidR="00830E78">
        <w:t>NewPFD</w:t>
      </w:r>
      <w:proofErr w:type="spellEnd"/>
      <w:r w:rsidR="00830E78">
        <w:t xml:space="preserve"> determines </w:t>
      </w:r>
      <w:r w:rsidR="00830E78" w:rsidRPr="00E51C47">
        <w:rPr>
          <w:i/>
        </w:rPr>
        <w:t>b</w:t>
      </w:r>
      <w:r w:rsidR="00830E78">
        <w:t xml:space="preserve"> </w:t>
      </w:r>
      <w:r w:rsidR="00DB0C7F">
        <w:t xml:space="preserve">by requiring </w:t>
      </w:r>
      <w:r w:rsidR="002A6B5A">
        <w:t xml:space="preserve">more </w:t>
      </w:r>
      <w:r w:rsidR="006D045E">
        <w:t>than 9</w:t>
      </w:r>
      <w:r w:rsidR="00830E78">
        <w:t>0% of the integers</w:t>
      </w:r>
      <w:r w:rsidR="002B3099">
        <w:t xml:space="preserve"> </w:t>
      </w:r>
      <w:r w:rsidR="001C6800">
        <w:rPr>
          <w:rFonts w:hint="eastAsia"/>
        </w:rPr>
        <w:t>can</w:t>
      </w:r>
      <w:r w:rsidR="002B3099">
        <w:t xml:space="preserve"> be held in </w:t>
      </w:r>
      <w:r w:rsidR="002B3099" w:rsidRPr="002B3099">
        <w:rPr>
          <w:i/>
        </w:rPr>
        <w:t>b</w:t>
      </w:r>
      <w:r w:rsidR="002B3099">
        <w:t xml:space="preserve"> bits</w:t>
      </w:r>
      <w:r w:rsidR="00830E78">
        <w:t xml:space="preserve">, </w:t>
      </w:r>
      <w:r w:rsidR="00622817">
        <w:t>while</w:t>
      </w:r>
      <w:r w:rsidR="00830E78">
        <w:t xml:space="preserve"> </w:t>
      </w:r>
      <w:proofErr w:type="spellStart"/>
      <w:r w:rsidR="00830E78">
        <w:t>OptPFD</w:t>
      </w:r>
      <w:proofErr w:type="spellEnd"/>
      <w:r w:rsidR="00830E78">
        <w:t xml:space="preserve"> </w:t>
      </w:r>
      <w:r w:rsidR="00E77907">
        <w:t xml:space="preserve">determines </w:t>
      </w:r>
      <w:r w:rsidR="00830E78" w:rsidRPr="00E51C47">
        <w:rPr>
          <w:i/>
        </w:rPr>
        <w:t>b</w:t>
      </w:r>
      <w:r w:rsidR="00830E78">
        <w:t xml:space="preserve"> </w:t>
      </w:r>
      <w:r w:rsidR="000954E6">
        <w:t xml:space="preserve">by </w:t>
      </w:r>
      <w:r w:rsidR="00830E78">
        <w:t xml:space="preserve">optimizing </w:t>
      </w:r>
      <w:r w:rsidR="00865926">
        <w:t xml:space="preserve">the </w:t>
      </w:r>
      <w:r w:rsidR="00770F3D">
        <w:t xml:space="preserve">overall </w:t>
      </w:r>
      <w:r w:rsidR="00830E78">
        <w:t>compression ratio.</w:t>
      </w:r>
    </w:p>
    <w:p w14:paraId="1B8D7B94" w14:textId="2FC0ACDD" w:rsidR="00830E78" w:rsidRDefault="00830E78" w:rsidP="00830E78">
      <w:pPr>
        <w:pStyle w:val="InitialBodyTextIndent"/>
      </w:pPr>
      <w:proofErr w:type="spellStart"/>
      <w:r>
        <w:t>Lemire</w:t>
      </w:r>
      <w:proofErr w:type="spellEnd"/>
      <w:r>
        <w:t xml:space="preserve"> </w:t>
      </w:r>
      <w:r w:rsidR="001F5AC1">
        <w:t xml:space="preserve">and </w:t>
      </w:r>
      <w:proofErr w:type="spellStart"/>
      <w:r w:rsidR="001F5AC1">
        <w:t>Boystov</w:t>
      </w:r>
      <w:proofErr w:type="spellEnd"/>
      <w:r>
        <w:t xml:space="preserve"> </w:t>
      </w:r>
      <w:r w:rsidR="00982325">
        <w:t>used</w:t>
      </w:r>
      <w:r>
        <w:t xml:space="preserve"> SIMD instructions to optimize Packed Binary and </w:t>
      </w:r>
      <w:proofErr w:type="spellStart"/>
      <w:r>
        <w:t>PForDelta</w:t>
      </w:r>
      <w:proofErr w:type="spellEnd"/>
      <w:r>
        <w:t xml:space="preserve"> </w:t>
      </w:r>
      <w:r w:rsidR="001F5AC1">
        <w:t>[</w:t>
      </w:r>
      <w:proofErr w:type="spellStart"/>
      <w:r w:rsidR="001F5AC1">
        <w:rPr>
          <w:rFonts w:hint="eastAsia"/>
        </w:rPr>
        <w:t>Lemire</w:t>
      </w:r>
      <w:proofErr w:type="spellEnd"/>
      <w:r w:rsidR="001F5AC1">
        <w:rPr>
          <w:rFonts w:hint="eastAsia"/>
        </w:rPr>
        <w:t xml:space="preserve"> and </w:t>
      </w:r>
      <w:proofErr w:type="spellStart"/>
      <w:r w:rsidR="001F5AC1">
        <w:rPr>
          <w:rFonts w:hint="eastAsia"/>
        </w:rPr>
        <w:t>Boystov</w:t>
      </w:r>
      <w:proofErr w:type="spellEnd"/>
      <w:r w:rsidR="00597945">
        <w:rPr>
          <w:rFonts w:hint="eastAsia"/>
        </w:rPr>
        <w:t xml:space="preserve"> 201</w:t>
      </w:r>
      <w:r w:rsidR="00597945">
        <w:t>4</w:t>
      </w:r>
      <w:r w:rsidR="001F5AC1">
        <w:t>]</w:t>
      </w:r>
      <w:r>
        <w:t xml:space="preserve">. </w:t>
      </w:r>
      <w:r w:rsidR="00E51C47">
        <w:rPr>
          <w:rFonts w:hint="eastAsia"/>
        </w:rPr>
        <w:t xml:space="preserve">They </w:t>
      </w:r>
      <w:r>
        <w:t xml:space="preserve">proposed a novel </w:t>
      </w:r>
      <w:proofErr w:type="spellStart"/>
      <w:r>
        <w:t>vectorized</w:t>
      </w:r>
      <w:proofErr w:type="spellEnd"/>
      <w:r>
        <w:t xml:space="preserve"> </w:t>
      </w:r>
      <w:r w:rsidR="003C4613" w:rsidRPr="003C4613">
        <w:t>algorithm</w:t>
      </w:r>
      <w:r>
        <w:t xml:space="preserve"> called SIMD-BP128 for fast decompression. They aggregate </w:t>
      </w:r>
      <w:r w:rsidR="00BC3E5D">
        <w:rPr>
          <w:rFonts w:hint="eastAsia"/>
        </w:rPr>
        <w:t xml:space="preserve">128 </w:t>
      </w:r>
      <w:r>
        <w:t xml:space="preserve">successive integers </w:t>
      </w:r>
      <w:r w:rsidR="00E84AB3">
        <w:t xml:space="preserve">as a frame </w:t>
      </w:r>
      <w:r>
        <w:t>and use vertical layout</w:t>
      </w:r>
      <w:r w:rsidR="009A5A6A">
        <w:t xml:space="preserve"> </w:t>
      </w:r>
      <w:r>
        <w:t xml:space="preserve">to pack them with </w:t>
      </w:r>
      <w:r w:rsidR="005278C8">
        <w:t>a</w:t>
      </w:r>
      <w:r>
        <w:t xml:space="preserve"> </w:t>
      </w:r>
      <w:r w:rsidR="009255E6">
        <w:t xml:space="preserve">unified </w:t>
      </w:r>
      <w:r>
        <w:t xml:space="preserve">bit </w:t>
      </w:r>
      <w:r w:rsidR="000F7FE0">
        <w:t xml:space="preserve">width </w:t>
      </w:r>
      <w:r w:rsidRPr="00536A08">
        <w:rPr>
          <w:i/>
        </w:rPr>
        <w:t>b</w:t>
      </w:r>
      <w:r>
        <w:t xml:space="preserve"> </w:t>
      </w:r>
      <w:r w:rsidR="0033183A">
        <w:t>for the frame</w:t>
      </w:r>
      <w:r>
        <w:t>. For better compression ratio</w:t>
      </w:r>
      <w:r w:rsidR="00982325">
        <w:t>s</w:t>
      </w:r>
      <w:r>
        <w:t xml:space="preserve">, they </w:t>
      </w:r>
      <w:r w:rsidR="00CD19BF">
        <w:t xml:space="preserve">further </w:t>
      </w:r>
      <w:r>
        <w:t>propose</w:t>
      </w:r>
      <w:r w:rsidR="0072556B">
        <w:t>d</w:t>
      </w:r>
      <w:r>
        <w:t xml:space="preserve"> another new </w:t>
      </w:r>
      <w:proofErr w:type="spellStart"/>
      <w:r>
        <w:t>vectorize</w:t>
      </w:r>
      <w:r w:rsidR="008108CA">
        <w:rPr>
          <w:rFonts w:hint="eastAsia"/>
        </w:rPr>
        <w:t>d</w:t>
      </w:r>
      <w:proofErr w:type="spellEnd"/>
      <w:r>
        <w:t xml:space="preserve"> </w:t>
      </w:r>
      <w:r w:rsidR="0009328E">
        <w:t>variant</w:t>
      </w:r>
      <w:r>
        <w:t xml:space="preserve"> called SIMD-</w:t>
      </w:r>
      <w:proofErr w:type="spellStart"/>
      <w:r>
        <w:t>FastPFor</w:t>
      </w:r>
      <w:proofErr w:type="spellEnd"/>
      <w:r>
        <w:t>, in which they</w:t>
      </w:r>
      <w:r w:rsidR="00833D28">
        <w:t xml:space="preserve"> design </w:t>
      </w:r>
      <w:r w:rsidR="00B603AD">
        <w:t>effective techniques to store the exceptional values</w:t>
      </w:r>
      <w:r>
        <w:t>.</w:t>
      </w:r>
    </w:p>
    <w:p w14:paraId="1DCAA1C7" w14:textId="6EB8D700" w:rsidR="00830E78" w:rsidRPr="008712DB" w:rsidRDefault="00830E78" w:rsidP="00830E78">
      <w:pPr>
        <w:pStyle w:val="InitialBodyTextIndent"/>
      </w:pPr>
      <w:r w:rsidRPr="008712DB">
        <w:t xml:space="preserve">Packed Binary and </w:t>
      </w:r>
      <w:proofErr w:type="spellStart"/>
      <w:r w:rsidRPr="008712DB">
        <w:t>PFORDelta</w:t>
      </w:r>
      <w:proofErr w:type="spellEnd"/>
      <w:r w:rsidRPr="008712DB">
        <w:t xml:space="preserve"> adopt </w:t>
      </w:r>
      <w:r w:rsidR="0004322A" w:rsidRPr="008712DB">
        <w:t xml:space="preserve">a </w:t>
      </w:r>
      <w:r w:rsidRPr="008712DB">
        <w:t xml:space="preserve">fixed </w:t>
      </w:r>
      <w:r w:rsidR="008712DB">
        <w:rPr>
          <w:rFonts w:hint="eastAsia"/>
        </w:rPr>
        <w:t>frame</w:t>
      </w:r>
      <w:r w:rsidRPr="008712DB">
        <w:t xml:space="preserve"> </w:t>
      </w:r>
      <w:r w:rsidR="00A86A78">
        <w:rPr>
          <w:rFonts w:hint="eastAsia"/>
        </w:rPr>
        <w:t>length</w:t>
      </w:r>
      <w:r w:rsidRPr="008712DB">
        <w:t xml:space="preserve"> (</w:t>
      </w:r>
      <w:r w:rsidR="009A1742" w:rsidRPr="008712DB">
        <w:t xml:space="preserve">i.e. the </w:t>
      </w:r>
      <w:r w:rsidRPr="008712DB">
        <w:t>number of i</w:t>
      </w:r>
      <w:r w:rsidRPr="008712DB">
        <w:t>n</w:t>
      </w:r>
      <w:r w:rsidRPr="008712DB">
        <w:t xml:space="preserve">tegers in a </w:t>
      </w:r>
      <w:r w:rsidR="00CC0100">
        <w:rPr>
          <w:rFonts w:hint="eastAsia"/>
        </w:rPr>
        <w:t>frame</w:t>
      </w:r>
      <w:r w:rsidRPr="008712DB">
        <w:t>)</w:t>
      </w:r>
      <w:r w:rsidR="0050525B" w:rsidRPr="008712DB">
        <w:t xml:space="preserve"> in contrast to approaches using</w:t>
      </w:r>
      <w:r w:rsidR="003D031C" w:rsidRPr="008712DB">
        <w:t xml:space="preserve"> varying</w:t>
      </w:r>
      <w:r w:rsidRPr="008712DB">
        <w:t xml:space="preserve"> </w:t>
      </w:r>
      <w:r w:rsidR="00A07FE5">
        <w:rPr>
          <w:rFonts w:hint="eastAsia"/>
        </w:rPr>
        <w:t>frame</w:t>
      </w:r>
      <w:r w:rsidRPr="008712DB">
        <w:t xml:space="preserve"> </w:t>
      </w:r>
      <w:r w:rsidR="00755441">
        <w:rPr>
          <w:rFonts w:hint="eastAsia"/>
        </w:rPr>
        <w:t>lengths</w:t>
      </w:r>
      <w:r w:rsidRPr="008712DB">
        <w:t xml:space="preserve"> to improve compression ratio. </w:t>
      </w:r>
      <w:proofErr w:type="spellStart"/>
      <w:r w:rsidRPr="008712DB">
        <w:t>Silvestri</w:t>
      </w:r>
      <w:proofErr w:type="spellEnd"/>
      <w:r w:rsidRPr="008712DB">
        <w:t xml:space="preserve"> </w:t>
      </w:r>
      <w:r w:rsidR="00485F1F" w:rsidRPr="008712DB">
        <w:t>et</w:t>
      </w:r>
      <w:r w:rsidR="00485F1F" w:rsidRPr="008712DB">
        <w:rPr>
          <w:rFonts w:hint="eastAsia"/>
        </w:rPr>
        <w:t xml:space="preserve"> al.</w:t>
      </w:r>
      <w:r w:rsidRPr="008712DB">
        <w:t xml:space="preserve"> proposed </w:t>
      </w:r>
      <w:proofErr w:type="spellStart"/>
      <w:r w:rsidRPr="008712DB">
        <w:t>VSEncoding</w:t>
      </w:r>
      <w:proofErr w:type="spellEnd"/>
      <w:r w:rsidR="00A21295" w:rsidRPr="008712DB">
        <w:rPr>
          <w:rFonts w:hint="eastAsia"/>
        </w:rPr>
        <w:t xml:space="preserve"> </w:t>
      </w:r>
      <w:r w:rsidR="00A21295" w:rsidRPr="008712DB">
        <w:t>[</w:t>
      </w:r>
      <w:proofErr w:type="spellStart"/>
      <w:r w:rsidR="003C6C45" w:rsidRPr="008712DB">
        <w:rPr>
          <w:rFonts w:hint="eastAsia"/>
        </w:rPr>
        <w:t>Silvestri</w:t>
      </w:r>
      <w:proofErr w:type="spellEnd"/>
      <w:r w:rsidR="003C6C45" w:rsidRPr="008712DB">
        <w:rPr>
          <w:rFonts w:hint="eastAsia"/>
        </w:rPr>
        <w:t xml:space="preserve"> and </w:t>
      </w:r>
      <w:proofErr w:type="spellStart"/>
      <w:r w:rsidR="003C6C45" w:rsidRPr="008712DB">
        <w:rPr>
          <w:rFonts w:hint="eastAsia"/>
        </w:rPr>
        <w:t>Ve</w:t>
      </w:r>
      <w:r w:rsidR="003C6C45" w:rsidRPr="008712DB">
        <w:rPr>
          <w:rFonts w:hint="eastAsia"/>
        </w:rPr>
        <w:t>n</w:t>
      </w:r>
      <w:r w:rsidR="003C6C45" w:rsidRPr="008712DB">
        <w:rPr>
          <w:rFonts w:hint="eastAsia"/>
        </w:rPr>
        <w:t>turini</w:t>
      </w:r>
      <w:proofErr w:type="spellEnd"/>
      <w:r w:rsidR="003C6C45" w:rsidRPr="008712DB">
        <w:t> </w:t>
      </w:r>
      <w:r w:rsidR="00FB1ED1" w:rsidRPr="008712DB">
        <w:rPr>
          <w:rFonts w:hint="eastAsia"/>
        </w:rPr>
        <w:t>2010</w:t>
      </w:r>
      <w:r w:rsidR="00A21295" w:rsidRPr="008712DB">
        <w:t>]</w:t>
      </w:r>
      <w:r w:rsidRPr="008712DB">
        <w:t>, which uses a dynamic programming approach to partition a list of int</w:t>
      </w:r>
      <w:r w:rsidRPr="008712DB">
        <w:t>e</w:t>
      </w:r>
      <w:r w:rsidRPr="008712DB">
        <w:t>gers into</w:t>
      </w:r>
      <w:r w:rsidR="006036BE" w:rsidRPr="008712DB">
        <w:t xml:space="preserve"> </w:t>
      </w:r>
      <w:r w:rsidR="00815067" w:rsidRPr="008712DB">
        <w:rPr>
          <w:rFonts w:hint="eastAsia"/>
        </w:rPr>
        <w:t>frames</w:t>
      </w:r>
      <w:r w:rsidRPr="008712DB">
        <w:t xml:space="preserve">. </w:t>
      </w:r>
      <w:r w:rsidR="006517A9">
        <w:rPr>
          <w:rFonts w:hint="eastAsia"/>
        </w:rPr>
        <w:t>Frame</w:t>
      </w:r>
      <w:r w:rsidRPr="008712DB">
        <w:t xml:space="preserve"> </w:t>
      </w:r>
      <w:r w:rsidR="00982325" w:rsidRPr="008712DB">
        <w:t>lengths are chosen from the set</w:t>
      </w:r>
      <w:r w:rsidRPr="008712DB">
        <w:t xml:space="preserve"> </w:t>
      </w:r>
      <w:r w:rsidR="008A18B7" w:rsidRPr="008712DB">
        <w:t>{</w:t>
      </w:r>
      <w:r w:rsidRPr="008712DB">
        <w:t xml:space="preserve">1, 2, 4, 8, 12, 16, 32, </w:t>
      </w:r>
      <w:proofErr w:type="gramStart"/>
      <w:r w:rsidRPr="008712DB">
        <w:t>64</w:t>
      </w:r>
      <w:proofErr w:type="gramEnd"/>
      <w:r w:rsidR="00B04B6D" w:rsidRPr="008712DB">
        <w:t>}</w:t>
      </w:r>
      <w:r w:rsidRPr="008712DB">
        <w:t xml:space="preserve">. </w:t>
      </w:r>
      <w:r w:rsidR="00B27894" w:rsidRPr="008712DB">
        <w:lastRenderedPageBreak/>
        <w:t xml:space="preserve">Similarly, </w:t>
      </w:r>
      <w:proofErr w:type="spellStart"/>
      <w:r w:rsidR="005D13D9" w:rsidRPr="008712DB">
        <w:t>Delbru</w:t>
      </w:r>
      <w:proofErr w:type="spellEnd"/>
      <w:r w:rsidR="009E6330" w:rsidRPr="008712DB">
        <w:rPr>
          <w:rFonts w:hint="eastAsia"/>
        </w:rPr>
        <w:t xml:space="preserve"> et al.</w:t>
      </w:r>
      <w:r w:rsidRPr="008712DB">
        <w:t xml:space="preserve"> proposed AFOR</w:t>
      </w:r>
      <w:r w:rsidR="00EA5414" w:rsidRPr="008712DB">
        <w:t xml:space="preserve"> </w:t>
      </w:r>
      <w:r w:rsidRPr="008712DB">
        <w:t>(Adaptive Frame of Reference)</w:t>
      </w:r>
      <w:r w:rsidR="005D13D9" w:rsidRPr="008712DB">
        <w:rPr>
          <w:rFonts w:hint="eastAsia"/>
        </w:rPr>
        <w:t xml:space="preserve"> </w:t>
      </w:r>
      <w:r w:rsidR="0089764D" w:rsidRPr="008712DB">
        <w:t>[</w:t>
      </w:r>
      <w:proofErr w:type="spellStart"/>
      <w:r w:rsidR="0089764D" w:rsidRPr="008712DB">
        <w:rPr>
          <w:rFonts w:hint="eastAsia"/>
        </w:rPr>
        <w:t>Delbru</w:t>
      </w:r>
      <w:proofErr w:type="spellEnd"/>
      <w:r w:rsidR="0089764D" w:rsidRPr="008712DB">
        <w:rPr>
          <w:rFonts w:hint="eastAsia"/>
        </w:rPr>
        <w:t xml:space="preserve"> et al. 2012</w:t>
      </w:r>
      <w:r w:rsidR="005D13D9" w:rsidRPr="008712DB">
        <w:t>]</w:t>
      </w:r>
      <w:r w:rsidR="000D4DAB" w:rsidRPr="008712DB">
        <w:t>, which use</w:t>
      </w:r>
      <w:r w:rsidR="000D4DAB" w:rsidRPr="008712DB">
        <w:rPr>
          <w:rFonts w:hint="eastAsia"/>
        </w:rPr>
        <w:t>s</w:t>
      </w:r>
      <w:r w:rsidRPr="008712DB">
        <w:t xml:space="preserve"> </w:t>
      </w:r>
      <w:r w:rsidR="0058254E" w:rsidRPr="008712DB">
        <w:rPr>
          <w:rFonts w:hint="eastAsia"/>
        </w:rPr>
        <w:t xml:space="preserve">only </w:t>
      </w:r>
      <w:r w:rsidRPr="008712DB">
        <w:t xml:space="preserve">three different </w:t>
      </w:r>
      <w:r w:rsidR="00AB43F7">
        <w:rPr>
          <w:rFonts w:hint="eastAsia"/>
        </w:rPr>
        <w:t>frame</w:t>
      </w:r>
      <w:r w:rsidRPr="008712DB">
        <w:t xml:space="preserve"> sizes</w:t>
      </w:r>
      <w:r w:rsidR="006804DA" w:rsidRPr="008712DB">
        <w:t>:</w:t>
      </w:r>
      <w:r w:rsidRPr="008712DB">
        <w:t xml:space="preserve"> </w:t>
      </w:r>
      <w:r w:rsidR="00C00836" w:rsidRPr="008712DB">
        <w:t>{</w:t>
      </w:r>
      <w:r w:rsidRPr="008712DB">
        <w:t xml:space="preserve">8, 16, </w:t>
      </w:r>
      <w:proofErr w:type="gramStart"/>
      <w:r w:rsidRPr="008712DB">
        <w:t>32</w:t>
      </w:r>
      <w:proofErr w:type="gramEnd"/>
      <w:r w:rsidR="00C00836" w:rsidRPr="008712DB">
        <w:t>}</w:t>
      </w:r>
      <w:r w:rsidR="002C04F1" w:rsidRPr="008712DB">
        <w:t>.</w:t>
      </w:r>
      <w:r w:rsidRPr="008712DB">
        <w:t xml:space="preserve"> </w:t>
      </w:r>
    </w:p>
    <w:p w14:paraId="1BBB08B5" w14:textId="462FB05B" w:rsidR="00C5588E" w:rsidRDefault="000B5AEC" w:rsidP="000B5AEC">
      <w:pPr>
        <w:pStyle w:val="Titre1"/>
        <w:rPr>
          <w:lang w:eastAsia="zh-CN"/>
        </w:rPr>
      </w:pPr>
      <w:r w:rsidRPr="000B5AEC">
        <w:t xml:space="preserve">A GENERAL SIMD-BASED COMPRESSION </w:t>
      </w:r>
      <w:r w:rsidR="008E2D38">
        <w:rPr>
          <w:rFonts w:hint="eastAsia"/>
          <w:lang w:eastAsia="zh-CN"/>
        </w:rPr>
        <w:t>Approach</w:t>
      </w:r>
    </w:p>
    <w:p w14:paraId="23DE40A9" w14:textId="5CD3D058" w:rsidR="00670D44" w:rsidRDefault="00F70608" w:rsidP="00F70608">
      <w:pPr>
        <w:pStyle w:val="InitialBodyText"/>
      </w:pPr>
      <w:r>
        <w:t xml:space="preserve">In this section, we present a general compression </w:t>
      </w:r>
      <w:r w:rsidR="00923A46">
        <w:rPr>
          <w:rFonts w:hint="eastAsia"/>
        </w:rPr>
        <w:t>approach</w:t>
      </w:r>
      <w:r w:rsidR="007C6A80">
        <w:rPr>
          <w:rFonts w:hint="eastAsia"/>
        </w:rPr>
        <w:t xml:space="preserve"> designed </w:t>
      </w:r>
      <w:r w:rsidR="002E3BAA">
        <w:rPr>
          <w:rFonts w:hint="eastAsia"/>
        </w:rPr>
        <w:t>to inco</w:t>
      </w:r>
      <w:r w:rsidR="00265B85">
        <w:rPr>
          <w:rFonts w:hint="eastAsia"/>
        </w:rPr>
        <w:t>r</w:t>
      </w:r>
      <w:r w:rsidR="002E3BAA">
        <w:rPr>
          <w:rFonts w:hint="eastAsia"/>
        </w:rPr>
        <w:t>porate</w:t>
      </w:r>
      <w:r w:rsidR="007C6A80">
        <w:rPr>
          <w:rFonts w:hint="eastAsia"/>
        </w:rPr>
        <w:t xml:space="preserve"> SIMD-based </w:t>
      </w:r>
      <w:proofErr w:type="spellStart"/>
      <w:r w:rsidR="00811AB2">
        <w:rPr>
          <w:rFonts w:hint="eastAsia"/>
        </w:rPr>
        <w:t>vectorization</w:t>
      </w:r>
      <w:proofErr w:type="spellEnd"/>
      <w:r w:rsidR="00A638DA">
        <w:t xml:space="preserve"> in integer compression routines. We are</w:t>
      </w:r>
      <w:r w:rsidR="00B50EA3">
        <w:rPr>
          <w:rFonts w:hint="eastAsia"/>
        </w:rPr>
        <w:t xml:space="preserve"> motivated by </w:t>
      </w:r>
      <w:r w:rsidR="0022752F">
        <w:rPr>
          <w:rFonts w:hint="eastAsia"/>
        </w:rPr>
        <w:t>pi</w:t>
      </w:r>
      <w:r w:rsidR="0022752F">
        <w:rPr>
          <w:rFonts w:hint="eastAsia"/>
        </w:rPr>
        <w:t>o</w:t>
      </w:r>
      <w:r w:rsidR="0022752F">
        <w:rPr>
          <w:rFonts w:hint="eastAsia"/>
        </w:rPr>
        <w:t>neering</w:t>
      </w:r>
      <w:r w:rsidR="00B50EA3">
        <w:rPr>
          <w:rFonts w:hint="eastAsia"/>
        </w:rPr>
        <w:t xml:space="preserve"> </w:t>
      </w:r>
      <w:r w:rsidR="00F31CA4">
        <w:rPr>
          <w:rFonts w:hint="eastAsia"/>
        </w:rPr>
        <w:t xml:space="preserve">studies </w:t>
      </w:r>
      <w:r w:rsidR="00515706">
        <w:rPr>
          <w:rFonts w:hint="eastAsia"/>
        </w:rPr>
        <w:t xml:space="preserve">on </w:t>
      </w:r>
      <w:r w:rsidR="009B2DA1">
        <w:rPr>
          <w:rFonts w:hint="eastAsia"/>
        </w:rPr>
        <w:t>SIMD-based compression algorithms</w:t>
      </w:r>
      <w:r w:rsidR="00EC38BA">
        <w:rPr>
          <w:rFonts w:hint="eastAsia"/>
        </w:rPr>
        <w:t xml:space="preserve"> </w:t>
      </w:r>
      <w:r w:rsidR="00C010A9">
        <w:rPr>
          <w:rFonts w:hint="eastAsia"/>
        </w:rPr>
        <w:t>[</w:t>
      </w:r>
      <w:r w:rsidR="00F63CAB" w:rsidRPr="00646ADC">
        <w:rPr>
          <w:rFonts w:hint="eastAsia"/>
        </w:rPr>
        <w:t>Schlegel et al. 2010</w:t>
      </w:r>
      <w:r w:rsidR="000C07BE">
        <w:t>;</w:t>
      </w:r>
      <w:r w:rsidR="00F63CAB">
        <w:rPr>
          <w:rFonts w:hint="eastAsia"/>
        </w:rPr>
        <w:t xml:space="preserve"> </w:t>
      </w:r>
      <w:proofErr w:type="spellStart"/>
      <w:r w:rsidR="00332E8D">
        <w:rPr>
          <w:rFonts w:hint="eastAsia"/>
        </w:rPr>
        <w:t>St</w:t>
      </w:r>
      <w:r w:rsidR="00332E8D">
        <w:rPr>
          <w:rFonts w:hint="eastAsia"/>
        </w:rPr>
        <w:t>e</w:t>
      </w:r>
      <w:r w:rsidR="000C07BE">
        <w:rPr>
          <w:rFonts w:hint="eastAsia"/>
        </w:rPr>
        <w:t>panov</w:t>
      </w:r>
      <w:proofErr w:type="spellEnd"/>
      <w:r w:rsidR="000C07BE">
        <w:rPr>
          <w:rFonts w:hint="eastAsia"/>
        </w:rPr>
        <w:t xml:space="preserve"> et al. 2011</w:t>
      </w:r>
      <w:r w:rsidR="000C07BE">
        <w:t>;</w:t>
      </w:r>
      <w:r w:rsidR="00332E8D">
        <w:rPr>
          <w:rFonts w:hint="eastAsia"/>
        </w:rPr>
        <w:t xml:space="preserve"> </w:t>
      </w:r>
      <w:proofErr w:type="spellStart"/>
      <w:r w:rsidR="00597945">
        <w:rPr>
          <w:rFonts w:hint="eastAsia"/>
        </w:rPr>
        <w:t>Lemire</w:t>
      </w:r>
      <w:proofErr w:type="spellEnd"/>
      <w:r w:rsidR="00597945">
        <w:rPr>
          <w:rFonts w:hint="eastAsia"/>
        </w:rPr>
        <w:t xml:space="preserve"> and </w:t>
      </w:r>
      <w:proofErr w:type="spellStart"/>
      <w:r w:rsidR="00597945">
        <w:rPr>
          <w:rFonts w:hint="eastAsia"/>
        </w:rPr>
        <w:t>Boystov</w:t>
      </w:r>
      <w:proofErr w:type="spellEnd"/>
      <w:r w:rsidR="00597945">
        <w:rPr>
          <w:rFonts w:hint="eastAsia"/>
        </w:rPr>
        <w:t xml:space="preserve"> 201</w:t>
      </w:r>
      <w:r w:rsidR="00597945">
        <w:t>4</w:t>
      </w:r>
      <w:r w:rsidR="00C010A9">
        <w:rPr>
          <w:rFonts w:hint="eastAsia"/>
        </w:rPr>
        <w:t>]</w:t>
      </w:r>
      <w:r w:rsidR="002D128F">
        <w:rPr>
          <w:rFonts w:hint="eastAsia"/>
        </w:rPr>
        <w:t>.</w:t>
      </w:r>
      <w:r w:rsidR="001058FD">
        <w:rPr>
          <w:rFonts w:hint="eastAsia"/>
        </w:rPr>
        <w:t xml:space="preserve"> </w:t>
      </w:r>
      <w:r w:rsidR="00880D8A">
        <w:rPr>
          <w:rFonts w:hint="eastAsia"/>
        </w:rPr>
        <w:t>W</w:t>
      </w:r>
      <w:r w:rsidR="001058FD">
        <w:rPr>
          <w:rFonts w:hint="eastAsia"/>
        </w:rPr>
        <w:t xml:space="preserve">e </w:t>
      </w:r>
      <w:r w:rsidR="001B74BA">
        <w:rPr>
          <w:rFonts w:hint="eastAsia"/>
        </w:rPr>
        <w:t>borrow</w:t>
      </w:r>
      <w:r w:rsidR="000D3D70">
        <w:rPr>
          <w:rFonts w:hint="eastAsia"/>
        </w:rPr>
        <w:t xml:space="preserve"> </w:t>
      </w:r>
      <w:r w:rsidR="005C471F">
        <w:rPr>
          <w:rFonts w:hint="eastAsia"/>
        </w:rPr>
        <w:t xml:space="preserve">and generalize </w:t>
      </w:r>
      <w:r w:rsidR="00EE1B44">
        <w:rPr>
          <w:rFonts w:hint="eastAsia"/>
        </w:rPr>
        <w:t xml:space="preserve">the </w:t>
      </w:r>
      <w:r w:rsidR="0083243D">
        <w:rPr>
          <w:rFonts w:hint="eastAsia"/>
        </w:rPr>
        <w:t>core id</w:t>
      </w:r>
      <w:r w:rsidR="0083243D">
        <w:rPr>
          <w:rFonts w:hint="eastAsia"/>
        </w:rPr>
        <w:t>e</w:t>
      </w:r>
      <w:r w:rsidR="0083243D">
        <w:rPr>
          <w:rFonts w:hint="eastAsia"/>
        </w:rPr>
        <w:t>as</w:t>
      </w:r>
      <w:r w:rsidR="00690799">
        <w:rPr>
          <w:rFonts w:hint="eastAsia"/>
        </w:rPr>
        <w:t xml:space="preserve"> </w:t>
      </w:r>
      <w:r w:rsidR="00EE1B44">
        <w:rPr>
          <w:rFonts w:hint="eastAsia"/>
        </w:rPr>
        <w:t xml:space="preserve">of previous </w:t>
      </w:r>
      <w:r w:rsidR="00E75CF4">
        <w:rPr>
          <w:rFonts w:hint="eastAsia"/>
        </w:rPr>
        <w:t>SIMD-based algorithms</w:t>
      </w:r>
      <w:r>
        <w:t xml:space="preserve">. </w:t>
      </w:r>
    </w:p>
    <w:p w14:paraId="44ECB562" w14:textId="32C0AD02" w:rsidR="00A36F69" w:rsidRDefault="00A36F69" w:rsidP="00D060E6">
      <w:pPr>
        <w:pStyle w:val="InitialBodyText"/>
        <w:ind w:firstLine="410"/>
      </w:pPr>
      <w:r>
        <w:rPr>
          <w:rFonts w:hint="eastAsia"/>
        </w:rPr>
        <w:t xml:space="preserve">For convenience, </w:t>
      </w:r>
      <w:r w:rsidR="006707CF">
        <w:rPr>
          <w:rFonts w:hint="eastAsia"/>
        </w:rPr>
        <w:t xml:space="preserve">we first </w:t>
      </w:r>
      <w:r w:rsidR="00FF5514">
        <w:t>summarize the terminology used</w:t>
      </w:r>
      <w:r w:rsidR="00D60E5A">
        <w:t xml:space="preserve"> </w:t>
      </w:r>
      <w:r w:rsidR="001C7691">
        <w:t xml:space="preserve">throughout </w:t>
      </w:r>
      <w:r w:rsidR="00181A02">
        <w:t xml:space="preserve">the paper </w:t>
      </w:r>
      <w:r w:rsidR="00D60E5A">
        <w:t xml:space="preserve">in Table </w:t>
      </w:r>
      <w:r w:rsidR="001462EE">
        <w:t>I</w:t>
      </w:r>
      <w:r w:rsidR="009B7169">
        <w:rPr>
          <w:rFonts w:hint="eastAsia"/>
        </w:rPr>
        <w:t>.</w:t>
      </w:r>
      <w:r w:rsidR="00FF5514">
        <w:t xml:space="preserve"> </w:t>
      </w:r>
    </w:p>
    <w:p w14:paraId="1BC62170" w14:textId="77777777" w:rsidR="006F1C26" w:rsidRDefault="006F1C26" w:rsidP="00D060E6">
      <w:pPr>
        <w:pStyle w:val="InitialBodyText"/>
        <w:ind w:firstLine="410"/>
      </w:pPr>
    </w:p>
    <w:p w14:paraId="05D78BBF" w14:textId="627EEE23" w:rsidR="00737672" w:rsidRPr="00473CEF" w:rsidRDefault="00737672" w:rsidP="00737672">
      <w:pPr>
        <w:pStyle w:val="Lgende"/>
        <w:keepNext/>
        <w:jc w:val="center"/>
        <w:rPr>
          <w:rFonts w:ascii="Helvetica" w:hAnsi="Helvetica" w:cs="Helvetica"/>
          <w:sz w:val="16"/>
          <w:szCs w:val="16"/>
          <w:lang w:eastAsia="zh-CN"/>
        </w:rPr>
      </w:pPr>
      <w:r w:rsidRPr="00473CEF">
        <w:rPr>
          <w:rFonts w:ascii="Helvetica" w:hAnsi="Helvetica" w:cs="Helvetica"/>
          <w:b w:val="0"/>
          <w:bCs w:val="0"/>
          <w:sz w:val="16"/>
          <w:szCs w:val="16"/>
          <w:lang w:eastAsia="zh-CN"/>
        </w:rPr>
        <w:t xml:space="preserve">Table </w:t>
      </w:r>
      <w:r w:rsidRPr="00473CEF">
        <w:rPr>
          <w:rFonts w:ascii="Helvetica" w:hAnsi="Helvetica" w:cs="Helvetica"/>
          <w:b w:val="0"/>
          <w:bCs w:val="0"/>
          <w:sz w:val="16"/>
          <w:szCs w:val="16"/>
          <w:lang w:eastAsia="zh-CN"/>
        </w:rPr>
        <w:fldChar w:fldCharType="begin"/>
      </w:r>
      <w:r w:rsidRPr="00473CEF">
        <w:rPr>
          <w:rFonts w:ascii="Helvetica" w:hAnsi="Helvetica" w:cs="Helvetica"/>
          <w:b w:val="0"/>
          <w:bCs w:val="0"/>
          <w:sz w:val="16"/>
          <w:szCs w:val="16"/>
          <w:lang w:eastAsia="zh-CN"/>
        </w:rPr>
        <w:instrText xml:space="preserve"> SEQ Table \* ROMAN </w:instrText>
      </w:r>
      <w:r w:rsidRPr="00473CEF">
        <w:rPr>
          <w:rFonts w:ascii="Helvetica" w:hAnsi="Helvetica" w:cs="Helvetica"/>
          <w:b w:val="0"/>
          <w:bCs w:val="0"/>
          <w:sz w:val="16"/>
          <w:szCs w:val="16"/>
          <w:lang w:eastAsia="zh-CN"/>
        </w:rPr>
        <w:fldChar w:fldCharType="separate"/>
      </w:r>
      <w:r w:rsidR="00927962">
        <w:rPr>
          <w:rFonts w:ascii="Helvetica" w:hAnsi="Helvetica" w:cs="Helvetica"/>
          <w:b w:val="0"/>
          <w:bCs w:val="0"/>
          <w:noProof/>
          <w:sz w:val="16"/>
          <w:szCs w:val="16"/>
          <w:lang w:eastAsia="zh-CN"/>
        </w:rPr>
        <w:t>I</w:t>
      </w:r>
      <w:r w:rsidRPr="00473CEF">
        <w:rPr>
          <w:rFonts w:ascii="Helvetica" w:hAnsi="Helvetica" w:cs="Helvetica"/>
          <w:b w:val="0"/>
          <w:bCs w:val="0"/>
          <w:sz w:val="16"/>
          <w:szCs w:val="16"/>
          <w:lang w:eastAsia="zh-CN"/>
        </w:rPr>
        <w:fldChar w:fldCharType="end"/>
      </w:r>
      <w:r>
        <w:rPr>
          <w:rFonts w:ascii="Helvetica" w:hAnsi="Helvetica" w:cs="Helvetica" w:hint="eastAsia"/>
          <w:b w:val="0"/>
          <w:bCs w:val="0"/>
          <w:sz w:val="16"/>
          <w:szCs w:val="16"/>
          <w:lang w:eastAsia="zh-CN"/>
        </w:rPr>
        <w:t>.</w:t>
      </w:r>
      <w:r w:rsidRPr="00473CEF">
        <w:rPr>
          <w:rFonts w:ascii="Helvetica" w:hAnsi="Helvetica" w:cs="Helvetica"/>
          <w:b w:val="0"/>
          <w:bCs w:val="0"/>
          <w:sz w:val="16"/>
          <w:szCs w:val="16"/>
          <w:lang w:eastAsia="zh-CN"/>
        </w:rPr>
        <w:t xml:space="preserve"> </w:t>
      </w:r>
      <w:proofErr w:type="gramStart"/>
      <w:r w:rsidR="00FF5514">
        <w:rPr>
          <w:rFonts w:ascii="Helvetica" w:hAnsi="Helvetica" w:cs="Helvetica"/>
          <w:b w:val="0"/>
          <w:bCs w:val="0"/>
          <w:sz w:val="16"/>
          <w:szCs w:val="16"/>
          <w:lang w:eastAsia="zh-CN"/>
        </w:rPr>
        <w:t>Our terminology</w:t>
      </w:r>
      <w:r>
        <w:rPr>
          <w:rFonts w:ascii="Helvetica" w:hAnsi="Helvetica" w:cs="Helvetica" w:hint="eastAsia"/>
          <w:b w:val="0"/>
          <w:bCs w:val="0"/>
          <w:sz w:val="16"/>
          <w:szCs w:val="16"/>
          <w:lang w:eastAsia="zh-CN"/>
        </w:rPr>
        <w:t>.</w:t>
      </w:r>
      <w:proofErr w:type="gramEnd"/>
    </w:p>
    <w:tbl>
      <w:tblPr>
        <w:tblW w:w="671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67"/>
        <w:gridCol w:w="5051"/>
      </w:tblGrid>
      <w:tr w:rsidR="00A72D77" w14:paraId="437BCFF0" w14:textId="77777777" w:rsidTr="00312EDF">
        <w:trPr>
          <w:cantSplit/>
          <w:trHeight w:val="241"/>
          <w:tblHeader/>
          <w:jc w:val="center"/>
        </w:trPr>
        <w:tc>
          <w:tcPr>
            <w:tcW w:w="1667" w:type="dxa"/>
            <w:tcBorders>
              <w:top w:val="single" w:sz="2" w:space="0" w:color="auto"/>
              <w:left w:val="single" w:sz="2" w:space="0" w:color="auto"/>
              <w:bottom w:val="double" w:sz="4" w:space="0" w:color="auto"/>
              <w:right w:val="double" w:sz="4" w:space="0" w:color="auto"/>
            </w:tcBorders>
            <w:vAlign w:val="center"/>
          </w:tcPr>
          <w:p w14:paraId="3918CDF8" w14:textId="44DFC229" w:rsidR="00A72D77" w:rsidRPr="00845F96" w:rsidRDefault="00183AC7" w:rsidP="00AD7935">
            <w:pPr>
              <w:pStyle w:val="Tablebody"/>
              <w:rPr>
                <w:b/>
                <w:lang w:eastAsia="zh-CN"/>
              </w:rPr>
            </w:pPr>
            <w:r>
              <w:rPr>
                <w:b/>
                <w:lang w:eastAsia="zh-CN"/>
              </w:rPr>
              <w:t>Terminology</w:t>
            </w:r>
          </w:p>
        </w:tc>
        <w:tc>
          <w:tcPr>
            <w:tcW w:w="5051" w:type="dxa"/>
            <w:tcBorders>
              <w:top w:val="single" w:sz="2" w:space="0" w:color="auto"/>
              <w:left w:val="double" w:sz="4" w:space="0" w:color="auto"/>
              <w:bottom w:val="double" w:sz="4" w:space="0" w:color="auto"/>
              <w:right w:val="single" w:sz="2" w:space="0" w:color="auto"/>
            </w:tcBorders>
            <w:vAlign w:val="center"/>
          </w:tcPr>
          <w:p w14:paraId="07A263B0" w14:textId="60780A04" w:rsidR="00A72D77" w:rsidRPr="00845F96" w:rsidRDefault="00FC5E74" w:rsidP="00AD7935">
            <w:pPr>
              <w:pStyle w:val="Tablebody"/>
              <w:rPr>
                <w:b/>
                <w:lang w:eastAsia="zh-CN"/>
              </w:rPr>
            </w:pPr>
            <w:r>
              <w:rPr>
                <w:rFonts w:hint="eastAsia"/>
                <w:b/>
                <w:lang w:eastAsia="zh-CN"/>
              </w:rPr>
              <w:t>Explanation</w:t>
            </w:r>
          </w:p>
        </w:tc>
      </w:tr>
      <w:tr w:rsidR="00A72D77" w14:paraId="686C0A41" w14:textId="77777777" w:rsidTr="00312EDF">
        <w:trPr>
          <w:trHeight w:val="322"/>
          <w:jc w:val="center"/>
        </w:trPr>
        <w:tc>
          <w:tcPr>
            <w:tcW w:w="1667" w:type="dxa"/>
            <w:tcBorders>
              <w:top w:val="double" w:sz="4" w:space="0" w:color="auto"/>
              <w:left w:val="single" w:sz="2" w:space="0" w:color="auto"/>
              <w:bottom w:val="single" w:sz="2" w:space="0" w:color="auto"/>
              <w:right w:val="double" w:sz="4" w:space="0" w:color="auto"/>
            </w:tcBorders>
            <w:vAlign w:val="center"/>
          </w:tcPr>
          <w:p w14:paraId="7FE4F377" w14:textId="1877F39E" w:rsidR="00A72D77" w:rsidRPr="00845F96" w:rsidRDefault="00F0214D" w:rsidP="00AD7935">
            <w:pPr>
              <w:pStyle w:val="Tablebody"/>
              <w:rPr>
                <w:lang w:eastAsia="zh-CN"/>
              </w:rPr>
            </w:pPr>
            <w:r>
              <w:rPr>
                <w:rFonts w:hint="eastAsia"/>
                <w:lang w:eastAsia="zh-CN"/>
              </w:rPr>
              <w:t>Snip</w:t>
            </w:r>
          </w:p>
        </w:tc>
        <w:tc>
          <w:tcPr>
            <w:tcW w:w="5051" w:type="dxa"/>
            <w:tcBorders>
              <w:top w:val="double" w:sz="4" w:space="0" w:color="auto"/>
              <w:left w:val="double" w:sz="4" w:space="0" w:color="auto"/>
              <w:bottom w:val="single" w:sz="2" w:space="0" w:color="auto"/>
              <w:right w:val="single" w:sz="2" w:space="0" w:color="auto"/>
            </w:tcBorders>
            <w:vAlign w:val="center"/>
          </w:tcPr>
          <w:p w14:paraId="779A3FAB" w14:textId="5F460155" w:rsidR="00A72D77" w:rsidRPr="00AD7935" w:rsidRDefault="0084003D" w:rsidP="00FF5514">
            <w:pPr>
              <w:pStyle w:val="Tablebody"/>
              <w:rPr>
                <w:lang w:eastAsia="zh-CN"/>
              </w:rPr>
            </w:pPr>
            <w:r>
              <w:rPr>
                <w:rFonts w:hint="eastAsia"/>
                <w:lang w:eastAsia="zh-CN"/>
              </w:rPr>
              <w:t>E</w:t>
            </w:r>
            <w:r w:rsidR="001A4303" w:rsidRPr="00AD7935">
              <w:rPr>
                <w:lang w:eastAsia="zh-CN"/>
              </w:rPr>
              <w:t xml:space="preserve">ach primitive unary or binary </w:t>
            </w:r>
            <w:proofErr w:type="spellStart"/>
            <w:r w:rsidR="001A4303" w:rsidRPr="00AD7935">
              <w:rPr>
                <w:lang w:eastAsia="zh-CN"/>
              </w:rPr>
              <w:t>codeword</w:t>
            </w:r>
            <w:proofErr w:type="spellEnd"/>
            <w:r w:rsidR="001A4303" w:rsidRPr="00AD7935">
              <w:rPr>
                <w:lang w:eastAsia="zh-CN"/>
              </w:rPr>
              <w:t xml:space="preserve"> is referred to as a </w:t>
            </w:r>
            <w:r w:rsidR="001A4303" w:rsidRPr="00F2373F">
              <w:rPr>
                <w:i/>
                <w:lang w:eastAsia="zh-CN"/>
              </w:rPr>
              <w:t>snip</w:t>
            </w:r>
            <w:r w:rsidR="00312EDF">
              <w:rPr>
                <w:rFonts w:hint="eastAsia"/>
                <w:lang w:eastAsia="zh-CN"/>
              </w:rPr>
              <w:t>.</w:t>
            </w:r>
            <w:r w:rsidR="00AB42E1">
              <w:rPr>
                <w:lang w:eastAsia="zh-CN"/>
              </w:rPr>
              <w:t xml:space="preserve"> We distinguish between two types of snips: control patterns and data snips.</w:t>
            </w:r>
            <w:r w:rsidR="00533440">
              <w:rPr>
                <w:rFonts w:hint="eastAsia"/>
                <w:lang w:eastAsia="zh-CN"/>
              </w:rPr>
              <w:t xml:space="preserve"> </w:t>
            </w:r>
          </w:p>
        </w:tc>
      </w:tr>
      <w:tr w:rsidR="00A72D77" w14:paraId="12B7E65F"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13D24718" w14:textId="1155D8FE" w:rsidR="00A72D77" w:rsidRPr="00845F96" w:rsidRDefault="00A00AE8" w:rsidP="00AD7935">
            <w:pPr>
              <w:pStyle w:val="Tablebody"/>
              <w:rPr>
                <w:lang w:eastAsia="zh-CN"/>
              </w:rPr>
            </w:pPr>
            <w:r>
              <w:rPr>
                <w:rFonts w:hint="eastAsia"/>
                <w:lang w:eastAsia="zh-CN"/>
              </w:rPr>
              <w:t>Control pattern</w:t>
            </w:r>
          </w:p>
        </w:tc>
        <w:tc>
          <w:tcPr>
            <w:tcW w:w="5051" w:type="dxa"/>
            <w:tcBorders>
              <w:top w:val="single" w:sz="2" w:space="0" w:color="auto"/>
              <w:left w:val="double" w:sz="4" w:space="0" w:color="auto"/>
              <w:bottom w:val="single" w:sz="2" w:space="0" w:color="auto"/>
              <w:right w:val="single" w:sz="2" w:space="0" w:color="auto"/>
            </w:tcBorders>
            <w:vAlign w:val="center"/>
          </w:tcPr>
          <w:p w14:paraId="21E9950E" w14:textId="673EE2A5" w:rsidR="00A72D77" w:rsidRPr="006F3383" w:rsidRDefault="001D498D" w:rsidP="00FF5514">
            <w:pPr>
              <w:pStyle w:val="Tablebody"/>
              <w:rPr>
                <w:b/>
                <w:lang w:eastAsia="zh-CN"/>
              </w:rPr>
            </w:pPr>
            <w:r>
              <w:rPr>
                <w:rFonts w:hint="eastAsia"/>
                <w:lang w:eastAsia="zh-CN"/>
              </w:rPr>
              <w:t xml:space="preserve">A control pattern </w:t>
            </w:r>
            <w:r w:rsidR="00F8703B">
              <w:rPr>
                <w:rFonts w:hint="eastAsia"/>
                <w:lang w:eastAsia="zh-CN"/>
              </w:rPr>
              <w:t xml:space="preserve">is </w:t>
            </w:r>
            <w:r w:rsidR="00FD6041">
              <w:rPr>
                <w:rFonts w:hint="eastAsia"/>
                <w:lang w:eastAsia="zh-CN"/>
              </w:rPr>
              <w:t xml:space="preserve">a </w:t>
            </w:r>
            <w:r w:rsidR="0022657A" w:rsidRPr="00F7544C">
              <w:rPr>
                <w:rFonts w:hint="eastAsia"/>
                <w:i/>
                <w:lang w:eastAsia="zh-CN"/>
              </w:rPr>
              <w:t>snip</w:t>
            </w:r>
            <w:r w:rsidR="0022657A">
              <w:rPr>
                <w:rFonts w:hint="eastAsia"/>
                <w:lang w:eastAsia="zh-CN"/>
              </w:rPr>
              <w:t xml:space="preserve"> </w:t>
            </w:r>
            <w:r w:rsidR="00B133E0">
              <w:rPr>
                <w:rFonts w:hint="eastAsia"/>
                <w:lang w:eastAsia="zh-CN"/>
              </w:rPr>
              <w:t>that</w:t>
            </w:r>
            <w:r w:rsidR="00E863DB">
              <w:rPr>
                <w:rFonts w:hint="eastAsia"/>
                <w:lang w:eastAsia="zh-CN"/>
              </w:rPr>
              <w:t xml:space="preserve"> </w:t>
            </w:r>
            <w:r w:rsidR="00FF5514">
              <w:rPr>
                <w:lang w:eastAsia="zh-CN"/>
              </w:rPr>
              <w:t xml:space="preserve">describes how </w:t>
            </w:r>
            <w:r w:rsidR="00CC6D86">
              <w:rPr>
                <w:rFonts w:hint="eastAsia"/>
                <w:lang w:eastAsia="zh-CN"/>
              </w:rPr>
              <w:t xml:space="preserve">several integers </w:t>
            </w:r>
            <w:r w:rsidR="00FF5514">
              <w:rPr>
                <w:lang w:eastAsia="zh-CN"/>
              </w:rPr>
              <w:t>are packed</w:t>
            </w:r>
            <w:r w:rsidR="00302474">
              <w:rPr>
                <w:rFonts w:hint="eastAsia"/>
                <w:lang w:eastAsia="zh-CN"/>
              </w:rPr>
              <w:t>.</w:t>
            </w:r>
            <w:r w:rsidR="00337A9F">
              <w:rPr>
                <w:rFonts w:hint="eastAsia"/>
                <w:lang w:eastAsia="zh-CN"/>
              </w:rPr>
              <w:t xml:space="preserve"> </w:t>
            </w:r>
          </w:p>
        </w:tc>
      </w:tr>
      <w:tr w:rsidR="00985416" w14:paraId="6FEA0856"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49819902" w14:textId="38E77252" w:rsidR="00985416" w:rsidRDefault="00985416" w:rsidP="00AD7935">
            <w:pPr>
              <w:pStyle w:val="Tablebody"/>
              <w:rPr>
                <w:lang w:eastAsia="zh-CN"/>
              </w:rPr>
            </w:pPr>
            <w:r>
              <w:rPr>
                <w:rFonts w:hint="eastAsia"/>
                <w:lang w:eastAsia="zh-CN"/>
              </w:rPr>
              <w:t>Control area</w:t>
            </w:r>
          </w:p>
        </w:tc>
        <w:tc>
          <w:tcPr>
            <w:tcW w:w="5051" w:type="dxa"/>
            <w:tcBorders>
              <w:top w:val="single" w:sz="2" w:space="0" w:color="auto"/>
              <w:left w:val="double" w:sz="4" w:space="0" w:color="auto"/>
              <w:bottom w:val="single" w:sz="2" w:space="0" w:color="auto"/>
              <w:right w:val="single" w:sz="2" w:space="0" w:color="auto"/>
            </w:tcBorders>
            <w:vAlign w:val="center"/>
          </w:tcPr>
          <w:p w14:paraId="0BD7C695" w14:textId="2BFB685B" w:rsidR="00985416" w:rsidRDefault="00786E12" w:rsidP="00FF5514">
            <w:pPr>
              <w:pStyle w:val="Tablebody"/>
              <w:rPr>
                <w:lang w:eastAsia="zh-CN"/>
              </w:rPr>
            </w:pPr>
            <w:r>
              <w:rPr>
                <w:rFonts w:hint="eastAsia"/>
                <w:lang w:eastAsia="zh-CN"/>
              </w:rPr>
              <w:t xml:space="preserve">The data space </w:t>
            </w:r>
            <w:r w:rsidR="00FF5514">
              <w:rPr>
                <w:rFonts w:hint="eastAsia"/>
                <w:lang w:eastAsia="zh-CN"/>
              </w:rPr>
              <w:t>stor</w:t>
            </w:r>
            <w:r w:rsidR="00FF5514">
              <w:rPr>
                <w:lang w:eastAsia="zh-CN"/>
              </w:rPr>
              <w:t>ing</w:t>
            </w:r>
            <w:r w:rsidR="00FF5514">
              <w:rPr>
                <w:rFonts w:hint="eastAsia"/>
                <w:lang w:eastAsia="zh-CN"/>
              </w:rPr>
              <w:t xml:space="preserve"> </w:t>
            </w:r>
            <w:r w:rsidR="00FF5514">
              <w:rPr>
                <w:lang w:eastAsia="zh-CN"/>
              </w:rPr>
              <w:t>several</w:t>
            </w:r>
            <w:r>
              <w:rPr>
                <w:rFonts w:hint="eastAsia"/>
                <w:lang w:eastAsia="zh-CN"/>
              </w:rPr>
              <w:t xml:space="preserve"> control patterns</w:t>
            </w:r>
            <w:r w:rsidR="009D7C84">
              <w:rPr>
                <w:lang w:eastAsia="zh-CN"/>
              </w:rPr>
              <w:t>.</w:t>
            </w:r>
          </w:p>
        </w:tc>
      </w:tr>
      <w:tr w:rsidR="00A72D77" w14:paraId="16DDEBAA"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340D80B0" w14:textId="0448F9EB" w:rsidR="00A72D77" w:rsidRPr="00845F96" w:rsidRDefault="00AC5990" w:rsidP="00AD7935">
            <w:pPr>
              <w:pStyle w:val="Tablebody"/>
              <w:rPr>
                <w:lang w:eastAsia="zh-CN"/>
              </w:rPr>
            </w:pPr>
            <w:r>
              <w:rPr>
                <w:rFonts w:hint="eastAsia"/>
                <w:lang w:eastAsia="zh-CN"/>
              </w:rPr>
              <w:t>Vector</w:t>
            </w:r>
          </w:p>
        </w:tc>
        <w:tc>
          <w:tcPr>
            <w:tcW w:w="5051" w:type="dxa"/>
            <w:tcBorders>
              <w:top w:val="single" w:sz="2" w:space="0" w:color="auto"/>
              <w:left w:val="double" w:sz="4" w:space="0" w:color="auto"/>
              <w:bottom w:val="single" w:sz="2" w:space="0" w:color="auto"/>
              <w:right w:val="single" w:sz="2" w:space="0" w:color="auto"/>
            </w:tcBorders>
            <w:vAlign w:val="center"/>
          </w:tcPr>
          <w:p w14:paraId="0F20A0D8" w14:textId="451B686D" w:rsidR="00A72D77" w:rsidRPr="009576E8" w:rsidRDefault="003A0FF4" w:rsidP="00AD7935">
            <w:pPr>
              <w:pStyle w:val="Tablebody"/>
              <w:rPr>
                <w:lang w:eastAsia="zh-CN"/>
              </w:rPr>
            </w:pPr>
            <w:r w:rsidRPr="009576E8">
              <w:rPr>
                <w:rFonts w:hint="eastAsia"/>
                <w:lang w:eastAsia="zh-CN"/>
              </w:rPr>
              <w:t xml:space="preserve">A vector denotes </w:t>
            </w:r>
            <w:r w:rsidR="001059B7" w:rsidRPr="009576E8">
              <w:rPr>
                <w:rFonts w:hint="eastAsia"/>
                <w:lang w:eastAsia="zh-CN"/>
              </w:rPr>
              <w:t>128</w:t>
            </w:r>
            <w:r w:rsidR="00FD3ECC">
              <w:rPr>
                <w:rFonts w:hint="eastAsia"/>
                <w:lang w:eastAsia="zh-CN"/>
              </w:rPr>
              <w:t>-</w:t>
            </w:r>
            <w:r w:rsidR="001059B7" w:rsidRPr="009576E8">
              <w:rPr>
                <w:rFonts w:hint="eastAsia"/>
                <w:lang w:eastAsia="zh-CN"/>
              </w:rPr>
              <w:t xml:space="preserve">bit </w:t>
            </w:r>
            <w:r w:rsidR="00E06424">
              <w:rPr>
                <w:rFonts w:hint="eastAsia"/>
                <w:lang w:eastAsia="zh-CN"/>
              </w:rPr>
              <w:t>data</w:t>
            </w:r>
            <w:r w:rsidR="00671949">
              <w:rPr>
                <w:rFonts w:hint="eastAsia"/>
                <w:lang w:eastAsia="zh-CN"/>
              </w:rPr>
              <w:t>.</w:t>
            </w:r>
          </w:p>
        </w:tc>
      </w:tr>
      <w:tr w:rsidR="00A72D77" w14:paraId="2D842CA6"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5AA6A722" w14:textId="29217990" w:rsidR="00A72D77" w:rsidRPr="00845F96" w:rsidRDefault="001A0651" w:rsidP="00AD7935">
            <w:pPr>
              <w:pStyle w:val="Tablebody"/>
              <w:rPr>
                <w:lang w:eastAsia="zh-CN"/>
              </w:rPr>
            </w:pPr>
            <w:r>
              <w:rPr>
                <w:rFonts w:hint="eastAsia"/>
                <w:lang w:eastAsia="zh-CN"/>
              </w:rPr>
              <w:t>Component</w:t>
            </w:r>
          </w:p>
        </w:tc>
        <w:tc>
          <w:tcPr>
            <w:tcW w:w="5051" w:type="dxa"/>
            <w:tcBorders>
              <w:top w:val="single" w:sz="2" w:space="0" w:color="auto"/>
              <w:left w:val="double" w:sz="4" w:space="0" w:color="auto"/>
              <w:bottom w:val="single" w:sz="2" w:space="0" w:color="auto"/>
              <w:right w:val="single" w:sz="2" w:space="0" w:color="auto"/>
            </w:tcBorders>
            <w:vAlign w:val="center"/>
          </w:tcPr>
          <w:p w14:paraId="35C6F527" w14:textId="6C76CD2D" w:rsidR="00A72D77" w:rsidRPr="000252F9" w:rsidRDefault="0009398E" w:rsidP="00BC5573">
            <w:pPr>
              <w:pStyle w:val="Tablebody"/>
              <w:rPr>
                <w:lang w:eastAsia="zh-CN"/>
              </w:rPr>
            </w:pPr>
            <w:r>
              <w:rPr>
                <w:lang w:eastAsia="zh-CN"/>
              </w:rPr>
              <w:t xml:space="preserve">A </w:t>
            </w:r>
            <w:r w:rsidR="0057140A">
              <w:rPr>
                <w:rFonts w:hint="eastAsia"/>
                <w:lang w:eastAsia="zh-CN"/>
              </w:rPr>
              <w:t xml:space="preserve">vector is further divided into four 32-bit data </w:t>
            </w:r>
            <w:r w:rsidR="0057140A" w:rsidRPr="008F338B">
              <w:rPr>
                <w:rFonts w:hint="eastAsia"/>
                <w:i/>
                <w:lang w:eastAsia="zh-CN"/>
              </w:rPr>
              <w:t>components</w:t>
            </w:r>
            <w:r w:rsidR="0057140A">
              <w:rPr>
                <w:rFonts w:hint="eastAsia"/>
                <w:lang w:eastAsia="zh-CN"/>
              </w:rPr>
              <w:t>.</w:t>
            </w:r>
            <w:r w:rsidR="00FE260F">
              <w:rPr>
                <w:rFonts w:hint="eastAsia"/>
                <w:lang w:eastAsia="zh-CN"/>
              </w:rPr>
              <w:t xml:space="preserve">  </w:t>
            </w:r>
          </w:p>
        </w:tc>
      </w:tr>
      <w:tr w:rsidR="00DA0E49" w14:paraId="05A2CBC4"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691EF4A6" w14:textId="40E61FD6" w:rsidR="00DA0E49" w:rsidRDefault="00DA0E49" w:rsidP="00AD7935">
            <w:pPr>
              <w:pStyle w:val="Tablebody"/>
              <w:rPr>
                <w:lang w:eastAsia="zh-CN"/>
              </w:rPr>
            </w:pPr>
            <w:r>
              <w:rPr>
                <w:rFonts w:hint="eastAsia"/>
                <w:lang w:eastAsia="zh-CN"/>
              </w:rPr>
              <w:t>Data area</w:t>
            </w:r>
          </w:p>
        </w:tc>
        <w:tc>
          <w:tcPr>
            <w:tcW w:w="5051" w:type="dxa"/>
            <w:tcBorders>
              <w:top w:val="single" w:sz="2" w:space="0" w:color="auto"/>
              <w:left w:val="double" w:sz="4" w:space="0" w:color="auto"/>
              <w:bottom w:val="single" w:sz="2" w:space="0" w:color="auto"/>
              <w:right w:val="single" w:sz="2" w:space="0" w:color="auto"/>
            </w:tcBorders>
            <w:vAlign w:val="center"/>
          </w:tcPr>
          <w:p w14:paraId="639C7E36" w14:textId="0FB31B07" w:rsidR="00DA0E49" w:rsidRDefault="005D1099" w:rsidP="00AB42E1">
            <w:pPr>
              <w:pStyle w:val="Tablebody"/>
              <w:rPr>
                <w:lang w:eastAsia="zh-CN"/>
              </w:rPr>
            </w:pPr>
            <w:r>
              <w:rPr>
                <w:rFonts w:hint="eastAsia"/>
                <w:lang w:eastAsia="zh-CN"/>
              </w:rPr>
              <w:t xml:space="preserve">The data space </w:t>
            </w:r>
            <w:r w:rsidR="009D7C84">
              <w:rPr>
                <w:lang w:eastAsia="zh-CN"/>
              </w:rPr>
              <w:t>containing the data snips</w:t>
            </w:r>
            <w:r w:rsidR="00FF5514">
              <w:rPr>
                <w:lang w:eastAsia="zh-CN"/>
              </w:rPr>
              <w:t xml:space="preserve"> where integers are packed.</w:t>
            </w:r>
          </w:p>
        </w:tc>
      </w:tr>
      <w:tr w:rsidR="00E07409" w14:paraId="0B7C2AA9" w14:textId="77777777" w:rsidTr="00312EDF">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42B66446" w14:textId="3C65297B" w:rsidR="00E07409" w:rsidRDefault="00CB60F4" w:rsidP="00AD7935">
            <w:pPr>
              <w:pStyle w:val="Tablebody"/>
              <w:rPr>
                <w:lang w:eastAsia="zh-CN"/>
              </w:rPr>
            </w:pPr>
            <w:r>
              <w:rPr>
                <w:rFonts w:hint="eastAsia"/>
                <w:lang w:eastAsia="zh-CN"/>
              </w:rPr>
              <w:t>Frame</w:t>
            </w:r>
          </w:p>
        </w:tc>
        <w:tc>
          <w:tcPr>
            <w:tcW w:w="5051" w:type="dxa"/>
            <w:tcBorders>
              <w:top w:val="single" w:sz="2" w:space="0" w:color="auto"/>
              <w:left w:val="double" w:sz="4" w:space="0" w:color="auto"/>
              <w:bottom w:val="single" w:sz="2" w:space="0" w:color="auto"/>
              <w:right w:val="single" w:sz="2" w:space="0" w:color="auto"/>
            </w:tcBorders>
            <w:vAlign w:val="center"/>
          </w:tcPr>
          <w:p w14:paraId="6A319709" w14:textId="2BB55AFE" w:rsidR="00E07409" w:rsidRPr="00503B6F" w:rsidRDefault="00AF7F71" w:rsidP="00BD72A7">
            <w:pPr>
              <w:pStyle w:val="Tablebody"/>
              <w:rPr>
                <w:lang w:eastAsia="zh-CN"/>
              </w:rPr>
            </w:pPr>
            <w:r>
              <w:rPr>
                <w:rFonts w:hint="eastAsia"/>
                <w:lang w:eastAsia="zh-CN"/>
              </w:rPr>
              <w:t>A</w:t>
            </w:r>
            <w:r w:rsidR="00503B6F">
              <w:rPr>
                <w:rFonts w:hint="eastAsia"/>
                <w:lang w:eastAsia="zh-CN"/>
              </w:rPr>
              <w:t xml:space="preserve"> frame denotes a </w:t>
            </w:r>
            <w:r w:rsidR="00BD72A7">
              <w:rPr>
                <w:rFonts w:hint="eastAsia"/>
                <w:lang w:eastAsia="zh-CN"/>
              </w:rPr>
              <w:t>sequence of integers</w:t>
            </w:r>
            <w:r w:rsidR="00937C4E">
              <w:rPr>
                <w:rFonts w:hint="eastAsia"/>
                <w:lang w:eastAsia="zh-CN"/>
              </w:rPr>
              <w:t>.</w:t>
            </w:r>
          </w:p>
        </w:tc>
      </w:tr>
      <w:tr w:rsidR="00AA2627" w14:paraId="75FBBB6A" w14:textId="77777777" w:rsidTr="00312EDF">
        <w:trPr>
          <w:trHeight w:val="322"/>
          <w:jc w:val="center"/>
          <w:ins w:id="82" w:author="Zhao Xin" w:date="2014-11-05T11:27:00Z"/>
        </w:trPr>
        <w:tc>
          <w:tcPr>
            <w:tcW w:w="1667" w:type="dxa"/>
            <w:tcBorders>
              <w:top w:val="single" w:sz="2" w:space="0" w:color="auto"/>
              <w:left w:val="single" w:sz="2" w:space="0" w:color="auto"/>
              <w:bottom w:val="single" w:sz="2" w:space="0" w:color="auto"/>
              <w:right w:val="double" w:sz="4" w:space="0" w:color="auto"/>
            </w:tcBorders>
            <w:vAlign w:val="center"/>
          </w:tcPr>
          <w:p w14:paraId="7B44D4C1" w14:textId="5551C426" w:rsidR="00AA2627" w:rsidRDefault="00AA2627" w:rsidP="00AD7935">
            <w:pPr>
              <w:pStyle w:val="Tablebody"/>
              <w:rPr>
                <w:ins w:id="83" w:author="Zhao Xin" w:date="2014-11-05T11:27:00Z"/>
                <w:lang w:eastAsia="zh-CN"/>
              </w:rPr>
            </w:pPr>
            <w:ins w:id="84" w:author="Zhao Xin" w:date="2014-11-05T11:27:00Z">
              <w:r>
                <w:rPr>
                  <w:rFonts w:hint="eastAsia"/>
                  <w:lang w:eastAsia="zh-CN"/>
                </w:rPr>
                <w:t>Quadruple</w:t>
              </w:r>
            </w:ins>
          </w:p>
        </w:tc>
        <w:tc>
          <w:tcPr>
            <w:tcW w:w="5051" w:type="dxa"/>
            <w:tcBorders>
              <w:top w:val="single" w:sz="2" w:space="0" w:color="auto"/>
              <w:left w:val="double" w:sz="4" w:space="0" w:color="auto"/>
              <w:bottom w:val="single" w:sz="2" w:space="0" w:color="auto"/>
              <w:right w:val="single" w:sz="2" w:space="0" w:color="auto"/>
            </w:tcBorders>
            <w:vAlign w:val="center"/>
          </w:tcPr>
          <w:p w14:paraId="1AA2E36E" w14:textId="063E6594" w:rsidR="00AA2627" w:rsidRDefault="00706E27" w:rsidP="000A1404">
            <w:pPr>
              <w:pStyle w:val="Tablebody"/>
              <w:rPr>
                <w:ins w:id="85" w:author="Zhao Xin" w:date="2014-11-05T11:27:00Z"/>
                <w:lang w:eastAsia="zh-CN"/>
              </w:rPr>
            </w:pPr>
            <w:ins w:id="86" w:author="Zhao Xin" w:date="2014-11-05T11:27:00Z">
              <w:r>
                <w:rPr>
                  <w:rFonts w:hint="eastAsia"/>
                  <w:lang w:eastAsia="zh-CN"/>
                </w:rPr>
                <w:t xml:space="preserve">A quadruple </w:t>
              </w:r>
            </w:ins>
            <w:ins w:id="87" w:author="Zhao Xin" w:date="2014-11-05T11:29:00Z">
              <w:r w:rsidR="000A1404">
                <w:rPr>
                  <w:rFonts w:hint="eastAsia"/>
                  <w:lang w:eastAsia="zh-CN"/>
                </w:rPr>
                <w:t>denotes</w:t>
              </w:r>
            </w:ins>
            <w:ins w:id="88" w:author="Zhao Xin" w:date="2014-11-05T11:27:00Z">
              <w:r w:rsidR="00776090">
                <w:rPr>
                  <w:rFonts w:hint="eastAsia"/>
                  <w:lang w:eastAsia="zh-CN"/>
                </w:rPr>
                <w:t xml:space="preserve"> </w:t>
              </w:r>
              <w:r w:rsidR="00116E1E">
                <w:rPr>
                  <w:rFonts w:hint="eastAsia"/>
                  <w:lang w:eastAsia="zh-CN"/>
                </w:rPr>
                <w:t>four</w:t>
              </w:r>
            </w:ins>
            <w:ins w:id="89" w:author="Zhao Xin" w:date="2014-11-05T11:28:00Z">
              <w:r w:rsidR="00116E1E">
                <w:rPr>
                  <w:rFonts w:hint="eastAsia"/>
                  <w:lang w:eastAsia="zh-CN"/>
                </w:rPr>
                <w:t xml:space="preserve"> </w:t>
              </w:r>
              <w:r w:rsidR="00092591">
                <w:rPr>
                  <w:lang w:eastAsia="zh-CN"/>
                </w:rPr>
                <w:t>consecutive</w:t>
              </w:r>
              <w:r w:rsidR="00116E1E">
                <w:rPr>
                  <w:rFonts w:hint="eastAsia"/>
                  <w:lang w:eastAsia="zh-CN"/>
                </w:rPr>
                <w:t xml:space="preserve"> integers.</w:t>
              </w:r>
            </w:ins>
          </w:p>
        </w:tc>
      </w:tr>
      <w:tr w:rsidR="00745D57" w14:paraId="2FC3B946" w14:textId="77777777" w:rsidTr="00312EDF">
        <w:trPr>
          <w:trHeight w:val="322"/>
          <w:jc w:val="center"/>
          <w:ins w:id="90" w:author="Zhao Xin" w:date="2014-11-05T11:29:00Z"/>
        </w:trPr>
        <w:tc>
          <w:tcPr>
            <w:tcW w:w="1667" w:type="dxa"/>
            <w:tcBorders>
              <w:top w:val="single" w:sz="2" w:space="0" w:color="auto"/>
              <w:left w:val="single" w:sz="2" w:space="0" w:color="auto"/>
              <w:bottom w:val="single" w:sz="2" w:space="0" w:color="auto"/>
              <w:right w:val="double" w:sz="4" w:space="0" w:color="auto"/>
            </w:tcBorders>
            <w:vAlign w:val="center"/>
          </w:tcPr>
          <w:p w14:paraId="4AD6341D" w14:textId="367573E3" w:rsidR="00745D57" w:rsidRDefault="00745D57" w:rsidP="00AD7935">
            <w:pPr>
              <w:pStyle w:val="Tablebody"/>
              <w:rPr>
                <w:ins w:id="91" w:author="Zhao Xin" w:date="2014-11-05T11:29:00Z"/>
                <w:lang w:eastAsia="zh-CN"/>
              </w:rPr>
            </w:pPr>
            <w:ins w:id="92" w:author="Zhao Xin" w:date="2014-11-05T11:29:00Z">
              <w:r>
                <w:rPr>
                  <w:rFonts w:hint="eastAsia"/>
                  <w:lang w:eastAsia="zh-CN"/>
                </w:rPr>
                <w:t>Bit width</w:t>
              </w:r>
            </w:ins>
          </w:p>
        </w:tc>
        <w:tc>
          <w:tcPr>
            <w:tcW w:w="5051" w:type="dxa"/>
            <w:tcBorders>
              <w:top w:val="single" w:sz="2" w:space="0" w:color="auto"/>
              <w:left w:val="double" w:sz="4" w:space="0" w:color="auto"/>
              <w:bottom w:val="single" w:sz="2" w:space="0" w:color="auto"/>
              <w:right w:val="single" w:sz="2" w:space="0" w:color="auto"/>
            </w:tcBorders>
            <w:vAlign w:val="center"/>
          </w:tcPr>
          <w:p w14:paraId="169A127B" w14:textId="7BA6966B" w:rsidR="00745D57" w:rsidRDefault="000A1404" w:rsidP="00DC790C">
            <w:pPr>
              <w:pStyle w:val="Tablebody"/>
              <w:rPr>
                <w:ins w:id="93" w:author="Zhao Xin" w:date="2014-11-05T11:29:00Z"/>
                <w:lang w:eastAsia="zh-CN"/>
              </w:rPr>
            </w:pPr>
            <w:ins w:id="94" w:author="Zhao Xin" w:date="2014-11-05T11:29:00Z">
              <w:r>
                <w:rPr>
                  <w:rFonts w:hint="eastAsia"/>
                  <w:lang w:eastAsia="zh-CN"/>
                </w:rPr>
                <w:t xml:space="preserve">Bit width </w:t>
              </w:r>
              <w:r w:rsidR="00534310">
                <w:rPr>
                  <w:rFonts w:hint="eastAsia"/>
                  <w:lang w:eastAsia="zh-CN"/>
                </w:rPr>
                <w:t>denotes</w:t>
              </w:r>
            </w:ins>
            <w:ins w:id="95" w:author="Zhao Xin" w:date="2014-11-05T11:30:00Z">
              <w:r w:rsidR="00534310">
                <w:rPr>
                  <w:rFonts w:hint="eastAsia"/>
                  <w:lang w:eastAsia="zh-CN"/>
                </w:rPr>
                <w:t xml:space="preserve"> the number of bits </w:t>
              </w:r>
              <w:del w:id="96" w:author="Daniel" w:date="2014-11-14T16:59:00Z">
                <w:r w:rsidR="001B7B5C" w:rsidDel="00DC790C">
                  <w:rPr>
                    <w:rFonts w:hint="eastAsia"/>
                    <w:lang w:eastAsia="zh-CN"/>
                  </w:rPr>
                  <w:delText xml:space="preserve">for an </w:delText>
                </w:r>
              </w:del>
            </w:ins>
            <w:ins w:id="97" w:author="Zhao Xin" w:date="2014-11-05T11:31:00Z">
              <w:del w:id="98" w:author="Daniel" w:date="2014-11-14T16:59:00Z">
                <w:r w:rsidR="001B7B5C" w:rsidDel="00DC790C">
                  <w:rPr>
                    <w:rFonts w:hint="eastAsia"/>
                    <w:lang w:eastAsia="zh-CN"/>
                  </w:rPr>
                  <w:delText>encoded</w:delText>
                </w:r>
              </w:del>
            </w:ins>
            <w:ins w:id="99" w:author="Daniel" w:date="2014-11-14T16:59:00Z">
              <w:r w:rsidR="00DC790C">
                <w:rPr>
                  <w:lang w:eastAsia="zh-CN"/>
                </w:rPr>
                <w:t>used to encode an</w:t>
              </w:r>
            </w:ins>
            <w:ins w:id="100" w:author="Zhao Xin" w:date="2014-11-05T11:31:00Z">
              <w:r w:rsidR="001B7B5C">
                <w:rPr>
                  <w:rFonts w:hint="eastAsia"/>
                  <w:lang w:eastAsia="zh-CN"/>
                </w:rPr>
                <w:t xml:space="preserve"> integer</w:t>
              </w:r>
            </w:ins>
            <w:ins w:id="101" w:author="Daniel" w:date="2014-11-14T16:59:00Z">
              <w:r w:rsidR="00DC790C">
                <w:rPr>
                  <w:lang w:eastAsia="zh-CN"/>
                </w:rPr>
                <w:t xml:space="preserve"> in binary format</w:t>
              </w:r>
            </w:ins>
            <w:ins w:id="102" w:author="Zhao Xin" w:date="2014-11-05T11:31:00Z">
              <w:r w:rsidR="001B7B5C">
                <w:rPr>
                  <w:rFonts w:hint="eastAsia"/>
                  <w:lang w:eastAsia="zh-CN"/>
                </w:rPr>
                <w:t>.</w:t>
              </w:r>
            </w:ins>
          </w:p>
        </w:tc>
      </w:tr>
      <w:tr w:rsidR="00990113" w14:paraId="34FE91EF" w14:textId="77777777" w:rsidTr="00312EDF">
        <w:trPr>
          <w:trHeight w:val="322"/>
          <w:jc w:val="center"/>
          <w:ins w:id="103" w:author="Zhao Xin" w:date="2014-11-05T11:18:00Z"/>
        </w:trPr>
        <w:tc>
          <w:tcPr>
            <w:tcW w:w="1667" w:type="dxa"/>
            <w:tcBorders>
              <w:top w:val="single" w:sz="2" w:space="0" w:color="auto"/>
              <w:left w:val="single" w:sz="2" w:space="0" w:color="auto"/>
              <w:bottom w:val="single" w:sz="2" w:space="0" w:color="auto"/>
              <w:right w:val="double" w:sz="4" w:space="0" w:color="auto"/>
            </w:tcBorders>
            <w:vAlign w:val="center"/>
          </w:tcPr>
          <w:p w14:paraId="7A9B1FDC" w14:textId="606EBE2C" w:rsidR="00990113" w:rsidRDefault="00FB4D76" w:rsidP="00AD7935">
            <w:pPr>
              <w:pStyle w:val="Tablebody"/>
              <w:rPr>
                <w:ins w:id="104" w:author="Zhao Xin" w:date="2014-11-05T11:18:00Z"/>
                <w:lang w:eastAsia="zh-CN"/>
              </w:rPr>
            </w:pPr>
            <w:ins w:id="105" w:author="Zhao Xin" w:date="2014-11-05T11:18:00Z">
              <w:r>
                <w:rPr>
                  <w:rFonts w:hint="eastAsia"/>
                  <w:lang w:eastAsia="zh-CN"/>
                </w:rPr>
                <w:t>Scalar</w:t>
              </w:r>
            </w:ins>
          </w:p>
        </w:tc>
        <w:tc>
          <w:tcPr>
            <w:tcW w:w="5051" w:type="dxa"/>
            <w:tcBorders>
              <w:top w:val="single" w:sz="2" w:space="0" w:color="auto"/>
              <w:left w:val="double" w:sz="4" w:space="0" w:color="auto"/>
              <w:bottom w:val="single" w:sz="2" w:space="0" w:color="auto"/>
              <w:right w:val="single" w:sz="2" w:space="0" w:color="auto"/>
            </w:tcBorders>
            <w:vAlign w:val="center"/>
          </w:tcPr>
          <w:p w14:paraId="2C222552" w14:textId="69C9794F" w:rsidR="00990113" w:rsidRDefault="00C47923" w:rsidP="00AD6C99">
            <w:pPr>
              <w:pStyle w:val="Tablebody"/>
              <w:rPr>
                <w:ins w:id="106" w:author="Zhao Xin" w:date="2014-11-05T11:18:00Z"/>
                <w:lang w:eastAsia="zh-CN"/>
              </w:rPr>
            </w:pPr>
            <w:ins w:id="107" w:author="Zhao Xin" w:date="2014-11-05T11:26:00Z">
              <w:r>
                <w:rPr>
                  <w:rFonts w:hint="eastAsia"/>
                  <w:lang w:eastAsia="zh-CN"/>
                </w:rPr>
                <w:t>S</w:t>
              </w:r>
              <w:r w:rsidR="003D4873">
                <w:t>calar algorithms use conventional instructions operating on single words</w:t>
              </w:r>
            </w:ins>
            <w:ins w:id="108" w:author="Zhao Xin" w:date="2014-11-05T11:19:00Z">
              <w:r w:rsidR="00B130D6">
                <w:rPr>
                  <w:rFonts w:hint="eastAsia"/>
                  <w:lang w:eastAsia="zh-CN"/>
                </w:rPr>
                <w:t>.</w:t>
              </w:r>
            </w:ins>
          </w:p>
        </w:tc>
      </w:tr>
      <w:tr w:rsidR="00DE2F34" w14:paraId="580E16C1" w14:textId="77777777" w:rsidTr="00312EDF">
        <w:trPr>
          <w:trHeight w:val="322"/>
          <w:jc w:val="center"/>
          <w:ins w:id="109" w:author="Zhao Xin" w:date="2014-11-05T11:18:00Z"/>
        </w:trPr>
        <w:tc>
          <w:tcPr>
            <w:tcW w:w="1667" w:type="dxa"/>
            <w:tcBorders>
              <w:top w:val="single" w:sz="2" w:space="0" w:color="auto"/>
              <w:left w:val="single" w:sz="2" w:space="0" w:color="auto"/>
              <w:bottom w:val="single" w:sz="2" w:space="0" w:color="auto"/>
              <w:right w:val="double" w:sz="4" w:space="0" w:color="auto"/>
            </w:tcBorders>
            <w:vAlign w:val="center"/>
          </w:tcPr>
          <w:p w14:paraId="645F7861" w14:textId="68F4F8DF" w:rsidR="00DE2F34" w:rsidRDefault="00DE2F34" w:rsidP="00AD7935">
            <w:pPr>
              <w:pStyle w:val="Tablebody"/>
              <w:rPr>
                <w:ins w:id="110" w:author="Zhao Xin" w:date="2014-11-05T11:18:00Z"/>
                <w:lang w:eastAsia="zh-CN"/>
              </w:rPr>
            </w:pPr>
            <w:proofErr w:type="spellStart"/>
            <w:ins w:id="111" w:author="Zhao Xin" w:date="2014-11-05T11:18:00Z">
              <w:r>
                <w:rPr>
                  <w:rFonts w:hint="eastAsia"/>
                  <w:lang w:eastAsia="zh-CN"/>
                </w:rPr>
                <w:t>Vector</w:t>
              </w:r>
              <w:r w:rsidR="00453D11">
                <w:rPr>
                  <w:rFonts w:hint="eastAsia"/>
                  <w:lang w:eastAsia="zh-CN"/>
                </w:rPr>
                <w:t>ized</w:t>
              </w:r>
              <w:proofErr w:type="spellEnd"/>
            </w:ins>
          </w:p>
        </w:tc>
        <w:tc>
          <w:tcPr>
            <w:tcW w:w="5051" w:type="dxa"/>
            <w:tcBorders>
              <w:top w:val="single" w:sz="2" w:space="0" w:color="auto"/>
              <w:left w:val="double" w:sz="4" w:space="0" w:color="auto"/>
              <w:bottom w:val="single" w:sz="2" w:space="0" w:color="auto"/>
              <w:right w:val="single" w:sz="2" w:space="0" w:color="auto"/>
            </w:tcBorders>
            <w:vAlign w:val="center"/>
          </w:tcPr>
          <w:p w14:paraId="3D9A0066" w14:textId="4FE18EA6" w:rsidR="00DE2F34" w:rsidRDefault="00DE3D9D" w:rsidP="00DC790C">
            <w:pPr>
              <w:pStyle w:val="Tablebody"/>
              <w:rPr>
                <w:ins w:id="112" w:author="Zhao Xin" w:date="2014-11-05T11:18:00Z"/>
                <w:lang w:eastAsia="zh-CN"/>
              </w:rPr>
            </w:pPr>
            <w:ins w:id="113" w:author="Zhao Xin" w:date="2014-11-05T11:20:00Z">
              <w:del w:id="114" w:author="Daniel" w:date="2014-11-14T16:59:00Z">
                <w:r w:rsidDel="00DC790C">
                  <w:rPr>
                    <w:rFonts w:hint="eastAsia"/>
                    <w:lang w:eastAsia="zh-CN"/>
                  </w:rPr>
                  <w:delText xml:space="preserve">As a </w:delText>
                </w:r>
                <w:r w:rsidR="005C1CA5" w:rsidDel="00DC790C">
                  <w:rPr>
                    <w:rFonts w:hint="eastAsia"/>
                    <w:lang w:eastAsia="zh-CN"/>
                  </w:rPr>
                  <w:delText>comparison,</w:delText>
                </w:r>
              </w:del>
            </w:ins>
            <w:ins w:id="115" w:author="Zhao Xin" w:date="2014-11-05T11:27:00Z">
              <w:del w:id="116" w:author="Daniel" w:date="2014-11-14T16:59:00Z">
                <w:r w:rsidR="005C1CA5" w:rsidDel="00DC790C">
                  <w:rPr>
                    <w:rFonts w:hint="eastAsia"/>
                    <w:lang w:eastAsia="zh-CN"/>
                  </w:rPr>
                  <w:delText xml:space="preserve"> </w:delText>
                </w:r>
                <w:r w:rsidR="00326FC4" w:rsidDel="00DC790C">
                  <w:delText>v</w:delText>
                </w:r>
              </w:del>
            </w:ins>
            <w:proofErr w:type="spellStart"/>
            <w:ins w:id="117" w:author="Daniel" w:date="2014-11-14T16:59:00Z">
              <w:r w:rsidR="00DC790C">
                <w:rPr>
                  <w:lang w:eastAsia="zh-CN"/>
                </w:rPr>
                <w:t>V</w:t>
              </w:r>
            </w:ins>
            <w:ins w:id="118" w:author="Zhao Xin" w:date="2014-11-05T11:27:00Z">
              <w:r w:rsidR="00326FC4">
                <w:t>ectorized</w:t>
              </w:r>
              <w:proofErr w:type="spellEnd"/>
              <w:r w:rsidR="00326FC4">
                <w:t xml:space="preserve"> algorithms rely on vector instru</w:t>
              </w:r>
              <w:r w:rsidR="00326FC4">
                <w:t>c</w:t>
              </w:r>
              <w:r w:rsidR="00326FC4">
                <w:t>tions operating on several words at once</w:t>
              </w:r>
              <w:r w:rsidR="00B63DB4">
                <w:rPr>
                  <w:rFonts w:hint="eastAsia"/>
                  <w:lang w:eastAsia="zh-CN"/>
                </w:rPr>
                <w:t>.</w:t>
              </w:r>
            </w:ins>
          </w:p>
        </w:tc>
      </w:tr>
    </w:tbl>
    <w:p w14:paraId="7E9A706A" w14:textId="77777777" w:rsidR="00737672" w:rsidRPr="003F2C2B" w:rsidRDefault="00737672" w:rsidP="00D060E6">
      <w:pPr>
        <w:pStyle w:val="InitialBodyText"/>
        <w:ind w:firstLine="410"/>
      </w:pPr>
    </w:p>
    <w:p w14:paraId="7832E2AE" w14:textId="53D60ADF" w:rsidR="003F2C2B" w:rsidRDefault="002F0073" w:rsidP="008D14A0">
      <w:pPr>
        <w:pStyle w:val="Titre2"/>
        <w:rPr>
          <w:lang w:eastAsia="zh-CN"/>
        </w:rPr>
      </w:pPr>
      <w:r>
        <w:rPr>
          <w:rFonts w:hint="eastAsia"/>
          <w:lang w:eastAsia="zh-CN"/>
        </w:rPr>
        <w:t>Encoding</w:t>
      </w:r>
      <w:r w:rsidR="008332FA">
        <w:rPr>
          <w:rFonts w:hint="eastAsia"/>
          <w:lang w:eastAsia="zh-CN"/>
        </w:rPr>
        <w:t xml:space="preserve"> Formats</w:t>
      </w:r>
    </w:p>
    <w:p w14:paraId="64DA150D" w14:textId="7E92E506" w:rsidR="00376942" w:rsidRDefault="001F47D4" w:rsidP="0063418E">
      <w:pPr>
        <w:pStyle w:val="InitialBodyText"/>
      </w:pPr>
      <w:r>
        <w:rPr>
          <w:rFonts w:hint="eastAsia"/>
        </w:rPr>
        <w:t>T</w:t>
      </w:r>
      <w:r w:rsidR="00B10A4C">
        <w:t xml:space="preserve">he </w:t>
      </w:r>
      <w:r w:rsidR="00B10A4C">
        <w:rPr>
          <w:rFonts w:hint="eastAsia"/>
        </w:rPr>
        <w:t xml:space="preserve">storage layout </w:t>
      </w:r>
      <w:r w:rsidR="001806EC">
        <w:t xml:space="preserve">of </w:t>
      </w:r>
      <w:r w:rsidR="00CE7B43">
        <w:rPr>
          <w:rFonts w:hint="eastAsia"/>
        </w:rPr>
        <w:t>a</w:t>
      </w:r>
      <w:r w:rsidR="00CE7B43">
        <w:t xml:space="preserve"> </w:t>
      </w:r>
      <w:r w:rsidR="003C6C45">
        <w:t>compression algorithm</w:t>
      </w:r>
      <w:r w:rsidR="00A1759B">
        <w:t xml:space="preserve"> </w:t>
      </w:r>
      <w:r w:rsidR="003C6C45">
        <w:t>often</w:t>
      </w:r>
      <w:r w:rsidR="00A1759B">
        <w:t xml:space="preserve"> </w:t>
      </w:r>
      <w:r w:rsidR="00F83D8F">
        <w:rPr>
          <w:rFonts w:hint="eastAsia"/>
        </w:rPr>
        <w:t>consists of</w:t>
      </w:r>
      <w:r w:rsidR="00DE1508">
        <w:t xml:space="preserve"> </w:t>
      </w:r>
      <w:r w:rsidR="00A1759B">
        <w:t xml:space="preserve">control </w:t>
      </w:r>
      <w:r w:rsidR="009D7C84">
        <w:t>patterns</w:t>
      </w:r>
      <w:r w:rsidR="009D7C84">
        <w:rPr>
          <w:rFonts w:hint="eastAsia"/>
        </w:rPr>
        <w:t xml:space="preserve"> </w:t>
      </w:r>
      <w:r w:rsidR="00FE7985">
        <w:t xml:space="preserve">and data </w:t>
      </w:r>
      <w:r w:rsidR="009D7C84">
        <w:t>snips</w:t>
      </w:r>
      <w:r w:rsidR="00FE7985">
        <w:rPr>
          <w:rFonts w:hint="eastAsia"/>
        </w:rPr>
        <w:t>.</w:t>
      </w:r>
      <w:r w:rsidR="00A1759B">
        <w:t xml:space="preserve"> Data </w:t>
      </w:r>
      <w:r w:rsidR="009D7C84">
        <w:t>snips represent</w:t>
      </w:r>
      <w:r w:rsidR="003C6C45">
        <w:t xml:space="preserve"> </w:t>
      </w:r>
      <w:r w:rsidR="00A1759B">
        <w:t>the encoded integers</w:t>
      </w:r>
      <w:r w:rsidR="00FA643B">
        <w:rPr>
          <w:rFonts w:hint="eastAsia"/>
        </w:rPr>
        <w:t xml:space="preserve"> in binary </w:t>
      </w:r>
      <w:r w:rsidR="001A1281">
        <w:t>format</w:t>
      </w:r>
      <w:r w:rsidR="00A1759B">
        <w:t>, while</w:t>
      </w:r>
      <w:r w:rsidR="008F0270">
        <w:rPr>
          <w:rFonts w:hint="eastAsia"/>
        </w:rPr>
        <w:t xml:space="preserve"> control</w:t>
      </w:r>
      <w:r w:rsidR="00A1759B">
        <w:t xml:space="preserve"> </w:t>
      </w:r>
      <w:r w:rsidR="006603FA">
        <w:rPr>
          <w:rFonts w:hint="eastAsia"/>
        </w:rPr>
        <w:t xml:space="preserve">patterns </w:t>
      </w:r>
      <w:r w:rsidR="006F3E08">
        <w:rPr>
          <w:rFonts w:hint="eastAsia"/>
        </w:rPr>
        <w:t>code</w:t>
      </w:r>
      <w:r w:rsidR="00A1759B">
        <w:t xml:space="preserve"> </w:t>
      </w:r>
      <w:r w:rsidR="006E0805">
        <w:rPr>
          <w:rFonts w:hint="eastAsia"/>
        </w:rPr>
        <w:t xml:space="preserve">the </w:t>
      </w:r>
      <w:r w:rsidR="003C6C45">
        <w:t xml:space="preserve">auxiliary information necessary to interpret the data </w:t>
      </w:r>
      <w:r w:rsidR="009D7C84">
        <w:t>snips</w:t>
      </w:r>
      <w:r w:rsidR="00A1759B">
        <w:t>.</w:t>
      </w:r>
      <w:r w:rsidR="00A1759B" w:rsidRPr="002E281F">
        <w:t xml:space="preserve"> </w:t>
      </w:r>
      <w:r w:rsidR="003C6C45">
        <w:t>M</w:t>
      </w:r>
      <w:r w:rsidR="00C675E4">
        <w:rPr>
          <w:rFonts w:hint="eastAsia"/>
        </w:rPr>
        <w:t xml:space="preserve">any compression algorithms </w:t>
      </w:r>
      <w:r w:rsidR="000D7A03">
        <w:rPr>
          <w:rFonts w:hint="eastAsia"/>
        </w:rPr>
        <w:t xml:space="preserve">such as </w:t>
      </w:r>
      <w:r w:rsidR="001C2345" w:rsidRPr="001C2345">
        <w:t>VB</w:t>
      </w:r>
      <w:r w:rsidR="003C6C45">
        <w:t> </w:t>
      </w:r>
      <w:r w:rsidR="006F741B">
        <w:t>[</w:t>
      </w:r>
      <w:proofErr w:type="spellStart"/>
      <w:r w:rsidR="006F741B">
        <w:t>Scholer</w:t>
      </w:r>
      <w:proofErr w:type="spellEnd"/>
      <w:r w:rsidR="006F741B">
        <w:t xml:space="preserve"> et al. 2002]</w:t>
      </w:r>
      <w:r w:rsidR="006F741B">
        <w:rPr>
          <w:rFonts w:hint="eastAsia"/>
        </w:rPr>
        <w:t xml:space="preserve"> and </w:t>
      </w:r>
      <w:r w:rsidR="007B18D1" w:rsidRPr="007B18D1">
        <w:t xml:space="preserve">Rice [Rice and </w:t>
      </w:r>
      <w:proofErr w:type="spellStart"/>
      <w:r w:rsidR="007B18D1" w:rsidRPr="007B18D1">
        <w:t>Plaunt</w:t>
      </w:r>
      <w:proofErr w:type="spellEnd"/>
      <w:r w:rsidR="007B18D1" w:rsidRPr="007B18D1">
        <w:t xml:space="preserve"> 1971] </w:t>
      </w:r>
      <w:r w:rsidR="003C6C45">
        <w:t>interleave the</w:t>
      </w:r>
      <w:r w:rsidR="00421A0C" w:rsidRPr="00421A0C">
        <w:t xml:space="preserve"> control </w:t>
      </w:r>
      <w:r w:rsidR="003C6C45">
        <w:t xml:space="preserve">and data </w:t>
      </w:r>
      <w:r w:rsidR="006E0A95">
        <w:rPr>
          <w:rFonts w:hint="eastAsia"/>
        </w:rPr>
        <w:t>snips</w:t>
      </w:r>
      <w:r w:rsidR="003C6C45">
        <w:t xml:space="preserve"> in a continuous stream</w:t>
      </w:r>
      <w:r w:rsidR="0054606C">
        <w:rPr>
          <w:rFonts w:hint="eastAsia"/>
        </w:rPr>
        <w:t xml:space="preserve">. </w:t>
      </w:r>
      <w:r w:rsidR="000560AE" w:rsidRPr="000560AE">
        <w:t xml:space="preserve">For example, in Simple-9, each 32-bit word contains a control </w:t>
      </w:r>
      <w:r w:rsidR="00D45554">
        <w:rPr>
          <w:rFonts w:hint="eastAsia"/>
        </w:rPr>
        <w:t xml:space="preserve">pattern </w:t>
      </w:r>
      <w:r w:rsidR="000560AE" w:rsidRPr="000560AE">
        <w:t xml:space="preserve">(4 bits) followed by a data </w:t>
      </w:r>
      <w:r w:rsidR="001A11FE">
        <w:rPr>
          <w:rFonts w:hint="eastAsia"/>
        </w:rPr>
        <w:t>snip</w:t>
      </w:r>
      <w:r w:rsidR="000560AE" w:rsidRPr="000560AE">
        <w:t xml:space="preserve"> (28 bits). </w:t>
      </w:r>
      <w:r w:rsidR="003C6C45">
        <w:t>Yet</w:t>
      </w:r>
      <w:r w:rsidR="00232553">
        <w:rPr>
          <w:rFonts w:hint="eastAsia"/>
        </w:rPr>
        <w:t xml:space="preserve"> </w:t>
      </w:r>
      <w:r w:rsidR="003C6C45">
        <w:t>previous authors have found it convenient to separate</w:t>
      </w:r>
      <w:r w:rsidR="002778CB">
        <w:t xml:space="preserve"> </w:t>
      </w:r>
      <w:r w:rsidR="00202709">
        <w:rPr>
          <w:rFonts w:hint="eastAsia"/>
        </w:rPr>
        <w:t xml:space="preserve">control </w:t>
      </w:r>
      <w:r w:rsidR="0003341E">
        <w:rPr>
          <w:rFonts w:hint="eastAsia"/>
        </w:rPr>
        <w:t xml:space="preserve">patterns </w:t>
      </w:r>
      <w:r w:rsidR="00A1759B">
        <w:t>from data</w:t>
      </w:r>
      <w:r w:rsidR="002778CB">
        <w:rPr>
          <w:rFonts w:hint="eastAsia"/>
        </w:rPr>
        <w:t xml:space="preserve"> </w:t>
      </w:r>
      <w:r w:rsidR="009D7C84">
        <w:t xml:space="preserve">snips </w:t>
      </w:r>
      <w:r w:rsidR="003C6C45">
        <w:t xml:space="preserve">in distinct </w:t>
      </w:r>
      <w:r w:rsidR="004B3450">
        <w:rPr>
          <w:rFonts w:hint="eastAsia"/>
        </w:rPr>
        <w:t>space</w:t>
      </w:r>
      <w:r w:rsidR="003C6C45">
        <w:t xml:space="preserve"> when designing SIMD compression algorithms</w:t>
      </w:r>
      <w:r w:rsidR="00A309C6">
        <w:rPr>
          <w:rFonts w:hint="eastAsia"/>
        </w:rPr>
        <w:t xml:space="preserve"> [</w:t>
      </w:r>
      <w:r w:rsidR="00B7757A" w:rsidRPr="00646ADC">
        <w:rPr>
          <w:rFonts w:hint="eastAsia"/>
        </w:rPr>
        <w:t>Schlegel et al. 2010</w:t>
      </w:r>
      <w:r w:rsidR="000C07BE">
        <w:t>;</w:t>
      </w:r>
      <w:r w:rsidR="003C6C45">
        <w:t xml:space="preserve"> </w:t>
      </w:r>
      <w:proofErr w:type="spellStart"/>
      <w:r w:rsidR="003C6C45">
        <w:rPr>
          <w:rFonts w:hint="eastAsia"/>
        </w:rPr>
        <w:t>Lemire</w:t>
      </w:r>
      <w:proofErr w:type="spellEnd"/>
      <w:r w:rsidR="003C6C45">
        <w:rPr>
          <w:rFonts w:hint="eastAsia"/>
        </w:rPr>
        <w:t xml:space="preserve"> and </w:t>
      </w:r>
      <w:proofErr w:type="spellStart"/>
      <w:r w:rsidR="003C6C45">
        <w:rPr>
          <w:rFonts w:hint="eastAsia"/>
        </w:rPr>
        <w:t>Boystov</w:t>
      </w:r>
      <w:proofErr w:type="spellEnd"/>
      <w:r w:rsidR="00597945">
        <w:rPr>
          <w:rFonts w:hint="eastAsia"/>
        </w:rPr>
        <w:t xml:space="preserve"> 201</w:t>
      </w:r>
      <w:r w:rsidR="00597945">
        <w:t>4</w:t>
      </w:r>
      <w:r w:rsidR="00A309C6">
        <w:rPr>
          <w:rFonts w:hint="eastAsia"/>
        </w:rPr>
        <w:t>]</w:t>
      </w:r>
      <w:r w:rsidR="00A1759B">
        <w:t>.</w:t>
      </w:r>
      <w:r w:rsidR="00F04BAA">
        <w:rPr>
          <w:rFonts w:hint="eastAsia"/>
        </w:rPr>
        <w:t xml:space="preserve"> We </w:t>
      </w:r>
      <w:r w:rsidR="002C0C99">
        <w:t>adopt this</w:t>
      </w:r>
      <w:r w:rsidR="00F04BAA">
        <w:rPr>
          <w:rFonts w:hint="eastAsia"/>
        </w:rPr>
        <w:t xml:space="preserve"> </w:t>
      </w:r>
      <w:r w:rsidR="00DD6031">
        <w:rPr>
          <w:rFonts w:hint="eastAsia"/>
        </w:rPr>
        <w:t>idea</w:t>
      </w:r>
      <w:r w:rsidR="000560AE">
        <w:t xml:space="preserve">. Thus, in creating a </w:t>
      </w:r>
      <w:proofErr w:type="spellStart"/>
      <w:r w:rsidR="000560AE">
        <w:t>vectorized</w:t>
      </w:r>
      <w:proofErr w:type="spellEnd"/>
      <w:r w:rsidR="000560AE">
        <w:t xml:space="preserve"> version of </w:t>
      </w:r>
      <w:r w:rsidR="00035979">
        <w:rPr>
          <w:rFonts w:hint="eastAsia"/>
        </w:rPr>
        <w:t>a scalar algorithm</w:t>
      </w:r>
      <w:r w:rsidR="000560AE">
        <w:t xml:space="preserve">, we store continuously the data </w:t>
      </w:r>
      <w:r w:rsidR="00F3468A">
        <w:rPr>
          <w:rFonts w:hint="eastAsia"/>
        </w:rPr>
        <w:t>snips</w:t>
      </w:r>
      <w:r w:rsidR="000560AE">
        <w:t xml:space="preserve"> </w:t>
      </w:r>
      <w:r w:rsidR="002D3272">
        <w:rPr>
          <w:rFonts w:hint="eastAsia"/>
        </w:rPr>
        <w:t xml:space="preserve">in the </w:t>
      </w:r>
      <w:r w:rsidR="002D3272" w:rsidRPr="00E47EAF">
        <w:rPr>
          <w:rFonts w:hint="eastAsia"/>
          <w:i/>
        </w:rPr>
        <w:t>data area</w:t>
      </w:r>
      <w:r w:rsidR="0038215B">
        <w:rPr>
          <w:rFonts w:hint="eastAsia"/>
        </w:rPr>
        <w:t>. S</w:t>
      </w:r>
      <w:r w:rsidR="000560AE">
        <w:t>imilarly</w:t>
      </w:r>
      <w:r w:rsidR="002B1ECB">
        <w:rPr>
          <w:rFonts w:hint="eastAsia"/>
        </w:rPr>
        <w:t>,</w:t>
      </w:r>
      <w:r w:rsidR="000560AE">
        <w:t xml:space="preserve"> </w:t>
      </w:r>
      <w:r w:rsidR="002B1ECB">
        <w:rPr>
          <w:rFonts w:hint="eastAsia"/>
        </w:rPr>
        <w:t xml:space="preserve">we </w:t>
      </w:r>
      <w:r w:rsidR="000560AE">
        <w:t xml:space="preserve">regroup the control </w:t>
      </w:r>
      <w:r w:rsidR="006763E6">
        <w:rPr>
          <w:rFonts w:hint="eastAsia"/>
        </w:rPr>
        <w:t xml:space="preserve">patterns </w:t>
      </w:r>
      <w:r w:rsidR="00EB5428">
        <w:rPr>
          <w:rFonts w:hint="eastAsia"/>
        </w:rPr>
        <w:t xml:space="preserve">in the </w:t>
      </w:r>
      <w:r w:rsidR="00EB5428" w:rsidRPr="00EF4E21">
        <w:rPr>
          <w:rFonts w:hint="eastAsia"/>
          <w:i/>
        </w:rPr>
        <w:t>control area</w:t>
      </w:r>
      <w:r w:rsidR="00EB5428">
        <w:rPr>
          <w:rFonts w:hint="eastAsia"/>
        </w:rPr>
        <w:t xml:space="preserve"> </w:t>
      </w:r>
      <w:r w:rsidR="000560AE">
        <w:t xml:space="preserve">separately. Moreover, we pack the data </w:t>
      </w:r>
      <w:r w:rsidR="00387465">
        <w:rPr>
          <w:rFonts w:hint="eastAsia"/>
        </w:rPr>
        <w:t>snips</w:t>
      </w:r>
      <w:r w:rsidR="000560AE">
        <w:t xml:space="preserve"> using a </w:t>
      </w:r>
      <w:r w:rsidR="000560AE" w:rsidRPr="000560AE">
        <w:t>4</w:t>
      </w:r>
      <w:r w:rsidR="000560AE">
        <w:t>-way vertical data organization</w:t>
      </w:r>
      <w:r w:rsidR="00897DDD">
        <w:rPr>
          <w:rFonts w:hint="eastAsia"/>
        </w:rPr>
        <w:t>.</w:t>
      </w:r>
      <w:r w:rsidR="0091530B">
        <w:t xml:space="preserve"> </w:t>
      </w:r>
    </w:p>
    <w:p w14:paraId="4A58FDB8" w14:textId="6711C96C" w:rsidR="006E5988" w:rsidRDefault="006E5988" w:rsidP="00D93DA4">
      <w:pPr>
        <w:pStyle w:val="InitialBodyText"/>
        <w:ind w:firstLine="288"/>
      </w:pPr>
      <w:r>
        <w:t>We consider an existing integer compression algorithm where</w:t>
      </w:r>
      <w:r w:rsidR="0094393E">
        <w:rPr>
          <w:rFonts w:hint="eastAsia"/>
        </w:rPr>
        <w:t xml:space="preserve"> a control </w:t>
      </w:r>
      <w:r w:rsidR="00AC1AE1">
        <w:rPr>
          <w:rFonts w:hint="eastAsia"/>
        </w:rPr>
        <w:t xml:space="preserve">pattern </w:t>
      </w:r>
      <w:r w:rsidR="00AB42E1">
        <w:t>describes</w:t>
      </w:r>
      <w:r w:rsidR="00AB42E1">
        <w:rPr>
          <w:rFonts w:hint="eastAsia"/>
        </w:rPr>
        <w:t xml:space="preserve"> </w:t>
      </w:r>
      <w:r w:rsidR="00F1562B">
        <w:rPr>
          <w:rFonts w:hint="eastAsia"/>
        </w:rPr>
        <w:t xml:space="preserve">a sequence of </w:t>
      </w:r>
      <w:r w:rsidR="00AB42E1">
        <w:rPr>
          <w:i/>
        </w:rPr>
        <w:t>N</w:t>
      </w:r>
      <w:r w:rsidR="00AB42E1">
        <w:rPr>
          <w:rFonts w:hint="eastAsia"/>
          <w:i/>
        </w:rPr>
        <w:t xml:space="preserve"> </w:t>
      </w:r>
      <w:r w:rsidR="00C64FFA">
        <w:rPr>
          <w:rFonts w:hint="eastAsia"/>
        </w:rPr>
        <w:t xml:space="preserve">consecutive integers. </w:t>
      </w:r>
      <w:r w:rsidR="00F428FC">
        <w:rPr>
          <w:rFonts w:hint="eastAsia"/>
        </w:rPr>
        <w:t xml:space="preserve">In our approach, </w:t>
      </w:r>
      <w:r w:rsidR="00120199">
        <w:rPr>
          <w:rFonts w:hint="eastAsia"/>
        </w:rPr>
        <w:t xml:space="preserve">we </w:t>
      </w:r>
      <w:r>
        <w:t xml:space="preserve">use this same </w:t>
      </w:r>
      <w:r w:rsidR="0037082F">
        <w:rPr>
          <w:rFonts w:hint="eastAsia"/>
        </w:rPr>
        <w:t xml:space="preserve">control pattern </w:t>
      </w:r>
      <w:r>
        <w:t xml:space="preserve">to describe a </w:t>
      </w:r>
      <w:r w:rsidR="00A009F5">
        <w:rPr>
          <w:rFonts w:hint="eastAsia"/>
        </w:rPr>
        <w:t xml:space="preserve">sequence of </w:t>
      </w:r>
      <w:r w:rsidR="008007C3" w:rsidRPr="00B77ACC">
        <w:rPr>
          <w:rFonts w:hint="eastAsia"/>
        </w:rPr>
        <w:t>4</w:t>
      </w:r>
      <w:r w:rsidR="00AB42E1">
        <w:rPr>
          <w:i/>
        </w:rPr>
        <w:t>N</w:t>
      </w:r>
      <w:r w:rsidR="00AB42E1">
        <w:rPr>
          <w:rFonts w:hint="eastAsia"/>
          <w:i/>
        </w:rPr>
        <w:t xml:space="preserve"> </w:t>
      </w:r>
      <w:r w:rsidR="00A009F5">
        <w:rPr>
          <w:rFonts w:hint="eastAsia"/>
        </w:rPr>
        <w:t>consecutive integers</w:t>
      </w:r>
      <w:r w:rsidR="00464423">
        <w:rPr>
          <w:rFonts w:hint="eastAsia"/>
        </w:rPr>
        <w:t>.</w:t>
      </w:r>
      <w:r w:rsidR="002F4C07">
        <w:rPr>
          <w:rFonts w:hint="eastAsia"/>
        </w:rPr>
        <w:t xml:space="preserve"> </w:t>
      </w:r>
      <w:r w:rsidR="00464423">
        <w:rPr>
          <w:rFonts w:hint="eastAsia"/>
        </w:rPr>
        <w:t>I</w:t>
      </w:r>
      <w:r w:rsidR="002F4C07">
        <w:rPr>
          <w:rFonts w:hint="eastAsia"/>
        </w:rPr>
        <w:t xml:space="preserve">.e., </w:t>
      </w:r>
      <w:r>
        <w:t>the control pattern describes</w:t>
      </w:r>
      <w:r w:rsidR="00744F67">
        <w:rPr>
          <w:rFonts w:hint="eastAsia"/>
        </w:rPr>
        <w:t xml:space="preserve"> </w:t>
      </w:r>
      <w:r>
        <w:rPr>
          <w:i/>
        </w:rPr>
        <w:t>N</w:t>
      </w:r>
      <w:r>
        <w:rPr>
          <w:rFonts w:hint="eastAsia"/>
        </w:rPr>
        <w:t xml:space="preserve"> </w:t>
      </w:r>
      <w:r w:rsidR="00E81209">
        <w:rPr>
          <w:rFonts w:hint="eastAsia"/>
        </w:rPr>
        <w:t xml:space="preserve">integer </w:t>
      </w:r>
      <w:r w:rsidR="005B4249" w:rsidRPr="005B4249">
        <w:t>quadruple</w:t>
      </w:r>
      <w:r w:rsidR="00CB0376">
        <w:rPr>
          <w:rFonts w:hint="eastAsia"/>
        </w:rPr>
        <w:t>s</w:t>
      </w:r>
      <w:r w:rsidR="00EE2A1B">
        <w:rPr>
          <w:rFonts w:hint="eastAsia"/>
        </w:rPr>
        <w:t xml:space="preserve">. </w:t>
      </w:r>
      <w:r w:rsidR="00C82130">
        <w:rPr>
          <w:rFonts w:hint="eastAsia"/>
        </w:rPr>
        <w:t>E</w:t>
      </w:r>
      <w:r w:rsidR="00C00CCF">
        <w:rPr>
          <w:rFonts w:hint="eastAsia"/>
        </w:rPr>
        <w:t xml:space="preserve">ach four </w:t>
      </w:r>
      <w:r w:rsidR="00490BCD">
        <w:rPr>
          <w:rFonts w:hint="eastAsia"/>
        </w:rPr>
        <w:t xml:space="preserve">integers </w:t>
      </w:r>
      <w:r w:rsidR="00AE3708">
        <w:rPr>
          <w:rFonts w:hint="eastAsia"/>
        </w:rPr>
        <w:t xml:space="preserve">in a </w:t>
      </w:r>
      <w:r w:rsidR="000142C4" w:rsidRPr="000142C4">
        <w:t>quadruple</w:t>
      </w:r>
      <w:r w:rsidR="0095754F">
        <w:rPr>
          <w:rFonts w:hint="eastAsia"/>
        </w:rPr>
        <w:t xml:space="preserve"> </w:t>
      </w:r>
      <w:r w:rsidR="00A22556">
        <w:rPr>
          <w:rFonts w:hint="eastAsia"/>
        </w:rPr>
        <w:t>are</w:t>
      </w:r>
      <w:r w:rsidR="00FB29DD">
        <w:rPr>
          <w:rFonts w:hint="eastAsia"/>
        </w:rPr>
        <w:t xml:space="preserve"> enco</w:t>
      </w:r>
      <w:r w:rsidR="00FB29DD">
        <w:rPr>
          <w:rFonts w:hint="eastAsia"/>
        </w:rPr>
        <w:t>d</w:t>
      </w:r>
      <w:r w:rsidR="00FB29DD">
        <w:rPr>
          <w:rFonts w:hint="eastAsia"/>
        </w:rPr>
        <w:lastRenderedPageBreak/>
        <w:t xml:space="preserve">ed in the same way, </w:t>
      </w:r>
      <w:r w:rsidR="00D3107B">
        <w:rPr>
          <w:rFonts w:hint="eastAsia"/>
        </w:rPr>
        <w:t xml:space="preserve">and distributed </w:t>
      </w:r>
      <w:r w:rsidR="00EA7E3E">
        <w:rPr>
          <w:rFonts w:hint="eastAsia"/>
        </w:rPr>
        <w:t xml:space="preserve">into </w:t>
      </w:r>
      <w:r>
        <w:t xml:space="preserve">the </w:t>
      </w:r>
      <w:r w:rsidR="000B5FB6">
        <w:rPr>
          <w:rFonts w:hint="eastAsia"/>
        </w:rPr>
        <w:t xml:space="preserve">four </w:t>
      </w:r>
      <w:r>
        <w:t>32-bit</w:t>
      </w:r>
      <w:r>
        <w:rPr>
          <w:rFonts w:hint="eastAsia"/>
        </w:rPr>
        <w:t xml:space="preserve"> </w:t>
      </w:r>
      <w:r w:rsidR="000B5FB6">
        <w:rPr>
          <w:rFonts w:hint="eastAsia"/>
        </w:rPr>
        <w:t xml:space="preserve">data components of </w:t>
      </w:r>
      <w:r w:rsidR="006C1CBA">
        <w:rPr>
          <w:rFonts w:hint="eastAsia"/>
        </w:rPr>
        <w:t xml:space="preserve">a 128-bit </w:t>
      </w:r>
      <w:r w:rsidR="00A073FA">
        <w:rPr>
          <w:rFonts w:hint="eastAsia"/>
        </w:rPr>
        <w:t>data vector.</w:t>
      </w:r>
      <w:r w:rsidR="00F766B1">
        <w:rPr>
          <w:rFonts w:hint="eastAsia"/>
        </w:rPr>
        <w:t xml:space="preserve"> </w:t>
      </w:r>
      <w:r>
        <w:t xml:space="preserve"> </w:t>
      </w:r>
    </w:p>
    <w:p w14:paraId="7387F166" w14:textId="7358D727" w:rsidR="00D74E63" w:rsidRDefault="00431A67" w:rsidP="00D93DA4">
      <w:pPr>
        <w:pStyle w:val="InitialBodyText"/>
        <w:ind w:firstLine="288"/>
      </w:pPr>
      <w:r>
        <w:t xml:space="preserve">As much as possible, our encoding and decoding routines are just a </w:t>
      </w:r>
      <w:proofErr w:type="spellStart"/>
      <w:r>
        <w:t>vectorized</w:t>
      </w:r>
      <w:proofErr w:type="spellEnd"/>
      <w:r>
        <w:t xml:space="preserve"> ve</w:t>
      </w:r>
      <w:r>
        <w:t>r</w:t>
      </w:r>
      <w:r>
        <w:t>sion of the original scalar routines:  if a control pattern specifies that 32 integers are packed using a bit width of 10, then we would pack 128 integers using the same bit width (10).</w:t>
      </w:r>
      <w:r w:rsidR="000C6B62">
        <w:t xml:space="preserve"> Though simple, this approach is effective.</w:t>
      </w:r>
    </w:p>
    <w:p w14:paraId="609AC171" w14:textId="0593BCC7" w:rsidR="00EA3228" w:rsidRDefault="00942867" w:rsidP="00D93DA4">
      <w:pPr>
        <w:pStyle w:val="InitialBodyText"/>
        <w:ind w:firstLine="288"/>
      </w:pPr>
      <w:r>
        <w:rPr>
          <w:rFonts w:hint="eastAsia"/>
        </w:rPr>
        <w:t>F</w:t>
      </w:r>
      <w:r>
        <w:t>o</w:t>
      </w:r>
      <w:r>
        <w:rPr>
          <w:rFonts w:hint="eastAsia"/>
        </w:rPr>
        <w:t xml:space="preserve">r </w:t>
      </w:r>
      <w:r w:rsidR="00286A2E">
        <w:rPr>
          <w:rFonts w:hint="eastAsia"/>
        </w:rPr>
        <w:t xml:space="preserve">algorithms with </w:t>
      </w:r>
      <w:r w:rsidR="00662680">
        <w:rPr>
          <w:rFonts w:hint="eastAsia"/>
        </w:rPr>
        <w:t>exceptional values</w:t>
      </w:r>
      <w:r w:rsidR="00AE7F92">
        <w:rPr>
          <w:rFonts w:hint="eastAsia"/>
        </w:rPr>
        <w:t xml:space="preserve"> (</w:t>
      </w:r>
      <w:r w:rsidR="00761D3E">
        <w:rPr>
          <w:rFonts w:hint="eastAsia"/>
        </w:rPr>
        <w:t xml:space="preserve">e.g., </w:t>
      </w:r>
      <w:proofErr w:type="spellStart"/>
      <w:r w:rsidR="00AE7F92" w:rsidRPr="00510027">
        <w:rPr>
          <w:rFonts w:hint="eastAsia"/>
          <w:i/>
        </w:rPr>
        <w:t>PForDelta</w:t>
      </w:r>
      <w:proofErr w:type="spellEnd"/>
      <w:r w:rsidR="00807EAD">
        <w:rPr>
          <w:rFonts w:hint="eastAsia"/>
        </w:rPr>
        <w:t>)</w:t>
      </w:r>
      <w:r w:rsidR="00AE7F92">
        <w:rPr>
          <w:rFonts w:hint="eastAsia"/>
        </w:rPr>
        <w:t xml:space="preserve">, </w:t>
      </w:r>
      <w:r w:rsidR="00753499">
        <w:rPr>
          <w:rFonts w:hint="eastAsia"/>
        </w:rPr>
        <w:t xml:space="preserve">it </w:t>
      </w:r>
      <w:r w:rsidR="000C6B62">
        <w:t>is</w:t>
      </w:r>
      <w:r w:rsidR="00753499">
        <w:rPr>
          <w:rFonts w:hint="eastAsia"/>
        </w:rPr>
        <w:t xml:space="preserve"> infeasible to </w:t>
      </w:r>
      <w:r w:rsidR="00ED3BA6">
        <w:rPr>
          <w:rFonts w:hint="eastAsia"/>
        </w:rPr>
        <w:t xml:space="preserve">directly </w:t>
      </w:r>
      <w:r w:rsidR="00753499">
        <w:rPr>
          <w:rFonts w:hint="eastAsia"/>
        </w:rPr>
        <w:t xml:space="preserve">apply </w:t>
      </w:r>
      <w:r w:rsidR="0046185E">
        <w:t>our</w:t>
      </w:r>
      <w:r w:rsidR="00D71D2F">
        <w:rPr>
          <w:rFonts w:hint="eastAsia"/>
        </w:rPr>
        <w:t xml:space="preserve"> </w:t>
      </w:r>
      <w:r w:rsidR="000C6B62">
        <w:t>strategy because we have exceptions in addition to control patterns and data snips</w:t>
      </w:r>
      <w:r w:rsidR="00562445">
        <w:rPr>
          <w:rFonts w:hint="eastAsia"/>
        </w:rPr>
        <w:t>.</w:t>
      </w:r>
      <w:r w:rsidR="0005693F">
        <w:rPr>
          <w:rFonts w:hint="eastAsia"/>
        </w:rPr>
        <w:t xml:space="preserve"> </w:t>
      </w:r>
      <w:r w:rsidR="000C6B62">
        <w:t xml:space="preserve">However, it is not difficult to extend our approach to include exceptions stored in a separate location. </w:t>
      </w:r>
    </w:p>
    <w:p w14:paraId="1E1843CD" w14:textId="16A5224D" w:rsidR="00C80DC2" w:rsidRPr="00681607" w:rsidRDefault="00C80DC2" w:rsidP="00C80DC2">
      <w:pPr>
        <w:pStyle w:val="Titre2"/>
        <w:rPr>
          <w:strike/>
        </w:rPr>
      </w:pPr>
      <w:r>
        <w:t>SIMD</w:t>
      </w:r>
      <w:r w:rsidR="00617B7A">
        <w:rPr>
          <w:rFonts w:hint="eastAsia"/>
          <w:lang w:eastAsia="zh-CN"/>
        </w:rPr>
        <w:t xml:space="preserve">-based </w:t>
      </w:r>
      <w:r>
        <w:t>Encoding and Decoding</w:t>
      </w:r>
    </w:p>
    <w:p w14:paraId="3DDB8912" w14:textId="7DDE02D9" w:rsidR="007E70D8" w:rsidRDefault="007E70D8" w:rsidP="007E70D8">
      <w:pPr>
        <w:pStyle w:val="InitialBodyText"/>
      </w:pPr>
      <w:r>
        <w:t>SIMD (Single Instruction, Multiple Data) instruction</w:t>
      </w:r>
      <w:r>
        <w:rPr>
          <w:rFonts w:hint="eastAsia"/>
        </w:rPr>
        <w:t>s</w:t>
      </w:r>
      <w:r>
        <w:t xml:space="preserve"> </w:t>
      </w:r>
      <w:r>
        <w:rPr>
          <w:rFonts w:hint="eastAsia"/>
        </w:rPr>
        <w:t>are</w:t>
      </w:r>
      <w:r>
        <w:t xml:space="preserve"> widely supported by mo</w:t>
      </w:r>
      <w:r>
        <w:t>d</w:t>
      </w:r>
      <w:r>
        <w:t>ern processors. In particular, our SIMD-based algorithm</w:t>
      </w:r>
      <w:r>
        <w:rPr>
          <w:rFonts w:hint="eastAsia"/>
        </w:rPr>
        <w:t>s</w:t>
      </w:r>
      <w:r>
        <w:t xml:space="preserve"> focus on the </w:t>
      </w:r>
      <w:r w:rsidRPr="00050260">
        <w:t>SSE</w:t>
      </w:r>
      <w:r w:rsidR="000C6B62">
        <w:t xml:space="preserve"> instru</w:t>
      </w:r>
      <w:r w:rsidR="000C6B62">
        <w:t>c</w:t>
      </w:r>
      <w:r w:rsidR="000C6B62">
        <w:t>tions available on all recent Intel processors</w:t>
      </w:r>
      <w:r w:rsidRPr="00050260">
        <w:t xml:space="preserve"> </w:t>
      </w:r>
      <w:r>
        <w:t>[</w:t>
      </w:r>
      <w:r>
        <w:rPr>
          <w:rFonts w:hint="eastAsia"/>
        </w:rPr>
        <w:t>Intel 2010</w:t>
      </w:r>
      <w:r>
        <w:t xml:space="preserve">]. </w:t>
      </w:r>
      <w:r w:rsidR="000C6B62">
        <w:t>These instructions</w:t>
      </w:r>
      <w:r>
        <w:t xml:space="preserve"> operate on 128-bit registers (call</w:t>
      </w:r>
      <w:r>
        <w:rPr>
          <w:rFonts w:hint="eastAsia"/>
        </w:rPr>
        <w:t>ed</w:t>
      </w:r>
      <w:r>
        <w:t xml:space="preserve"> </w:t>
      </w:r>
      <w:r w:rsidRPr="008E0FD4">
        <w:rPr>
          <w:i/>
        </w:rPr>
        <w:t>XMM registers</w:t>
      </w:r>
      <w:r>
        <w:t>)</w:t>
      </w:r>
      <w:r w:rsidR="000C6B62">
        <w:t xml:space="preserve"> making</w:t>
      </w:r>
      <w:r w:rsidR="00C466B7" w:rsidRPr="00C466B7">
        <w:t xml:space="preserve"> it possible to</w:t>
      </w:r>
      <w:r>
        <w:t xml:space="preserve"> process four 32-bit integers simultaneously</w:t>
      </w:r>
      <w:r>
        <w:rPr>
          <w:rFonts w:hint="eastAsia"/>
        </w:rPr>
        <w:t xml:space="preserve">. </w:t>
      </w:r>
      <w:r w:rsidR="000C6B62">
        <w:t>T</w:t>
      </w:r>
      <w:r>
        <w:t>he</w:t>
      </w:r>
      <w:r w:rsidR="000C6B62">
        <w:t xml:space="preserve"> main</w:t>
      </w:r>
      <w:r>
        <w:t xml:space="preserve"> SSE instructions used in our algorithm</w:t>
      </w:r>
      <w:r>
        <w:rPr>
          <w:rFonts w:hint="eastAsia"/>
        </w:rPr>
        <w:t xml:space="preserve">s </w:t>
      </w:r>
      <w:r w:rsidR="000C6B62">
        <w:t>are</w:t>
      </w:r>
      <w:r>
        <w:t>:</w:t>
      </w:r>
    </w:p>
    <w:p w14:paraId="2A264072" w14:textId="77777777" w:rsidR="007E70D8" w:rsidRDefault="007E70D8" w:rsidP="007E70D8">
      <w:pPr>
        <w:pStyle w:val="InitialBodyText"/>
        <w:ind w:firstLine="90"/>
      </w:pPr>
    </w:p>
    <w:p w14:paraId="18832524" w14:textId="77BAFAFB" w:rsidR="007E70D8" w:rsidRPr="00A912F5" w:rsidRDefault="007E70D8" w:rsidP="007E70D8">
      <w:pPr>
        <w:pStyle w:val="DescriptionList"/>
        <w:numPr>
          <w:ilvl w:val="0"/>
          <w:numId w:val="5"/>
        </w:numPr>
        <w:rPr>
          <w:sz w:val="18"/>
        </w:rPr>
      </w:pPr>
      <w:r w:rsidRPr="00132F89">
        <w:rPr>
          <w:b/>
          <w:i w:val="0"/>
          <w:sz w:val="18"/>
        </w:rPr>
        <w:t>MOVDQA</w:t>
      </w:r>
      <w:r w:rsidRPr="00132F89">
        <w:rPr>
          <w:i w:val="0"/>
          <w:sz w:val="18"/>
        </w:rPr>
        <w:t xml:space="preserve"> </w:t>
      </w:r>
      <w:proofErr w:type="spellStart"/>
      <w:proofErr w:type="gramStart"/>
      <w:r w:rsidRPr="00132F89">
        <w:rPr>
          <w:b/>
          <w:sz w:val="18"/>
        </w:rPr>
        <w:t>dst</w:t>
      </w:r>
      <w:proofErr w:type="spellEnd"/>
      <w:proofErr w:type="gramEnd"/>
      <w:r w:rsidRPr="00132F89">
        <w:rPr>
          <w:b/>
          <w:i w:val="0"/>
          <w:sz w:val="18"/>
        </w:rPr>
        <w:t xml:space="preserve"> </w:t>
      </w:r>
      <w:proofErr w:type="spellStart"/>
      <w:r w:rsidRPr="00132F89">
        <w:rPr>
          <w:b/>
          <w:sz w:val="18"/>
        </w:rPr>
        <w:t>src</w:t>
      </w:r>
      <w:proofErr w:type="spellEnd"/>
      <w:r w:rsidRPr="00132F89">
        <w:rPr>
          <w:i w:val="0"/>
          <w:sz w:val="18"/>
        </w:rPr>
        <w:t>:</w:t>
      </w:r>
      <w:r w:rsidRPr="00132F89">
        <w:rPr>
          <w:sz w:val="18"/>
        </w:rPr>
        <w:t xml:space="preserve"> </w:t>
      </w:r>
      <w:r w:rsidRPr="00132F89">
        <w:rPr>
          <w:i w:val="0"/>
          <w:sz w:val="18"/>
        </w:rPr>
        <w:t xml:space="preserve">Copy from 128-bit data source </w:t>
      </w:r>
      <w:proofErr w:type="spellStart"/>
      <w:r w:rsidRPr="00132F89">
        <w:rPr>
          <w:sz w:val="18"/>
        </w:rPr>
        <w:t>src</w:t>
      </w:r>
      <w:proofErr w:type="spellEnd"/>
      <w:r w:rsidRPr="00132F89">
        <w:rPr>
          <w:i w:val="0"/>
          <w:sz w:val="18"/>
        </w:rPr>
        <w:t xml:space="preserve"> to 128-bit </w:t>
      </w:r>
      <w:proofErr w:type="spellStart"/>
      <w:r w:rsidRPr="00132F89">
        <w:rPr>
          <w:sz w:val="18"/>
        </w:rPr>
        <w:t>dst</w:t>
      </w:r>
      <w:proofErr w:type="spellEnd"/>
      <w:r w:rsidRPr="00132F89">
        <w:rPr>
          <w:i w:val="0"/>
          <w:sz w:val="18"/>
        </w:rPr>
        <w:t xml:space="preserve">. </w:t>
      </w:r>
      <w:proofErr w:type="spellStart"/>
      <w:proofErr w:type="gramStart"/>
      <w:r w:rsidRPr="00132F89">
        <w:rPr>
          <w:sz w:val="18"/>
        </w:rPr>
        <w:t>src</w:t>
      </w:r>
      <w:proofErr w:type="spellEnd"/>
      <w:proofErr w:type="gramEnd"/>
      <w:r w:rsidRPr="00132F89">
        <w:rPr>
          <w:i w:val="0"/>
          <w:sz w:val="18"/>
        </w:rPr>
        <w:t xml:space="preserve"> and </w:t>
      </w:r>
      <w:proofErr w:type="spellStart"/>
      <w:r w:rsidRPr="00132F89">
        <w:rPr>
          <w:sz w:val="18"/>
        </w:rPr>
        <w:t>dst</w:t>
      </w:r>
      <w:proofErr w:type="spellEnd"/>
      <w:r w:rsidRPr="00132F89">
        <w:rPr>
          <w:i w:val="0"/>
          <w:sz w:val="18"/>
        </w:rPr>
        <w:t xml:space="preserve"> must be 16-byte aligned, and </w:t>
      </w:r>
      <w:r w:rsidR="009D7C84">
        <w:rPr>
          <w:i w:val="0"/>
          <w:sz w:val="18"/>
        </w:rPr>
        <w:t xml:space="preserve">both </w:t>
      </w:r>
      <w:r w:rsidRPr="00132F89">
        <w:rPr>
          <w:i w:val="0"/>
          <w:sz w:val="18"/>
        </w:rPr>
        <w:t xml:space="preserve">cannot be </w:t>
      </w:r>
      <w:r w:rsidR="009D7C84">
        <w:rPr>
          <w:i w:val="0"/>
          <w:sz w:val="18"/>
        </w:rPr>
        <w:t xml:space="preserve">a </w:t>
      </w:r>
      <w:r w:rsidRPr="00132F89">
        <w:rPr>
          <w:i w:val="0"/>
          <w:sz w:val="18"/>
        </w:rPr>
        <w:t>memory address at the same time</w:t>
      </w:r>
      <w:r>
        <w:rPr>
          <w:rFonts w:hint="eastAsia"/>
          <w:i w:val="0"/>
          <w:sz w:val="18"/>
        </w:rPr>
        <w:t xml:space="preserve"> (it </w:t>
      </w:r>
      <w:r>
        <w:rPr>
          <w:i w:val="0"/>
          <w:sz w:val="18"/>
        </w:rPr>
        <w:t>requires</w:t>
      </w:r>
      <w:r>
        <w:rPr>
          <w:rFonts w:hint="eastAsia"/>
          <w:i w:val="0"/>
          <w:sz w:val="18"/>
        </w:rPr>
        <w:t xml:space="preserve"> at least one register)</w:t>
      </w:r>
      <w:r w:rsidRPr="00132F89">
        <w:rPr>
          <w:i w:val="0"/>
          <w:sz w:val="18"/>
        </w:rPr>
        <w:t>.</w:t>
      </w:r>
    </w:p>
    <w:p w14:paraId="7A3493BE" w14:textId="6C53583D" w:rsidR="007E70D8" w:rsidRPr="00A912F5" w:rsidRDefault="007E70D8" w:rsidP="007E70D8">
      <w:pPr>
        <w:pStyle w:val="DescriptionList"/>
        <w:numPr>
          <w:ilvl w:val="0"/>
          <w:numId w:val="5"/>
        </w:numPr>
        <w:rPr>
          <w:sz w:val="18"/>
        </w:rPr>
      </w:pPr>
      <w:r w:rsidRPr="00132F89">
        <w:rPr>
          <w:b/>
          <w:i w:val="0"/>
          <w:sz w:val="18"/>
        </w:rPr>
        <w:t>MOVDQU</w:t>
      </w:r>
      <w:r w:rsidRPr="00132F89">
        <w:rPr>
          <w:i w:val="0"/>
          <w:sz w:val="18"/>
        </w:rPr>
        <w:t xml:space="preserve"> </w:t>
      </w:r>
      <w:proofErr w:type="spellStart"/>
      <w:proofErr w:type="gramStart"/>
      <w:r w:rsidRPr="00132F89">
        <w:rPr>
          <w:b/>
          <w:sz w:val="18"/>
        </w:rPr>
        <w:t>dst</w:t>
      </w:r>
      <w:proofErr w:type="spellEnd"/>
      <w:proofErr w:type="gramEnd"/>
      <w:r w:rsidRPr="00132F89">
        <w:rPr>
          <w:b/>
          <w:i w:val="0"/>
          <w:sz w:val="18"/>
        </w:rPr>
        <w:t xml:space="preserve"> </w:t>
      </w:r>
      <w:proofErr w:type="spellStart"/>
      <w:r w:rsidRPr="00132F89">
        <w:rPr>
          <w:b/>
          <w:sz w:val="18"/>
        </w:rPr>
        <w:t>src</w:t>
      </w:r>
      <w:proofErr w:type="spellEnd"/>
      <w:r w:rsidRPr="00132F89">
        <w:rPr>
          <w:sz w:val="18"/>
        </w:rPr>
        <w:t xml:space="preserve">: </w:t>
      </w:r>
      <w:r w:rsidRPr="00132F89">
        <w:rPr>
          <w:i w:val="0"/>
          <w:sz w:val="18"/>
        </w:rPr>
        <w:t xml:space="preserve">Same as MOVDQA except that </w:t>
      </w:r>
      <w:proofErr w:type="spellStart"/>
      <w:r w:rsidRPr="00132F89">
        <w:rPr>
          <w:sz w:val="18"/>
        </w:rPr>
        <w:t>src</w:t>
      </w:r>
      <w:proofErr w:type="spellEnd"/>
      <w:r w:rsidRPr="00132F89">
        <w:rPr>
          <w:i w:val="0"/>
          <w:sz w:val="18"/>
        </w:rPr>
        <w:t xml:space="preserve"> and </w:t>
      </w:r>
      <w:proofErr w:type="spellStart"/>
      <w:r w:rsidRPr="00132F89">
        <w:rPr>
          <w:sz w:val="18"/>
        </w:rPr>
        <w:t>dst</w:t>
      </w:r>
      <w:proofErr w:type="spellEnd"/>
      <w:r w:rsidRPr="00132F89">
        <w:rPr>
          <w:i w:val="0"/>
          <w:sz w:val="18"/>
        </w:rPr>
        <w:t xml:space="preserve"> are allowed to be 16-byte unaligned.</w:t>
      </w:r>
    </w:p>
    <w:p w14:paraId="4E14CCAB" w14:textId="77777777" w:rsidR="007E70D8" w:rsidRPr="00A912F5" w:rsidRDefault="007E70D8" w:rsidP="007E70D8">
      <w:pPr>
        <w:pStyle w:val="DescriptionList"/>
        <w:numPr>
          <w:ilvl w:val="0"/>
          <w:numId w:val="5"/>
        </w:numPr>
        <w:rPr>
          <w:sz w:val="18"/>
        </w:rPr>
      </w:pPr>
      <w:r w:rsidRPr="00132F89">
        <w:rPr>
          <w:b/>
          <w:i w:val="0"/>
          <w:sz w:val="18"/>
        </w:rPr>
        <w:t>PSRLDQ/PSLLDQ</w:t>
      </w:r>
      <w:r w:rsidRPr="00132F89">
        <w:rPr>
          <w:i w:val="0"/>
          <w:sz w:val="18"/>
        </w:rPr>
        <w:t xml:space="preserve"> </w:t>
      </w:r>
      <w:r w:rsidRPr="00132F89">
        <w:rPr>
          <w:b/>
          <w:sz w:val="18"/>
        </w:rPr>
        <w:t>xmm1 imm8/xmm2</w:t>
      </w:r>
      <w:r w:rsidRPr="00132F89">
        <w:rPr>
          <w:i w:val="0"/>
          <w:sz w:val="18"/>
        </w:rPr>
        <w:t>:</w:t>
      </w:r>
      <w:r w:rsidRPr="00132F89">
        <w:rPr>
          <w:sz w:val="18"/>
        </w:rPr>
        <w:t xml:space="preserve"> </w:t>
      </w:r>
      <w:r w:rsidRPr="00132F89">
        <w:rPr>
          <w:i w:val="0"/>
          <w:sz w:val="18"/>
        </w:rPr>
        <w:t xml:space="preserve">Regard </w:t>
      </w:r>
      <w:r w:rsidRPr="00132F89">
        <w:rPr>
          <w:sz w:val="18"/>
        </w:rPr>
        <w:t>xmm1</w:t>
      </w:r>
      <w:r w:rsidRPr="00132F89">
        <w:rPr>
          <w:i w:val="0"/>
          <w:sz w:val="18"/>
        </w:rPr>
        <w:t xml:space="preserve"> as an array of four 32-bit integers, and logically shift each integer right/left according the value of immediate </w:t>
      </w:r>
      <w:r w:rsidRPr="00132F89">
        <w:rPr>
          <w:sz w:val="18"/>
        </w:rPr>
        <w:t>imm8</w:t>
      </w:r>
      <w:r w:rsidRPr="00132F89">
        <w:rPr>
          <w:i w:val="0"/>
          <w:sz w:val="18"/>
        </w:rPr>
        <w:t xml:space="preserve"> or </w:t>
      </w:r>
      <w:r w:rsidRPr="00132F89">
        <w:rPr>
          <w:sz w:val="18"/>
        </w:rPr>
        <w:t>xmm2</w:t>
      </w:r>
      <w:r w:rsidRPr="00132F89">
        <w:rPr>
          <w:i w:val="0"/>
          <w:sz w:val="18"/>
        </w:rPr>
        <w:t xml:space="preserve"> register.</w:t>
      </w:r>
    </w:p>
    <w:p w14:paraId="0EFCA4A6" w14:textId="77777777" w:rsidR="007E70D8" w:rsidRPr="00A912F5" w:rsidRDefault="007E70D8" w:rsidP="007E70D8">
      <w:pPr>
        <w:pStyle w:val="DescriptionList"/>
        <w:numPr>
          <w:ilvl w:val="0"/>
          <w:numId w:val="5"/>
        </w:numPr>
        <w:rPr>
          <w:sz w:val="18"/>
        </w:rPr>
      </w:pPr>
      <w:r w:rsidRPr="00132F89">
        <w:rPr>
          <w:b/>
          <w:i w:val="0"/>
          <w:sz w:val="18"/>
        </w:rPr>
        <w:t>PAND/POR</w:t>
      </w:r>
      <w:r w:rsidRPr="00132F89">
        <w:rPr>
          <w:i w:val="0"/>
          <w:sz w:val="18"/>
        </w:rPr>
        <w:t xml:space="preserve"> </w:t>
      </w:r>
      <w:r w:rsidRPr="00132F89">
        <w:rPr>
          <w:b/>
          <w:sz w:val="18"/>
        </w:rPr>
        <w:t>xmm1 xmm2</w:t>
      </w:r>
      <w:r w:rsidRPr="00132F89">
        <w:rPr>
          <w:i w:val="0"/>
          <w:sz w:val="18"/>
        </w:rPr>
        <w:t>:</w:t>
      </w:r>
      <w:r w:rsidRPr="00132F89">
        <w:rPr>
          <w:sz w:val="18"/>
        </w:rPr>
        <w:t xml:space="preserve"> </w:t>
      </w:r>
      <w:r w:rsidRPr="00132F89">
        <w:rPr>
          <w:i w:val="0"/>
          <w:sz w:val="18"/>
        </w:rPr>
        <w:t>execute AND/OR operation on the two 128-bit XMM registers.</w:t>
      </w:r>
    </w:p>
    <w:p w14:paraId="53430FD7" w14:textId="77777777" w:rsidR="007E70D8" w:rsidRDefault="007E70D8" w:rsidP="00CD3F9B">
      <w:pPr>
        <w:pStyle w:val="InitialBodyText"/>
      </w:pPr>
    </w:p>
    <w:p w14:paraId="32DE5048" w14:textId="425C7809" w:rsidR="00C80DC2" w:rsidRPr="00452B6A" w:rsidRDefault="00750993" w:rsidP="00CA7A74">
      <w:pPr>
        <w:pStyle w:val="InitialBodyText"/>
        <w:ind w:firstLine="288"/>
      </w:pPr>
      <w:r>
        <w:rPr>
          <w:rFonts w:hint="eastAsia"/>
        </w:rPr>
        <w:t>It has been noted</w:t>
      </w:r>
      <w:r>
        <w:t xml:space="preserve"> that </w:t>
      </w:r>
      <w:r>
        <w:rPr>
          <w:rFonts w:hint="eastAsia"/>
        </w:rPr>
        <w:t>a</w:t>
      </w:r>
      <w:r>
        <w:t xml:space="preserve"> 128-bit data </w:t>
      </w:r>
      <w:r w:rsidR="002D60A7">
        <w:rPr>
          <w:rFonts w:hint="eastAsia"/>
        </w:rPr>
        <w:t>vector</w:t>
      </w:r>
      <w:r>
        <w:t xml:space="preserve"> can be loaded into 128-bit XMM regi</w:t>
      </w:r>
      <w:r>
        <w:t>s</w:t>
      </w:r>
      <w:r>
        <w:t>ter</w:t>
      </w:r>
      <w:r>
        <w:rPr>
          <w:rFonts w:hint="eastAsia"/>
        </w:rPr>
        <w:t xml:space="preserve">, which is </w:t>
      </w:r>
      <w:r>
        <w:t>particularly</w:t>
      </w:r>
      <w:r>
        <w:rPr>
          <w:rFonts w:hint="eastAsia"/>
        </w:rPr>
        <w:t xml:space="preserve"> useful for the </w:t>
      </w:r>
      <w:proofErr w:type="spellStart"/>
      <w:r>
        <w:rPr>
          <w:rFonts w:hint="eastAsia"/>
        </w:rPr>
        <w:t>vectorization</w:t>
      </w:r>
      <w:proofErr w:type="spellEnd"/>
      <w:r>
        <w:rPr>
          <w:rFonts w:hint="eastAsia"/>
        </w:rPr>
        <w:t xml:space="preserve"> of the </w:t>
      </w:r>
      <w:r>
        <w:t>scalar</w:t>
      </w:r>
      <w:r>
        <w:rPr>
          <w:rFonts w:hint="eastAsia"/>
        </w:rPr>
        <w:t xml:space="preserve"> compression alg</w:t>
      </w:r>
      <w:r>
        <w:rPr>
          <w:rFonts w:hint="eastAsia"/>
        </w:rPr>
        <w:t>o</w:t>
      </w:r>
      <w:r>
        <w:rPr>
          <w:rFonts w:hint="eastAsia"/>
        </w:rPr>
        <w:t>rithms.</w:t>
      </w:r>
      <w:r w:rsidR="00BC1CEB">
        <w:rPr>
          <w:rFonts w:hint="eastAsia"/>
        </w:rPr>
        <w:t xml:space="preserve"> </w:t>
      </w:r>
      <w:r w:rsidR="00844303">
        <w:rPr>
          <w:rFonts w:hint="eastAsia"/>
        </w:rPr>
        <w:t xml:space="preserve">As discussed in </w:t>
      </w:r>
      <w:r w:rsidR="009E36D1">
        <w:rPr>
          <w:rFonts w:hint="eastAsia"/>
        </w:rPr>
        <w:t>Section 3.1</w:t>
      </w:r>
      <w:r w:rsidR="00EC4279">
        <w:rPr>
          <w:rFonts w:hint="eastAsia"/>
        </w:rPr>
        <w:t xml:space="preserve">, </w:t>
      </w:r>
      <w:r w:rsidR="00325319">
        <w:rPr>
          <w:rFonts w:hint="eastAsia"/>
        </w:rPr>
        <w:t xml:space="preserve">each four </w:t>
      </w:r>
      <w:r w:rsidR="00994A6B">
        <w:rPr>
          <w:rFonts w:hint="eastAsia"/>
        </w:rPr>
        <w:t>consec</w:t>
      </w:r>
      <w:r w:rsidR="0031424E">
        <w:rPr>
          <w:rFonts w:hint="eastAsia"/>
        </w:rPr>
        <w:t xml:space="preserve">utive </w:t>
      </w:r>
      <w:r w:rsidR="00325319">
        <w:rPr>
          <w:rFonts w:hint="eastAsia"/>
        </w:rPr>
        <w:t xml:space="preserve">integers </w:t>
      </w:r>
      <w:r w:rsidR="00C633DC">
        <w:rPr>
          <w:rFonts w:hint="eastAsia"/>
        </w:rPr>
        <w:t>in</w:t>
      </w:r>
      <w:r w:rsidR="00FD5604">
        <w:rPr>
          <w:rFonts w:hint="eastAsia"/>
        </w:rPr>
        <w:t xml:space="preserve"> a </w:t>
      </w:r>
      <w:r w:rsidR="00F67099" w:rsidRPr="00F67099">
        <w:t>quadruple</w:t>
      </w:r>
      <w:r w:rsidR="00BE0972">
        <w:rPr>
          <w:rFonts w:hint="eastAsia"/>
        </w:rPr>
        <w:t xml:space="preserve"> </w:t>
      </w:r>
      <w:r w:rsidR="00DE009F">
        <w:rPr>
          <w:rFonts w:hint="eastAsia"/>
        </w:rPr>
        <w:t xml:space="preserve">are distributed into four </w:t>
      </w:r>
      <w:r w:rsidR="00DC62D0">
        <w:rPr>
          <w:rFonts w:hint="eastAsia"/>
        </w:rPr>
        <w:t>data components</w:t>
      </w:r>
      <w:r w:rsidR="00654F11">
        <w:rPr>
          <w:rFonts w:hint="eastAsia"/>
        </w:rPr>
        <w:t xml:space="preserve"> </w:t>
      </w:r>
      <w:r w:rsidR="00886475">
        <w:rPr>
          <w:rFonts w:hint="eastAsia"/>
        </w:rPr>
        <w:t>b</w:t>
      </w:r>
      <w:r w:rsidR="00232255">
        <w:rPr>
          <w:rFonts w:hint="eastAsia"/>
        </w:rPr>
        <w:t xml:space="preserve">y adopting the </w:t>
      </w:r>
      <w:r w:rsidR="00232255">
        <w:t>4-way vertical layout</w:t>
      </w:r>
      <w:r w:rsidR="00983AF8">
        <w:rPr>
          <w:rFonts w:hint="eastAsia"/>
        </w:rPr>
        <w:t>.</w:t>
      </w:r>
      <w:r w:rsidR="00232255">
        <w:rPr>
          <w:rFonts w:hint="eastAsia"/>
        </w:rPr>
        <w:t xml:space="preserve"> </w:t>
      </w:r>
      <w:r w:rsidR="00E90F34">
        <w:rPr>
          <w:rFonts w:hint="eastAsia"/>
        </w:rPr>
        <w:t>More important</w:t>
      </w:r>
      <w:r w:rsidR="009D7C84">
        <w:t>ly</w:t>
      </w:r>
      <w:r w:rsidR="00E90F34">
        <w:rPr>
          <w:rFonts w:hint="eastAsia"/>
        </w:rPr>
        <w:t>,</w:t>
      </w:r>
      <w:r w:rsidR="00654F11">
        <w:rPr>
          <w:rFonts w:hint="eastAsia"/>
        </w:rPr>
        <w:t xml:space="preserve"> </w:t>
      </w:r>
      <w:r w:rsidR="008F0B92">
        <w:rPr>
          <w:rFonts w:hint="eastAsia"/>
        </w:rPr>
        <w:t xml:space="preserve">the four integers </w:t>
      </w:r>
      <w:r w:rsidR="00BB6A1E">
        <w:rPr>
          <w:rFonts w:hint="eastAsia"/>
        </w:rPr>
        <w:t xml:space="preserve">in a </w:t>
      </w:r>
      <w:r w:rsidR="00DC6CB4" w:rsidRPr="00F67099">
        <w:t>quadruple</w:t>
      </w:r>
      <w:r w:rsidR="00DC6CB4">
        <w:rPr>
          <w:rFonts w:hint="eastAsia"/>
        </w:rPr>
        <w:t xml:space="preserve"> </w:t>
      </w:r>
      <w:r w:rsidR="008F0B92">
        <w:rPr>
          <w:rFonts w:hint="eastAsia"/>
        </w:rPr>
        <w:t xml:space="preserve">are </w:t>
      </w:r>
      <w:r w:rsidR="00654F11">
        <w:rPr>
          <w:rFonts w:hint="eastAsia"/>
        </w:rPr>
        <w:t>encoded</w:t>
      </w:r>
      <w:r w:rsidR="00FD5604">
        <w:rPr>
          <w:rFonts w:hint="eastAsia"/>
        </w:rPr>
        <w:t xml:space="preserve"> in the same way (e.g., with the same bit </w:t>
      </w:r>
      <w:r w:rsidR="000C6B62">
        <w:t>width</w:t>
      </w:r>
      <w:r w:rsidR="00FD5604">
        <w:rPr>
          <w:rFonts w:hint="eastAsia"/>
        </w:rPr>
        <w:t>)</w:t>
      </w:r>
      <w:r w:rsidR="007741DD">
        <w:rPr>
          <w:rFonts w:hint="eastAsia"/>
        </w:rPr>
        <w:t xml:space="preserve">, which </w:t>
      </w:r>
      <w:r w:rsidR="00CA7A74">
        <w:rPr>
          <w:rFonts w:hint="eastAsia"/>
        </w:rPr>
        <w:t>makes it feasible to</w:t>
      </w:r>
      <w:r w:rsidR="006B0370">
        <w:t xml:space="preserve"> process four 32-bit </w:t>
      </w:r>
      <w:r w:rsidR="00927C16">
        <w:rPr>
          <w:rFonts w:hint="eastAsia"/>
        </w:rPr>
        <w:t>data components</w:t>
      </w:r>
      <w:r w:rsidR="006B0370">
        <w:t xml:space="preserve"> </w:t>
      </w:r>
      <w:r w:rsidR="00F15F8C">
        <w:t>simultaneously</w:t>
      </w:r>
      <w:r w:rsidR="00584538">
        <w:rPr>
          <w:rFonts w:hint="eastAsia"/>
        </w:rPr>
        <w:t xml:space="preserve"> with SIMD instructions</w:t>
      </w:r>
      <w:r w:rsidR="00891BBF">
        <w:rPr>
          <w:rFonts w:hint="eastAsia"/>
        </w:rPr>
        <w:t>.</w:t>
      </w:r>
      <w:r w:rsidR="00C80DC2">
        <w:t xml:space="preserve"> </w:t>
      </w:r>
      <w:r w:rsidR="00DC5BA8">
        <w:rPr>
          <w:rFonts w:hint="eastAsia"/>
        </w:rPr>
        <w:t>For encoding</w:t>
      </w:r>
      <w:r w:rsidR="004A5059">
        <w:t xml:space="preserve"> and decoding</w:t>
      </w:r>
      <w:r w:rsidR="00DF42B3">
        <w:rPr>
          <w:rFonts w:hint="eastAsia"/>
        </w:rPr>
        <w:t xml:space="preserve"> integers</w:t>
      </w:r>
      <w:r w:rsidR="00DC5BA8">
        <w:rPr>
          <w:rFonts w:hint="eastAsia"/>
        </w:rPr>
        <w:t>, w</w:t>
      </w:r>
      <w:r w:rsidR="00C80DC2">
        <w:t xml:space="preserve">e </w:t>
      </w:r>
      <w:r w:rsidR="00D97EEA">
        <w:rPr>
          <w:rFonts w:hint="eastAsia"/>
        </w:rPr>
        <w:t>are able to</w:t>
      </w:r>
      <w:r w:rsidR="00C80DC2">
        <w:t xml:space="preserve"> </w:t>
      </w:r>
      <w:proofErr w:type="spellStart"/>
      <w:r w:rsidR="00844D3C">
        <w:rPr>
          <w:rFonts w:hint="eastAsia"/>
        </w:rPr>
        <w:t>vectorize</w:t>
      </w:r>
      <w:proofErr w:type="spellEnd"/>
      <w:r w:rsidR="00C80DC2">
        <w:t xml:space="preserve"> </w:t>
      </w:r>
      <w:r w:rsidR="00CF7EE7">
        <w:rPr>
          <w:rFonts w:hint="eastAsia"/>
        </w:rPr>
        <w:t xml:space="preserve">the </w:t>
      </w:r>
      <w:r w:rsidR="00C80DC2">
        <w:t xml:space="preserve">shift and mask operations for </w:t>
      </w:r>
      <w:r w:rsidR="00EF2BD2">
        <w:t xml:space="preserve">each </w:t>
      </w:r>
      <w:r w:rsidR="00C80DC2">
        <w:t>four integers</w:t>
      </w:r>
      <w:r w:rsidR="00F001B5">
        <w:t xml:space="preserve"> with SIMD i</w:t>
      </w:r>
      <w:r w:rsidR="00F001B5">
        <w:t>n</w:t>
      </w:r>
      <w:r w:rsidR="00F001B5">
        <w:t>structions</w:t>
      </w:r>
      <w:r w:rsidR="00C80DC2">
        <w:t xml:space="preserve">, </w:t>
      </w:r>
      <w:r w:rsidR="00AE7D3A">
        <w:rPr>
          <w:rFonts w:hint="eastAsia"/>
        </w:rPr>
        <w:t xml:space="preserve">which </w:t>
      </w:r>
      <w:r w:rsidR="00AC6DBA">
        <w:t>yield</w:t>
      </w:r>
      <w:r w:rsidR="00AC6DBA">
        <w:rPr>
          <w:rFonts w:hint="eastAsia"/>
        </w:rPr>
        <w:t>s</w:t>
      </w:r>
      <w:r w:rsidR="00AC6DBA">
        <w:t xml:space="preserve"> </w:t>
      </w:r>
      <w:r w:rsidR="002F174A">
        <w:t xml:space="preserve">a </w:t>
      </w:r>
      <w:r w:rsidR="009E69A0">
        <w:t>75%</w:t>
      </w:r>
      <w:r w:rsidR="009E69A0">
        <w:rPr>
          <w:rFonts w:hint="eastAsia"/>
        </w:rPr>
        <w:t xml:space="preserve"> </w:t>
      </w:r>
      <w:r w:rsidR="00C80DC2">
        <w:t>reduc</w:t>
      </w:r>
      <w:r w:rsidR="001D1869">
        <w:t>tion</w:t>
      </w:r>
      <w:r w:rsidR="00E65040">
        <w:t xml:space="preserve"> </w:t>
      </w:r>
      <w:r w:rsidR="00C80DC2">
        <w:t xml:space="preserve">in the number of </w:t>
      </w:r>
      <w:r w:rsidR="00E65B6C">
        <w:rPr>
          <w:rFonts w:hint="eastAsia"/>
        </w:rPr>
        <w:t xml:space="preserve">instruction </w:t>
      </w:r>
      <w:r w:rsidR="00883C04">
        <w:rPr>
          <w:rFonts w:hint="eastAsia"/>
        </w:rPr>
        <w:t>operations</w:t>
      </w:r>
      <w:r w:rsidR="00C80DC2">
        <w:t xml:space="preserve">. </w:t>
      </w:r>
      <w:ins w:id="119" w:author="Daniel" w:date="2014-11-03T20:17:00Z">
        <w:r w:rsidR="004A5059">
          <w:rPr>
            <w:rFonts w:hint="eastAsia"/>
          </w:rPr>
          <w:t xml:space="preserve">(See </w:t>
        </w:r>
        <w:r w:rsidR="004A5059">
          <w:t>Section 4.4.</w:t>
        </w:r>
        <w:r w:rsidR="004A5059">
          <w:rPr>
            <w:rFonts w:hint="eastAsia"/>
          </w:rPr>
          <w:t>)</w:t>
        </w:r>
        <w:r w:rsidR="004A5059">
          <w:t xml:space="preserve"> </w:t>
        </w:r>
      </w:ins>
      <w:del w:id="120" w:author="Zhao Xin" w:date="2014-11-05T17:59:00Z">
        <w:r w:rsidR="00360D6E" w:rsidDel="00F14B32">
          <w:rPr>
            <w:rFonts w:hint="eastAsia"/>
          </w:rPr>
          <w:delText>A</w:delText>
        </w:r>
        <w:r w:rsidR="00C80DC2" w:rsidDel="00F14B32">
          <w:delText xml:space="preserve"> 128-bit data </w:delText>
        </w:r>
        <w:r w:rsidR="002E0452" w:rsidDel="00F14B32">
          <w:rPr>
            <w:rFonts w:hint="eastAsia"/>
          </w:rPr>
          <w:delText>vector</w:delText>
        </w:r>
        <w:r w:rsidR="00C80DC2" w:rsidDel="00F14B32">
          <w:delText xml:space="preserve"> </w:delText>
        </w:r>
      </w:del>
      <w:ins w:id="121" w:author="Daniel" w:date="2014-11-03T20:16:00Z">
        <w:del w:id="122" w:author="Zhao Xin" w:date="2014-11-05T17:59:00Z">
          <w:r w:rsidR="004A5059" w:rsidDel="00F14B32">
            <w:delText>is</w:delText>
          </w:r>
        </w:del>
      </w:ins>
      <w:del w:id="123" w:author="Zhao Xin" w:date="2014-11-05T17:59:00Z">
        <w:r w:rsidR="00C80DC2" w:rsidDel="00F14B32">
          <w:delText xml:space="preserve"> kept in the </w:delText>
        </w:r>
        <w:r w:rsidR="00EA24A0" w:rsidDel="00F14B32">
          <w:delText>XMM register and not</w:delText>
        </w:r>
        <w:r w:rsidR="00C80DC2" w:rsidDel="00F14B32">
          <w:delText xml:space="preserve"> be written back to memory until all </w:delText>
        </w:r>
        <w:r w:rsidR="002D508B" w:rsidDel="00F14B32">
          <w:delText xml:space="preserve">the </w:delText>
        </w:r>
        <w:r w:rsidR="00C80DC2" w:rsidDel="00F14B32">
          <w:delText xml:space="preserve">integers in it are encoded, which </w:delText>
        </w:r>
      </w:del>
      <w:ins w:id="124" w:author="Daniel" w:date="2014-11-03T20:16:00Z">
        <w:del w:id="125" w:author="Zhao Xin" w:date="2014-11-05T17:59:00Z">
          <w:r w:rsidR="004A5059" w:rsidDel="00F14B32">
            <w:delText>limits</w:delText>
          </w:r>
        </w:del>
      </w:ins>
      <w:del w:id="126" w:author="Zhao Xin" w:date="2014-11-05T17:59:00Z">
        <w:r w:rsidR="00C80DC2" w:rsidDel="00F14B32">
          <w:delText xml:space="preserve"> the number of memory </w:delText>
        </w:r>
        <w:r w:rsidR="00681607" w:rsidDel="00F14B32">
          <w:delText>accesses</w:delText>
        </w:r>
        <w:r w:rsidR="00C80DC2" w:rsidDel="00F14B32">
          <w:delText xml:space="preserve">. </w:delText>
        </w:r>
      </w:del>
    </w:p>
    <w:p w14:paraId="7562D0A6" w14:textId="77777777" w:rsidR="00690B22" w:rsidRDefault="003752F2" w:rsidP="008E0FD4">
      <w:pPr>
        <w:pStyle w:val="Titre2"/>
      </w:pPr>
      <w:r>
        <w:rPr>
          <w:rFonts w:hint="eastAsia"/>
          <w:lang w:eastAsia="zh-CN"/>
        </w:rPr>
        <w:t>Overall o</w:t>
      </w:r>
      <w:r w:rsidR="00BD035F">
        <w:rPr>
          <w:rFonts w:hint="eastAsia"/>
          <w:lang w:eastAsia="zh-CN"/>
        </w:rPr>
        <w:t xml:space="preserve">rganization of </w:t>
      </w:r>
      <w:r w:rsidR="003A010D">
        <w:rPr>
          <w:rFonts w:hint="eastAsia"/>
          <w:lang w:eastAsia="zh-CN"/>
        </w:rPr>
        <w:t>the following sections</w:t>
      </w:r>
    </w:p>
    <w:p w14:paraId="6AEB5408" w14:textId="03044EC4" w:rsidR="00EF6010" w:rsidRDefault="002E2F6E" w:rsidP="00871A3F">
      <w:pPr>
        <w:pStyle w:val="InitialBodyTextIndent"/>
      </w:pPr>
      <w:r>
        <w:rPr>
          <w:rFonts w:hint="eastAsia"/>
        </w:rPr>
        <w:t xml:space="preserve">In Table I, </w:t>
      </w:r>
      <w:r w:rsidR="00C627CA">
        <w:t xml:space="preserve">we </w:t>
      </w:r>
      <w:r w:rsidR="0002188C">
        <w:t>categorize</w:t>
      </w:r>
      <w:r w:rsidR="00733B06">
        <w:t xml:space="preserve"> </w:t>
      </w:r>
      <w:r w:rsidR="00F76188">
        <w:t>commonly used</w:t>
      </w:r>
      <w:r w:rsidR="006F260C">
        <w:rPr>
          <w:rFonts w:hint="eastAsia"/>
        </w:rPr>
        <w:t xml:space="preserve"> </w:t>
      </w:r>
      <w:r w:rsidR="00192287">
        <w:t>(</w:t>
      </w:r>
      <w:r w:rsidR="002A2A03">
        <w:t>non-SIMD</w:t>
      </w:r>
      <w:r w:rsidR="00791A74">
        <w:t>)</w:t>
      </w:r>
      <w:r w:rsidR="002A2A03">
        <w:t xml:space="preserve"> </w:t>
      </w:r>
      <w:r w:rsidR="006F260C">
        <w:rPr>
          <w:rFonts w:hint="eastAsia"/>
        </w:rPr>
        <w:t xml:space="preserve">compression algorithms </w:t>
      </w:r>
      <w:r w:rsidR="000E3545">
        <w:rPr>
          <w:rFonts w:hint="eastAsia"/>
        </w:rPr>
        <w:t>into four categories</w:t>
      </w:r>
      <w:r w:rsidR="00D62BCC">
        <w:rPr>
          <w:rFonts w:hint="eastAsia"/>
        </w:rPr>
        <w:t>.</w:t>
      </w:r>
      <w:r w:rsidR="00325739">
        <w:t xml:space="preserve"> </w:t>
      </w:r>
      <w:proofErr w:type="gramStart"/>
      <w:r w:rsidR="00146411">
        <w:rPr>
          <w:rFonts w:hint="eastAsia"/>
        </w:rPr>
        <w:t>W</w:t>
      </w:r>
      <w:r w:rsidR="00575322">
        <w:rPr>
          <w:rFonts w:hint="eastAsia"/>
        </w:rPr>
        <w:t xml:space="preserve">e </w:t>
      </w:r>
      <w:r w:rsidR="00D22026">
        <w:rPr>
          <w:rFonts w:hint="eastAsia"/>
        </w:rPr>
        <w:t xml:space="preserve">instantiate </w:t>
      </w:r>
      <w:r w:rsidR="00871A3F">
        <w:rPr>
          <w:rFonts w:hint="eastAsia"/>
        </w:rPr>
        <w:t xml:space="preserve">the </w:t>
      </w:r>
      <w:r w:rsidR="00DD7831">
        <w:t>proposed</w:t>
      </w:r>
      <w:r w:rsidR="00AB7392">
        <w:t xml:space="preserve"> compression </w:t>
      </w:r>
      <w:proofErr w:type="spellStart"/>
      <w:r w:rsidR="00BD5815">
        <w:rPr>
          <w:rFonts w:hint="eastAsia"/>
        </w:rPr>
        <w:t>apporach</w:t>
      </w:r>
      <w:proofErr w:type="spellEnd"/>
      <w:r w:rsidR="00AB7392">
        <w:t xml:space="preserve"> on </w:t>
      </w:r>
      <w:r w:rsidR="00584E24">
        <w:rPr>
          <w:rFonts w:hint="eastAsia"/>
        </w:rPr>
        <w:t xml:space="preserve">several </w:t>
      </w:r>
      <w:r w:rsidR="00913ABE">
        <w:t>scalar</w:t>
      </w:r>
      <w:r w:rsidR="00A40FA9">
        <w:t xml:space="preserve"> compression algorithms</w:t>
      </w:r>
      <w:r w:rsidR="00B95146">
        <w:rPr>
          <w:rFonts w:hint="eastAsia"/>
        </w:rPr>
        <w:t xml:space="preserve"> from </w:t>
      </w:r>
      <w:r w:rsidR="005416A9">
        <w:t xml:space="preserve">these </w:t>
      </w:r>
      <w:r w:rsidR="00D11FED">
        <w:rPr>
          <w:rFonts w:hint="eastAsia"/>
        </w:rPr>
        <w:t>four categories</w:t>
      </w:r>
      <w:r w:rsidR="00603D30">
        <w:rPr>
          <w:rFonts w:hint="eastAsia"/>
        </w:rPr>
        <w:t>.</w:t>
      </w:r>
      <w:proofErr w:type="gramEnd"/>
      <w:r w:rsidR="00C80DC2">
        <w:t xml:space="preserve"> </w:t>
      </w:r>
      <w:r w:rsidR="00B226FA">
        <w:t xml:space="preserve">The roadmap </w:t>
      </w:r>
      <w:r w:rsidR="00756E32">
        <w:t xml:space="preserve">of the following </w:t>
      </w:r>
      <w:r w:rsidR="007441E4">
        <w:rPr>
          <w:rFonts w:hint="eastAsia"/>
        </w:rPr>
        <w:t>sections</w:t>
      </w:r>
      <w:r w:rsidR="00756E32">
        <w:t xml:space="preserve"> </w:t>
      </w:r>
      <w:r w:rsidR="00B226FA">
        <w:t>is listed as follows:</w:t>
      </w:r>
    </w:p>
    <w:p w14:paraId="6103AE1E" w14:textId="77777777" w:rsidR="00B51E38" w:rsidRDefault="00E57812" w:rsidP="00C14FB1">
      <w:pPr>
        <w:pStyle w:val="InitialBodyTextIndent"/>
        <w:numPr>
          <w:ilvl w:val="0"/>
          <w:numId w:val="32"/>
        </w:numPr>
      </w:pPr>
      <w:r w:rsidRPr="008D222A">
        <w:rPr>
          <w:rFonts w:hint="eastAsia"/>
          <w:i/>
        </w:rPr>
        <w:t>Word-aligned</w:t>
      </w:r>
      <w:r w:rsidR="005F0E3C">
        <w:rPr>
          <w:rFonts w:hint="eastAsia"/>
        </w:rPr>
        <w:t>:</w:t>
      </w:r>
      <w:r w:rsidR="001F5673">
        <w:rPr>
          <w:rFonts w:hint="eastAsia"/>
        </w:rPr>
        <w:t xml:space="preserve"> </w:t>
      </w:r>
      <w:r w:rsidR="00C80DC2">
        <w:t xml:space="preserve">In Section 5, we propose the </w:t>
      </w:r>
      <w:r w:rsidR="00C80DC2" w:rsidRPr="00D87D23">
        <w:rPr>
          <w:i/>
        </w:rPr>
        <w:t>Group-Simple</w:t>
      </w:r>
      <w:r w:rsidR="00C80DC2">
        <w:t xml:space="preserve"> </w:t>
      </w:r>
      <w:r w:rsidR="00CC4F59">
        <w:t>algorithm, which</w:t>
      </w:r>
      <w:r w:rsidR="00C80DC2">
        <w:t xml:space="preserve"> e</w:t>
      </w:r>
      <w:r w:rsidR="00C80DC2">
        <w:t>x</w:t>
      </w:r>
      <w:r w:rsidR="00C80DC2">
        <w:t>tends the Simple</w:t>
      </w:r>
      <w:r w:rsidR="005F687A">
        <w:rPr>
          <w:rFonts w:hint="eastAsia"/>
        </w:rPr>
        <w:t>-9</w:t>
      </w:r>
      <w:r w:rsidR="005551AD">
        <w:rPr>
          <w:rFonts w:hint="eastAsia"/>
        </w:rPr>
        <w:t xml:space="preserve"> </w:t>
      </w:r>
      <w:r w:rsidR="00C80DC2">
        <w:t>algorithm</w:t>
      </w:r>
      <w:r w:rsidR="00C75A56">
        <w:t>.</w:t>
      </w:r>
    </w:p>
    <w:p w14:paraId="653B8E70" w14:textId="77777777" w:rsidR="00B51E38" w:rsidRDefault="00407581" w:rsidP="00C14FB1">
      <w:pPr>
        <w:pStyle w:val="InitialBodyTextIndent"/>
        <w:numPr>
          <w:ilvl w:val="0"/>
          <w:numId w:val="32"/>
        </w:numPr>
      </w:pPr>
      <w:r w:rsidRPr="00257AFF">
        <w:rPr>
          <w:rFonts w:hint="eastAsia"/>
          <w:i/>
        </w:rPr>
        <w:t>Bit/Byte</w:t>
      </w:r>
      <w:r w:rsidR="00462858" w:rsidRPr="00257AFF">
        <w:rPr>
          <w:rFonts w:hint="eastAsia"/>
          <w:i/>
        </w:rPr>
        <w:t>-aligned</w:t>
      </w:r>
      <w:r w:rsidR="005F0E3C">
        <w:t>:</w:t>
      </w:r>
      <w:r w:rsidR="001D0EB4">
        <w:rPr>
          <w:rFonts w:hint="eastAsia"/>
        </w:rPr>
        <w:t xml:space="preserve"> </w:t>
      </w:r>
      <w:r w:rsidR="00C80DC2">
        <w:t xml:space="preserve">In Section 6, we propose the </w:t>
      </w:r>
      <w:r w:rsidR="00C80DC2" w:rsidRPr="00D87D23">
        <w:rPr>
          <w:i/>
        </w:rPr>
        <w:t>Group-Scheme</w:t>
      </w:r>
      <w:r w:rsidR="00C80DC2">
        <w:t xml:space="preserve"> </w:t>
      </w:r>
      <w:r w:rsidR="00214FF7">
        <w:t>family, which</w:t>
      </w:r>
      <w:r w:rsidR="00C80DC2">
        <w:t xml:space="preserve"> ori</w:t>
      </w:r>
      <w:r w:rsidR="00C80DC2">
        <w:t>g</w:t>
      </w:r>
      <w:r w:rsidR="00C80DC2">
        <w:t xml:space="preserve">inates from the ideas of </w:t>
      </w:r>
      <w:r w:rsidR="00050C6B" w:rsidRPr="00050C6B">
        <w:rPr>
          <w:rFonts w:hint="eastAsia"/>
        </w:rPr>
        <w:t xml:space="preserve">Elias </w:t>
      </w:r>
      <w:r w:rsidR="00C80DC2">
        <w:t>Gamma</w:t>
      </w:r>
      <w:r w:rsidR="00A50F68">
        <w:rPr>
          <w:rFonts w:hint="eastAsia"/>
        </w:rPr>
        <w:t xml:space="preserve"> </w:t>
      </w:r>
      <w:r w:rsidR="00C80DC2">
        <w:t xml:space="preserve">and </w:t>
      </w:r>
      <w:r w:rsidR="00BD6F0F">
        <w:t>Group Variable Byte</w:t>
      </w:r>
      <w:r w:rsidR="005F687A">
        <w:rPr>
          <w:rFonts w:hint="eastAsia"/>
        </w:rPr>
        <w:t xml:space="preserve"> </w:t>
      </w:r>
      <w:r w:rsidR="00C80DC2">
        <w:t xml:space="preserve">algorithms. </w:t>
      </w:r>
    </w:p>
    <w:p w14:paraId="38D43ADA" w14:textId="3E57A54B" w:rsidR="00377E28" w:rsidRDefault="00AB2178" w:rsidP="00C14FB1">
      <w:pPr>
        <w:pStyle w:val="InitialBodyTextIndent"/>
        <w:numPr>
          <w:ilvl w:val="0"/>
          <w:numId w:val="32"/>
        </w:numPr>
      </w:pPr>
      <w:r w:rsidRPr="003C765B">
        <w:rPr>
          <w:rFonts w:hint="eastAsia"/>
          <w:i/>
        </w:rPr>
        <w:lastRenderedPageBreak/>
        <w:t xml:space="preserve">Frame </w:t>
      </w:r>
      <w:r w:rsidR="005B43AC">
        <w:rPr>
          <w:rFonts w:hint="eastAsia"/>
          <w:i/>
        </w:rPr>
        <w:t>based</w:t>
      </w:r>
      <w:r w:rsidR="00534B51">
        <w:t>:</w:t>
      </w:r>
      <w:r w:rsidR="00E32429">
        <w:rPr>
          <w:rFonts w:hint="eastAsia"/>
        </w:rPr>
        <w:t xml:space="preserve"> </w:t>
      </w:r>
      <w:r w:rsidR="000A2367">
        <w:rPr>
          <w:rFonts w:hint="eastAsia"/>
        </w:rPr>
        <w:t xml:space="preserve">In Section 7, </w:t>
      </w:r>
      <w:r w:rsidR="00C80DC2">
        <w:t xml:space="preserve">we propose the </w:t>
      </w:r>
      <w:r w:rsidR="00C80DC2" w:rsidRPr="00D87D23">
        <w:rPr>
          <w:i/>
        </w:rPr>
        <w:t>Group-AFOR</w:t>
      </w:r>
      <w:r w:rsidR="00C80DC2">
        <w:t xml:space="preserve"> </w:t>
      </w:r>
      <w:r w:rsidR="00FA1617">
        <w:rPr>
          <w:rFonts w:hint="eastAsia"/>
        </w:rPr>
        <w:t xml:space="preserve">and </w:t>
      </w:r>
      <w:r w:rsidR="00FA1617" w:rsidRPr="00B25229">
        <w:rPr>
          <w:rFonts w:hint="eastAsia"/>
          <w:i/>
        </w:rPr>
        <w:t>Group-</w:t>
      </w:r>
      <w:proofErr w:type="gramStart"/>
      <w:r w:rsidR="00FA1617" w:rsidRPr="00B25229">
        <w:rPr>
          <w:rFonts w:hint="eastAsia"/>
          <w:i/>
        </w:rPr>
        <w:t>PFD</w:t>
      </w:r>
      <w:r w:rsidR="00FA1617">
        <w:rPr>
          <w:rFonts w:hint="eastAsia"/>
        </w:rPr>
        <w:t xml:space="preserve"> </w:t>
      </w:r>
      <w:r w:rsidR="000A7906">
        <w:rPr>
          <w:rFonts w:hint="eastAsia"/>
        </w:rPr>
        <w:t xml:space="preserve"> </w:t>
      </w:r>
      <w:r w:rsidR="00D3132C">
        <w:rPr>
          <w:rFonts w:hint="eastAsia"/>
        </w:rPr>
        <w:t>based</w:t>
      </w:r>
      <w:proofErr w:type="gramEnd"/>
      <w:r w:rsidR="00D3132C">
        <w:rPr>
          <w:rFonts w:hint="eastAsia"/>
        </w:rPr>
        <w:t xml:space="preserve"> on</w:t>
      </w:r>
      <w:r w:rsidR="00FA1617">
        <w:rPr>
          <w:rFonts w:hint="eastAsia"/>
        </w:rPr>
        <w:t xml:space="preserve"> </w:t>
      </w:r>
      <w:r w:rsidR="00C80DC2">
        <w:t>AFOR</w:t>
      </w:r>
      <w:r w:rsidR="005F687A">
        <w:rPr>
          <w:rFonts w:hint="eastAsia"/>
        </w:rPr>
        <w:t xml:space="preserve"> </w:t>
      </w:r>
      <w:r w:rsidR="00FA1617">
        <w:rPr>
          <w:rFonts w:hint="eastAsia"/>
        </w:rPr>
        <w:t xml:space="preserve">and </w:t>
      </w:r>
      <w:proofErr w:type="spellStart"/>
      <w:r w:rsidR="00FA1617">
        <w:rPr>
          <w:rFonts w:hint="eastAsia"/>
        </w:rPr>
        <w:t>PForDelta</w:t>
      </w:r>
      <w:proofErr w:type="spellEnd"/>
      <w:r w:rsidR="00913433">
        <w:t xml:space="preserve"> </w:t>
      </w:r>
      <w:r w:rsidR="00913433">
        <w:rPr>
          <w:rFonts w:hint="eastAsia"/>
        </w:rPr>
        <w:t>respectively</w:t>
      </w:r>
      <w:r w:rsidR="00C80DC2">
        <w:t>.</w:t>
      </w:r>
    </w:p>
    <w:p w14:paraId="40E280B5" w14:textId="77777777" w:rsidR="00DC5DFE" w:rsidRDefault="00DC5DFE" w:rsidP="008E0FD4">
      <w:pPr>
        <w:pStyle w:val="InitialBodyTextIndent"/>
        <w:ind w:firstLine="0"/>
      </w:pPr>
    </w:p>
    <w:p w14:paraId="4C706C7B" w14:textId="08D7E04A" w:rsidR="00B65CBD" w:rsidRPr="00473CEF" w:rsidRDefault="00B65CBD" w:rsidP="00B65CBD">
      <w:pPr>
        <w:pStyle w:val="Lgende"/>
        <w:keepNext/>
        <w:jc w:val="center"/>
        <w:rPr>
          <w:rFonts w:ascii="Helvetica" w:hAnsi="Helvetica" w:cs="Helvetica"/>
          <w:sz w:val="16"/>
          <w:szCs w:val="16"/>
          <w:lang w:eastAsia="zh-CN"/>
        </w:rPr>
      </w:pPr>
      <w:r w:rsidRPr="00473CEF">
        <w:rPr>
          <w:rFonts w:ascii="Helvetica" w:hAnsi="Helvetica" w:cs="Helvetica"/>
          <w:b w:val="0"/>
          <w:bCs w:val="0"/>
          <w:sz w:val="16"/>
          <w:szCs w:val="16"/>
          <w:lang w:eastAsia="zh-CN"/>
        </w:rPr>
        <w:t xml:space="preserve">Table </w:t>
      </w:r>
      <w:r w:rsidR="001D6086" w:rsidRPr="00473CEF">
        <w:rPr>
          <w:rFonts w:ascii="Helvetica" w:hAnsi="Helvetica" w:cs="Helvetica"/>
          <w:b w:val="0"/>
          <w:bCs w:val="0"/>
          <w:sz w:val="16"/>
          <w:szCs w:val="16"/>
          <w:lang w:eastAsia="zh-CN"/>
        </w:rPr>
        <w:fldChar w:fldCharType="begin"/>
      </w:r>
      <w:r w:rsidRPr="00473CEF">
        <w:rPr>
          <w:rFonts w:ascii="Helvetica" w:hAnsi="Helvetica" w:cs="Helvetica"/>
          <w:b w:val="0"/>
          <w:bCs w:val="0"/>
          <w:sz w:val="16"/>
          <w:szCs w:val="16"/>
          <w:lang w:eastAsia="zh-CN"/>
        </w:rPr>
        <w:instrText xml:space="preserve"> SEQ Table \* ROMAN </w:instrText>
      </w:r>
      <w:r w:rsidR="001D6086" w:rsidRPr="00473CEF">
        <w:rPr>
          <w:rFonts w:ascii="Helvetica" w:hAnsi="Helvetica" w:cs="Helvetica"/>
          <w:b w:val="0"/>
          <w:bCs w:val="0"/>
          <w:sz w:val="16"/>
          <w:szCs w:val="16"/>
          <w:lang w:eastAsia="zh-CN"/>
        </w:rPr>
        <w:fldChar w:fldCharType="separate"/>
      </w:r>
      <w:ins w:id="127" w:author="Daniel" w:date="2014-11-12T22:02:00Z">
        <w:r w:rsidR="00927962">
          <w:rPr>
            <w:rFonts w:ascii="Helvetica" w:hAnsi="Helvetica" w:cs="Helvetica"/>
            <w:b w:val="0"/>
            <w:bCs w:val="0"/>
            <w:noProof/>
            <w:sz w:val="16"/>
            <w:szCs w:val="16"/>
            <w:lang w:eastAsia="zh-CN"/>
          </w:rPr>
          <w:t>II</w:t>
        </w:r>
      </w:ins>
      <w:del w:id="128" w:author="Daniel" w:date="2014-11-12T22:02:00Z">
        <w:r w:rsidR="009A55DF" w:rsidDel="00927962">
          <w:rPr>
            <w:rFonts w:ascii="Helvetica" w:hAnsi="Helvetica" w:cs="Helvetica"/>
            <w:b w:val="0"/>
            <w:bCs w:val="0"/>
            <w:noProof/>
            <w:sz w:val="16"/>
            <w:szCs w:val="16"/>
            <w:lang w:eastAsia="zh-CN"/>
          </w:rPr>
          <w:delText>I</w:delText>
        </w:r>
      </w:del>
      <w:r w:rsidR="001D6086" w:rsidRPr="00473CEF">
        <w:rPr>
          <w:rFonts w:ascii="Helvetica" w:hAnsi="Helvetica" w:cs="Helvetica"/>
          <w:b w:val="0"/>
          <w:bCs w:val="0"/>
          <w:sz w:val="16"/>
          <w:szCs w:val="16"/>
          <w:lang w:eastAsia="zh-CN"/>
        </w:rPr>
        <w:fldChar w:fldCharType="end"/>
      </w:r>
      <w:r>
        <w:rPr>
          <w:rFonts w:ascii="Helvetica" w:hAnsi="Helvetica" w:cs="Helvetica" w:hint="eastAsia"/>
          <w:b w:val="0"/>
          <w:bCs w:val="0"/>
          <w:sz w:val="16"/>
          <w:szCs w:val="16"/>
          <w:lang w:eastAsia="zh-CN"/>
        </w:rPr>
        <w:t>.</w:t>
      </w:r>
      <w:r w:rsidRPr="00473CEF">
        <w:rPr>
          <w:rFonts w:ascii="Helvetica" w:hAnsi="Helvetica" w:cs="Helvetica"/>
          <w:b w:val="0"/>
          <w:bCs w:val="0"/>
          <w:sz w:val="16"/>
          <w:szCs w:val="16"/>
          <w:lang w:eastAsia="zh-CN"/>
        </w:rPr>
        <w:t xml:space="preserve"> </w:t>
      </w:r>
      <w:proofErr w:type="gramStart"/>
      <w:r w:rsidR="00F46F56">
        <w:rPr>
          <w:rFonts w:ascii="Helvetica" w:hAnsi="Helvetica" w:cs="Helvetica" w:hint="eastAsia"/>
          <w:b w:val="0"/>
          <w:bCs w:val="0"/>
          <w:sz w:val="16"/>
          <w:szCs w:val="16"/>
          <w:lang w:eastAsia="zh-CN"/>
        </w:rPr>
        <w:t xml:space="preserve">Algorithm categorization </w:t>
      </w:r>
      <w:r w:rsidR="008663E9">
        <w:rPr>
          <w:rFonts w:ascii="Helvetica" w:hAnsi="Helvetica" w:cs="Helvetica" w:hint="eastAsia"/>
          <w:b w:val="0"/>
          <w:bCs w:val="0"/>
          <w:sz w:val="16"/>
          <w:szCs w:val="16"/>
          <w:lang w:eastAsia="zh-CN"/>
        </w:rPr>
        <w:t>with</w:t>
      </w:r>
      <w:r w:rsidR="009A506C">
        <w:rPr>
          <w:rFonts w:ascii="Helvetica" w:hAnsi="Helvetica" w:cs="Helvetica" w:hint="eastAsia"/>
          <w:b w:val="0"/>
          <w:bCs w:val="0"/>
          <w:sz w:val="16"/>
          <w:szCs w:val="16"/>
          <w:lang w:eastAsia="zh-CN"/>
        </w:rPr>
        <w:t xml:space="preserve"> the</w:t>
      </w:r>
      <w:r w:rsidR="00F46F56">
        <w:rPr>
          <w:rFonts w:ascii="Helvetica" w:hAnsi="Helvetica" w:cs="Helvetica" w:hint="eastAsia"/>
          <w:b w:val="0"/>
          <w:bCs w:val="0"/>
          <w:sz w:val="16"/>
          <w:szCs w:val="16"/>
          <w:lang w:eastAsia="zh-CN"/>
        </w:rPr>
        <w:t xml:space="preserve"> corresponding</w:t>
      </w:r>
      <w:r w:rsidR="003C3AAF">
        <w:rPr>
          <w:rFonts w:ascii="Helvetica" w:hAnsi="Helvetica" w:cs="Helvetica" w:hint="eastAsia"/>
          <w:b w:val="0"/>
          <w:bCs w:val="0"/>
          <w:sz w:val="16"/>
          <w:szCs w:val="16"/>
          <w:lang w:eastAsia="zh-CN"/>
        </w:rPr>
        <w:t xml:space="preserve"> </w:t>
      </w:r>
      <w:r w:rsidR="0017383F" w:rsidRPr="008E0FD4">
        <w:rPr>
          <w:rFonts w:ascii="Helvetica" w:hAnsi="Helvetica" w:cs="Helvetica"/>
          <w:b w:val="0"/>
          <w:bCs w:val="0"/>
          <w:sz w:val="16"/>
          <w:szCs w:val="16"/>
          <w:lang w:eastAsia="zh-CN"/>
        </w:rPr>
        <w:t>instantiation</w:t>
      </w:r>
      <w:r w:rsidR="003C3AAF">
        <w:rPr>
          <w:rFonts w:ascii="Helvetica" w:hAnsi="Helvetica" w:cs="Helvetica" w:hint="eastAsia"/>
          <w:b w:val="0"/>
          <w:bCs w:val="0"/>
          <w:sz w:val="16"/>
          <w:szCs w:val="16"/>
          <w:lang w:eastAsia="zh-CN"/>
        </w:rPr>
        <w:t>s</w:t>
      </w:r>
      <w:r w:rsidR="002973BC">
        <w:rPr>
          <w:rFonts w:ascii="Helvetica" w:hAnsi="Helvetica" w:cs="Helvetica" w:hint="eastAsia"/>
          <w:b w:val="0"/>
          <w:bCs w:val="0"/>
          <w:sz w:val="16"/>
          <w:szCs w:val="16"/>
          <w:lang w:eastAsia="zh-CN"/>
        </w:rPr>
        <w:t xml:space="preserve"> in our </w:t>
      </w:r>
      <w:r w:rsidR="00C31E24">
        <w:rPr>
          <w:rFonts w:ascii="Helvetica" w:hAnsi="Helvetica" w:cs="Helvetica"/>
          <w:b w:val="0"/>
          <w:bCs w:val="0"/>
          <w:sz w:val="16"/>
          <w:szCs w:val="16"/>
          <w:lang w:eastAsia="zh-CN"/>
        </w:rPr>
        <w:t>approach</w:t>
      </w:r>
      <w:r w:rsidR="002973BC">
        <w:rPr>
          <w:rFonts w:ascii="Helvetica" w:hAnsi="Helvetica" w:cs="Helvetica" w:hint="eastAsia"/>
          <w:b w:val="0"/>
          <w:bCs w:val="0"/>
          <w:sz w:val="16"/>
          <w:szCs w:val="16"/>
          <w:lang w:eastAsia="zh-CN"/>
        </w:rPr>
        <w:t>.</w:t>
      </w:r>
      <w:proofErr w:type="gramEnd"/>
      <w:r w:rsidR="00E96846">
        <w:rPr>
          <w:rFonts w:ascii="Helvetica" w:hAnsi="Helvetica" w:cs="Helvetica" w:hint="eastAsia"/>
          <w:b w:val="0"/>
          <w:bCs w:val="0"/>
          <w:sz w:val="16"/>
          <w:szCs w:val="16"/>
          <w:lang w:eastAsia="zh-CN"/>
        </w:rPr>
        <w:t xml:space="preserve"> W</w:t>
      </w:r>
      <w:r w:rsidR="003869C9">
        <w:rPr>
          <w:rFonts w:ascii="Helvetica" w:hAnsi="Helvetica" w:cs="Helvetica" w:hint="eastAsia"/>
          <w:b w:val="0"/>
          <w:bCs w:val="0"/>
          <w:sz w:val="16"/>
          <w:szCs w:val="16"/>
          <w:lang w:eastAsia="zh-CN"/>
        </w:rPr>
        <w:t xml:space="preserve">e mark the </w:t>
      </w:r>
      <w:r w:rsidR="00867574">
        <w:rPr>
          <w:rFonts w:ascii="Helvetica" w:hAnsi="Helvetica" w:cs="Helvetica" w:hint="eastAsia"/>
          <w:b w:val="0"/>
          <w:bCs w:val="0"/>
          <w:sz w:val="16"/>
          <w:szCs w:val="16"/>
          <w:lang w:eastAsia="zh-CN"/>
        </w:rPr>
        <w:t>instantia</w:t>
      </w:r>
      <w:r w:rsidR="00867574">
        <w:rPr>
          <w:rFonts w:ascii="Helvetica" w:hAnsi="Helvetica" w:cs="Helvetica" w:hint="eastAsia"/>
          <w:b w:val="0"/>
          <w:bCs w:val="0"/>
          <w:sz w:val="16"/>
          <w:szCs w:val="16"/>
          <w:lang w:eastAsia="zh-CN"/>
        </w:rPr>
        <w:t>t</w:t>
      </w:r>
      <w:r w:rsidR="00867574">
        <w:rPr>
          <w:rFonts w:ascii="Helvetica" w:hAnsi="Helvetica" w:cs="Helvetica" w:hint="eastAsia"/>
          <w:b w:val="0"/>
          <w:bCs w:val="0"/>
          <w:sz w:val="16"/>
          <w:szCs w:val="16"/>
          <w:lang w:eastAsia="zh-CN"/>
        </w:rPr>
        <w:t>ed</w:t>
      </w:r>
      <w:r w:rsidR="003869C9">
        <w:rPr>
          <w:rFonts w:ascii="Helvetica" w:hAnsi="Helvetica" w:cs="Helvetica" w:hint="eastAsia"/>
          <w:b w:val="0"/>
          <w:bCs w:val="0"/>
          <w:sz w:val="16"/>
          <w:szCs w:val="16"/>
          <w:lang w:eastAsia="zh-CN"/>
        </w:rPr>
        <w:t xml:space="preserve"> </w:t>
      </w:r>
      <w:r w:rsidR="00E96846">
        <w:rPr>
          <w:rFonts w:ascii="Helvetica" w:hAnsi="Helvetica" w:cs="Helvetica" w:hint="eastAsia"/>
          <w:b w:val="0"/>
          <w:bCs w:val="0"/>
          <w:sz w:val="16"/>
          <w:szCs w:val="16"/>
          <w:lang w:eastAsia="zh-CN"/>
        </w:rPr>
        <w:t xml:space="preserve">algorithms </w:t>
      </w:r>
      <w:r w:rsidR="003869C9">
        <w:rPr>
          <w:rFonts w:ascii="Helvetica" w:hAnsi="Helvetica" w:cs="Helvetica" w:hint="eastAsia"/>
          <w:b w:val="0"/>
          <w:bCs w:val="0"/>
          <w:sz w:val="16"/>
          <w:szCs w:val="16"/>
          <w:lang w:eastAsia="zh-CN"/>
        </w:rPr>
        <w:t xml:space="preserve">in bold and present </w:t>
      </w:r>
      <w:r w:rsidR="003869C9">
        <w:rPr>
          <w:rFonts w:ascii="Helvetica" w:hAnsi="Helvetica" w:cs="Helvetica"/>
          <w:b w:val="0"/>
          <w:bCs w:val="0"/>
          <w:sz w:val="16"/>
          <w:szCs w:val="16"/>
          <w:lang w:eastAsia="zh-CN"/>
        </w:rPr>
        <w:t>specific</w:t>
      </w:r>
      <w:r w:rsidR="003869C9">
        <w:rPr>
          <w:rFonts w:ascii="Helvetica" w:hAnsi="Helvetica" w:cs="Helvetica" w:hint="eastAsia"/>
          <w:b w:val="0"/>
          <w:bCs w:val="0"/>
          <w:sz w:val="16"/>
          <w:szCs w:val="16"/>
          <w:lang w:eastAsia="zh-CN"/>
        </w:rPr>
        <w:t xml:space="preserve"> </w:t>
      </w:r>
      <w:r w:rsidR="001D55C7">
        <w:rPr>
          <w:rFonts w:ascii="Helvetica" w:hAnsi="Helvetica" w:cs="Helvetica" w:hint="eastAsia"/>
          <w:b w:val="0"/>
          <w:bCs w:val="0"/>
          <w:sz w:val="16"/>
          <w:szCs w:val="16"/>
          <w:lang w:eastAsia="zh-CN"/>
        </w:rPr>
        <w:t xml:space="preserve">modification points to fit into the </w:t>
      </w:r>
      <w:r w:rsidR="00583320">
        <w:rPr>
          <w:rFonts w:ascii="Helvetica" w:hAnsi="Helvetica" w:cs="Helvetica"/>
          <w:b w:val="0"/>
          <w:bCs w:val="0"/>
          <w:sz w:val="16"/>
          <w:szCs w:val="16"/>
          <w:lang w:eastAsia="zh-CN"/>
        </w:rPr>
        <w:t>approach</w:t>
      </w:r>
      <w:r w:rsidR="001D55C7">
        <w:rPr>
          <w:rFonts w:ascii="Helvetica" w:hAnsi="Helvetica" w:cs="Helvetica" w:hint="eastAsia"/>
          <w:b w:val="0"/>
          <w:bCs w:val="0"/>
          <w:sz w:val="16"/>
          <w:szCs w:val="16"/>
          <w:lang w:eastAsia="zh-CN"/>
        </w:rPr>
        <w:t>.</w:t>
      </w:r>
    </w:p>
    <w:tbl>
      <w:tblPr>
        <w:tblW w:w="807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356"/>
        <w:gridCol w:w="1985"/>
        <w:gridCol w:w="1842"/>
        <w:gridCol w:w="2896"/>
      </w:tblGrid>
      <w:tr w:rsidR="00B65CBD" w14:paraId="2E630D10" w14:textId="77777777">
        <w:trPr>
          <w:cantSplit/>
          <w:trHeight w:val="241"/>
          <w:tblHeader/>
          <w:jc w:val="center"/>
        </w:trPr>
        <w:tc>
          <w:tcPr>
            <w:tcW w:w="1356" w:type="dxa"/>
            <w:tcBorders>
              <w:top w:val="single" w:sz="2" w:space="0" w:color="auto"/>
              <w:left w:val="single" w:sz="2" w:space="0" w:color="auto"/>
              <w:bottom w:val="double" w:sz="4" w:space="0" w:color="auto"/>
              <w:right w:val="double" w:sz="4" w:space="0" w:color="auto"/>
            </w:tcBorders>
            <w:vAlign w:val="center"/>
          </w:tcPr>
          <w:p w14:paraId="0FFE8487" w14:textId="77777777" w:rsidR="00B65CBD" w:rsidRPr="00845F96" w:rsidRDefault="00B65CBD">
            <w:pPr>
              <w:pStyle w:val="Tablebody"/>
              <w:rPr>
                <w:b/>
                <w:lang w:eastAsia="zh-CN"/>
              </w:rPr>
            </w:pPr>
            <w:r>
              <w:rPr>
                <w:rFonts w:hint="eastAsia"/>
                <w:b/>
                <w:lang w:eastAsia="zh-CN"/>
              </w:rPr>
              <w:t xml:space="preserve">Algorithm </w:t>
            </w:r>
            <w:r w:rsidR="00322B6B">
              <w:rPr>
                <w:rFonts w:hint="eastAsia"/>
                <w:b/>
                <w:lang w:eastAsia="zh-CN"/>
              </w:rPr>
              <w:t>c</w:t>
            </w:r>
            <w:r>
              <w:rPr>
                <w:rFonts w:hint="eastAsia"/>
                <w:b/>
                <w:lang w:eastAsia="zh-CN"/>
              </w:rPr>
              <w:t>ategory</w:t>
            </w:r>
          </w:p>
        </w:tc>
        <w:tc>
          <w:tcPr>
            <w:tcW w:w="1985" w:type="dxa"/>
            <w:tcBorders>
              <w:top w:val="single" w:sz="2" w:space="0" w:color="auto"/>
              <w:left w:val="double" w:sz="4" w:space="0" w:color="auto"/>
              <w:bottom w:val="double" w:sz="4" w:space="0" w:color="auto"/>
              <w:right w:val="single" w:sz="2" w:space="0" w:color="auto"/>
            </w:tcBorders>
            <w:vAlign w:val="center"/>
          </w:tcPr>
          <w:p w14:paraId="4A7B8816" w14:textId="67DF211C" w:rsidR="00B65CBD" w:rsidRPr="00845F96" w:rsidRDefault="00913ABE" w:rsidP="00970F4F">
            <w:pPr>
              <w:pStyle w:val="Tablebody"/>
              <w:rPr>
                <w:b/>
                <w:lang w:eastAsia="zh-CN"/>
              </w:rPr>
            </w:pPr>
            <w:r>
              <w:rPr>
                <w:b/>
                <w:lang w:eastAsia="zh-CN"/>
              </w:rPr>
              <w:t>Scalar</w:t>
            </w:r>
            <w:r w:rsidR="00B65CBD">
              <w:rPr>
                <w:rFonts w:hint="eastAsia"/>
                <w:b/>
                <w:lang w:eastAsia="zh-CN"/>
              </w:rPr>
              <w:t xml:space="preserve"> </w:t>
            </w:r>
            <w:r w:rsidR="00322B6B">
              <w:rPr>
                <w:rFonts w:hint="eastAsia"/>
                <w:b/>
                <w:lang w:eastAsia="zh-CN"/>
              </w:rPr>
              <w:t>a</w:t>
            </w:r>
            <w:r w:rsidR="00B65CBD">
              <w:rPr>
                <w:rFonts w:hint="eastAsia"/>
                <w:b/>
                <w:lang w:eastAsia="zh-CN"/>
              </w:rPr>
              <w:t>lgorithm</w:t>
            </w:r>
            <w:r w:rsidR="00600A74">
              <w:rPr>
                <w:rFonts w:hint="eastAsia"/>
                <w:b/>
                <w:lang w:eastAsia="zh-CN"/>
              </w:rPr>
              <w:t>s</w:t>
            </w:r>
          </w:p>
        </w:tc>
        <w:tc>
          <w:tcPr>
            <w:tcW w:w="1842" w:type="dxa"/>
            <w:tcBorders>
              <w:top w:val="single" w:sz="2" w:space="0" w:color="auto"/>
              <w:left w:val="single" w:sz="2" w:space="0" w:color="auto"/>
              <w:bottom w:val="double" w:sz="4" w:space="0" w:color="auto"/>
              <w:right w:val="single" w:sz="2" w:space="0" w:color="auto"/>
            </w:tcBorders>
            <w:vAlign w:val="center"/>
          </w:tcPr>
          <w:p w14:paraId="00208239" w14:textId="50FF1755" w:rsidR="00B65CBD" w:rsidRPr="00845F96" w:rsidRDefault="008152E5" w:rsidP="00241212">
            <w:pPr>
              <w:pStyle w:val="Tablebody"/>
              <w:rPr>
                <w:b/>
                <w:lang w:eastAsia="zh-CN"/>
              </w:rPr>
            </w:pPr>
            <w:r>
              <w:rPr>
                <w:rFonts w:hint="eastAsia"/>
                <w:b/>
                <w:lang w:eastAsia="zh-CN"/>
              </w:rPr>
              <w:t>I</w:t>
            </w:r>
            <w:r w:rsidR="003A2C67" w:rsidRPr="008E0FD4">
              <w:rPr>
                <w:b/>
                <w:lang w:eastAsia="zh-CN"/>
              </w:rPr>
              <w:t>nstantiation</w:t>
            </w:r>
            <w:r w:rsidR="00600A74">
              <w:rPr>
                <w:rFonts w:hint="eastAsia"/>
                <w:b/>
                <w:lang w:eastAsia="zh-CN"/>
              </w:rPr>
              <w:t>s</w:t>
            </w:r>
            <w:r w:rsidR="003A2C67">
              <w:t xml:space="preserve"> </w:t>
            </w:r>
            <w:r w:rsidR="008B1091">
              <w:rPr>
                <w:rFonts w:hint="eastAsia"/>
                <w:b/>
                <w:lang w:eastAsia="zh-CN"/>
              </w:rPr>
              <w:t>in</w:t>
            </w:r>
            <w:r w:rsidR="00B65CBD">
              <w:rPr>
                <w:rFonts w:hint="eastAsia"/>
                <w:b/>
                <w:lang w:eastAsia="zh-CN"/>
              </w:rPr>
              <w:t xml:space="preserve"> our </w:t>
            </w:r>
            <w:r w:rsidR="00241212">
              <w:rPr>
                <w:b/>
                <w:lang w:eastAsia="zh-CN"/>
              </w:rPr>
              <w:t>approach</w:t>
            </w:r>
          </w:p>
        </w:tc>
        <w:tc>
          <w:tcPr>
            <w:tcW w:w="2896" w:type="dxa"/>
            <w:tcBorders>
              <w:top w:val="single" w:sz="2" w:space="0" w:color="auto"/>
              <w:left w:val="single" w:sz="2" w:space="0" w:color="auto"/>
              <w:bottom w:val="double" w:sz="4" w:space="0" w:color="auto"/>
              <w:right w:val="single" w:sz="2" w:space="0" w:color="auto"/>
            </w:tcBorders>
            <w:vAlign w:val="center"/>
          </w:tcPr>
          <w:p w14:paraId="7A306A18" w14:textId="77777777" w:rsidR="00B65CBD" w:rsidRPr="00845F96" w:rsidRDefault="000160D3" w:rsidP="00970F4F">
            <w:pPr>
              <w:pStyle w:val="Tablebody"/>
              <w:rPr>
                <w:b/>
                <w:lang w:eastAsia="zh-CN"/>
              </w:rPr>
            </w:pPr>
            <w:r>
              <w:rPr>
                <w:rFonts w:hint="eastAsia"/>
                <w:b/>
                <w:lang w:eastAsia="zh-CN"/>
              </w:rPr>
              <w:t>Speci</w:t>
            </w:r>
            <w:r w:rsidR="000E27B0">
              <w:rPr>
                <w:rFonts w:hint="eastAsia"/>
                <w:b/>
                <w:lang w:eastAsia="zh-CN"/>
              </w:rPr>
              <w:t>fic</w:t>
            </w:r>
            <w:r w:rsidR="00492C80">
              <w:rPr>
                <w:rFonts w:hint="eastAsia"/>
                <w:b/>
                <w:lang w:eastAsia="zh-CN"/>
              </w:rPr>
              <w:t xml:space="preserve"> m</w:t>
            </w:r>
            <w:r w:rsidR="00B65CBD">
              <w:rPr>
                <w:rFonts w:hint="eastAsia"/>
                <w:b/>
                <w:lang w:eastAsia="zh-CN"/>
              </w:rPr>
              <w:t>odification</w:t>
            </w:r>
          </w:p>
        </w:tc>
      </w:tr>
      <w:tr w:rsidR="00B65CBD" w14:paraId="621FD6CE" w14:textId="77777777">
        <w:trPr>
          <w:trHeight w:val="322"/>
          <w:jc w:val="center"/>
        </w:trPr>
        <w:tc>
          <w:tcPr>
            <w:tcW w:w="1356" w:type="dxa"/>
            <w:tcBorders>
              <w:top w:val="double" w:sz="4" w:space="0" w:color="auto"/>
              <w:left w:val="single" w:sz="2" w:space="0" w:color="auto"/>
              <w:bottom w:val="single" w:sz="2" w:space="0" w:color="auto"/>
              <w:right w:val="double" w:sz="4" w:space="0" w:color="auto"/>
            </w:tcBorders>
            <w:vAlign w:val="center"/>
          </w:tcPr>
          <w:p w14:paraId="28F8E7B8" w14:textId="77777777" w:rsidR="00B65CBD" w:rsidRPr="00845F96" w:rsidRDefault="00B65CBD" w:rsidP="00970F4F">
            <w:pPr>
              <w:pStyle w:val="Tablebody"/>
              <w:rPr>
                <w:lang w:eastAsia="zh-CN"/>
              </w:rPr>
            </w:pPr>
            <w:r>
              <w:rPr>
                <w:rFonts w:hint="eastAsia"/>
                <w:lang w:eastAsia="zh-CN"/>
              </w:rPr>
              <w:t>Bit-aligned</w:t>
            </w:r>
          </w:p>
        </w:tc>
        <w:tc>
          <w:tcPr>
            <w:tcW w:w="1985" w:type="dxa"/>
            <w:tcBorders>
              <w:top w:val="double" w:sz="4" w:space="0" w:color="auto"/>
              <w:left w:val="double" w:sz="4" w:space="0" w:color="auto"/>
              <w:bottom w:val="single" w:sz="2" w:space="0" w:color="auto"/>
              <w:right w:val="single" w:sz="2" w:space="0" w:color="auto"/>
            </w:tcBorders>
            <w:vAlign w:val="center"/>
          </w:tcPr>
          <w:p w14:paraId="6FDE4D91" w14:textId="77777777" w:rsidR="00B65CBD" w:rsidRDefault="00B65CBD" w:rsidP="00970F4F">
            <w:pPr>
              <w:pStyle w:val="Tablebody"/>
              <w:rPr>
                <w:lang w:eastAsia="zh-CN"/>
              </w:rPr>
            </w:pPr>
            <w:proofErr w:type="spellStart"/>
            <w:r>
              <w:rPr>
                <w:rFonts w:hint="eastAsia"/>
                <w:lang w:eastAsia="zh-CN"/>
              </w:rPr>
              <w:t>Golomb</w:t>
            </w:r>
            <w:proofErr w:type="spellEnd"/>
          </w:p>
          <w:p w14:paraId="3E5297B5" w14:textId="77777777" w:rsidR="00B65CBD" w:rsidRDefault="00B65CBD" w:rsidP="00970F4F">
            <w:pPr>
              <w:pStyle w:val="Tablebody"/>
              <w:rPr>
                <w:lang w:eastAsia="zh-CN"/>
              </w:rPr>
            </w:pPr>
            <w:r>
              <w:rPr>
                <w:rFonts w:hint="eastAsia"/>
                <w:lang w:eastAsia="zh-CN"/>
              </w:rPr>
              <w:t>Rice</w:t>
            </w:r>
          </w:p>
          <w:p w14:paraId="0192C11E" w14:textId="77777777" w:rsidR="00B65CBD" w:rsidRDefault="00B65CBD" w:rsidP="00970F4F">
            <w:pPr>
              <w:pStyle w:val="Tablebody"/>
              <w:rPr>
                <w:b/>
                <w:lang w:eastAsia="zh-CN"/>
              </w:rPr>
            </w:pPr>
            <w:r w:rsidRPr="006F3383">
              <w:rPr>
                <w:rFonts w:hint="eastAsia"/>
                <w:b/>
                <w:lang w:eastAsia="zh-CN"/>
              </w:rPr>
              <w:t>Elias Gamma</w:t>
            </w:r>
          </w:p>
          <w:p w14:paraId="76073E83" w14:textId="77777777" w:rsidR="00B65CBD" w:rsidRPr="000252F9" w:rsidRDefault="00B65CBD" w:rsidP="00970F4F">
            <w:pPr>
              <w:pStyle w:val="Tablebody"/>
              <w:rPr>
                <w:lang w:eastAsia="zh-CN"/>
              </w:rPr>
            </w:pPr>
            <w:r w:rsidRPr="000252F9">
              <w:rPr>
                <w:rFonts w:hint="eastAsia"/>
                <w:i/>
                <w:lang w:eastAsia="zh-CN"/>
              </w:rPr>
              <w:t>k</w:t>
            </w:r>
            <w:r w:rsidRPr="000252F9">
              <w:rPr>
                <w:rFonts w:hint="eastAsia"/>
                <w:lang w:eastAsia="zh-CN"/>
              </w:rPr>
              <w:t>-Gamma</w:t>
            </w:r>
          </w:p>
        </w:tc>
        <w:tc>
          <w:tcPr>
            <w:tcW w:w="1842" w:type="dxa"/>
            <w:vMerge w:val="restart"/>
            <w:tcBorders>
              <w:top w:val="double" w:sz="4" w:space="0" w:color="auto"/>
              <w:left w:val="single" w:sz="2" w:space="0" w:color="auto"/>
              <w:right w:val="single" w:sz="2" w:space="0" w:color="auto"/>
            </w:tcBorders>
            <w:vAlign w:val="center"/>
          </w:tcPr>
          <w:p w14:paraId="0EF624A6" w14:textId="77777777" w:rsidR="00B65CBD" w:rsidRPr="00845F96" w:rsidRDefault="00B65CBD" w:rsidP="00970F4F">
            <w:pPr>
              <w:pStyle w:val="Tablebody"/>
              <w:rPr>
                <w:lang w:eastAsia="zh-CN"/>
              </w:rPr>
            </w:pPr>
            <w:r>
              <w:rPr>
                <w:rFonts w:hint="eastAsia"/>
                <w:lang w:eastAsia="zh-CN"/>
              </w:rPr>
              <w:t>Group-Scheme</w:t>
            </w:r>
          </w:p>
        </w:tc>
        <w:tc>
          <w:tcPr>
            <w:tcW w:w="2896" w:type="dxa"/>
            <w:vMerge w:val="restart"/>
            <w:tcBorders>
              <w:top w:val="double" w:sz="4" w:space="0" w:color="auto"/>
              <w:left w:val="single" w:sz="2" w:space="0" w:color="auto"/>
              <w:right w:val="single" w:sz="2" w:space="0" w:color="auto"/>
            </w:tcBorders>
            <w:vAlign w:val="center"/>
          </w:tcPr>
          <w:p w14:paraId="13E8B977" w14:textId="77777777" w:rsidR="00B65CBD" w:rsidRPr="00845F96" w:rsidRDefault="00223474" w:rsidP="008E0FD4">
            <w:pPr>
              <w:pStyle w:val="Tablebody"/>
              <w:numPr>
                <w:ilvl w:val="0"/>
                <w:numId w:val="18"/>
              </w:numPr>
              <w:rPr>
                <w:lang w:eastAsia="zh-CN"/>
              </w:rPr>
            </w:pPr>
            <w:r>
              <w:rPr>
                <w:rFonts w:hint="eastAsia"/>
                <w:lang w:eastAsia="zh-CN"/>
              </w:rPr>
              <w:t xml:space="preserve"> </w:t>
            </w:r>
            <w:r w:rsidR="00C032FD">
              <w:rPr>
                <w:rFonts w:hint="eastAsia"/>
                <w:lang w:eastAsia="zh-CN"/>
              </w:rPr>
              <w:t>Incorp</w:t>
            </w:r>
            <w:r w:rsidR="008F10AC">
              <w:rPr>
                <w:rFonts w:hint="eastAsia"/>
                <w:lang w:eastAsia="zh-CN"/>
              </w:rPr>
              <w:t>o</w:t>
            </w:r>
            <w:r w:rsidR="00C032FD">
              <w:rPr>
                <w:rFonts w:hint="eastAsia"/>
                <w:lang w:eastAsia="zh-CN"/>
              </w:rPr>
              <w:t>rat</w:t>
            </w:r>
            <w:r w:rsidR="00B25B08">
              <w:rPr>
                <w:rFonts w:hint="eastAsia"/>
                <w:lang w:eastAsia="zh-CN"/>
              </w:rPr>
              <w:t>e</w:t>
            </w:r>
            <w:r w:rsidR="00B65CBD">
              <w:rPr>
                <w:rFonts w:hint="eastAsia"/>
                <w:lang w:eastAsia="zh-CN"/>
              </w:rPr>
              <w:t xml:space="preserve"> different compre</w:t>
            </w:r>
            <w:r w:rsidR="00B65CBD">
              <w:rPr>
                <w:rFonts w:hint="eastAsia"/>
                <w:lang w:eastAsia="zh-CN"/>
              </w:rPr>
              <w:t>s</w:t>
            </w:r>
            <w:r w:rsidR="00145908">
              <w:rPr>
                <w:rFonts w:hint="eastAsia"/>
                <w:lang w:eastAsia="zh-CN"/>
              </w:rPr>
              <w:t>sion granularities</w:t>
            </w:r>
            <w:r w:rsidR="00B65CBD">
              <w:rPr>
                <w:rFonts w:hint="eastAsia"/>
                <w:lang w:eastAsia="zh-CN"/>
              </w:rPr>
              <w:t xml:space="preserve"> and length d</w:t>
            </w:r>
            <w:r w:rsidR="00B65CBD">
              <w:rPr>
                <w:rFonts w:hint="eastAsia"/>
                <w:lang w:eastAsia="zh-CN"/>
              </w:rPr>
              <w:t>e</w:t>
            </w:r>
            <w:r w:rsidR="00B65CBD">
              <w:rPr>
                <w:rFonts w:hint="eastAsia"/>
                <w:lang w:eastAsia="zh-CN"/>
              </w:rPr>
              <w:t>scriptor</w:t>
            </w:r>
            <w:r w:rsidR="009A19A5">
              <w:rPr>
                <w:rFonts w:hint="eastAsia"/>
                <w:lang w:eastAsia="zh-CN"/>
              </w:rPr>
              <w:t>s</w:t>
            </w:r>
            <w:r w:rsidR="00B65CBD">
              <w:rPr>
                <w:rFonts w:hint="eastAsia"/>
                <w:lang w:eastAsia="zh-CN"/>
              </w:rPr>
              <w:t xml:space="preserve"> </w:t>
            </w:r>
            <w:r w:rsidR="009A19A5">
              <w:rPr>
                <w:rFonts w:hint="eastAsia"/>
                <w:lang w:eastAsia="zh-CN"/>
              </w:rPr>
              <w:t xml:space="preserve">into </w:t>
            </w:r>
            <w:r w:rsidR="002A20A2">
              <w:rPr>
                <w:rFonts w:hint="eastAsia"/>
                <w:lang w:eastAsia="zh-CN"/>
              </w:rPr>
              <w:t xml:space="preserve">the </w:t>
            </w:r>
            <w:r w:rsidR="00CD29D9">
              <w:rPr>
                <w:rFonts w:hint="eastAsia"/>
                <w:lang w:eastAsia="zh-CN"/>
              </w:rPr>
              <w:t>en</w:t>
            </w:r>
            <w:r w:rsidR="00CA0AC1">
              <w:rPr>
                <w:rFonts w:hint="eastAsia"/>
                <w:lang w:eastAsia="zh-CN"/>
              </w:rPr>
              <w:t>coding format</w:t>
            </w:r>
            <w:r w:rsidR="002738D2">
              <w:rPr>
                <w:rFonts w:hint="eastAsia"/>
                <w:lang w:eastAsia="zh-CN"/>
              </w:rPr>
              <w:t>.</w:t>
            </w:r>
          </w:p>
        </w:tc>
      </w:tr>
      <w:tr w:rsidR="00B65CBD" w14:paraId="664012AA" w14:textId="77777777">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7A808F19" w14:textId="77777777" w:rsidR="00B65CBD" w:rsidRPr="00845F96" w:rsidRDefault="00B65CBD" w:rsidP="00970F4F">
            <w:pPr>
              <w:pStyle w:val="Tablebody"/>
              <w:rPr>
                <w:lang w:eastAsia="zh-CN"/>
              </w:rPr>
            </w:pPr>
            <w:r>
              <w:rPr>
                <w:rFonts w:hint="eastAsia"/>
                <w:lang w:eastAsia="zh-CN"/>
              </w:rPr>
              <w:t>Byte-aligned</w:t>
            </w:r>
          </w:p>
        </w:tc>
        <w:tc>
          <w:tcPr>
            <w:tcW w:w="1985" w:type="dxa"/>
            <w:tcBorders>
              <w:top w:val="single" w:sz="2" w:space="0" w:color="auto"/>
              <w:left w:val="double" w:sz="4" w:space="0" w:color="auto"/>
              <w:bottom w:val="single" w:sz="2" w:space="0" w:color="auto"/>
              <w:right w:val="single" w:sz="2" w:space="0" w:color="auto"/>
            </w:tcBorders>
            <w:vAlign w:val="center"/>
          </w:tcPr>
          <w:p w14:paraId="30FEB25C" w14:textId="77777777" w:rsidR="00B65CBD" w:rsidRDefault="00B65CBD" w:rsidP="00970F4F">
            <w:pPr>
              <w:pStyle w:val="Tablebody"/>
              <w:rPr>
                <w:lang w:eastAsia="zh-CN"/>
              </w:rPr>
            </w:pPr>
            <w:r>
              <w:rPr>
                <w:rFonts w:hint="eastAsia"/>
                <w:lang w:eastAsia="zh-CN"/>
              </w:rPr>
              <w:t>Variable Byte</w:t>
            </w:r>
          </w:p>
          <w:p w14:paraId="360D4C10" w14:textId="77777777" w:rsidR="00B65CBD" w:rsidRPr="006F3383" w:rsidRDefault="00B65CBD" w:rsidP="00970F4F">
            <w:pPr>
              <w:pStyle w:val="Tablebody"/>
              <w:rPr>
                <w:b/>
                <w:lang w:eastAsia="zh-CN"/>
              </w:rPr>
            </w:pPr>
            <w:r w:rsidRPr="006F3383">
              <w:rPr>
                <w:rFonts w:hint="eastAsia"/>
                <w:b/>
                <w:lang w:eastAsia="zh-CN"/>
              </w:rPr>
              <w:t>Group Variable Byte</w:t>
            </w:r>
          </w:p>
        </w:tc>
        <w:tc>
          <w:tcPr>
            <w:tcW w:w="1842" w:type="dxa"/>
            <w:vMerge/>
            <w:tcBorders>
              <w:left w:val="single" w:sz="2" w:space="0" w:color="auto"/>
              <w:bottom w:val="single" w:sz="2" w:space="0" w:color="auto"/>
              <w:right w:val="single" w:sz="2" w:space="0" w:color="auto"/>
            </w:tcBorders>
            <w:vAlign w:val="center"/>
          </w:tcPr>
          <w:p w14:paraId="372BD715" w14:textId="77777777" w:rsidR="00B65CBD" w:rsidRPr="00845F96" w:rsidRDefault="00B65CBD" w:rsidP="00970F4F">
            <w:pPr>
              <w:pStyle w:val="Tablebody"/>
              <w:rPr>
                <w:lang w:eastAsia="zh-CN"/>
              </w:rPr>
            </w:pPr>
          </w:p>
        </w:tc>
        <w:tc>
          <w:tcPr>
            <w:tcW w:w="2896" w:type="dxa"/>
            <w:vMerge/>
            <w:tcBorders>
              <w:left w:val="single" w:sz="2" w:space="0" w:color="auto"/>
              <w:bottom w:val="single" w:sz="2" w:space="0" w:color="auto"/>
              <w:right w:val="single" w:sz="2" w:space="0" w:color="auto"/>
            </w:tcBorders>
            <w:vAlign w:val="center"/>
          </w:tcPr>
          <w:p w14:paraId="27E70F3B" w14:textId="77777777" w:rsidR="00B65CBD" w:rsidRPr="00845F96" w:rsidRDefault="00B65CBD" w:rsidP="00970F4F">
            <w:pPr>
              <w:pStyle w:val="Tablebody"/>
            </w:pPr>
          </w:p>
        </w:tc>
      </w:tr>
      <w:tr w:rsidR="00B65CBD" w14:paraId="7A010437" w14:textId="77777777">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4318E17E" w14:textId="77777777" w:rsidR="00B65CBD" w:rsidRPr="00845F96" w:rsidRDefault="00B65CBD" w:rsidP="00970F4F">
            <w:pPr>
              <w:pStyle w:val="Tablebody"/>
              <w:rPr>
                <w:lang w:eastAsia="zh-CN"/>
              </w:rPr>
            </w:pPr>
            <w:r>
              <w:rPr>
                <w:rFonts w:hint="eastAsia"/>
                <w:lang w:eastAsia="zh-CN"/>
              </w:rPr>
              <w:t>Word-aligned</w:t>
            </w:r>
          </w:p>
        </w:tc>
        <w:tc>
          <w:tcPr>
            <w:tcW w:w="1985" w:type="dxa"/>
            <w:tcBorders>
              <w:top w:val="single" w:sz="2" w:space="0" w:color="auto"/>
              <w:left w:val="double" w:sz="4" w:space="0" w:color="auto"/>
              <w:bottom w:val="single" w:sz="2" w:space="0" w:color="auto"/>
              <w:right w:val="single" w:sz="2" w:space="0" w:color="auto"/>
            </w:tcBorders>
            <w:vAlign w:val="center"/>
          </w:tcPr>
          <w:p w14:paraId="2C8F8188" w14:textId="77777777" w:rsidR="00B65CBD" w:rsidRPr="006F3383" w:rsidRDefault="00B65CBD" w:rsidP="00970F4F">
            <w:pPr>
              <w:pStyle w:val="Tablebody"/>
              <w:rPr>
                <w:b/>
                <w:lang w:eastAsia="zh-CN"/>
              </w:rPr>
            </w:pPr>
            <w:r w:rsidRPr="006F3383">
              <w:rPr>
                <w:rFonts w:hint="eastAsia"/>
                <w:b/>
                <w:lang w:eastAsia="zh-CN"/>
              </w:rPr>
              <w:t>Simple-9</w:t>
            </w:r>
          </w:p>
          <w:p w14:paraId="18690152" w14:textId="77777777" w:rsidR="00B65CBD" w:rsidRDefault="00B65CBD" w:rsidP="00970F4F">
            <w:pPr>
              <w:pStyle w:val="Tablebody"/>
              <w:rPr>
                <w:lang w:eastAsia="zh-CN"/>
              </w:rPr>
            </w:pPr>
            <w:r>
              <w:rPr>
                <w:rFonts w:hint="eastAsia"/>
                <w:lang w:eastAsia="zh-CN"/>
              </w:rPr>
              <w:t>Simple-16</w:t>
            </w:r>
          </w:p>
          <w:p w14:paraId="0F646223" w14:textId="77777777" w:rsidR="00B65CBD" w:rsidRPr="00845F96" w:rsidRDefault="00B65CBD" w:rsidP="00970F4F">
            <w:pPr>
              <w:pStyle w:val="Tablebody"/>
              <w:rPr>
                <w:lang w:eastAsia="zh-CN"/>
              </w:rPr>
            </w:pPr>
            <w:r>
              <w:rPr>
                <w:rFonts w:hint="eastAsia"/>
                <w:lang w:eastAsia="zh-CN"/>
              </w:rPr>
              <w:t>Simple-8b</w:t>
            </w:r>
          </w:p>
        </w:tc>
        <w:tc>
          <w:tcPr>
            <w:tcW w:w="1842" w:type="dxa"/>
            <w:tcBorders>
              <w:top w:val="single" w:sz="2" w:space="0" w:color="auto"/>
              <w:left w:val="single" w:sz="2" w:space="0" w:color="auto"/>
              <w:bottom w:val="single" w:sz="2" w:space="0" w:color="auto"/>
              <w:right w:val="single" w:sz="2" w:space="0" w:color="auto"/>
            </w:tcBorders>
            <w:vAlign w:val="center"/>
          </w:tcPr>
          <w:p w14:paraId="191586CC" w14:textId="77777777" w:rsidR="00B65CBD" w:rsidRPr="00845F96" w:rsidRDefault="00B65CBD" w:rsidP="00970F4F">
            <w:pPr>
              <w:pStyle w:val="Tablebody"/>
              <w:rPr>
                <w:lang w:eastAsia="zh-CN"/>
              </w:rPr>
            </w:pPr>
            <w:r>
              <w:rPr>
                <w:rFonts w:hint="eastAsia"/>
                <w:lang w:eastAsia="zh-CN"/>
              </w:rPr>
              <w:t>Group-Simple</w:t>
            </w:r>
          </w:p>
        </w:tc>
        <w:tc>
          <w:tcPr>
            <w:tcW w:w="2896" w:type="dxa"/>
            <w:tcBorders>
              <w:top w:val="single" w:sz="2" w:space="0" w:color="auto"/>
              <w:left w:val="single" w:sz="2" w:space="0" w:color="auto"/>
              <w:bottom w:val="single" w:sz="2" w:space="0" w:color="auto"/>
              <w:right w:val="single" w:sz="2" w:space="0" w:color="auto"/>
            </w:tcBorders>
            <w:vAlign w:val="center"/>
          </w:tcPr>
          <w:p w14:paraId="69E10EC8" w14:textId="280F0946" w:rsidR="00B65CBD" w:rsidRPr="00845F96" w:rsidRDefault="00C65716" w:rsidP="000F7FE0">
            <w:pPr>
              <w:pStyle w:val="Tablebody"/>
              <w:numPr>
                <w:ilvl w:val="0"/>
                <w:numId w:val="18"/>
              </w:numPr>
              <w:rPr>
                <w:lang w:eastAsia="zh-CN"/>
              </w:rPr>
            </w:pPr>
            <w:r>
              <w:rPr>
                <w:rFonts w:hint="eastAsia"/>
                <w:lang w:eastAsia="zh-CN"/>
              </w:rPr>
              <w:t>Provide ten</w:t>
            </w:r>
            <w:r w:rsidR="00B65CBD">
              <w:rPr>
                <w:rFonts w:hint="eastAsia"/>
                <w:lang w:eastAsia="zh-CN"/>
              </w:rPr>
              <w:t xml:space="preserve"> </w:t>
            </w:r>
            <w:r w:rsidR="00426D8A">
              <w:rPr>
                <w:rFonts w:hint="eastAsia"/>
                <w:lang w:eastAsia="zh-CN"/>
              </w:rPr>
              <w:t>optional</w:t>
            </w:r>
            <w:r w:rsidR="00B65CBD">
              <w:rPr>
                <w:rFonts w:hint="eastAsia"/>
                <w:lang w:eastAsia="zh-CN"/>
              </w:rPr>
              <w:t xml:space="preserve"> </w:t>
            </w:r>
            <w:r w:rsidR="00F1249E">
              <w:rPr>
                <w:rFonts w:hint="eastAsia"/>
                <w:lang w:eastAsia="zh-CN"/>
              </w:rPr>
              <w:t xml:space="preserve">controlling </w:t>
            </w:r>
            <w:r w:rsidR="00B65CBD">
              <w:rPr>
                <w:rFonts w:hint="eastAsia"/>
                <w:lang w:eastAsia="zh-CN"/>
              </w:rPr>
              <w:t>patterns</w:t>
            </w:r>
            <w:r w:rsidR="00DE06DE">
              <w:rPr>
                <w:rFonts w:hint="eastAsia"/>
                <w:lang w:eastAsia="zh-CN"/>
              </w:rPr>
              <w:t xml:space="preserve"> </w:t>
            </w:r>
            <w:r w:rsidR="008A60D1">
              <w:rPr>
                <w:rFonts w:hint="eastAsia"/>
                <w:lang w:eastAsia="zh-CN"/>
              </w:rPr>
              <w:t xml:space="preserve">and </w:t>
            </w:r>
            <w:r w:rsidR="00624EA0">
              <w:rPr>
                <w:rFonts w:hint="eastAsia"/>
                <w:lang w:eastAsia="zh-CN"/>
              </w:rPr>
              <w:t xml:space="preserve">the </w:t>
            </w:r>
            <w:r w:rsidR="00420F10">
              <w:rPr>
                <w:rFonts w:hint="eastAsia"/>
                <w:lang w:eastAsia="zh-CN"/>
              </w:rPr>
              <w:t xml:space="preserve">effective </w:t>
            </w:r>
            <w:r w:rsidR="00624EA0">
              <w:rPr>
                <w:rFonts w:hint="eastAsia"/>
                <w:lang w:eastAsia="zh-CN"/>
              </w:rPr>
              <w:t xml:space="preserve">bit </w:t>
            </w:r>
            <w:r w:rsidR="000F7FE0">
              <w:rPr>
                <w:lang w:eastAsia="zh-CN"/>
              </w:rPr>
              <w:t>width</w:t>
            </w:r>
            <w:r w:rsidR="000F7FE0">
              <w:rPr>
                <w:rFonts w:hint="eastAsia"/>
                <w:lang w:eastAsia="zh-CN"/>
              </w:rPr>
              <w:t xml:space="preserve"> </w:t>
            </w:r>
            <w:r w:rsidR="00DE2EA9">
              <w:rPr>
                <w:rFonts w:hint="eastAsia"/>
                <w:lang w:eastAsia="zh-CN"/>
              </w:rPr>
              <w:t xml:space="preserve">can be </w:t>
            </w:r>
            <w:r w:rsidR="00A87C03">
              <w:rPr>
                <w:rFonts w:hint="eastAsia"/>
                <w:lang w:eastAsia="zh-CN"/>
              </w:rPr>
              <w:t xml:space="preserve">up to </w:t>
            </w:r>
            <w:r w:rsidR="0009322A">
              <w:rPr>
                <w:rFonts w:hint="eastAsia"/>
                <w:lang w:eastAsia="zh-CN"/>
              </w:rPr>
              <w:t>32-bit</w:t>
            </w:r>
            <w:r w:rsidR="00151275">
              <w:rPr>
                <w:rFonts w:hint="eastAsia"/>
                <w:lang w:eastAsia="zh-CN"/>
              </w:rPr>
              <w:t>s</w:t>
            </w:r>
            <w:r w:rsidR="0009322A">
              <w:rPr>
                <w:rFonts w:hint="eastAsia"/>
                <w:lang w:eastAsia="zh-CN"/>
              </w:rPr>
              <w:t xml:space="preserve"> </w:t>
            </w:r>
            <w:r w:rsidR="00974A45">
              <w:rPr>
                <w:rFonts w:hint="eastAsia"/>
                <w:lang w:eastAsia="zh-CN"/>
              </w:rPr>
              <w:t>(</w:t>
            </w:r>
            <w:r w:rsidR="00BA1936">
              <w:rPr>
                <w:rFonts w:hint="eastAsia"/>
                <w:lang w:eastAsia="zh-CN"/>
              </w:rPr>
              <w:t xml:space="preserve">Simple </w:t>
            </w:r>
            <w:r w:rsidR="007A596E">
              <w:rPr>
                <w:lang w:eastAsia="zh-CN"/>
              </w:rPr>
              <w:t xml:space="preserve">only supports a maximum bit </w:t>
            </w:r>
            <w:r w:rsidR="000F7FE0">
              <w:rPr>
                <w:lang w:eastAsia="zh-CN"/>
              </w:rPr>
              <w:t xml:space="preserve">width </w:t>
            </w:r>
            <w:r w:rsidR="007A596E">
              <w:rPr>
                <w:lang w:eastAsia="zh-CN"/>
              </w:rPr>
              <w:t>of 28 bits</w:t>
            </w:r>
            <w:r w:rsidR="00974A45">
              <w:rPr>
                <w:rFonts w:hint="eastAsia"/>
                <w:lang w:eastAsia="zh-CN"/>
              </w:rPr>
              <w:t>)</w:t>
            </w:r>
            <w:r w:rsidR="00C807D8">
              <w:rPr>
                <w:rFonts w:hint="eastAsia"/>
                <w:lang w:eastAsia="zh-CN"/>
              </w:rPr>
              <w:t>.</w:t>
            </w:r>
          </w:p>
        </w:tc>
      </w:tr>
      <w:tr w:rsidR="00B65CBD" w14:paraId="10576D32" w14:textId="77777777">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140BB1F6" w14:textId="6380A808" w:rsidR="00B65CBD" w:rsidRPr="00845F96" w:rsidRDefault="004242FB" w:rsidP="0006229A">
            <w:pPr>
              <w:pStyle w:val="Tablebody"/>
              <w:rPr>
                <w:lang w:eastAsia="zh-CN"/>
              </w:rPr>
            </w:pPr>
            <w:r>
              <w:rPr>
                <w:lang w:eastAsia="zh-CN"/>
              </w:rPr>
              <w:t xml:space="preserve">Frame </w:t>
            </w:r>
            <w:r w:rsidR="0006229A">
              <w:rPr>
                <w:rFonts w:hint="eastAsia"/>
                <w:lang w:eastAsia="zh-CN"/>
              </w:rPr>
              <w:t>based</w:t>
            </w:r>
            <w:r w:rsidR="00B65CBD">
              <w:rPr>
                <w:rFonts w:hint="eastAsia"/>
                <w:lang w:eastAsia="zh-CN"/>
              </w:rPr>
              <w:t xml:space="preserve"> </w:t>
            </w:r>
          </w:p>
        </w:tc>
        <w:tc>
          <w:tcPr>
            <w:tcW w:w="1985" w:type="dxa"/>
            <w:tcBorders>
              <w:top w:val="single" w:sz="2" w:space="0" w:color="auto"/>
              <w:left w:val="double" w:sz="4" w:space="0" w:color="auto"/>
              <w:bottom w:val="single" w:sz="2" w:space="0" w:color="auto"/>
              <w:right w:val="single" w:sz="2" w:space="0" w:color="auto"/>
            </w:tcBorders>
            <w:vAlign w:val="center"/>
          </w:tcPr>
          <w:p w14:paraId="1FB6E723" w14:textId="77777777" w:rsidR="00B65CBD" w:rsidRPr="000956F1" w:rsidRDefault="00B65CBD" w:rsidP="00970F4F">
            <w:pPr>
              <w:pStyle w:val="Tablebody"/>
              <w:rPr>
                <w:lang w:eastAsia="zh-CN"/>
              </w:rPr>
            </w:pPr>
            <w:proofErr w:type="spellStart"/>
            <w:r w:rsidRPr="000956F1">
              <w:rPr>
                <w:rFonts w:hint="eastAsia"/>
                <w:lang w:eastAsia="zh-CN"/>
              </w:rPr>
              <w:t>PackedBinary</w:t>
            </w:r>
            <w:proofErr w:type="spellEnd"/>
          </w:p>
          <w:p w14:paraId="46CDE91B" w14:textId="77777777" w:rsidR="00B65CBD" w:rsidRPr="008F6369" w:rsidRDefault="00B65CBD" w:rsidP="00970F4F">
            <w:pPr>
              <w:pStyle w:val="Tablebody"/>
              <w:rPr>
                <w:b/>
                <w:lang w:eastAsia="zh-CN"/>
              </w:rPr>
            </w:pPr>
            <w:proofErr w:type="spellStart"/>
            <w:r w:rsidRPr="008F6369">
              <w:rPr>
                <w:rFonts w:hint="eastAsia"/>
                <w:b/>
                <w:lang w:eastAsia="zh-CN"/>
              </w:rPr>
              <w:t>PForDelta</w:t>
            </w:r>
            <w:proofErr w:type="spellEnd"/>
          </w:p>
          <w:p w14:paraId="64747DE8" w14:textId="77777777" w:rsidR="00B65CBD" w:rsidRPr="008F6369" w:rsidRDefault="00B65CBD" w:rsidP="00970F4F">
            <w:pPr>
              <w:pStyle w:val="Tablebody"/>
              <w:rPr>
                <w:b/>
                <w:lang w:eastAsia="zh-CN"/>
              </w:rPr>
            </w:pPr>
            <w:r w:rsidRPr="008F6369">
              <w:rPr>
                <w:rFonts w:hint="eastAsia"/>
                <w:b/>
                <w:lang w:eastAsia="zh-CN"/>
              </w:rPr>
              <w:t>AFOR</w:t>
            </w:r>
          </w:p>
          <w:p w14:paraId="34C9A5CC" w14:textId="11F7605E" w:rsidR="00B65CBD" w:rsidRPr="000252F9" w:rsidRDefault="002F492F" w:rsidP="00970F4F">
            <w:pPr>
              <w:pStyle w:val="Tablebody"/>
              <w:rPr>
                <w:lang w:eastAsia="zh-CN"/>
              </w:rPr>
            </w:pPr>
            <w:proofErr w:type="spellStart"/>
            <w:r>
              <w:rPr>
                <w:rFonts w:hint="eastAsia"/>
                <w:lang w:eastAsia="zh-CN"/>
              </w:rPr>
              <w:t>Fast</w:t>
            </w:r>
            <w:r w:rsidR="00B65CBD" w:rsidRPr="000252F9">
              <w:rPr>
                <w:rFonts w:hint="eastAsia"/>
                <w:lang w:eastAsia="zh-CN"/>
              </w:rPr>
              <w:t>PFor</w:t>
            </w:r>
            <w:proofErr w:type="spellEnd"/>
          </w:p>
        </w:tc>
        <w:tc>
          <w:tcPr>
            <w:tcW w:w="1842" w:type="dxa"/>
            <w:tcBorders>
              <w:top w:val="single" w:sz="2" w:space="0" w:color="auto"/>
              <w:left w:val="single" w:sz="2" w:space="0" w:color="auto"/>
              <w:bottom w:val="single" w:sz="2" w:space="0" w:color="auto"/>
              <w:right w:val="single" w:sz="2" w:space="0" w:color="auto"/>
            </w:tcBorders>
            <w:vAlign w:val="center"/>
          </w:tcPr>
          <w:p w14:paraId="36EA5E5F" w14:textId="6418C86E" w:rsidR="00B65CBD" w:rsidRDefault="00B65CBD" w:rsidP="00970F4F">
            <w:pPr>
              <w:pStyle w:val="Tablebody"/>
              <w:rPr>
                <w:lang w:eastAsia="zh-CN"/>
              </w:rPr>
            </w:pPr>
            <w:r>
              <w:rPr>
                <w:rFonts w:hint="eastAsia"/>
                <w:lang w:eastAsia="zh-CN"/>
              </w:rPr>
              <w:t>BP128</w:t>
            </w:r>
          </w:p>
          <w:p w14:paraId="5833457E" w14:textId="77777777" w:rsidR="00B65CBD" w:rsidRDefault="00B65CBD" w:rsidP="00970F4F">
            <w:pPr>
              <w:pStyle w:val="Tablebody"/>
              <w:rPr>
                <w:lang w:eastAsia="zh-CN"/>
              </w:rPr>
            </w:pPr>
            <w:r>
              <w:rPr>
                <w:rFonts w:hint="eastAsia"/>
                <w:lang w:eastAsia="zh-CN"/>
              </w:rPr>
              <w:t>Group-</w:t>
            </w:r>
            <w:proofErr w:type="spellStart"/>
            <w:r>
              <w:rPr>
                <w:rFonts w:hint="eastAsia"/>
                <w:lang w:eastAsia="zh-CN"/>
              </w:rPr>
              <w:t>PFor</w:t>
            </w:r>
            <w:proofErr w:type="spellEnd"/>
          </w:p>
          <w:p w14:paraId="4051D833" w14:textId="5B6E9028" w:rsidR="00B65CBD" w:rsidRPr="00845F96" w:rsidRDefault="00B65CBD" w:rsidP="00970F4F">
            <w:pPr>
              <w:pStyle w:val="Tablebody"/>
              <w:rPr>
                <w:lang w:eastAsia="zh-CN"/>
              </w:rPr>
            </w:pPr>
            <w:r>
              <w:rPr>
                <w:rFonts w:hint="eastAsia"/>
                <w:lang w:eastAsia="zh-CN"/>
              </w:rPr>
              <w:t>Group-AFOR</w:t>
            </w:r>
          </w:p>
        </w:tc>
        <w:tc>
          <w:tcPr>
            <w:tcW w:w="2896" w:type="dxa"/>
            <w:tcBorders>
              <w:top w:val="single" w:sz="2" w:space="0" w:color="auto"/>
              <w:left w:val="single" w:sz="2" w:space="0" w:color="auto"/>
              <w:bottom w:val="single" w:sz="2" w:space="0" w:color="auto"/>
              <w:right w:val="single" w:sz="2" w:space="0" w:color="auto"/>
            </w:tcBorders>
            <w:vAlign w:val="center"/>
          </w:tcPr>
          <w:p w14:paraId="1EDFF219" w14:textId="4B748893" w:rsidR="00B65CBD" w:rsidRPr="00C525A2" w:rsidRDefault="00132F89" w:rsidP="008360EF">
            <w:pPr>
              <w:pStyle w:val="Tablebody"/>
              <w:numPr>
                <w:ilvl w:val="0"/>
                <w:numId w:val="18"/>
              </w:numPr>
              <w:rPr>
                <w:lang w:eastAsia="zh-CN"/>
              </w:rPr>
            </w:pPr>
            <w:r w:rsidRPr="00132F89">
              <w:rPr>
                <w:lang w:eastAsia="zh-CN"/>
              </w:rPr>
              <w:t>Apply split selection (AFOR) or bit</w:t>
            </w:r>
            <w:r w:rsidR="008360EF">
              <w:rPr>
                <w:lang w:eastAsia="zh-CN"/>
              </w:rPr>
              <w:t xml:space="preserve"> width selection (Packed Binary</w:t>
            </w:r>
            <w:r w:rsidRPr="00132F89">
              <w:rPr>
                <w:lang w:eastAsia="zh-CN"/>
              </w:rPr>
              <w:t xml:space="preserve">) on a quarter of </w:t>
            </w:r>
            <w:r w:rsidR="00BE5AC8">
              <w:rPr>
                <w:lang w:eastAsia="zh-CN"/>
              </w:rPr>
              <w:t xml:space="preserve">the original </w:t>
            </w:r>
            <w:r w:rsidRPr="00132F89">
              <w:rPr>
                <w:lang w:eastAsia="zh-CN"/>
              </w:rPr>
              <w:t>integer array</w:t>
            </w:r>
            <w:r w:rsidR="003E3072">
              <w:rPr>
                <w:lang w:eastAsia="zh-CN"/>
              </w:rPr>
              <w:t>.</w:t>
            </w:r>
          </w:p>
        </w:tc>
      </w:tr>
    </w:tbl>
    <w:p w14:paraId="0504CEEA" w14:textId="0E737995" w:rsidR="00491215" w:rsidDel="001C4990" w:rsidRDefault="00491215" w:rsidP="00491215">
      <w:pPr>
        <w:pStyle w:val="InitialBodyText"/>
        <w:rPr>
          <w:del w:id="129" w:author="Daniel" w:date="2014-11-14T17:03:00Z"/>
        </w:rPr>
      </w:pPr>
    </w:p>
    <w:p w14:paraId="71A1E2DA" w14:textId="59D4E70A" w:rsidR="007134B8" w:rsidRPr="00491215" w:rsidDel="001C4990" w:rsidRDefault="00491215" w:rsidP="00B9155D">
      <w:pPr>
        <w:rPr>
          <w:del w:id="130" w:author="Daniel" w:date="2014-11-14T17:03:00Z"/>
        </w:rPr>
      </w:pPr>
      <w:del w:id="131" w:author="Daniel" w:date="2014-11-14T17:03:00Z">
        <w:r w:rsidRPr="00933D82" w:rsidDel="001C4990">
          <w:rPr>
            <w:rFonts w:ascii="Century Schoolbook" w:hAnsi="Century Schoolbook" w:cs="Times New Roman"/>
            <w:sz w:val="20"/>
            <w:szCs w:val="20"/>
            <w:lang w:eastAsia="zh-CN"/>
          </w:rPr>
          <w:delText xml:space="preserve">We select </w:delText>
        </w:r>
        <w:r w:rsidRPr="0086226E" w:rsidDel="001C4990">
          <w:rPr>
            <w:rFonts w:ascii="Century Schoolbook" w:hAnsi="Century Schoolbook" w:cs="Times New Roman"/>
            <w:i/>
            <w:sz w:val="20"/>
            <w:szCs w:val="20"/>
            <w:lang w:eastAsia="zh-CN"/>
          </w:rPr>
          <w:delText>Simple-9</w:delText>
        </w:r>
        <w:r w:rsidRPr="00933D82" w:rsidDel="001C4990">
          <w:rPr>
            <w:rFonts w:ascii="Century Schoolbook" w:hAnsi="Century Schoolbook" w:cs="Times New Roman"/>
            <w:sz w:val="20"/>
            <w:szCs w:val="20"/>
            <w:lang w:eastAsia="zh-CN"/>
          </w:rPr>
          <w:delText xml:space="preserve">, </w:delText>
        </w:r>
        <w:r w:rsidRPr="005C791F" w:rsidDel="001C4990">
          <w:rPr>
            <w:rFonts w:ascii="Century Schoolbook" w:hAnsi="Century Schoolbook" w:cs="Times New Roman"/>
            <w:i/>
            <w:sz w:val="20"/>
            <w:szCs w:val="20"/>
            <w:lang w:eastAsia="zh-CN"/>
          </w:rPr>
          <w:delText>Elias Gamma</w:delText>
        </w:r>
        <w:r w:rsidRPr="00933D82" w:rsidDel="001C4990">
          <w:rPr>
            <w:rFonts w:ascii="Century Schoolbook" w:hAnsi="Century Schoolbook" w:cs="Times New Roman"/>
            <w:sz w:val="20"/>
            <w:szCs w:val="20"/>
            <w:lang w:eastAsia="zh-CN"/>
          </w:rPr>
          <w:delText xml:space="preserve">, </w:delText>
        </w:r>
        <w:r w:rsidRPr="00010D19" w:rsidDel="001C4990">
          <w:rPr>
            <w:rFonts w:ascii="Century Schoolbook" w:hAnsi="Century Schoolbook" w:cs="Times New Roman"/>
            <w:i/>
            <w:sz w:val="20"/>
            <w:szCs w:val="20"/>
            <w:lang w:eastAsia="zh-CN"/>
          </w:rPr>
          <w:delText>Group Variable Byte</w:delText>
        </w:r>
        <w:r w:rsidRPr="00933D82" w:rsidDel="001C4990">
          <w:rPr>
            <w:rFonts w:ascii="Century Schoolbook" w:hAnsi="Century Schoolbook" w:cs="Times New Roman"/>
            <w:sz w:val="20"/>
            <w:szCs w:val="20"/>
            <w:lang w:eastAsia="zh-CN"/>
          </w:rPr>
          <w:delText xml:space="preserve">, </w:delText>
        </w:r>
        <w:r w:rsidRPr="00A85094" w:rsidDel="001C4990">
          <w:rPr>
            <w:rFonts w:ascii="Century Schoolbook" w:hAnsi="Century Schoolbook" w:cs="Times New Roman"/>
            <w:i/>
            <w:sz w:val="20"/>
            <w:szCs w:val="20"/>
            <w:lang w:eastAsia="zh-CN"/>
          </w:rPr>
          <w:delText>AFOR</w:delText>
        </w:r>
        <w:r w:rsidRPr="00933D82" w:rsidDel="001C4990">
          <w:rPr>
            <w:rFonts w:ascii="Century Schoolbook" w:hAnsi="Century Schoolbook" w:cs="Times New Roman"/>
            <w:sz w:val="20"/>
            <w:szCs w:val="20"/>
            <w:lang w:eastAsia="zh-CN"/>
          </w:rPr>
          <w:delText xml:space="preserve"> and </w:delText>
        </w:r>
        <w:r w:rsidRPr="00132F89" w:rsidDel="001C4990">
          <w:rPr>
            <w:rFonts w:ascii="Century Schoolbook" w:hAnsi="Century Schoolbook" w:cs="Times New Roman"/>
            <w:i/>
            <w:sz w:val="20"/>
            <w:szCs w:val="20"/>
            <w:lang w:eastAsia="zh-CN"/>
          </w:rPr>
          <w:delText>PForDelta</w:delText>
        </w:r>
        <w:r w:rsidRPr="00933D82" w:rsidDel="001C4990">
          <w:rPr>
            <w:rFonts w:ascii="Century Schoolbook" w:hAnsi="Century Schoolbook" w:cs="Times New Roman"/>
            <w:sz w:val="20"/>
            <w:szCs w:val="20"/>
            <w:lang w:eastAsia="zh-CN"/>
          </w:rPr>
          <w:delText xml:space="preserve"> </w:delText>
        </w:r>
        <w:r w:rsidDel="001C4990">
          <w:rPr>
            <w:rFonts w:ascii="Century Schoolbook" w:hAnsi="Century Schoolbook" w:cs="Times New Roman" w:hint="eastAsia"/>
            <w:sz w:val="20"/>
            <w:szCs w:val="20"/>
            <w:lang w:eastAsia="zh-CN"/>
          </w:rPr>
          <w:delText>for study</w:delText>
        </w:r>
        <w:r w:rsidR="00485081" w:rsidDel="001C4990">
          <w:rPr>
            <w:rFonts w:ascii="Century Schoolbook" w:hAnsi="Century Schoolbook" w:cs="Times New Roman"/>
            <w:sz w:val="20"/>
            <w:szCs w:val="20"/>
            <w:lang w:eastAsia="zh-CN"/>
          </w:rPr>
          <w:delText>. Simple-9</w:delText>
        </w:r>
        <w:r w:rsidR="00485081" w:rsidDel="001C4990">
          <w:rPr>
            <w:rFonts w:ascii="Century Schoolbook" w:hAnsi="Century Schoolbook" w:cs="Times New Roman" w:hint="eastAsia"/>
            <w:sz w:val="20"/>
            <w:szCs w:val="20"/>
            <w:lang w:eastAsia="zh-CN"/>
          </w:rPr>
          <w:delText xml:space="preserve"> </w:delText>
        </w:r>
        <w:r w:rsidRPr="00933D82" w:rsidDel="001C4990">
          <w:rPr>
            <w:rFonts w:ascii="Century Schoolbook" w:hAnsi="Century Schoolbook" w:cs="Times New Roman"/>
            <w:sz w:val="20"/>
            <w:szCs w:val="20"/>
            <w:lang w:eastAsia="zh-CN"/>
          </w:rPr>
          <w:delText>and AFOR algorithms have a good trade-off between fast enco</w:delText>
        </w:r>
        <w:r w:rsidRPr="00933D82" w:rsidDel="001C4990">
          <w:rPr>
            <w:rFonts w:ascii="Century Schoolbook" w:hAnsi="Century Schoolbook" w:cs="Times New Roman"/>
            <w:sz w:val="20"/>
            <w:szCs w:val="20"/>
            <w:lang w:eastAsia="zh-CN"/>
          </w:rPr>
          <w:delText>d</w:delText>
        </w:r>
        <w:r w:rsidRPr="00933D82" w:rsidDel="001C4990">
          <w:rPr>
            <w:rFonts w:ascii="Century Schoolbook" w:hAnsi="Century Schoolbook" w:cs="Times New Roman"/>
            <w:sz w:val="20"/>
            <w:szCs w:val="20"/>
            <w:lang w:eastAsia="zh-CN"/>
          </w:rPr>
          <w:delText>ing/decoding speed and high compression ratio;</w:delText>
        </w:r>
        <w:r w:rsidDel="001C4990">
          <w:delText xml:space="preserve"> </w:delText>
        </w:r>
        <w:r w:rsidRPr="005E05F3" w:rsidDel="001C4990">
          <w:rPr>
            <w:rFonts w:ascii="Century Schoolbook" w:hAnsi="Century Schoolbook" w:cs="Times New Roman"/>
            <w:sz w:val="20"/>
            <w:szCs w:val="20"/>
            <w:lang w:eastAsia="zh-CN"/>
          </w:rPr>
          <w:delText xml:space="preserve">Group Variable Byte and </w:delText>
        </w:r>
        <w:r w:rsidR="00A60661" w:rsidDel="001C4990">
          <w:rPr>
            <w:rFonts w:ascii="Century Schoolbook" w:hAnsi="Century Schoolbook" w:cs="Times New Roman" w:hint="eastAsia"/>
            <w:sz w:val="20"/>
            <w:szCs w:val="20"/>
            <w:lang w:eastAsia="zh-CN"/>
          </w:rPr>
          <w:delText>PForDelta</w:delText>
        </w:r>
        <w:r w:rsidRPr="005E05F3" w:rsidDel="001C4990">
          <w:rPr>
            <w:rFonts w:ascii="Century Schoolbook" w:hAnsi="Century Schoolbook" w:cs="Times New Roman"/>
            <w:sz w:val="20"/>
            <w:szCs w:val="20"/>
            <w:lang w:eastAsia="zh-CN"/>
          </w:rPr>
          <w:delText xml:space="preserve"> have fast encoding/decoding speed but relatively low compression ratio</w:delText>
        </w:r>
        <w:r w:rsidR="00C8282F" w:rsidDel="001C4990">
          <w:rPr>
            <w:rFonts w:ascii="Century Schoolbook" w:hAnsi="Century Schoolbook" w:cs="Times New Roman"/>
            <w:sz w:val="20"/>
            <w:szCs w:val="20"/>
            <w:lang w:eastAsia="zh-CN"/>
          </w:rPr>
          <w:delText>s</w:delText>
        </w:r>
        <w:r w:rsidRPr="005E05F3" w:rsidDel="001C4990">
          <w:rPr>
            <w:rFonts w:ascii="Century Schoolbook" w:hAnsi="Century Schoolbook" w:cs="Times New Roman"/>
            <w:sz w:val="20"/>
            <w:szCs w:val="20"/>
            <w:lang w:eastAsia="zh-CN"/>
          </w:rPr>
          <w:delText>. These alg</w:delText>
        </w:r>
        <w:r w:rsidRPr="005E05F3" w:rsidDel="001C4990">
          <w:rPr>
            <w:rFonts w:ascii="Century Schoolbook" w:hAnsi="Century Schoolbook" w:cs="Times New Roman"/>
            <w:sz w:val="20"/>
            <w:szCs w:val="20"/>
            <w:lang w:eastAsia="zh-CN"/>
          </w:rPr>
          <w:delText>o</w:delText>
        </w:r>
        <w:r w:rsidRPr="005E05F3" w:rsidDel="001C4990">
          <w:rPr>
            <w:rFonts w:ascii="Century Schoolbook" w:hAnsi="Century Schoolbook" w:cs="Times New Roman"/>
            <w:sz w:val="20"/>
            <w:szCs w:val="20"/>
            <w:lang w:eastAsia="zh-CN"/>
          </w:rPr>
          <w:delText xml:space="preserve">rithms </w:delText>
        </w:r>
        <w:r w:rsidDel="001C4990">
          <w:rPr>
            <w:rFonts w:ascii="Century Schoolbook" w:hAnsi="Century Schoolbook" w:cs="Times New Roman"/>
            <w:sz w:val="20"/>
            <w:szCs w:val="20"/>
            <w:lang w:eastAsia="zh-CN"/>
          </w:rPr>
          <w:delText xml:space="preserve">are commonly used in practice and are the representative of these </w:delText>
        </w:r>
        <w:r w:rsidRPr="005E05F3" w:rsidDel="001C4990">
          <w:rPr>
            <w:rFonts w:ascii="Century Schoolbook" w:hAnsi="Century Schoolbook" w:cs="Times New Roman"/>
            <w:sz w:val="20"/>
            <w:szCs w:val="20"/>
            <w:lang w:eastAsia="zh-CN"/>
          </w:rPr>
          <w:delText>four cat</w:delText>
        </w:r>
        <w:r w:rsidRPr="005E05F3" w:rsidDel="001C4990">
          <w:rPr>
            <w:rFonts w:ascii="Century Schoolbook" w:hAnsi="Century Schoolbook" w:cs="Times New Roman"/>
            <w:sz w:val="20"/>
            <w:szCs w:val="20"/>
            <w:lang w:eastAsia="zh-CN"/>
          </w:rPr>
          <w:delText>e</w:delText>
        </w:r>
        <w:r w:rsidRPr="005E05F3" w:rsidDel="001C4990">
          <w:rPr>
            <w:rFonts w:ascii="Century Schoolbook" w:hAnsi="Century Schoolbook" w:cs="Times New Roman"/>
            <w:sz w:val="20"/>
            <w:szCs w:val="20"/>
            <w:lang w:eastAsia="zh-CN"/>
          </w:rPr>
          <w:delText>gories</w:delText>
        </w:r>
        <w:r w:rsidR="00043EE5" w:rsidDel="001C4990">
          <w:rPr>
            <w:rFonts w:ascii="Century Schoolbook" w:hAnsi="Century Schoolbook" w:cs="Times New Roman"/>
            <w:sz w:val="20"/>
            <w:szCs w:val="20"/>
            <w:lang w:eastAsia="zh-CN"/>
          </w:rPr>
          <w:delText xml:space="preserve">. </w:delText>
        </w:r>
      </w:del>
    </w:p>
    <w:p w14:paraId="423C4F68" w14:textId="77777777" w:rsidR="00353BD8" w:rsidRDefault="00353BD8" w:rsidP="00C74689">
      <w:pPr>
        <w:pStyle w:val="Titre1"/>
      </w:pPr>
      <w:r>
        <w:t>GROUP-SIMPLE ALGORITHM</w:t>
      </w:r>
    </w:p>
    <w:p w14:paraId="1EBF2C5D" w14:textId="29BF856A" w:rsidR="00353BD8" w:rsidRPr="008E0FD4" w:rsidRDefault="00353BD8" w:rsidP="00C74689">
      <w:pPr>
        <w:pStyle w:val="InitialBodyText"/>
        <w:rPr>
          <w:color w:val="E36C0A" w:themeColor="accent6" w:themeShade="BF"/>
        </w:rPr>
      </w:pPr>
      <w:r w:rsidRPr="00941850">
        <w:t xml:space="preserve">In this section, we extend the well-known Simple algorithm </w:t>
      </w:r>
      <w:r w:rsidR="00855954">
        <w:t>to</w:t>
      </w:r>
      <w:r w:rsidRPr="00941850">
        <w:t xml:space="preserve"> a novel algorithm called </w:t>
      </w:r>
      <w:r w:rsidRPr="00941850">
        <w:rPr>
          <w:i/>
        </w:rPr>
        <w:t>Group-Simple</w:t>
      </w:r>
      <w:r w:rsidRPr="00941850">
        <w:t xml:space="preserve">, which </w:t>
      </w:r>
      <w:r w:rsidR="00D112E7">
        <w:t>uses</w:t>
      </w:r>
      <w:r w:rsidRPr="00941850">
        <w:t xml:space="preserve"> the general </w:t>
      </w:r>
      <w:r w:rsidR="00363F5F">
        <w:t>approach</w:t>
      </w:r>
      <w:r w:rsidRPr="00941850">
        <w:t xml:space="preserve"> in Section 4. </w:t>
      </w:r>
      <w:r w:rsidRPr="00FF657D">
        <w:t>Similar to Si</w:t>
      </w:r>
      <w:r w:rsidRPr="00FF657D">
        <w:t>m</w:t>
      </w:r>
      <w:r w:rsidRPr="00FF657D">
        <w:t>ple-9/16,</w:t>
      </w:r>
      <w:r w:rsidR="002D60AE" w:rsidRPr="008E0FD4">
        <w:t xml:space="preserve"> </w:t>
      </w:r>
      <w:r w:rsidRPr="00FF657D">
        <w:t xml:space="preserve">Group-Simple </w:t>
      </w:r>
      <w:r w:rsidR="0010479D" w:rsidRPr="008E0FD4">
        <w:t xml:space="preserve">still </w:t>
      </w:r>
      <w:r w:rsidR="000E0A4C">
        <w:t>uses four</w:t>
      </w:r>
      <w:r w:rsidR="008063C4" w:rsidRPr="008E0FD4">
        <w:t xml:space="preserve"> bits to represent a control pattern</w:t>
      </w:r>
      <w:r w:rsidR="006246BD" w:rsidRPr="008E0FD4">
        <w:t>.</w:t>
      </w:r>
      <w:r w:rsidR="00EE79EE" w:rsidRPr="008E0FD4">
        <w:t xml:space="preserve"> </w:t>
      </w:r>
      <w:r w:rsidR="006246BD" w:rsidRPr="008E0FD4">
        <w:t xml:space="preserve">The </w:t>
      </w:r>
      <w:r w:rsidR="008315C2">
        <w:t>diffe</w:t>
      </w:r>
      <w:r w:rsidR="008315C2">
        <w:t>r</w:t>
      </w:r>
      <w:r w:rsidR="008315C2">
        <w:t>ence</w:t>
      </w:r>
      <w:r w:rsidR="006246BD" w:rsidRPr="008E0FD4">
        <w:t xml:space="preserve"> is that</w:t>
      </w:r>
      <w:r w:rsidR="00EE79EE" w:rsidRPr="008E0FD4">
        <w:t xml:space="preserve"> </w:t>
      </w:r>
      <w:r w:rsidR="007344D4" w:rsidRPr="008E0FD4">
        <w:t xml:space="preserve">a </w:t>
      </w:r>
      <w:r w:rsidR="001030CF">
        <w:rPr>
          <w:rFonts w:hint="eastAsia"/>
        </w:rPr>
        <w:t xml:space="preserve">control </w:t>
      </w:r>
      <w:r w:rsidR="007344D4" w:rsidRPr="008E0FD4">
        <w:t xml:space="preserve">pattern </w:t>
      </w:r>
      <w:r w:rsidR="00F942DF" w:rsidRPr="008E0FD4">
        <w:t xml:space="preserve">in Group-Simple </w:t>
      </w:r>
      <w:r w:rsidR="00901588" w:rsidRPr="008E0FD4">
        <w:t>instruct</w:t>
      </w:r>
      <w:r w:rsidR="006A0FB1">
        <w:t>s</w:t>
      </w:r>
      <w:r w:rsidR="00520541" w:rsidRPr="008E0FD4">
        <w:t xml:space="preserve"> the compression of</w:t>
      </w:r>
      <w:r w:rsidRPr="00FF657D">
        <w:t xml:space="preserve"> 128</w:t>
      </w:r>
      <w:r w:rsidR="00B27265" w:rsidRPr="008E0FD4">
        <w:t>-</w:t>
      </w:r>
      <w:r w:rsidRPr="00FF657D">
        <w:t xml:space="preserve">bit </w:t>
      </w:r>
      <w:r w:rsidR="00341D12">
        <w:rPr>
          <w:rFonts w:hint="eastAsia"/>
        </w:rPr>
        <w:t xml:space="preserve">data </w:t>
      </w:r>
      <w:r w:rsidR="0075602B" w:rsidRPr="00FF657D">
        <w:t>rather than 28</w:t>
      </w:r>
      <w:r w:rsidR="001D4ED1" w:rsidRPr="008E0FD4">
        <w:t>-</w:t>
      </w:r>
      <w:r w:rsidR="0075602B" w:rsidRPr="00FF657D">
        <w:t>bit</w:t>
      </w:r>
      <w:r w:rsidR="00443032" w:rsidRPr="008E0FD4">
        <w:t xml:space="preserve"> </w:t>
      </w:r>
      <w:r w:rsidRPr="00FF657D">
        <w:t>data.</w:t>
      </w:r>
      <w:r w:rsidR="00BB3458" w:rsidRPr="008E0FD4">
        <w:t xml:space="preserve"> </w:t>
      </w:r>
      <w:r w:rsidR="0086515C" w:rsidRPr="008E0FD4">
        <w:t>The encoding</w:t>
      </w:r>
      <w:r w:rsidR="00FF544A">
        <w:t>/de</w:t>
      </w:r>
      <w:r w:rsidR="000144E7" w:rsidRPr="008E0FD4">
        <w:t>coding</w:t>
      </w:r>
      <w:r w:rsidR="0086515C" w:rsidRPr="008E0FD4">
        <w:t xml:space="preserve"> </w:t>
      </w:r>
      <w:r w:rsidR="00725254">
        <w:t xml:space="preserve">operation </w:t>
      </w:r>
      <w:r w:rsidR="0086515C" w:rsidRPr="008E0FD4">
        <w:t>of a</w:t>
      </w:r>
      <w:r w:rsidR="00A07617" w:rsidRPr="008E0FD4">
        <w:t xml:space="preserve"> 128-bit data </w:t>
      </w:r>
      <w:r w:rsidR="00240DE1">
        <w:rPr>
          <w:rFonts w:hint="eastAsia"/>
        </w:rPr>
        <w:t>ve</w:t>
      </w:r>
      <w:r w:rsidR="00240DE1">
        <w:rPr>
          <w:rFonts w:hint="eastAsia"/>
        </w:rPr>
        <w:t>c</w:t>
      </w:r>
      <w:r w:rsidR="00FB2125">
        <w:rPr>
          <w:rFonts w:hint="eastAsia"/>
        </w:rPr>
        <w:t>tor</w:t>
      </w:r>
      <w:r w:rsidR="00AB0099" w:rsidRPr="008E0FD4">
        <w:t xml:space="preserve"> </w:t>
      </w:r>
      <w:r w:rsidR="00DE4B66">
        <w:t>can be</w:t>
      </w:r>
      <w:r w:rsidR="00DE4B66" w:rsidRPr="008E0FD4">
        <w:t xml:space="preserve"> </w:t>
      </w:r>
      <w:r w:rsidR="00AB0099" w:rsidRPr="008E0FD4">
        <w:t>potentially optimized by SIMD instructions</w:t>
      </w:r>
      <w:r w:rsidR="00F9468A" w:rsidRPr="008E0FD4">
        <w:t>.</w:t>
      </w:r>
      <w:r w:rsidR="00AB0099" w:rsidRPr="008E0FD4">
        <w:t xml:space="preserve"> </w:t>
      </w:r>
    </w:p>
    <w:p w14:paraId="2715AE9F" w14:textId="77777777" w:rsidR="00353BD8" w:rsidRPr="0000789F" w:rsidRDefault="00353BD8" w:rsidP="0000789F">
      <w:pPr>
        <w:pStyle w:val="Titre2"/>
      </w:pPr>
      <w:r>
        <w:t>Encoding Format and Storage Layout</w:t>
      </w:r>
    </w:p>
    <w:p w14:paraId="05D8E481" w14:textId="77777777" w:rsidR="00353BD8" w:rsidRDefault="00353BD8" w:rsidP="004B6C62">
      <w:pPr>
        <w:pStyle w:val="InitialBodyText"/>
      </w:pPr>
      <w:r>
        <w:t>In this part, we first introduce the storage layo</w:t>
      </w:r>
      <w:r w:rsidR="00096EC7">
        <w:t xml:space="preserve">ut and </w:t>
      </w:r>
      <w:r w:rsidR="00D6202B">
        <w:t>opti</w:t>
      </w:r>
      <w:r w:rsidR="00F35F34">
        <w:t>o</w:t>
      </w:r>
      <w:r w:rsidR="00D6202B">
        <w:t xml:space="preserve">nal </w:t>
      </w:r>
      <w:r w:rsidR="00096EC7">
        <w:t xml:space="preserve">patterns in </w:t>
      </w:r>
      <w:r w:rsidR="00096EC7">
        <w:rPr>
          <w:rFonts w:hint="eastAsia"/>
        </w:rPr>
        <w:t>Group-Simple</w:t>
      </w:r>
      <w:r>
        <w:t xml:space="preserve"> algorithm.</w:t>
      </w:r>
    </w:p>
    <w:p w14:paraId="6CC2DB10" w14:textId="77777777" w:rsidR="00353BD8" w:rsidRPr="000100A6" w:rsidRDefault="00353BD8" w:rsidP="001A5AEC">
      <w:pPr>
        <w:pStyle w:val="Titre3"/>
      </w:pPr>
      <w:r w:rsidRPr="000100A6">
        <w:rPr>
          <w:rStyle w:val="heading3"/>
          <w:b/>
        </w:rPr>
        <w:t>Storage Layout</w:t>
      </w:r>
      <w:r w:rsidRPr="000100A6">
        <w:t xml:space="preserve"> </w:t>
      </w:r>
    </w:p>
    <w:p w14:paraId="0A5AE97B" w14:textId="43922163" w:rsidR="00353BD8" w:rsidRDefault="00353BD8" w:rsidP="0063019D">
      <w:pPr>
        <w:pStyle w:val="InitialBodyText"/>
      </w:pPr>
      <w:r>
        <w:t xml:space="preserve">In Simple-9/16 algorithms, a 32-bit </w:t>
      </w:r>
      <w:proofErr w:type="spellStart"/>
      <w:r>
        <w:t>codeword</w:t>
      </w:r>
      <w:proofErr w:type="spellEnd"/>
      <w:r>
        <w:t xml:space="preserve"> is divided into two parts: </w:t>
      </w:r>
      <w:r w:rsidR="000632A0">
        <w:rPr>
          <w:rFonts w:hint="eastAsia"/>
        </w:rPr>
        <w:t xml:space="preserve">a </w:t>
      </w:r>
      <w:r>
        <w:t xml:space="preserve">4-bit </w:t>
      </w:r>
      <w:r w:rsidR="000E1F50">
        <w:rPr>
          <w:rFonts w:hint="eastAsia"/>
        </w:rPr>
        <w:t>control</w:t>
      </w:r>
      <w:r>
        <w:t xml:space="preserve"> pattern and 28-bit </w:t>
      </w:r>
      <w:r w:rsidR="00887F3F">
        <w:rPr>
          <w:rFonts w:hint="eastAsia"/>
        </w:rPr>
        <w:t>encoded</w:t>
      </w:r>
      <w:r>
        <w:t xml:space="preserve"> data. Each </w:t>
      </w:r>
      <w:r w:rsidR="001C0BF0">
        <w:rPr>
          <w:rFonts w:hint="eastAsia"/>
        </w:rPr>
        <w:t xml:space="preserve">control </w:t>
      </w:r>
      <w:r>
        <w:t xml:space="preserve">pattern corresponds to a 128-bit data </w:t>
      </w:r>
      <w:r w:rsidR="00F67A33">
        <w:rPr>
          <w:rFonts w:hint="eastAsia"/>
        </w:rPr>
        <w:t>vector</w:t>
      </w:r>
      <w:r>
        <w:t xml:space="preserve">, which is further divided into four 32-bit </w:t>
      </w:r>
      <w:r w:rsidR="00A16F51">
        <w:rPr>
          <w:rFonts w:hint="eastAsia"/>
        </w:rPr>
        <w:t>data components</w:t>
      </w:r>
      <w:r>
        <w:t xml:space="preserve">. </w:t>
      </w:r>
    </w:p>
    <w:p w14:paraId="5CBBC01D" w14:textId="659C74A0" w:rsidR="00353BD8" w:rsidRDefault="00353BD8" w:rsidP="000A3532">
      <w:pPr>
        <w:pStyle w:val="InitialBodyTextIndent"/>
      </w:pPr>
      <w:r>
        <w:t xml:space="preserve">In Figure 3, we present a schematic diagram for the storage layout in Group-Simple. </w:t>
      </w:r>
      <w:r w:rsidR="00DF371B">
        <w:rPr>
          <w:rFonts w:hint="eastAsia"/>
        </w:rPr>
        <w:t>T</w:t>
      </w:r>
      <w:r>
        <w:t xml:space="preserve">he </w:t>
      </w:r>
      <w:r w:rsidR="00A15A34">
        <w:rPr>
          <w:rFonts w:hint="eastAsia"/>
        </w:rPr>
        <w:t>major</w:t>
      </w:r>
      <w:r w:rsidR="00A15A34">
        <w:t xml:space="preserve"> </w:t>
      </w:r>
      <w:r>
        <w:t xml:space="preserve">difference between Group-Simple and Simple-9/16 is that </w:t>
      </w:r>
      <w:r w:rsidR="00542E06">
        <w:rPr>
          <w:rFonts w:hint="eastAsia"/>
        </w:rPr>
        <w:t>control</w:t>
      </w:r>
      <w:r>
        <w:t xml:space="preserve"> </w:t>
      </w:r>
      <w:r w:rsidR="00542E06">
        <w:rPr>
          <w:rFonts w:hint="eastAsia"/>
        </w:rPr>
        <w:t>patterns</w:t>
      </w:r>
      <w:r>
        <w:t xml:space="preserve"> and </w:t>
      </w:r>
      <w:r w:rsidR="00703739">
        <w:rPr>
          <w:rFonts w:hint="eastAsia"/>
        </w:rPr>
        <w:t xml:space="preserve">encoded </w:t>
      </w:r>
      <w:r>
        <w:t>data are stored separately in physical space</w:t>
      </w:r>
      <w:r w:rsidR="00A1316E">
        <w:t xml:space="preserve"> to </w:t>
      </w:r>
      <w:ins w:id="132" w:author="Daniel" w:date="2014-11-03T20:25:00Z">
        <w:r w:rsidR="00952B9C">
          <w:t>ease</w:t>
        </w:r>
      </w:ins>
      <w:r w:rsidR="009C4FF9">
        <w:t xml:space="preserve"> </w:t>
      </w:r>
      <w:proofErr w:type="spellStart"/>
      <w:r w:rsidR="00F50D92">
        <w:rPr>
          <w:rFonts w:hint="eastAsia"/>
        </w:rPr>
        <w:t>vectoriz</w:t>
      </w:r>
      <w:r w:rsidR="00F50D92">
        <w:rPr>
          <w:rFonts w:hint="eastAsia"/>
        </w:rPr>
        <w:t>a</w:t>
      </w:r>
      <w:r w:rsidR="00F50D92">
        <w:rPr>
          <w:rFonts w:hint="eastAsia"/>
        </w:rPr>
        <w:t>tion</w:t>
      </w:r>
      <w:proofErr w:type="spellEnd"/>
      <w:r>
        <w:t xml:space="preserve">: the </w:t>
      </w:r>
      <w:r w:rsidR="00931799">
        <w:t>control area</w:t>
      </w:r>
      <w:r>
        <w:t xml:space="preserve"> stores all </w:t>
      </w:r>
      <w:r w:rsidR="00072980">
        <w:rPr>
          <w:rFonts w:hint="eastAsia"/>
        </w:rPr>
        <w:t>control patterns</w:t>
      </w:r>
      <w:r>
        <w:t xml:space="preserve">, and the data area stores all data </w:t>
      </w:r>
      <w:r w:rsidR="002A1877">
        <w:rPr>
          <w:rFonts w:hint="eastAsia"/>
        </w:rPr>
        <w:t>components</w:t>
      </w:r>
      <w:r>
        <w:t xml:space="preserve">. </w:t>
      </w:r>
      <w:r w:rsidR="00A06031">
        <w:rPr>
          <w:rFonts w:hint="eastAsia"/>
        </w:rPr>
        <w:t xml:space="preserve">The data </w:t>
      </w:r>
      <w:r w:rsidR="003531D4">
        <w:rPr>
          <w:rFonts w:hint="eastAsia"/>
        </w:rPr>
        <w:t>area</w:t>
      </w:r>
      <w:r w:rsidR="00A06031">
        <w:rPr>
          <w:rFonts w:hint="eastAsia"/>
        </w:rPr>
        <w:t xml:space="preserve"> adopt</w:t>
      </w:r>
      <w:ins w:id="133" w:author="Daniel" w:date="2014-11-03T20:25:00Z">
        <w:r w:rsidR="00952B9C">
          <w:t>s</w:t>
        </w:r>
      </w:ins>
      <w:r w:rsidR="00A06031">
        <w:rPr>
          <w:rFonts w:hint="eastAsia"/>
        </w:rPr>
        <w:t xml:space="preserve"> the 4-way vertical storage layout.</w:t>
      </w:r>
    </w:p>
    <w:p w14:paraId="29C60DBA" w14:textId="77777777" w:rsidR="00A80AB3" w:rsidRDefault="00A80AB3" w:rsidP="000A3532">
      <w:pPr>
        <w:pStyle w:val="InitialBodyTextIndent"/>
      </w:pPr>
    </w:p>
    <w:p w14:paraId="2E094F58" w14:textId="76FBA64D" w:rsidR="000A3532" w:rsidRDefault="0059670E" w:rsidP="000A3532">
      <w:pPr>
        <w:pStyle w:val="Retraitcorpsdetexte"/>
        <w:keepNext/>
        <w:jc w:val="center"/>
      </w:pPr>
      <w:r>
        <w:object w:dxaOrig="11800" w:dyaOrig="3932" w14:anchorId="0596F8CC">
          <v:shape id="_x0000_i1027" type="#_x0000_t75" style="width:279pt;height:92.5pt" o:ole="">
            <v:imagedata r:id="rId14" o:title=""/>
          </v:shape>
          <o:OLEObject Type="Embed" ProgID="Visio.Drawing.11" ShapeID="_x0000_i1027" DrawAspect="Content" ObjectID="_1477491721" r:id="rId15"/>
        </w:object>
      </w:r>
    </w:p>
    <w:p w14:paraId="3635B458" w14:textId="77777777" w:rsidR="00353BD8" w:rsidRDefault="000A3532" w:rsidP="000A3532">
      <w:pPr>
        <w:pStyle w:val="Lgende"/>
        <w:jc w:val="center"/>
        <w:rPr>
          <w:rFonts w:ascii="Century Schoolbook" w:hAnsi="Century Schoolbook"/>
          <w:b w:val="0"/>
          <w:bCs w:val="0"/>
          <w:sz w:val="16"/>
          <w:szCs w:val="16"/>
          <w:lang w:eastAsia="zh-CN"/>
        </w:rPr>
      </w:pPr>
      <w:r w:rsidRPr="000A3532">
        <w:rPr>
          <w:rFonts w:ascii="Century Schoolbook" w:hAnsi="Century Schoolbook"/>
          <w:b w:val="0"/>
          <w:bCs w:val="0"/>
          <w:sz w:val="16"/>
          <w:szCs w:val="16"/>
          <w:lang w:eastAsia="zh-CN"/>
        </w:rPr>
        <w:t xml:space="preserve">Fig. </w:t>
      </w:r>
      <w:r w:rsidR="001D6086" w:rsidRPr="000A3532">
        <w:rPr>
          <w:rFonts w:ascii="Century Schoolbook" w:hAnsi="Century Schoolbook"/>
          <w:b w:val="0"/>
          <w:bCs w:val="0"/>
          <w:sz w:val="16"/>
          <w:szCs w:val="16"/>
          <w:lang w:eastAsia="zh-CN"/>
        </w:rPr>
        <w:fldChar w:fldCharType="begin"/>
      </w:r>
      <w:r w:rsidRPr="000A3532">
        <w:rPr>
          <w:rFonts w:ascii="Century Schoolbook" w:hAnsi="Century Schoolbook"/>
          <w:b w:val="0"/>
          <w:bCs w:val="0"/>
          <w:sz w:val="16"/>
          <w:szCs w:val="16"/>
          <w:lang w:eastAsia="zh-CN"/>
        </w:rPr>
        <w:instrText xml:space="preserve"> SEQ Fig. \* ARABIC </w:instrText>
      </w:r>
      <w:r w:rsidR="001D6086" w:rsidRPr="000A3532">
        <w:rPr>
          <w:rFonts w:ascii="Century Schoolbook" w:hAnsi="Century Schoolbook"/>
          <w:b w:val="0"/>
          <w:bCs w:val="0"/>
          <w:sz w:val="16"/>
          <w:szCs w:val="16"/>
          <w:lang w:eastAsia="zh-CN"/>
        </w:rPr>
        <w:fldChar w:fldCharType="separate"/>
      </w:r>
      <w:ins w:id="134" w:author="Daniel" w:date="2014-11-12T22:02:00Z">
        <w:r w:rsidR="00927962">
          <w:rPr>
            <w:rFonts w:ascii="Century Schoolbook" w:hAnsi="Century Schoolbook"/>
            <w:b w:val="0"/>
            <w:bCs w:val="0"/>
            <w:noProof/>
            <w:sz w:val="16"/>
            <w:szCs w:val="16"/>
            <w:lang w:eastAsia="zh-CN"/>
          </w:rPr>
          <w:t>2</w:t>
        </w:r>
      </w:ins>
      <w:del w:id="135" w:author="Daniel" w:date="2014-11-12T22:02:00Z">
        <w:r w:rsidR="009A55DF" w:rsidDel="00927962">
          <w:rPr>
            <w:rFonts w:ascii="Century Schoolbook" w:hAnsi="Century Schoolbook"/>
            <w:b w:val="0"/>
            <w:bCs w:val="0"/>
            <w:noProof/>
            <w:sz w:val="16"/>
            <w:szCs w:val="16"/>
            <w:lang w:eastAsia="zh-CN"/>
          </w:rPr>
          <w:delText>3</w:delText>
        </w:r>
      </w:del>
      <w:r w:rsidR="001D6086" w:rsidRPr="000A3532">
        <w:rPr>
          <w:rFonts w:ascii="Century Schoolbook" w:hAnsi="Century Schoolbook"/>
          <w:b w:val="0"/>
          <w:bCs w:val="0"/>
          <w:sz w:val="16"/>
          <w:szCs w:val="16"/>
          <w:lang w:eastAsia="zh-CN"/>
        </w:rPr>
        <w:fldChar w:fldCharType="end"/>
      </w:r>
      <w:r w:rsidRPr="000A3532">
        <w:rPr>
          <w:rFonts w:ascii="Century Schoolbook" w:hAnsi="Century Schoolbook" w:hint="eastAsia"/>
          <w:b w:val="0"/>
          <w:bCs w:val="0"/>
          <w:sz w:val="16"/>
          <w:szCs w:val="16"/>
          <w:lang w:eastAsia="zh-CN"/>
        </w:rPr>
        <w:t xml:space="preserve">. </w:t>
      </w:r>
      <w:proofErr w:type="gramStart"/>
      <w:r w:rsidRPr="000A3532">
        <w:rPr>
          <w:rFonts w:ascii="Century Schoolbook" w:hAnsi="Century Schoolbook"/>
          <w:b w:val="0"/>
          <w:bCs w:val="0"/>
          <w:sz w:val="16"/>
          <w:szCs w:val="16"/>
          <w:lang w:eastAsia="zh-CN"/>
        </w:rPr>
        <w:t>Overall storage layout in Group-Simple.</w:t>
      </w:r>
      <w:proofErr w:type="gramEnd"/>
    </w:p>
    <w:p w14:paraId="4554517C" w14:textId="0CEEA812" w:rsidR="00353BD8" w:rsidRPr="000100A6" w:rsidRDefault="00EF336F" w:rsidP="001A5AEC">
      <w:pPr>
        <w:pStyle w:val="Titre3"/>
      </w:pPr>
      <w:r>
        <w:rPr>
          <w:rStyle w:val="heading3"/>
          <w:rFonts w:hint="eastAsia"/>
          <w:b/>
        </w:rPr>
        <w:lastRenderedPageBreak/>
        <w:t>Control</w:t>
      </w:r>
      <w:r w:rsidR="00353BD8" w:rsidRPr="000100A6">
        <w:rPr>
          <w:rStyle w:val="heading3"/>
          <w:b/>
        </w:rPr>
        <w:t xml:space="preserve"> Patterns</w:t>
      </w:r>
      <w:r w:rsidR="00353BD8" w:rsidRPr="000100A6">
        <w:t xml:space="preserve"> </w:t>
      </w:r>
    </w:p>
    <w:p w14:paraId="4EC6E0C1" w14:textId="7FFE9F3E" w:rsidR="00353BD8" w:rsidRPr="0073096C" w:rsidRDefault="004873EA" w:rsidP="00671DBE">
      <w:pPr>
        <w:pStyle w:val="InitialBodyText"/>
      </w:pPr>
      <w:r>
        <w:t>In Group-Simple, we use four</w:t>
      </w:r>
      <w:r w:rsidR="00110310">
        <w:t xml:space="preserve"> bits to represent a</w:t>
      </w:r>
      <w:r w:rsidR="00110310">
        <w:rPr>
          <w:rFonts w:hint="eastAsia"/>
        </w:rPr>
        <w:t xml:space="preserve"> control </w:t>
      </w:r>
      <w:r w:rsidR="00353BD8" w:rsidRPr="0073096C">
        <w:t xml:space="preserve">pattern. Each </w:t>
      </w:r>
      <w:r w:rsidR="003102D2">
        <w:rPr>
          <w:rFonts w:hint="eastAsia"/>
        </w:rPr>
        <w:t xml:space="preserve">control </w:t>
      </w:r>
      <w:r w:rsidR="00353BD8" w:rsidRPr="0073096C">
        <w:t>pa</w:t>
      </w:r>
      <w:r w:rsidR="00353BD8" w:rsidRPr="0073096C">
        <w:t>t</w:t>
      </w:r>
      <w:r w:rsidR="00353BD8" w:rsidRPr="0073096C">
        <w:t xml:space="preserve">tern </w:t>
      </w:r>
      <w:r w:rsidR="00D22305">
        <w:t>corresponds to</w:t>
      </w:r>
      <w:r w:rsidR="00353BD8" w:rsidRPr="0073096C">
        <w:t xml:space="preserve"> a triplet (</w:t>
      </w:r>
      <w:r w:rsidR="00353BD8" w:rsidRPr="0073096C">
        <w:rPr>
          <w:i/>
        </w:rPr>
        <w:t>SEL</w:t>
      </w:r>
      <w:r w:rsidR="00353BD8" w:rsidRPr="0073096C">
        <w:t xml:space="preserve">, </w:t>
      </w:r>
      <w:r w:rsidR="00353BD8" w:rsidRPr="0073096C">
        <w:rPr>
          <w:i/>
        </w:rPr>
        <w:t>NUM</w:t>
      </w:r>
      <w:r w:rsidR="00353BD8" w:rsidRPr="0073096C">
        <w:t xml:space="preserve">, </w:t>
      </w:r>
      <w:r w:rsidR="00353BD8" w:rsidRPr="0073096C">
        <w:rPr>
          <w:i/>
        </w:rPr>
        <w:t>BW</w:t>
      </w:r>
      <w:r w:rsidR="00353BD8" w:rsidRPr="0073096C">
        <w:t xml:space="preserve">), where </w:t>
      </w:r>
      <w:r w:rsidR="00353BD8" w:rsidRPr="0073096C">
        <w:rPr>
          <w:i/>
        </w:rPr>
        <w:t>SEL</w:t>
      </w:r>
      <w:r w:rsidR="00353BD8" w:rsidRPr="0073096C">
        <w:t xml:space="preserve"> </w:t>
      </w:r>
      <w:r w:rsidR="005C138D" w:rsidRPr="0073096C">
        <w:t xml:space="preserve">denotes </w:t>
      </w:r>
      <w:r w:rsidR="00353BD8" w:rsidRPr="0073096C">
        <w:t xml:space="preserve">the </w:t>
      </w:r>
      <w:r w:rsidR="003E2220" w:rsidRPr="0073096C">
        <w:t xml:space="preserve">selector </w:t>
      </w:r>
      <w:r w:rsidR="00353BD8" w:rsidRPr="0073096C">
        <w:t>ide</w:t>
      </w:r>
      <w:r w:rsidR="00353BD8" w:rsidRPr="0073096C">
        <w:t>n</w:t>
      </w:r>
      <w:r w:rsidR="00353BD8" w:rsidRPr="0073096C">
        <w:t xml:space="preserve">tifier </w:t>
      </w:r>
      <w:r w:rsidR="002C3618" w:rsidRPr="0073096C">
        <w:t xml:space="preserve">for </w:t>
      </w:r>
      <w:r w:rsidR="00353BD8" w:rsidRPr="0073096C">
        <w:t xml:space="preserve">the </w:t>
      </w:r>
      <w:r w:rsidR="0063054A">
        <w:rPr>
          <w:rFonts w:hint="eastAsia"/>
        </w:rPr>
        <w:t>optional</w:t>
      </w:r>
      <w:r w:rsidR="0063054A" w:rsidRPr="0073096C">
        <w:t xml:space="preserve"> </w:t>
      </w:r>
      <w:r w:rsidR="00353BD8" w:rsidRPr="0073096C">
        <w:t xml:space="preserve">patterns, </w:t>
      </w:r>
      <w:r w:rsidR="00353BD8" w:rsidRPr="0073096C">
        <w:rPr>
          <w:i/>
        </w:rPr>
        <w:t>NUM</w:t>
      </w:r>
      <w:r w:rsidR="00353BD8" w:rsidRPr="0073096C">
        <w:t xml:space="preserve"> </w:t>
      </w:r>
      <w:r w:rsidR="0033050B" w:rsidRPr="0073096C">
        <w:t xml:space="preserve">denotes </w:t>
      </w:r>
      <w:r w:rsidR="00353BD8" w:rsidRPr="0073096C">
        <w:t xml:space="preserve">the number of integers encoded in a 32-bit </w:t>
      </w:r>
      <w:r w:rsidR="00762572">
        <w:rPr>
          <w:rFonts w:hint="eastAsia"/>
        </w:rPr>
        <w:t>data component</w:t>
      </w:r>
      <w:r w:rsidR="00353BD8" w:rsidRPr="0073096C">
        <w:t xml:space="preserve">, and </w:t>
      </w:r>
      <w:r w:rsidR="00353BD8" w:rsidRPr="0073096C">
        <w:rPr>
          <w:i/>
        </w:rPr>
        <w:t>BW</w:t>
      </w:r>
      <w:r w:rsidR="00353BD8" w:rsidRPr="0073096C">
        <w:t xml:space="preserve"> </w:t>
      </w:r>
      <w:r w:rsidR="00C476F9" w:rsidRPr="0073096C">
        <w:t xml:space="preserve">denotes </w:t>
      </w:r>
      <w:r w:rsidR="00353BD8" w:rsidRPr="0073096C">
        <w:t xml:space="preserve">the bit width of an integer in the </w:t>
      </w:r>
      <w:r w:rsidR="00DC2A85">
        <w:rPr>
          <w:rFonts w:hint="eastAsia"/>
        </w:rPr>
        <w:t>data comp</w:t>
      </w:r>
      <w:r w:rsidR="00DC2A85">
        <w:rPr>
          <w:rFonts w:hint="eastAsia"/>
        </w:rPr>
        <w:t>o</w:t>
      </w:r>
      <w:r w:rsidR="00DC2A85">
        <w:rPr>
          <w:rFonts w:hint="eastAsia"/>
        </w:rPr>
        <w:t>nent</w:t>
      </w:r>
      <w:r w:rsidR="00353BD8" w:rsidRPr="0073096C">
        <w:t xml:space="preserve">. </w:t>
      </w:r>
    </w:p>
    <w:p w14:paraId="3EA93CBB" w14:textId="34197CEF" w:rsidR="00B946EA" w:rsidRDefault="00353BD8" w:rsidP="00646ADC">
      <w:pPr>
        <w:pStyle w:val="InitialBodyTextIndent"/>
        <w:spacing w:afterLines="50" w:after="120"/>
        <w:ind w:firstLine="289"/>
      </w:pPr>
      <w:r>
        <w:t xml:space="preserve">Table </w:t>
      </w:r>
      <w:r w:rsidR="00B41554">
        <w:rPr>
          <w:rFonts w:hint="eastAsia"/>
        </w:rPr>
        <w:t>II</w:t>
      </w:r>
      <w:r>
        <w:t xml:space="preserve"> shows the ten </w:t>
      </w:r>
      <w:r w:rsidR="00182570">
        <w:t xml:space="preserve">optional </w:t>
      </w:r>
      <w:r>
        <w:t xml:space="preserve">patterns in Group-Simple. </w:t>
      </w:r>
      <w:r w:rsidR="00C520FD">
        <w:rPr>
          <w:rFonts w:hint="eastAsia"/>
        </w:rPr>
        <w:t>With the increas</w:t>
      </w:r>
      <w:r w:rsidR="004D2C22">
        <w:t>e</w:t>
      </w:r>
      <w:r w:rsidR="00C520FD">
        <w:rPr>
          <w:rFonts w:hint="eastAsia"/>
        </w:rPr>
        <w:t xml:space="preserve"> of</w:t>
      </w:r>
      <w:r w:rsidR="00C520FD">
        <w:t xml:space="preserve"> </w:t>
      </w:r>
      <w:r>
        <w:t xml:space="preserve">the </w:t>
      </w:r>
      <w:r w:rsidRPr="00467078">
        <w:t xml:space="preserve">selector </w:t>
      </w:r>
      <w:r w:rsidR="00997CBF" w:rsidRPr="00467078">
        <w:t xml:space="preserve">identifier </w:t>
      </w:r>
      <w:r>
        <w:t>(</w:t>
      </w:r>
      <w:r w:rsidRPr="00352F7D">
        <w:rPr>
          <w:i/>
        </w:rPr>
        <w:t>SEL</w:t>
      </w:r>
      <w:r>
        <w:t xml:space="preserve">), </w:t>
      </w:r>
      <w:r w:rsidRPr="00072CC7">
        <w:t xml:space="preserve">the number of </w:t>
      </w:r>
      <w:r w:rsidR="00F151B4">
        <w:rPr>
          <w:rFonts w:hint="eastAsia"/>
        </w:rPr>
        <w:t xml:space="preserve">encoded </w:t>
      </w:r>
      <w:r w:rsidRPr="00072CC7">
        <w:t>integers (</w:t>
      </w:r>
      <w:r w:rsidRPr="00072CC7">
        <w:rPr>
          <w:i/>
        </w:rPr>
        <w:t>NUM</w:t>
      </w:r>
      <w:r w:rsidRPr="00072CC7">
        <w:t xml:space="preserve">) in </w:t>
      </w:r>
      <w:r w:rsidR="00354750" w:rsidRPr="00072CC7">
        <w:t xml:space="preserve">a </w:t>
      </w:r>
      <w:r w:rsidR="00F75D7C">
        <w:rPr>
          <w:rFonts w:hint="eastAsia"/>
        </w:rPr>
        <w:t>data component</w:t>
      </w:r>
      <w:r w:rsidRPr="00072CC7">
        <w:t xml:space="preserve"> decreases</w:t>
      </w:r>
      <w:r w:rsidRPr="00DB1A3C">
        <w:t>, and the bit width (</w:t>
      </w:r>
      <w:r w:rsidRPr="00DB1A3C">
        <w:rPr>
          <w:i/>
        </w:rPr>
        <w:t>BW</w:t>
      </w:r>
      <w:r w:rsidRPr="00DB1A3C">
        <w:t xml:space="preserve">) of each </w:t>
      </w:r>
      <w:r w:rsidR="000F6856" w:rsidRPr="00DB1A3C">
        <w:t xml:space="preserve">encoded </w:t>
      </w:r>
      <w:r w:rsidRPr="00DB1A3C">
        <w:t xml:space="preserve">integer increases. </w:t>
      </w:r>
      <w:r>
        <w:t xml:space="preserve">One advantage of Group-Simple over Simple-9/16 is that </w:t>
      </w:r>
      <w:r w:rsidR="00B564F8">
        <w:rPr>
          <w:rFonts w:hint="eastAsia"/>
        </w:rPr>
        <w:t xml:space="preserve">the maximum bit </w:t>
      </w:r>
      <w:r w:rsidR="000F7FE0">
        <w:t>width</w:t>
      </w:r>
      <w:r w:rsidR="000F7FE0">
        <w:rPr>
          <w:rFonts w:hint="eastAsia"/>
        </w:rPr>
        <w:t xml:space="preserve"> </w:t>
      </w:r>
      <w:r w:rsidR="00537D44">
        <w:rPr>
          <w:rFonts w:hint="eastAsia"/>
        </w:rPr>
        <w:t xml:space="preserve">for </w:t>
      </w:r>
      <w:r w:rsidR="002B6561">
        <w:t xml:space="preserve">an </w:t>
      </w:r>
      <w:r w:rsidR="00537D44">
        <w:rPr>
          <w:rFonts w:hint="eastAsia"/>
        </w:rPr>
        <w:t>encoded i</w:t>
      </w:r>
      <w:r w:rsidR="00537D44">
        <w:rPr>
          <w:rFonts w:hint="eastAsia"/>
        </w:rPr>
        <w:t>n</w:t>
      </w:r>
      <w:r w:rsidR="00537D44">
        <w:rPr>
          <w:rFonts w:hint="eastAsia"/>
        </w:rPr>
        <w:t>te</w:t>
      </w:r>
      <w:r w:rsidR="00E13AC6">
        <w:rPr>
          <w:rFonts w:hint="eastAsia"/>
        </w:rPr>
        <w:t>ger</w:t>
      </w:r>
      <w:r w:rsidR="00537D44">
        <w:rPr>
          <w:rFonts w:hint="eastAsia"/>
        </w:rPr>
        <w:t xml:space="preserve"> </w:t>
      </w:r>
      <w:r w:rsidR="00B564F8">
        <w:rPr>
          <w:rFonts w:hint="eastAsia"/>
        </w:rPr>
        <w:t xml:space="preserve">can be </w:t>
      </w:r>
      <w:r w:rsidR="008650A7">
        <w:rPr>
          <w:rFonts w:hint="eastAsia"/>
        </w:rPr>
        <w:t xml:space="preserve">up to </w:t>
      </w:r>
      <w:r w:rsidR="00B564F8">
        <w:rPr>
          <w:rFonts w:hint="eastAsia"/>
        </w:rPr>
        <w:t>32 bits,</w:t>
      </w:r>
      <w:r>
        <w:t xml:space="preserve"> which is important for compressing document collection</w:t>
      </w:r>
      <w:r w:rsidR="00911978">
        <w:rPr>
          <w:rFonts w:hint="eastAsia"/>
        </w:rPr>
        <w:t>s</w:t>
      </w:r>
      <w:r>
        <w:t xml:space="preserve"> with large </w:t>
      </w:r>
      <w:proofErr w:type="spellStart"/>
      <w:r w:rsidRPr="008E0FD4">
        <w:rPr>
          <w:i/>
        </w:rPr>
        <w:t>docID</w:t>
      </w:r>
      <w:r>
        <w:t>s</w:t>
      </w:r>
      <w:proofErr w:type="spellEnd"/>
      <w:r>
        <w:t xml:space="preserve">. </w:t>
      </w:r>
    </w:p>
    <w:p w14:paraId="7D8BABFE" w14:textId="77777777" w:rsidR="005B64AA" w:rsidRDefault="005B64AA" w:rsidP="00C41546">
      <w:pPr>
        <w:pStyle w:val="TableCaption"/>
      </w:pPr>
      <w:r>
        <w:t xml:space="preserve">Table </w:t>
      </w:r>
      <w:r w:rsidR="001D6086">
        <w:fldChar w:fldCharType="begin"/>
      </w:r>
      <w:r w:rsidR="004744F5">
        <w:instrText xml:space="preserve"> SEQ Table \* ROMAN </w:instrText>
      </w:r>
      <w:r w:rsidR="001D6086">
        <w:fldChar w:fldCharType="separate"/>
      </w:r>
      <w:ins w:id="136" w:author="Daniel" w:date="2014-11-12T22:02:00Z">
        <w:r w:rsidR="00927962">
          <w:rPr>
            <w:noProof/>
          </w:rPr>
          <w:t>III</w:t>
        </w:r>
      </w:ins>
      <w:del w:id="137" w:author="Daniel" w:date="2014-11-12T22:02:00Z">
        <w:r w:rsidR="009A55DF" w:rsidDel="00927962">
          <w:rPr>
            <w:noProof/>
          </w:rPr>
          <w:delText>II</w:delText>
        </w:r>
      </w:del>
      <w:r w:rsidR="001D6086">
        <w:rPr>
          <w:noProof/>
        </w:rPr>
        <w:fldChar w:fldCharType="end"/>
      </w:r>
      <w:r>
        <w:rPr>
          <w:rFonts w:hint="eastAsia"/>
        </w:rPr>
        <w:t xml:space="preserve">. </w:t>
      </w:r>
      <w:r w:rsidR="00EF16F3">
        <w:t xml:space="preserve">Optional patterns </w:t>
      </w:r>
      <w:r>
        <w:t>in Group-Simple.</w:t>
      </w:r>
    </w:p>
    <w:tbl>
      <w:tblPr>
        <w:tblStyle w:val="Grilledutableau"/>
        <w:tblW w:w="0" w:type="auto"/>
        <w:jc w:val="center"/>
        <w:tblLook w:val="04A0" w:firstRow="1" w:lastRow="0" w:firstColumn="1" w:lastColumn="0" w:noHBand="0" w:noVBand="1"/>
      </w:tblPr>
      <w:tblGrid>
        <w:gridCol w:w="695"/>
        <w:gridCol w:w="645"/>
        <w:gridCol w:w="644"/>
        <w:gridCol w:w="644"/>
        <w:gridCol w:w="642"/>
        <w:gridCol w:w="643"/>
        <w:gridCol w:w="643"/>
        <w:gridCol w:w="643"/>
        <w:gridCol w:w="645"/>
        <w:gridCol w:w="645"/>
        <w:gridCol w:w="645"/>
      </w:tblGrid>
      <w:tr w:rsidR="00353BD8" w14:paraId="04E9F45E" w14:textId="77777777">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72523C36" w14:textId="77777777" w:rsidR="00353BD8" w:rsidRPr="00C25046" w:rsidRDefault="00353BD8" w:rsidP="00C25046">
            <w:pPr>
              <w:pStyle w:val="Tablebody"/>
              <w:rPr>
                <w:rFonts w:eastAsiaTheme="minorEastAsia"/>
                <w:lang w:eastAsia="en-US"/>
              </w:rPr>
            </w:pPr>
            <w:r w:rsidRPr="00C25046">
              <w:rPr>
                <w:rFonts w:eastAsiaTheme="minorEastAsia"/>
                <w:lang w:eastAsia="en-US"/>
              </w:rPr>
              <w:t>SEL</w:t>
            </w:r>
          </w:p>
        </w:tc>
        <w:tc>
          <w:tcPr>
            <w:tcW w:w="645" w:type="dxa"/>
            <w:tcBorders>
              <w:top w:val="single" w:sz="4" w:space="0" w:color="auto"/>
              <w:left w:val="double" w:sz="4" w:space="0" w:color="auto"/>
              <w:bottom w:val="single" w:sz="4" w:space="0" w:color="auto"/>
              <w:right w:val="single" w:sz="4" w:space="0" w:color="auto"/>
            </w:tcBorders>
            <w:vAlign w:val="center"/>
          </w:tcPr>
          <w:p w14:paraId="57DCD715" w14:textId="77777777" w:rsidR="00353BD8" w:rsidRPr="00C25046" w:rsidRDefault="00353BD8" w:rsidP="00C25046">
            <w:pPr>
              <w:pStyle w:val="Tablebody"/>
              <w:rPr>
                <w:rFonts w:eastAsiaTheme="minorEastAsia"/>
                <w:lang w:eastAsia="en-US"/>
              </w:rPr>
            </w:pPr>
            <w:r w:rsidRPr="00C25046">
              <w:rPr>
                <w:rFonts w:eastAsiaTheme="minorEastAsia"/>
                <w:lang w:eastAsia="en-US"/>
              </w:rPr>
              <w:t>0</w:t>
            </w:r>
          </w:p>
        </w:tc>
        <w:tc>
          <w:tcPr>
            <w:tcW w:w="644" w:type="dxa"/>
            <w:tcBorders>
              <w:top w:val="single" w:sz="4" w:space="0" w:color="auto"/>
              <w:left w:val="single" w:sz="4" w:space="0" w:color="auto"/>
              <w:bottom w:val="single" w:sz="4" w:space="0" w:color="auto"/>
              <w:right w:val="single" w:sz="4" w:space="0" w:color="auto"/>
            </w:tcBorders>
            <w:vAlign w:val="center"/>
          </w:tcPr>
          <w:p w14:paraId="4E341705" w14:textId="77777777" w:rsidR="00353BD8" w:rsidRPr="00C25046" w:rsidRDefault="00353BD8" w:rsidP="00C25046">
            <w:pPr>
              <w:pStyle w:val="Tablebody"/>
              <w:rPr>
                <w:rFonts w:eastAsiaTheme="minorEastAsia"/>
                <w:lang w:eastAsia="en-US"/>
              </w:rPr>
            </w:pPr>
            <w:r w:rsidRPr="00C25046">
              <w:rPr>
                <w:rFonts w:eastAsiaTheme="minorEastAsia"/>
                <w:lang w:eastAsia="en-US"/>
              </w:rPr>
              <w:t>1</w:t>
            </w:r>
          </w:p>
        </w:tc>
        <w:tc>
          <w:tcPr>
            <w:tcW w:w="644" w:type="dxa"/>
            <w:tcBorders>
              <w:top w:val="single" w:sz="4" w:space="0" w:color="auto"/>
              <w:left w:val="single" w:sz="4" w:space="0" w:color="auto"/>
              <w:bottom w:val="single" w:sz="4" w:space="0" w:color="auto"/>
              <w:right w:val="single" w:sz="4" w:space="0" w:color="auto"/>
            </w:tcBorders>
            <w:vAlign w:val="center"/>
          </w:tcPr>
          <w:p w14:paraId="3F640537" w14:textId="77777777" w:rsidR="00353BD8" w:rsidRPr="00C25046" w:rsidRDefault="00353BD8" w:rsidP="00C25046">
            <w:pPr>
              <w:pStyle w:val="Tablebody"/>
              <w:rPr>
                <w:rFonts w:eastAsiaTheme="minorEastAsia"/>
                <w:lang w:eastAsia="en-US"/>
              </w:rPr>
            </w:pPr>
            <w:r w:rsidRPr="00C25046">
              <w:rPr>
                <w:rFonts w:eastAsiaTheme="minorEastAsia"/>
                <w:lang w:eastAsia="en-US"/>
              </w:rPr>
              <w:t>2</w:t>
            </w:r>
          </w:p>
        </w:tc>
        <w:tc>
          <w:tcPr>
            <w:tcW w:w="642" w:type="dxa"/>
            <w:tcBorders>
              <w:top w:val="single" w:sz="4" w:space="0" w:color="auto"/>
              <w:left w:val="single" w:sz="4" w:space="0" w:color="auto"/>
              <w:bottom w:val="single" w:sz="4" w:space="0" w:color="auto"/>
              <w:right w:val="single" w:sz="4" w:space="0" w:color="auto"/>
            </w:tcBorders>
            <w:vAlign w:val="center"/>
          </w:tcPr>
          <w:p w14:paraId="7B28E61E" w14:textId="77777777" w:rsidR="00353BD8" w:rsidRPr="00C25046" w:rsidRDefault="00353BD8" w:rsidP="00C25046">
            <w:pPr>
              <w:pStyle w:val="Tablebody"/>
              <w:rPr>
                <w:rFonts w:eastAsiaTheme="minorEastAsia"/>
                <w:lang w:eastAsia="en-US"/>
              </w:rPr>
            </w:pPr>
            <w:r w:rsidRPr="00C25046">
              <w:rPr>
                <w:rFonts w:eastAsiaTheme="minorEastAsia"/>
                <w:lang w:eastAsia="en-US"/>
              </w:rPr>
              <w:t>3</w:t>
            </w:r>
          </w:p>
        </w:tc>
        <w:tc>
          <w:tcPr>
            <w:tcW w:w="643" w:type="dxa"/>
            <w:tcBorders>
              <w:top w:val="single" w:sz="4" w:space="0" w:color="auto"/>
              <w:left w:val="single" w:sz="4" w:space="0" w:color="auto"/>
              <w:bottom w:val="single" w:sz="4" w:space="0" w:color="auto"/>
              <w:right w:val="single" w:sz="4" w:space="0" w:color="auto"/>
            </w:tcBorders>
            <w:vAlign w:val="center"/>
          </w:tcPr>
          <w:p w14:paraId="6B11169D" w14:textId="77777777" w:rsidR="00353BD8" w:rsidRPr="00C25046" w:rsidRDefault="00353BD8" w:rsidP="00C25046">
            <w:pPr>
              <w:pStyle w:val="Tablebody"/>
              <w:rPr>
                <w:rFonts w:eastAsiaTheme="minorEastAsia"/>
                <w:lang w:eastAsia="en-US"/>
              </w:rPr>
            </w:pPr>
            <w:r w:rsidRPr="00C25046">
              <w:rPr>
                <w:rFonts w:eastAsiaTheme="minorEastAsia"/>
                <w:lang w:eastAsia="en-US"/>
              </w:rPr>
              <w:t>4</w:t>
            </w:r>
          </w:p>
        </w:tc>
        <w:tc>
          <w:tcPr>
            <w:tcW w:w="643" w:type="dxa"/>
            <w:tcBorders>
              <w:top w:val="single" w:sz="4" w:space="0" w:color="auto"/>
              <w:left w:val="single" w:sz="4" w:space="0" w:color="auto"/>
              <w:bottom w:val="single" w:sz="4" w:space="0" w:color="auto"/>
              <w:right w:val="single" w:sz="4" w:space="0" w:color="auto"/>
            </w:tcBorders>
            <w:vAlign w:val="center"/>
          </w:tcPr>
          <w:p w14:paraId="099D7FD9" w14:textId="77777777" w:rsidR="00353BD8" w:rsidRPr="00C25046" w:rsidRDefault="00353BD8" w:rsidP="00C25046">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7A3E5037" w14:textId="77777777" w:rsidR="00353BD8" w:rsidRPr="00C25046" w:rsidRDefault="00353BD8" w:rsidP="00C25046">
            <w:pPr>
              <w:pStyle w:val="Tablebody"/>
              <w:rPr>
                <w:rFonts w:eastAsiaTheme="minorEastAsia"/>
                <w:lang w:eastAsia="en-US"/>
              </w:rPr>
            </w:pPr>
            <w:r w:rsidRPr="00C25046">
              <w:rPr>
                <w:rFonts w:eastAsiaTheme="minorEastAsia"/>
                <w:lang w:eastAsia="en-US"/>
              </w:rPr>
              <w:t>6</w:t>
            </w:r>
          </w:p>
        </w:tc>
        <w:tc>
          <w:tcPr>
            <w:tcW w:w="645" w:type="dxa"/>
            <w:tcBorders>
              <w:top w:val="single" w:sz="4" w:space="0" w:color="auto"/>
              <w:left w:val="single" w:sz="4" w:space="0" w:color="auto"/>
              <w:bottom w:val="single" w:sz="4" w:space="0" w:color="auto"/>
              <w:right w:val="single" w:sz="4" w:space="0" w:color="auto"/>
            </w:tcBorders>
            <w:vAlign w:val="center"/>
          </w:tcPr>
          <w:p w14:paraId="43984A83" w14:textId="77777777" w:rsidR="00353BD8" w:rsidRPr="00C25046" w:rsidRDefault="00353BD8" w:rsidP="00C25046">
            <w:pPr>
              <w:pStyle w:val="Tablebody"/>
              <w:rPr>
                <w:rFonts w:eastAsiaTheme="minorEastAsia"/>
                <w:lang w:eastAsia="en-US"/>
              </w:rPr>
            </w:pPr>
            <w:r w:rsidRPr="00C25046">
              <w:rPr>
                <w:rFonts w:eastAsiaTheme="minorEastAsia"/>
                <w:lang w:eastAsia="en-US"/>
              </w:rPr>
              <w:t>7</w:t>
            </w:r>
          </w:p>
        </w:tc>
        <w:tc>
          <w:tcPr>
            <w:tcW w:w="645" w:type="dxa"/>
            <w:tcBorders>
              <w:top w:val="single" w:sz="4" w:space="0" w:color="auto"/>
              <w:left w:val="single" w:sz="4" w:space="0" w:color="auto"/>
              <w:bottom w:val="single" w:sz="4" w:space="0" w:color="auto"/>
              <w:right w:val="single" w:sz="4" w:space="0" w:color="auto"/>
            </w:tcBorders>
            <w:vAlign w:val="center"/>
          </w:tcPr>
          <w:p w14:paraId="446F593C" w14:textId="77777777" w:rsidR="00353BD8" w:rsidRPr="00C25046" w:rsidRDefault="00353BD8" w:rsidP="00C25046">
            <w:pPr>
              <w:pStyle w:val="Tablebody"/>
              <w:rPr>
                <w:rFonts w:eastAsiaTheme="minorEastAsia"/>
                <w:lang w:eastAsia="en-US"/>
              </w:rPr>
            </w:pPr>
            <w:r w:rsidRPr="00C25046">
              <w:rPr>
                <w:rFonts w:eastAsiaTheme="minorEastAsia"/>
                <w:lang w:eastAsia="en-US"/>
              </w:rPr>
              <w:t>8</w:t>
            </w:r>
          </w:p>
        </w:tc>
        <w:tc>
          <w:tcPr>
            <w:tcW w:w="645" w:type="dxa"/>
            <w:tcBorders>
              <w:top w:val="single" w:sz="4" w:space="0" w:color="auto"/>
              <w:left w:val="single" w:sz="4" w:space="0" w:color="auto"/>
              <w:bottom w:val="single" w:sz="4" w:space="0" w:color="auto"/>
              <w:right w:val="single" w:sz="4" w:space="0" w:color="auto"/>
            </w:tcBorders>
            <w:vAlign w:val="center"/>
          </w:tcPr>
          <w:p w14:paraId="7EBF1DDF" w14:textId="77777777" w:rsidR="00353BD8" w:rsidRPr="00C25046" w:rsidRDefault="00353BD8" w:rsidP="00C25046">
            <w:pPr>
              <w:pStyle w:val="Tablebody"/>
              <w:rPr>
                <w:rFonts w:eastAsiaTheme="minorEastAsia"/>
                <w:lang w:eastAsia="en-US"/>
              </w:rPr>
            </w:pPr>
            <w:r w:rsidRPr="00C25046">
              <w:rPr>
                <w:rFonts w:eastAsiaTheme="minorEastAsia"/>
                <w:lang w:eastAsia="en-US"/>
              </w:rPr>
              <w:t>9</w:t>
            </w:r>
          </w:p>
        </w:tc>
      </w:tr>
      <w:tr w:rsidR="00353BD8" w14:paraId="0C04DC86" w14:textId="77777777">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1E507379" w14:textId="77777777" w:rsidR="00353BD8" w:rsidRPr="00C25046" w:rsidRDefault="00353BD8" w:rsidP="00C25046">
            <w:pPr>
              <w:pStyle w:val="Tablebody"/>
              <w:rPr>
                <w:rFonts w:eastAsiaTheme="minorEastAsia"/>
                <w:lang w:eastAsia="en-US"/>
              </w:rPr>
            </w:pPr>
            <w:r w:rsidRPr="00C25046">
              <w:rPr>
                <w:rFonts w:eastAsiaTheme="minorEastAsia"/>
                <w:lang w:eastAsia="en-US"/>
              </w:rPr>
              <w:t>NUM</w:t>
            </w:r>
          </w:p>
        </w:tc>
        <w:tc>
          <w:tcPr>
            <w:tcW w:w="645" w:type="dxa"/>
            <w:tcBorders>
              <w:top w:val="single" w:sz="4" w:space="0" w:color="auto"/>
              <w:left w:val="double" w:sz="4" w:space="0" w:color="auto"/>
              <w:bottom w:val="single" w:sz="4" w:space="0" w:color="auto"/>
              <w:right w:val="single" w:sz="4" w:space="0" w:color="auto"/>
            </w:tcBorders>
            <w:vAlign w:val="center"/>
          </w:tcPr>
          <w:p w14:paraId="0F6A9AB6" w14:textId="77777777" w:rsidR="00353BD8" w:rsidRPr="00C25046" w:rsidRDefault="00353BD8" w:rsidP="00C25046">
            <w:pPr>
              <w:pStyle w:val="Tablebody"/>
              <w:rPr>
                <w:rFonts w:eastAsiaTheme="minorEastAsia"/>
                <w:lang w:eastAsia="en-US"/>
              </w:rPr>
            </w:pPr>
            <w:r w:rsidRPr="00C25046">
              <w:rPr>
                <w:rFonts w:eastAsiaTheme="minorEastAsia"/>
                <w:lang w:eastAsia="en-US"/>
              </w:rPr>
              <w:t>32</w:t>
            </w:r>
          </w:p>
        </w:tc>
        <w:tc>
          <w:tcPr>
            <w:tcW w:w="644" w:type="dxa"/>
            <w:tcBorders>
              <w:top w:val="single" w:sz="4" w:space="0" w:color="auto"/>
              <w:left w:val="single" w:sz="4" w:space="0" w:color="auto"/>
              <w:bottom w:val="single" w:sz="4" w:space="0" w:color="auto"/>
              <w:right w:val="single" w:sz="4" w:space="0" w:color="auto"/>
            </w:tcBorders>
            <w:vAlign w:val="center"/>
          </w:tcPr>
          <w:p w14:paraId="07BE02F9" w14:textId="77777777" w:rsidR="00353BD8" w:rsidRPr="00C25046" w:rsidRDefault="00353BD8" w:rsidP="00C25046">
            <w:pPr>
              <w:pStyle w:val="Tablebody"/>
              <w:rPr>
                <w:rFonts w:eastAsiaTheme="minorEastAsia"/>
                <w:lang w:eastAsia="en-US"/>
              </w:rPr>
            </w:pPr>
            <w:r w:rsidRPr="00C25046">
              <w:rPr>
                <w:rFonts w:eastAsiaTheme="minorEastAsia"/>
                <w:lang w:eastAsia="en-US"/>
              </w:rPr>
              <w:t>16</w:t>
            </w:r>
          </w:p>
        </w:tc>
        <w:tc>
          <w:tcPr>
            <w:tcW w:w="644" w:type="dxa"/>
            <w:tcBorders>
              <w:top w:val="single" w:sz="4" w:space="0" w:color="auto"/>
              <w:left w:val="single" w:sz="4" w:space="0" w:color="auto"/>
              <w:bottom w:val="single" w:sz="4" w:space="0" w:color="auto"/>
              <w:right w:val="single" w:sz="4" w:space="0" w:color="auto"/>
            </w:tcBorders>
            <w:vAlign w:val="center"/>
          </w:tcPr>
          <w:p w14:paraId="1F84CF8B" w14:textId="77777777" w:rsidR="00353BD8" w:rsidRPr="00C25046" w:rsidRDefault="00353BD8" w:rsidP="00C25046">
            <w:pPr>
              <w:pStyle w:val="Tablebody"/>
              <w:rPr>
                <w:rFonts w:eastAsiaTheme="minorEastAsia"/>
                <w:lang w:eastAsia="en-US"/>
              </w:rPr>
            </w:pPr>
            <w:r w:rsidRPr="00C25046">
              <w:rPr>
                <w:rFonts w:eastAsiaTheme="minorEastAsia"/>
                <w:lang w:eastAsia="en-US"/>
              </w:rPr>
              <w:t>10</w:t>
            </w:r>
          </w:p>
        </w:tc>
        <w:tc>
          <w:tcPr>
            <w:tcW w:w="642" w:type="dxa"/>
            <w:tcBorders>
              <w:top w:val="single" w:sz="4" w:space="0" w:color="auto"/>
              <w:left w:val="single" w:sz="4" w:space="0" w:color="auto"/>
              <w:bottom w:val="single" w:sz="4" w:space="0" w:color="auto"/>
              <w:right w:val="single" w:sz="4" w:space="0" w:color="auto"/>
            </w:tcBorders>
            <w:vAlign w:val="center"/>
          </w:tcPr>
          <w:p w14:paraId="451ACD1B" w14:textId="77777777" w:rsidR="00353BD8" w:rsidRPr="00C25046" w:rsidRDefault="00353BD8" w:rsidP="00C25046">
            <w:pPr>
              <w:pStyle w:val="Tablebody"/>
              <w:rPr>
                <w:rFonts w:eastAsiaTheme="minorEastAsia"/>
                <w:lang w:eastAsia="en-US"/>
              </w:rPr>
            </w:pPr>
            <w:r w:rsidRPr="00C25046">
              <w:rPr>
                <w:rFonts w:eastAsiaTheme="minorEastAsia"/>
                <w:lang w:eastAsia="en-US"/>
              </w:rPr>
              <w:t>8</w:t>
            </w:r>
          </w:p>
        </w:tc>
        <w:tc>
          <w:tcPr>
            <w:tcW w:w="643" w:type="dxa"/>
            <w:tcBorders>
              <w:top w:val="single" w:sz="4" w:space="0" w:color="auto"/>
              <w:left w:val="single" w:sz="4" w:space="0" w:color="auto"/>
              <w:bottom w:val="single" w:sz="4" w:space="0" w:color="auto"/>
              <w:right w:val="single" w:sz="4" w:space="0" w:color="auto"/>
            </w:tcBorders>
            <w:vAlign w:val="center"/>
          </w:tcPr>
          <w:p w14:paraId="303B54D5" w14:textId="77777777" w:rsidR="00353BD8" w:rsidRPr="00C25046" w:rsidRDefault="00353BD8" w:rsidP="00C25046">
            <w:pPr>
              <w:pStyle w:val="Tablebody"/>
              <w:rPr>
                <w:rFonts w:eastAsiaTheme="minorEastAsia"/>
                <w:lang w:eastAsia="en-US"/>
              </w:rPr>
            </w:pPr>
            <w:r w:rsidRPr="00C25046">
              <w:rPr>
                <w:rFonts w:eastAsiaTheme="minorEastAsia"/>
                <w:lang w:eastAsia="en-US"/>
              </w:rPr>
              <w:t>6</w:t>
            </w:r>
          </w:p>
        </w:tc>
        <w:tc>
          <w:tcPr>
            <w:tcW w:w="643" w:type="dxa"/>
            <w:tcBorders>
              <w:top w:val="single" w:sz="4" w:space="0" w:color="auto"/>
              <w:left w:val="single" w:sz="4" w:space="0" w:color="auto"/>
              <w:bottom w:val="single" w:sz="4" w:space="0" w:color="auto"/>
              <w:right w:val="single" w:sz="4" w:space="0" w:color="auto"/>
            </w:tcBorders>
            <w:vAlign w:val="center"/>
          </w:tcPr>
          <w:p w14:paraId="6F3248EA" w14:textId="77777777" w:rsidR="00353BD8" w:rsidRPr="00C25046" w:rsidRDefault="00353BD8" w:rsidP="00C25046">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77243B88" w14:textId="77777777" w:rsidR="00353BD8" w:rsidRPr="00C25046" w:rsidRDefault="00353BD8" w:rsidP="00C25046">
            <w:pPr>
              <w:pStyle w:val="Tablebody"/>
              <w:rPr>
                <w:rFonts w:eastAsiaTheme="minorEastAsia"/>
                <w:lang w:eastAsia="en-US"/>
              </w:rPr>
            </w:pPr>
            <w:r w:rsidRPr="00C25046">
              <w:rPr>
                <w:rFonts w:eastAsiaTheme="minorEastAsia"/>
                <w:lang w:eastAsia="en-US"/>
              </w:rPr>
              <w:t>4</w:t>
            </w:r>
          </w:p>
        </w:tc>
        <w:tc>
          <w:tcPr>
            <w:tcW w:w="645" w:type="dxa"/>
            <w:tcBorders>
              <w:top w:val="single" w:sz="4" w:space="0" w:color="auto"/>
              <w:left w:val="single" w:sz="4" w:space="0" w:color="auto"/>
              <w:bottom w:val="single" w:sz="4" w:space="0" w:color="auto"/>
              <w:right w:val="single" w:sz="4" w:space="0" w:color="auto"/>
            </w:tcBorders>
            <w:vAlign w:val="center"/>
          </w:tcPr>
          <w:p w14:paraId="440CBA6E" w14:textId="77777777" w:rsidR="00353BD8" w:rsidRPr="00C25046" w:rsidRDefault="00353BD8" w:rsidP="00C25046">
            <w:pPr>
              <w:pStyle w:val="Tablebody"/>
              <w:rPr>
                <w:rFonts w:eastAsiaTheme="minorEastAsia"/>
                <w:lang w:eastAsia="en-US"/>
              </w:rPr>
            </w:pPr>
            <w:r w:rsidRPr="00C25046">
              <w:rPr>
                <w:rFonts w:eastAsiaTheme="minorEastAsia"/>
                <w:lang w:eastAsia="en-US"/>
              </w:rPr>
              <w:t>3</w:t>
            </w:r>
          </w:p>
        </w:tc>
        <w:tc>
          <w:tcPr>
            <w:tcW w:w="645" w:type="dxa"/>
            <w:tcBorders>
              <w:top w:val="single" w:sz="4" w:space="0" w:color="auto"/>
              <w:left w:val="single" w:sz="4" w:space="0" w:color="auto"/>
              <w:bottom w:val="single" w:sz="4" w:space="0" w:color="auto"/>
              <w:right w:val="single" w:sz="4" w:space="0" w:color="auto"/>
            </w:tcBorders>
            <w:vAlign w:val="center"/>
          </w:tcPr>
          <w:p w14:paraId="3758E8B3" w14:textId="77777777" w:rsidR="00353BD8" w:rsidRPr="00C25046" w:rsidRDefault="00353BD8" w:rsidP="00C25046">
            <w:pPr>
              <w:pStyle w:val="Tablebody"/>
              <w:rPr>
                <w:rFonts w:eastAsiaTheme="minorEastAsia"/>
                <w:lang w:eastAsia="en-US"/>
              </w:rPr>
            </w:pPr>
            <w:r w:rsidRPr="00C25046">
              <w:rPr>
                <w:rFonts w:eastAsiaTheme="minorEastAsia"/>
                <w:lang w:eastAsia="en-US"/>
              </w:rPr>
              <w:t>2</w:t>
            </w:r>
          </w:p>
        </w:tc>
        <w:tc>
          <w:tcPr>
            <w:tcW w:w="645" w:type="dxa"/>
            <w:tcBorders>
              <w:top w:val="single" w:sz="4" w:space="0" w:color="auto"/>
              <w:left w:val="single" w:sz="4" w:space="0" w:color="auto"/>
              <w:bottom w:val="single" w:sz="4" w:space="0" w:color="auto"/>
              <w:right w:val="single" w:sz="4" w:space="0" w:color="auto"/>
            </w:tcBorders>
            <w:vAlign w:val="center"/>
          </w:tcPr>
          <w:p w14:paraId="68E3F397" w14:textId="77777777" w:rsidR="00353BD8" w:rsidRPr="00C25046" w:rsidRDefault="00353BD8" w:rsidP="00C25046">
            <w:pPr>
              <w:pStyle w:val="Tablebody"/>
              <w:rPr>
                <w:rFonts w:eastAsiaTheme="minorEastAsia"/>
                <w:lang w:eastAsia="en-US"/>
              </w:rPr>
            </w:pPr>
            <w:r w:rsidRPr="00C25046">
              <w:rPr>
                <w:rFonts w:eastAsiaTheme="minorEastAsia"/>
                <w:lang w:eastAsia="en-US"/>
              </w:rPr>
              <w:t>1</w:t>
            </w:r>
          </w:p>
        </w:tc>
      </w:tr>
      <w:tr w:rsidR="00353BD8" w14:paraId="3D3E3396" w14:textId="77777777">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318CAD0A" w14:textId="77777777" w:rsidR="00353BD8" w:rsidRPr="00C25046" w:rsidRDefault="00353BD8" w:rsidP="00C25046">
            <w:pPr>
              <w:pStyle w:val="Tablebody"/>
              <w:rPr>
                <w:rFonts w:eastAsiaTheme="minorEastAsia"/>
                <w:lang w:eastAsia="en-US"/>
              </w:rPr>
            </w:pPr>
            <w:r w:rsidRPr="00C25046">
              <w:rPr>
                <w:rFonts w:eastAsiaTheme="minorEastAsia"/>
                <w:lang w:eastAsia="en-US"/>
              </w:rPr>
              <w:t>BW</w:t>
            </w:r>
          </w:p>
        </w:tc>
        <w:tc>
          <w:tcPr>
            <w:tcW w:w="645" w:type="dxa"/>
            <w:tcBorders>
              <w:top w:val="single" w:sz="4" w:space="0" w:color="auto"/>
              <w:left w:val="double" w:sz="4" w:space="0" w:color="auto"/>
              <w:bottom w:val="single" w:sz="4" w:space="0" w:color="auto"/>
              <w:right w:val="single" w:sz="4" w:space="0" w:color="auto"/>
            </w:tcBorders>
            <w:vAlign w:val="center"/>
          </w:tcPr>
          <w:p w14:paraId="7CD7207C" w14:textId="77777777" w:rsidR="00353BD8" w:rsidRPr="00C25046" w:rsidRDefault="00353BD8" w:rsidP="00C25046">
            <w:pPr>
              <w:pStyle w:val="Tablebody"/>
              <w:rPr>
                <w:rFonts w:eastAsiaTheme="minorEastAsia"/>
                <w:lang w:eastAsia="en-US"/>
              </w:rPr>
            </w:pPr>
            <w:r w:rsidRPr="00C25046">
              <w:rPr>
                <w:rFonts w:eastAsiaTheme="minorEastAsia"/>
                <w:lang w:eastAsia="en-US"/>
              </w:rPr>
              <w:t>1</w:t>
            </w:r>
          </w:p>
        </w:tc>
        <w:tc>
          <w:tcPr>
            <w:tcW w:w="644" w:type="dxa"/>
            <w:tcBorders>
              <w:top w:val="single" w:sz="4" w:space="0" w:color="auto"/>
              <w:left w:val="single" w:sz="4" w:space="0" w:color="auto"/>
              <w:bottom w:val="single" w:sz="4" w:space="0" w:color="auto"/>
              <w:right w:val="single" w:sz="4" w:space="0" w:color="auto"/>
            </w:tcBorders>
            <w:vAlign w:val="center"/>
          </w:tcPr>
          <w:p w14:paraId="64063CAA" w14:textId="77777777" w:rsidR="00353BD8" w:rsidRPr="00C25046" w:rsidRDefault="00353BD8" w:rsidP="00C25046">
            <w:pPr>
              <w:pStyle w:val="Tablebody"/>
              <w:rPr>
                <w:rFonts w:eastAsiaTheme="minorEastAsia"/>
                <w:lang w:eastAsia="en-US"/>
              </w:rPr>
            </w:pPr>
            <w:r w:rsidRPr="00C25046">
              <w:rPr>
                <w:rFonts w:eastAsiaTheme="minorEastAsia"/>
                <w:lang w:eastAsia="en-US"/>
              </w:rPr>
              <w:t>2</w:t>
            </w:r>
          </w:p>
        </w:tc>
        <w:tc>
          <w:tcPr>
            <w:tcW w:w="644" w:type="dxa"/>
            <w:tcBorders>
              <w:top w:val="single" w:sz="4" w:space="0" w:color="auto"/>
              <w:left w:val="single" w:sz="4" w:space="0" w:color="auto"/>
              <w:bottom w:val="single" w:sz="4" w:space="0" w:color="auto"/>
              <w:right w:val="single" w:sz="4" w:space="0" w:color="auto"/>
            </w:tcBorders>
            <w:vAlign w:val="center"/>
          </w:tcPr>
          <w:p w14:paraId="5E523D44" w14:textId="77777777" w:rsidR="00353BD8" w:rsidRPr="00C25046" w:rsidRDefault="00353BD8" w:rsidP="00C25046">
            <w:pPr>
              <w:pStyle w:val="Tablebody"/>
              <w:rPr>
                <w:rFonts w:eastAsiaTheme="minorEastAsia"/>
                <w:lang w:eastAsia="en-US"/>
              </w:rPr>
            </w:pPr>
            <w:r w:rsidRPr="00C25046">
              <w:rPr>
                <w:rFonts w:eastAsiaTheme="minorEastAsia"/>
                <w:lang w:eastAsia="en-US"/>
              </w:rPr>
              <w:t>3</w:t>
            </w:r>
          </w:p>
        </w:tc>
        <w:tc>
          <w:tcPr>
            <w:tcW w:w="642" w:type="dxa"/>
            <w:tcBorders>
              <w:top w:val="single" w:sz="4" w:space="0" w:color="auto"/>
              <w:left w:val="single" w:sz="4" w:space="0" w:color="auto"/>
              <w:bottom w:val="single" w:sz="4" w:space="0" w:color="auto"/>
              <w:right w:val="single" w:sz="4" w:space="0" w:color="auto"/>
            </w:tcBorders>
            <w:vAlign w:val="center"/>
          </w:tcPr>
          <w:p w14:paraId="14054F0B" w14:textId="77777777" w:rsidR="00353BD8" w:rsidRPr="00C25046" w:rsidRDefault="00353BD8" w:rsidP="00C25046">
            <w:pPr>
              <w:pStyle w:val="Tablebody"/>
              <w:rPr>
                <w:rFonts w:eastAsiaTheme="minorEastAsia"/>
                <w:lang w:eastAsia="en-US"/>
              </w:rPr>
            </w:pPr>
            <w:r w:rsidRPr="00C25046">
              <w:rPr>
                <w:rFonts w:eastAsiaTheme="minorEastAsia"/>
                <w:lang w:eastAsia="en-US"/>
              </w:rPr>
              <w:t>4</w:t>
            </w:r>
          </w:p>
        </w:tc>
        <w:tc>
          <w:tcPr>
            <w:tcW w:w="643" w:type="dxa"/>
            <w:tcBorders>
              <w:top w:val="single" w:sz="4" w:space="0" w:color="auto"/>
              <w:left w:val="single" w:sz="4" w:space="0" w:color="auto"/>
              <w:bottom w:val="single" w:sz="4" w:space="0" w:color="auto"/>
              <w:right w:val="single" w:sz="4" w:space="0" w:color="auto"/>
            </w:tcBorders>
            <w:vAlign w:val="center"/>
          </w:tcPr>
          <w:p w14:paraId="2AB61DB5" w14:textId="77777777" w:rsidR="00353BD8" w:rsidRPr="00C25046" w:rsidRDefault="00353BD8" w:rsidP="00C25046">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279E71E3" w14:textId="77777777" w:rsidR="00353BD8" w:rsidRPr="00C25046" w:rsidRDefault="00353BD8" w:rsidP="00C25046">
            <w:pPr>
              <w:pStyle w:val="Tablebody"/>
              <w:rPr>
                <w:rFonts w:eastAsiaTheme="minorEastAsia"/>
                <w:lang w:eastAsia="en-US"/>
              </w:rPr>
            </w:pPr>
            <w:r w:rsidRPr="00C25046">
              <w:rPr>
                <w:rFonts w:eastAsiaTheme="minorEastAsia"/>
                <w:lang w:eastAsia="en-US"/>
              </w:rPr>
              <w:t>6</w:t>
            </w:r>
          </w:p>
        </w:tc>
        <w:tc>
          <w:tcPr>
            <w:tcW w:w="643" w:type="dxa"/>
            <w:tcBorders>
              <w:top w:val="single" w:sz="4" w:space="0" w:color="auto"/>
              <w:left w:val="single" w:sz="4" w:space="0" w:color="auto"/>
              <w:bottom w:val="single" w:sz="4" w:space="0" w:color="auto"/>
              <w:right w:val="single" w:sz="4" w:space="0" w:color="auto"/>
            </w:tcBorders>
            <w:vAlign w:val="center"/>
          </w:tcPr>
          <w:p w14:paraId="0483CFBC" w14:textId="77777777" w:rsidR="00353BD8" w:rsidRPr="00C25046" w:rsidRDefault="00353BD8" w:rsidP="00C25046">
            <w:pPr>
              <w:pStyle w:val="Tablebody"/>
              <w:rPr>
                <w:rFonts w:eastAsiaTheme="minorEastAsia"/>
                <w:lang w:eastAsia="en-US"/>
              </w:rPr>
            </w:pPr>
            <w:r w:rsidRPr="00C25046">
              <w:rPr>
                <w:rFonts w:eastAsiaTheme="minorEastAsia"/>
                <w:lang w:eastAsia="en-US"/>
              </w:rPr>
              <w:t>8</w:t>
            </w:r>
          </w:p>
        </w:tc>
        <w:tc>
          <w:tcPr>
            <w:tcW w:w="645" w:type="dxa"/>
            <w:tcBorders>
              <w:top w:val="single" w:sz="4" w:space="0" w:color="auto"/>
              <w:left w:val="single" w:sz="4" w:space="0" w:color="auto"/>
              <w:bottom w:val="single" w:sz="4" w:space="0" w:color="auto"/>
              <w:right w:val="single" w:sz="4" w:space="0" w:color="auto"/>
            </w:tcBorders>
            <w:vAlign w:val="center"/>
          </w:tcPr>
          <w:p w14:paraId="4FC51099" w14:textId="77777777" w:rsidR="00353BD8" w:rsidRPr="00C25046" w:rsidRDefault="00353BD8" w:rsidP="00C25046">
            <w:pPr>
              <w:pStyle w:val="Tablebody"/>
              <w:rPr>
                <w:rFonts w:eastAsiaTheme="minorEastAsia"/>
                <w:lang w:eastAsia="en-US"/>
              </w:rPr>
            </w:pPr>
            <w:r w:rsidRPr="00C25046">
              <w:rPr>
                <w:rFonts w:eastAsiaTheme="minorEastAsia"/>
                <w:lang w:eastAsia="en-US"/>
              </w:rPr>
              <w:t>10</w:t>
            </w:r>
          </w:p>
        </w:tc>
        <w:tc>
          <w:tcPr>
            <w:tcW w:w="645" w:type="dxa"/>
            <w:tcBorders>
              <w:top w:val="single" w:sz="4" w:space="0" w:color="auto"/>
              <w:left w:val="single" w:sz="4" w:space="0" w:color="auto"/>
              <w:bottom w:val="single" w:sz="4" w:space="0" w:color="auto"/>
              <w:right w:val="single" w:sz="4" w:space="0" w:color="auto"/>
            </w:tcBorders>
            <w:vAlign w:val="center"/>
          </w:tcPr>
          <w:p w14:paraId="561AAB5A" w14:textId="77777777" w:rsidR="00353BD8" w:rsidRPr="00C25046" w:rsidRDefault="00353BD8" w:rsidP="00C25046">
            <w:pPr>
              <w:pStyle w:val="Tablebody"/>
              <w:rPr>
                <w:rFonts w:eastAsiaTheme="minorEastAsia"/>
                <w:lang w:eastAsia="en-US"/>
              </w:rPr>
            </w:pPr>
            <w:r w:rsidRPr="00C25046">
              <w:rPr>
                <w:rFonts w:eastAsiaTheme="minorEastAsia"/>
                <w:lang w:eastAsia="en-US"/>
              </w:rPr>
              <w:t>16</w:t>
            </w:r>
          </w:p>
        </w:tc>
        <w:tc>
          <w:tcPr>
            <w:tcW w:w="645" w:type="dxa"/>
            <w:tcBorders>
              <w:top w:val="single" w:sz="4" w:space="0" w:color="auto"/>
              <w:left w:val="single" w:sz="4" w:space="0" w:color="auto"/>
              <w:bottom w:val="single" w:sz="4" w:space="0" w:color="auto"/>
              <w:right w:val="single" w:sz="4" w:space="0" w:color="auto"/>
            </w:tcBorders>
            <w:vAlign w:val="center"/>
          </w:tcPr>
          <w:p w14:paraId="582C7981" w14:textId="77777777" w:rsidR="00353BD8" w:rsidRPr="00C25046" w:rsidRDefault="00353BD8" w:rsidP="00C25046">
            <w:pPr>
              <w:pStyle w:val="Tablebody"/>
              <w:rPr>
                <w:rFonts w:eastAsiaTheme="minorEastAsia"/>
                <w:lang w:eastAsia="en-US"/>
              </w:rPr>
            </w:pPr>
            <w:r w:rsidRPr="00C25046">
              <w:rPr>
                <w:rFonts w:eastAsiaTheme="minorEastAsia"/>
                <w:lang w:eastAsia="en-US"/>
              </w:rPr>
              <w:t>32</w:t>
            </w:r>
          </w:p>
        </w:tc>
      </w:tr>
    </w:tbl>
    <w:p w14:paraId="164DE6A6" w14:textId="77777777" w:rsidR="00353BD8" w:rsidRPr="0000789F" w:rsidRDefault="00353BD8" w:rsidP="0000789F">
      <w:pPr>
        <w:pStyle w:val="Titre2"/>
      </w:pPr>
      <w:r>
        <w:t>Encoding Procedure</w:t>
      </w:r>
    </w:p>
    <w:p w14:paraId="154CA5BA" w14:textId="7DC6B6EC" w:rsidR="003475B6" w:rsidRDefault="003E5EC4" w:rsidP="00914891">
      <w:pPr>
        <w:pStyle w:val="InitialBodyText"/>
        <w:ind w:firstLine="229"/>
      </w:pPr>
      <w:r>
        <w:t>Our</w:t>
      </w:r>
      <w:r w:rsidR="0011086C">
        <w:t xml:space="preserve"> encoding procedure</w:t>
      </w:r>
      <w:r w:rsidR="005E246D">
        <w:t xml:space="preserve"> </w:t>
      </w:r>
      <w:r w:rsidR="00A628F3">
        <w:t>is</w:t>
      </w:r>
      <w:r w:rsidR="005B500D">
        <w:t xml:space="preserve"> similar to </w:t>
      </w:r>
      <w:r w:rsidR="00247C33">
        <w:t>that</w:t>
      </w:r>
      <w:r w:rsidR="00897CF4">
        <w:t xml:space="preserve"> </w:t>
      </w:r>
      <w:r w:rsidR="00D41657">
        <w:t>of</w:t>
      </w:r>
      <w:r w:rsidR="00365183">
        <w:t xml:space="preserve"> </w:t>
      </w:r>
      <w:r w:rsidR="001D6B7D">
        <w:t>the</w:t>
      </w:r>
      <w:r>
        <w:t xml:space="preserve"> original</w:t>
      </w:r>
      <w:r w:rsidR="001D6B7D">
        <w:t xml:space="preserve"> </w:t>
      </w:r>
      <w:r w:rsidR="00365183">
        <w:t>Simple</w:t>
      </w:r>
      <w:r>
        <w:t>-9</w:t>
      </w:r>
      <w:r w:rsidR="0088130D">
        <w:t xml:space="preserve"> </w:t>
      </w:r>
      <w:r w:rsidR="001D6B7D">
        <w:t>algorithm</w:t>
      </w:r>
      <w:r>
        <w:t xml:space="preserve">. We determine the control </w:t>
      </w:r>
      <w:proofErr w:type="gramStart"/>
      <w:r>
        <w:t>patterns,</w:t>
      </w:r>
      <w:proofErr w:type="gramEnd"/>
      <w:r>
        <w:t xml:space="preserve"> store them along the corresponding data snips. In contrast with</w:t>
      </w:r>
      <w:r w:rsidR="001D6B7D">
        <w:t xml:space="preserve"> </w:t>
      </w:r>
      <w:r>
        <w:t>Simple-9, we store the control patterns and data snips in distinct loc</w:t>
      </w:r>
      <w:r>
        <w:t>a</w:t>
      </w:r>
      <w:r>
        <w:t xml:space="preserve">tions. However our encoding process in preceded by the generation of a temporary buffer called </w:t>
      </w:r>
      <w:r w:rsidR="00EC4453" w:rsidRPr="00AA455A">
        <w:rPr>
          <w:i/>
        </w:rPr>
        <w:t>quad max array</w:t>
      </w:r>
      <w:r>
        <w:t xml:space="preserve"> that stores the maxima of quadruples</w:t>
      </w:r>
      <w:r w:rsidR="00EC4453">
        <w:t>.</w:t>
      </w:r>
      <w:r w:rsidR="00CC4C08">
        <w:t xml:space="preserve"> </w:t>
      </w:r>
      <w:r w:rsidR="00960EBD">
        <w:t xml:space="preserve">In what follows, </w:t>
      </w:r>
      <w:r w:rsidR="00501B07">
        <w:t xml:space="preserve">we </w:t>
      </w:r>
      <w:r w:rsidR="00EF0B35">
        <w:t>review the</w:t>
      </w:r>
      <w:r w:rsidR="000F70FE">
        <w:t xml:space="preserve"> </w:t>
      </w:r>
      <w:r w:rsidR="00692F51">
        <w:t xml:space="preserve">three key points </w:t>
      </w:r>
      <w:r w:rsidR="00C43E4D">
        <w:t xml:space="preserve">of the encoding procedure </w:t>
      </w:r>
      <w:r w:rsidR="00692F51">
        <w:t>in details</w:t>
      </w:r>
      <w:r w:rsidR="005923A2">
        <w:t>.</w:t>
      </w:r>
    </w:p>
    <w:p w14:paraId="4E1F3AE1" w14:textId="671D96B4" w:rsidR="004D1B10" w:rsidRPr="00D86E10" w:rsidRDefault="00F13D32" w:rsidP="00D86E10">
      <w:pPr>
        <w:pStyle w:val="InitialBodyTextIndent"/>
        <w:numPr>
          <w:ilvl w:val="0"/>
          <w:numId w:val="43"/>
        </w:numPr>
        <w:rPr>
          <w:b/>
        </w:rPr>
      </w:pPr>
      <w:r w:rsidRPr="0032491E">
        <w:rPr>
          <w:b/>
        </w:rPr>
        <w:t xml:space="preserve">Generation </w:t>
      </w:r>
      <w:r>
        <w:rPr>
          <w:rFonts w:hint="eastAsia"/>
          <w:b/>
        </w:rPr>
        <w:t xml:space="preserve">of the </w:t>
      </w:r>
      <w:r w:rsidR="0025088D">
        <w:rPr>
          <w:rFonts w:hint="eastAsia"/>
          <w:b/>
        </w:rPr>
        <w:t>q</w:t>
      </w:r>
      <w:r w:rsidR="0025088D" w:rsidRPr="0032491E">
        <w:rPr>
          <w:b/>
        </w:rPr>
        <w:t xml:space="preserve">uad </w:t>
      </w:r>
      <w:r w:rsidR="0025088D">
        <w:rPr>
          <w:rFonts w:hint="eastAsia"/>
          <w:b/>
        </w:rPr>
        <w:t>m</w:t>
      </w:r>
      <w:r w:rsidR="0025088D" w:rsidRPr="0032491E">
        <w:rPr>
          <w:b/>
        </w:rPr>
        <w:t xml:space="preserve">ax </w:t>
      </w:r>
      <w:r w:rsidR="0025088D">
        <w:rPr>
          <w:rFonts w:hint="eastAsia"/>
          <w:b/>
        </w:rPr>
        <w:t>a</w:t>
      </w:r>
      <w:r w:rsidR="0025088D" w:rsidRPr="0032491E">
        <w:rPr>
          <w:b/>
        </w:rPr>
        <w:t>rray</w:t>
      </w:r>
      <w:r w:rsidR="00353BD8" w:rsidRPr="0032491E">
        <w:rPr>
          <w:b/>
        </w:rPr>
        <w:t>.</w:t>
      </w:r>
      <w:r w:rsidR="00353BD8">
        <w:t xml:space="preserve"> Group-Simple adopts the 4-way vertical la</w:t>
      </w:r>
      <w:r w:rsidR="00353BD8">
        <w:t>y</w:t>
      </w:r>
      <w:r w:rsidR="00353BD8">
        <w:t>out, and</w:t>
      </w:r>
      <w:r w:rsidR="00353BD8" w:rsidRPr="008E0FD4">
        <w:rPr>
          <w:color w:val="FF0000"/>
        </w:rPr>
        <w:t xml:space="preserve"> </w:t>
      </w:r>
      <w:r w:rsidR="000C2595">
        <w:rPr>
          <w:rFonts w:hint="eastAsia"/>
        </w:rPr>
        <w:t>each</w:t>
      </w:r>
      <w:r w:rsidR="008163CE">
        <w:t xml:space="preserve"> four</w:t>
      </w:r>
      <w:r w:rsidR="00092808" w:rsidRPr="00E45821">
        <w:t xml:space="preserve"> </w:t>
      </w:r>
      <w:r w:rsidR="00353BD8" w:rsidRPr="00E45821">
        <w:t>integers</w:t>
      </w:r>
      <w:r w:rsidR="00606D9A">
        <w:t xml:space="preserve"> </w:t>
      </w:r>
      <w:r w:rsidR="00315373">
        <w:t>from</w:t>
      </w:r>
      <w:r w:rsidR="00315373" w:rsidRPr="00E45821">
        <w:t xml:space="preserve"> </w:t>
      </w:r>
      <w:r w:rsidR="00353BD8" w:rsidRPr="00E45821">
        <w:t xml:space="preserve">four </w:t>
      </w:r>
      <w:r w:rsidR="00187EA0" w:rsidRPr="00E45821">
        <w:t>consec</w:t>
      </w:r>
      <w:r w:rsidR="006958C1" w:rsidRPr="00E45821">
        <w:t xml:space="preserve">utive </w:t>
      </w:r>
      <w:r w:rsidR="005042BD">
        <w:rPr>
          <w:rFonts w:hint="eastAsia"/>
        </w:rPr>
        <w:t>components of a vector</w:t>
      </w:r>
      <w:r w:rsidR="00353BD8" w:rsidRPr="00E45821">
        <w:t xml:space="preserve"> share the same </w:t>
      </w:r>
      <w:r w:rsidR="00B76F08">
        <w:rPr>
          <w:rFonts w:hint="eastAsia"/>
        </w:rPr>
        <w:t>control</w:t>
      </w:r>
      <w:r w:rsidR="00353BD8" w:rsidRPr="00E45821">
        <w:t xml:space="preserve"> pattern.</w:t>
      </w:r>
      <w:r w:rsidR="00353BD8">
        <w:t xml:space="preserve"> It indicates that </w:t>
      </w:r>
      <w:r w:rsidR="00CD2B74">
        <w:rPr>
          <w:rFonts w:hint="eastAsia"/>
        </w:rPr>
        <w:t>each</w:t>
      </w:r>
      <w:r w:rsidR="00D93701">
        <w:t xml:space="preserve"> </w:t>
      </w:r>
      <w:r w:rsidR="00353BD8">
        <w:t>four integers</w:t>
      </w:r>
      <w:r w:rsidR="0054790D">
        <w:rPr>
          <w:rFonts w:hint="eastAsia"/>
        </w:rPr>
        <w:t xml:space="preserve"> in a </w:t>
      </w:r>
      <w:r w:rsidR="00A10EE4">
        <w:rPr>
          <w:rFonts w:hint="eastAsia"/>
        </w:rPr>
        <w:t>quadruple</w:t>
      </w:r>
      <w:r w:rsidR="00353BD8">
        <w:t xml:space="preserve"> </w:t>
      </w:r>
      <w:r w:rsidR="001504D3">
        <w:t>share</w:t>
      </w:r>
      <w:r w:rsidR="00CD342A">
        <w:t xml:space="preserve"> </w:t>
      </w:r>
      <w:r w:rsidR="00353BD8">
        <w:t xml:space="preserve">the same bit </w:t>
      </w:r>
      <w:r w:rsidR="000F7FE0">
        <w:t>width</w:t>
      </w:r>
      <w:r w:rsidR="00353BD8">
        <w:t xml:space="preserve">, which is determined by </w:t>
      </w:r>
      <w:r w:rsidR="00353BD8" w:rsidRPr="00DD0AC4">
        <w:t xml:space="preserve">the </w:t>
      </w:r>
      <w:r w:rsidR="00BF718E">
        <w:rPr>
          <w:rFonts w:hint="eastAsia"/>
        </w:rPr>
        <w:t>max</w:t>
      </w:r>
      <w:r w:rsidR="00E27057">
        <w:rPr>
          <w:rFonts w:hint="eastAsia"/>
        </w:rPr>
        <w:t>imum</w:t>
      </w:r>
      <w:r w:rsidR="00BF718E">
        <w:t xml:space="preserve"> </w:t>
      </w:r>
      <w:r w:rsidR="00491EE1">
        <w:t>integer</w:t>
      </w:r>
      <w:r w:rsidR="00DC5018">
        <w:rPr>
          <w:rFonts w:hint="eastAsia"/>
        </w:rPr>
        <w:t xml:space="preserve"> </w:t>
      </w:r>
      <w:r w:rsidR="00FF2809">
        <w:rPr>
          <w:rFonts w:hint="eastAsia"/>
        </w:rPr>
        <w:t xml:space="preserve">in the </w:t>
      </w:r>
      <w:r w:rsidR="00C624C4">
        <w:rPr>
          <w:rFonts w:hint="eastAsia"/>
        </w:rPr>
        <w:t>quadruple</w:t>
      </w:r>
      <w:r w:rsidR="00353BD8">
        <w:t xml:space="preserve">. We </w:t>
      </w:r>
      <w:r w:rsidR="00FC0261">
        <w:rPr>
          <w:rFonts w:hint="eastAsia"/>
        </w:rPr>
        <w:t>refer to</w:t>
      </w:r>
      <w:r w:rsidR="00FC0261">
        <w:t xml:space="preserve"> </w:t>
      </w:r>
      <w:r w:rsidR="00353BD8">
        <w:t xml:space="preserve">this integer as </w:t>
      </w:r>
      <w:r w:rsidR="009C1906">
        <w:rPr>
          <w:rFonts w:hint="eastAsia"/>
        </w:rPr>
        <w:t>a</w:t>
      </w:r>
      <w:r w:rsidR="009C1906">
        <w:t xml:space="preserve"> </w:t>
      </w:r>
      <w:r w:rsidR="00353BD8" w:rsidRPr="00C1131B">
        <w:rPr>
          <w:i/>
        </w:rPr>
        <w:t>quad max</w:t>
      </w:r>
      <w:r w:rsidR="009474E1">
        <w:rPr>
          <w:rFonts w:hint="eastAsia"/>
          <w:i/>
        </w:rPr>
        <w:t xml:space="preserve"> integer</w:t>
      </w:r>
      <w:r w:rsidR="00353BD8">
        <w:t xml:space="preserve">. </w:t>
      </w:r>
      <w:r w:rsidR="00150EAE">
        <w:t xml:space="preserve">The </w:t>
      </w:r>
      <w:r w:rsidR="00150EAE" w:rsidRPr="00C14359">
        <w:rPr>
          <w:i/>
        </w:rPr>
        <w:t>quad max array</w:t>
      </w:r>
      <w:r w:rsidR="00150EAE">
        <w:t xml:space="preserve"> stores </w:t>
      </w:r>
      <w:r w:rsidR="00180EB5">
        <w:t>all</w:t>
      </w:r>
      <w:r w:rsidR="00180EB5">
        <w:rPr>
          <w:rFonts w:hint="eastAsia"/>
        </w:rPr>
        <w:t xml:space="preserve"> the </w:t>
      </w:r>
      <w:r w:rsidR="00353BD8">
        <w:t>quad max</w:t>
      </w:r>
      <w:r w:rsidR="00BA73DA">
        <w:rPr>
          <w:rFonts w:hint="eastAsia"/>
        </w:rPr>
        <w:t xml:space="preserve"> integer</w:t>
      </w:r>
      <w:r w:rsidR="00353BD8">
        <w:t xml:space="preserve">s. </w:t>
      </w:r>
      <w:r w:rsidR="00EF0B35">
        <w:t>T</w:t>
      </w:r>
      <w:r w:rsidR="002A3EA6">
        <w:rPr>
          <w:rFonts w:hint="eastAsia"/>
        </w:rPr>
        <w:t xml:space="preserve">he </w:t>
      </w:r>
      <w:r w:rsidR="00353BD8">
        <w:t xml:space="preserve">quad max array is built </w:t>
      </w:r>
      <w:r w:rsidR="00FF5658">
        <w:t xml:space="preserve">and maintained </w:t>
      </w:r>
      <w:r w:rsidR="00353BD8">
        <w:t>in RAM</w:t>
      </w:r>
      <w:r w:rsidR="00EB728A">
        <w:rPr>
          <w:rFonts w:hint="eastAsia"/>
        </w:rPr>
        <w:t xml:space="preserve">, and </w:t>
      </w:r>
      <w:r w:rsidR="00463C8B">
        <w:rPr>
          <w:rFonts w:hint="eastAsia"/>
        </w:rPr>
        <w:t>released</w:t>
      </w:r>
      <w:r w:rsidR="00315EEF">
        <w:rPr>
          <w:rFonts w:hint="eastAsia"/>
        </w:rPr>
        <w:t xml:space="preserve"> </w:t>
      </w:r>
      <w:r w:rsidR="00A31924">
        <w:t>once we have generated</w:t>
      </w:r>
      <w:r w:rsidR="00353BD8">
        <w:t xml:space="preserve"> </w:t>
      </w:r>
      <w:r w:rsidR="00472C0B">
        <w:rPr>
          <w:rFonts w:hint="eastAsia"/>
        </w:rPr>
        <w:t xml:space="preserve">the </w:t>
      </w:r>
      <w:r w:rsidR="005B5AB8">
        <w:rPr>
          <w:rFonts w:hint="eastAsia"/>
        </w:rPr>
        <w:t>control</w:t>
      </w:r>
      <w:r w:rsidR="00353BD8">
        <w:t xml:space="preserve"> pattern</w:t>
      </w:r>
      <w:r w:rsidR="00E9286A">
        <w:rPr>
          <w:rFonts w:hint="eastAsia"/>
        </w:rPr>
        <w:t>s</w:t>
      </w:r>
      <w:r w:rsidR="00353BD8">
        <w:t xml:space="preserve"> </w:t>
      </w:r>
      <w:r w:rsidR="001602EB">
        <w:rPr>
          <w:rFonts w:hint="eastAsia"/>
        </w:rPr>
        <w:t>for all integers</w:t>
      </w:r>
      <w:r w:rsidR="00353BD8">
        <w:t xml:space="preserve">. </w:t>
      </w:r>
    </w:p>
    <w:p w14:paraId="1F229AD0" w14:textId="77777777" w:rsidR="00BD6476" w:rsidRPr="00BD6476" w:rsidRDefault="00BD6476" w:rsidP="0044667B">
      <w:pPr>
        <w:pStyle w:val="InitialBodyTextIndent"/>
        <w:ind w:firstLine="0"/>
      </w:pPr>
    </w:p>
    <w:p w14:paraId="0D99E592" w14:textId="77777777" w:rsidR="004D1B10" w:rsidRDefault="004D1B10" w:rsidP="004D1B10">
      <w:pPr>
        <w:pStyle w:val="Algorithm"/>
        <w:rPr>
          <w:lang w:eastAsia="zh-CN"/>
        </w:rPr>
      </w:pPr>
      <w:r>
        <w:rPr>
          <w:lang w:eastAsia="zh-CN"/>
        </w:rPr>
        <w:t xml:space="preserve">Algorithm </w:t>
      </w:r>
      <w:r>
        <w:t>1</w:t>
      </w:r>
      <w:r>
        <w:rPr>
          <w:lang w:eastAsia="zh-CN"/>
        </w:rPr>
        <w:t>.</w:t>
      </w:r>
      <w:r>
        <w:rPr>
          <w:rFonts w:hint="eastAsia"/>
          <w:lang w:eastAsia="zh-CN"/>
        </w:rPr>
        <w:t xml:space="preserve"> </w:t>
      </w:r>
      <w:proofErr w:type="gramStart"/>
      <w:r>
        <w:rPr>
          <w:b w:val="0"/>
          <w:caps w:val="0"/>
          <w:lang w:eastAsia="zh-CN"/>
        </w:rPr>
        <w:t>The p</w:t>
      </w:r>
      <w:r w:rsidRPr="008E0FD4">
        <w:rPr>
          <w:b w:val="0"/>
          <w:caps w:val="0"/>
          <w:lang w:eastAsia="zh-CN"/>
        </w:rPr>
        <w:t>attern selection algorithm.</w:t>
      </w:r>
      <w:proofErr w:type="gramEnd"/>
    </w:p>
    <w:p w14:paraId="6408DADE" w14:textId="44A9B44E" w:rsidR="004D1B10" w:rsidRPr="00445E3F" w:rsidRDefault="004D1B10" w:rsidP="004D1B10">
      <w:pPr>
        <w:pStyle w:val="Default"/>
        <w:rPr>
          <w:rFonts w:ascii="Century Schoolbook" w:hAnsi="Century Schoolbook" w:cs="Times New Roman"/>
          <w:b/>
          <w:sz w:val="18"/>
          <w:szCs w:val="18"/>
        </w:rPr>
      </w:pPr>
      <w:r w:rsidRPr="00445E3F">
        <w:rPr>
          <w:rFonts w:ascii="Century Schoolbook" w:hAnsi="Century Schoolbook" w:cs="Times New Roman"/>
          <w:b/>
          <w:sz w:val="18"/>
          <w:szCs w:val="18"/>
        </w:rPr>
        <w:t xml:space="preserve">Input:  </w:t>
      </w:r>
      <w:proofErr w:type="spellStart"/>
      <w:r w:rsidRPr="00114333">
        <w:rPr>
          <w:rFonts w:ascii="Century Schoolbook" w:hAnsi="Century Schoolbook" w:cs="Times New Roman"/>
          <w:i/>
          <w:sz w:val="18"/>
          <w:szCs w:val="18"/>
        </w:rPr>
        <w:t>MaxArr</w:t>
      </w:r>
      <w:proofErr w:type="gramStart"/>
      <w:r w:rsidRPr="00114333">
        <w:rPr>
          <w:rFonts w:ascii="Century Schoolbook" w:hAnsi="Century Schoolbook" w:cs="Times New Roman"/>
          <w:i/>
          <w:sz w:val="18"/>
          <w:szCs w:val="18"/>
        </w:rPr>
        <w:t>,</w:t>
      </w:r>
      <w:r w:rsidR="00E871CC">
        <w:rPr>
          <w:rFonts w:ascii="Century Schoolbook" w:hAnsi="Century Schoolbook" w:cs="Times New Roman" w:hint="eastAsia"/>
          <w:i/>
          <w:sz w:val="18"/>
          <w:szCs w:val="18"/>
          <w:lang w:eastAsia="zh-CN"/>
        </w:rPr>
        <w:t>L</w:t>
      </w:r>
      <w:proofErr w:type="spellEnd"/>
      <w:proofErr w:type="gramEnd"/>
    </w:p>
    <w:p w14:paraId="42C165C4" w14:textId="77777777" w:rsidR="004D1B10" w:rsidRDefault="004D1B10" w:rsidP="004D1B10">
      <w:pPr>
        <w:pStyle w:val="Default"/>
        <w:rPr>
          <w:rFonts w:ascii="Century Schoolbook" w:hAnsi="Century Schoolbook" w:cs="Times New Roman"/>
          <w:i/>
          <w:sz w:val="18"/>
          <w:szCs w:val="18"/>
        </w:rPr>
      </w:pPr>
      <w:r w:rsidRPr="00445E3F">
        <w:rPr>
          <w:rFonts w:ascii="Century Schoolbook" w:hAnsi="Century Schoolbook" w:cs="Times New Roman"/>
          <w:b/>
          <w:sz w:val="18"/>
          <w:szCs w:val="18"/>
        </w:rPr>
        <w:t xml:space="preserve">Output: </w:t>
      </w:r>
      <w:proofErr w:type="spellStart"/>
      <w:r w:rsidRPr="00114333">
        <w:rPr>
          <w:rFonts w:ascii="Century Schoolbook" w:hAnsi="Century Schoolbook" w:cs="Times New Roman"/>
          <w:i/>
          <w:sz w:val="18"/>
          <w:szCs w:val="18"/>
        </w:rPr>
        <w:t>ModeArr</w:t>
      </w:r>
      <w:proofErr w:type="spellEnd"/>
      <w:r w:rsidRPr="00114333">
        <w:rPr>
          <w:rFonts w:ascii="Century Schoolbook" w:hAnsi="Century Schoolbook" w:cs="Times New Roman"/>
          <w:i/>
          <w:sz w:val="18"/>
          <w:szCs w:val="18"/>
        </w:rPr>
        <w:t xml:space="preserve">, </w:t>
      </w:r>
      <w:proofErr w:type="spellStart"/>
      <w:r w:rsidRPr="00114333">
        <w:rPr>
          <w:rFonts w:ascii="Century Schoolbook" w:hAnsi="Century Schoolbook" w:cs="Times New Roman"/>
          <w:i/>
          <w:sz w:val="18"/>
          <w:szCs w:val="18"/>
        </w:rPr>
        <w:t>TotalModeNum</w:t>
      </w:r>
      <w:proofErr w:type="spellEnd"/>
    </w:p>
    <w:p w14:paraId="0642F897" w14:textId="77777777" w:rsidR="00E93AB9" w:rsidRDefault="00E93AB9" w:rsidP="004D1B10">
      <w:pPr>
        <w:pStyle w:val="Default"/>
        <w:rPr>
          <w:rFonts w:ascii="Century Schoolbook" w:hAnsi="Century Schoolbook" w:cs="Times New Roman"/>
          <w:i/>
          <w:sz w:val="18"/>
          <w:szCs w:val="18"/>
        </w:rPr>
      </w:pPr>
    </w:p>
    <w:p w14:paraId="1069F85B" w14:textId="11593273" w:rsidR="004D1B10" w:rsidRDefault="00601AD2" w:rsidP="004D1B10">
      <w:pPr>
        <w:pStyle w:val="Default"/>
        <w:rPr>
          <w:rFonts w:ascii="Century Schoolbook" w:hAnsi="Century Schoolbook" w:cs="Times New Roman"/>
          <w:i/>
          <w:sz w:val="18"/>
          <w:szCs w:val="18"/>
          <w:lang w:eastAsia="zh-CN"/>
        </w:rPr>
      </w:pPr>
      <w:r>
        <w:rPr>
          <w:rFonts w:ascii="Century Schoolbook" w:hAnsi="Century Schoolbook" w:cs="Times New Roman"/>
          <w:sz w:val="18"/>
          <w:szCs w:val="18"/>
          <w:lang w:eastAsia="zh-CN"/>
        </w:rPr>
        <w:t xml:space="preserve"> </w:t>
      </w:r>
      <w:r w:rsidR="00EC07AB" w:rsidRPr="00EC07AB">
        <w:rPr>
          <w:rFonts w:ascii="Century Schoolbook" w:hAnsi="Century Schoolbook" w:cs="Times New Roman" w:hint="eastAsia"/>
          <w:sz w:val="18"/>
          <w:szCs w:val="18"/>
          <w:lang w:eastAsia="zh-CN"/>
        </w:rPr>
        <w:t>1</w:t>
      </w:r>
      <w:r w:rsidR="00E211E5">
        <w:rPr>
          <w:rFonts w:ascii="Century Schoolbook" w:hAnsi="Century Schoolbook" w:cs="Times New Roman" w:hint="eastAsia"/>
          <w:sz w:val="18"/>
          <w:szCs w:val="18"/>
          <w:lang w:eastAsia="zh-CN"/>
        </w:rPr>
        <w:t>．</w:t>
      </w:r>
      <w:proofErr w:type="spellStart"/>
      <w:r w:rsidR="004D1B10">
        <w:rPr>
          <w:rFonts w:ascii="Century Schoolbook" w:hAnsi="Century Schoolbook" w:cs="Times New Roman" w:hint="eastAsia"/>
          <w:i/>
          <w:sz w:val="18"/>
          <w:szCs w:val="18"/>
          <w:lang w:eastAsia="zh-CN"/>
        </w:rPr>
        <w:t>ModeArr</w:t>
      </w:r>
      <w:proofErr w:type="spellEnd"/>
      <w:r w:rsidR="004D1B10">
        <w:rPr>
          <w:rFonts w:ascii="Century Schoolbook" w:hAnsi="Century Schoolbook" w:cs="Times New Roman" w:hint="eastAsia"/>
          <w:i/>
          <w:sz w:val="18"/>
          <w:szCs w:val="18"/>
          <w:lang w:eastAsia="zh-CN"/>
        </w:rPr>
        <w:t xml:space="preserve"> </w:t>
      </w:r>
      <w:r w:rsidR="00C063C5">
        <w:rPr>
          <w:rFonts w:ascii="Century Schoolbook" w:hAnsi="Century Schoolbook" w:cs="Times New Roman"/>
          <w:i/>
          <w:sz w:val="18"/>
          <w:szCs w:val="18"/>
          <w:lang w:eastAsia="zh-CN"/>
        </w:rPr>
        <w:t xml:space="preserve"> </w:t>
      </w:r>
      <w:r w:rsidR="007566BE">
        <w:rPr>
          <w:rFonts w:ascii="SimSun" w:eastAsia="SimSun" w:hAnsi="SimSun" w:cs="Times New Roman" w:hint="eastAsia"/>
          <w:b/>
          <w:sz w:val="18"/>
          <w:szCs w:val="18"/>
          <w:lang w:eastAsia="zh-CN"/>
        </w:rPr>
        <w:t>=</w:t>
      </w:r>
      <w:r w:rsidR="00C063C5">
        <w:rPr>
          <w:rFonts w:ascii="SimSun" w:eastAsia="SimSun" w:hAnsi="SimSun" w:cs="Times New Roman"/>
          <w:b/>
          <w:sz w:val="18"/>
          <w:szCs w:val="18"/>
          <w:lang w:eastAsia="zh-CN"/>
        </w:rPr>
        <w:t xml:space="preserve"> </w:t>
      </w:r>
      <w:r w:rsidR="004D1B10">
        <w:rPr>
          <w:rFonts w:ascii="Century Schoolbook" w:hAnsi="Century Schoolbook" w:cs="Times New Roman" w:hint="eastAsia"/>
          <w:sz w:val="18"/>
          <w:szCs w:val="18"/>
          <w:lang w:eastAsia="zh-CN"/>
        </w:rPr>
        <w:t>[ ]</w:t>
      </w:r>
      <w:r w:rsidR="004D1B10">
        <w:rPr>
          <w:rFonts w:ascii="Century Schoolbook" w:hAnsi="Century Schoolbook" w:cs="Times New Roman" w:hint="eastAsia"/>
          <w:i/>
          <w:sz w:val="18"/>
          <w:szCs w:val="18"/>
          <w:lang w:eastAsia="zh-CN"/>
        </w:rPr>
        <w:t>;</w:t>
      </w:r>
    </w:p>
    <w:p w14:paraId="6E9DE0B2" w14:textId="39C1F950" w:rsidR="000C3FA4"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lang w:eastAsia="zh-CN"/>
        </w:rPr>
        <w:t xml:space="preserve"> </w:t>
      </w:r>
      <w:r w:rsidR="00EC07AB" w:rsidRPr="00EC07AB">
        <w:rPr>
          <w:rFonts w:ascii="Century Schoolbook" w:hAnsi="Century Schoolbook" w:cs="Times New Roman" w:hint="eastAsia"/>
          <w:sz w:val="18"/>
          <w:szCs w:val="18"/>
          <w:lang w:eastAsia="zh-CN"/>
        </w:rPr>
        <w:t>2</w:t>
      </w:r>
      <w:r w:rsidR="00E211E5">
        <w:rPr>
          <w:rFonts w:ascii="Century Schoolbook" w:hAnsi="Century Schoolbook" w:cs="Times New Roman"/>
          <w:sz w:val="18"/>
          <w:szCs w:val="18"/>
          <w:lang w:eastAsia="zh-CN"/>
        </w:rPr>
        <w:t xml:space="preserve">.  </w:t>
      </w:r>
      <w:r w:rsidR="00153F76">
        <w:rPr>
          <w:rFonts w:ascii="Century Schoolbook" w:hAnsi="Century Schoolbook" w:cs="Times New Roman"/>
          <w:sz w:val="18"/>
          <w:szCs w:val="18"/>
          <w:lang w:eastAsia="zh-CN"/>
        </w:rPr>
        <w:t xml:space="preserve"> </w:t>
      </w:r>
      <w:proofErr w:type="spellStart"/>
      <w:r w:rsidR="004D1B10" w:rsidRPr="009D1A32">
        <w:rPr>
          <w:rFonts w:ascii="Century Schoolbook" w:hAnsi="Century Schoolbook" w:cs="Times New Roman"/>
          <w:i/>
          <w:sz w:val="18"/>
          <w:szCs w:val="18"/>
        </w:rPr>
        <w:t>TotalModeNum</w:t>
      </w:r>
      <w:proofErr w:type="spellEnd"/>
      <w:r w:rsidR="00C063C5">
        <w:rPr>
          <w:rFonts w:ascii="Century Schoolbook" w:hAnsi="Century Schoolbook" w:cs="Times New Roman"/>
          <w:i/>
          <w:sz w:val="18"/>
          <w:szCs w:val="18"/>
        </w:rPr>
        <w:t xml:space="preserve"> </w:t>
      </w:r>
      <w:r w:rsidR="007566BE">
        <w:rPr>
          <w:rFonts w:ascii="SimSun" w:eastAsia="SimSun" w:hAnsi="SimSun" w:cs="Times New Roman"/>
          <w:b/>
          <w:sz w:val="18"/>
          <w:szCs w:val="18"/>
          <w:lang w:eastAsia="zh-CN"/>
        </w:rPr>
        <w:t>=</w:t>
      </w:r>
      <w:r w:rsidR="00C063C5">
        <w:rPr>
          <w:rFonts w:ascii="SimSun" w:eastAsia="SimSun" w:hAnsi="SimSun" w:cs="Times New Roman"/>
          <w:b/>
          <w:sz w:val="18"/>
          <w:szCs w:val="18"/>
          <w:lang w:eastAsia="zh-CN"/>
        </w:rPr>
        <w:t xml:space="preserve"> </w:t>
      </w:r>
      <w:r w:rsidR="004D1B10" w:rsidRPr="00445E3F">
        <w:rPr>
          <w:rFonts w:ascii="Century Schoolbook" w:hAnsi="Century Schoolbook" w:cs="Times New Roman"/>
          <w:sz w:val="18"/>
          <w:szCs w:val="18"/>
        </w:rPr>
        <w:t>0</w:t>
      </w:r>
      <w:r w:rsidR="004D1B10">
        <w:rPr>
          <w:rFonts w:ascii="Century Schoolbook" w:hAnsi="Century Schoolbook" w:cs="Times New Roman" w:hint="eastAsia"/>
          <w:sz w:val="18"/>
          <w:szCs w:val="18"/>
          <w:lang w:eastAsia="zh-CN"/>
        </w:rPr>
        <w:t>;</w:t>
      </w:r>
    </w:p>
    <w:p w14:paraId="06856FA2" w14:textId="34642D35" w:rsidR="004D1B10"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i/>
          <w:sz w:val="18"/>
          <w:szCs w:val="18"/>
          <w:lang w:eastAsia="zh-CN"/>
        </w:rPr>
        <w:t xml:space="preserve"> </w:t>
      </w:r>
      <w:r w:rsidR="00B30A1E" w:rsidRPr="002219B0">
        <w:rPr>
          <w:rFonts w:ascii="Century Schoolbook" w:hAnsi="Century Schoolbook" w:cs="Times New Roman" w:hint="eastAsia"/>
          <w:sz w:val="18"/>
          <w:szCs w:val="18"/>
          <w:lang w:eastAsia="zh-CN"/>
        </w:rPr>
        <w:t>3</w:t>
      </w:r>
      <w:r w:rsidR="00E211E5" w:rsidRPr="002219B0">
        <w:rPr>
          <w:rFonts w:ascii="Century Schoolbook" w:hAnsi="Century Schoolbook" w:cs="Times New Roman"/>
          <w:sz w:val="18"/>
          <w:szCs w:val="18"/>
          <w:lang w:eastAsia="zh-CN"/>
        </w:rPr>
        <w:t>.</w:t>
      </w:r>
      <w:r w:rsidR="00E211E5">
        <w:rPr>
          <w:rFonts w:ascii="Century Schoolbook" w:hAnsi="Century Schoolbook" w:cs="Times New Roman"/>
          <w:i/>
          <w:sz w:val="18"/>
          <w:szCs w:val="18"/>
          <w:lang w:eastAsia="zh-CN"/>
        </w:rPr>
        <w:t xml:space="preserve">  </w:t>
      </w:r>
      <w:r w:rsidR="00153F76">
        <w:rPr>
          <w:rFonts w:ascii="Century Schoolbook" w:hAnsi="Century Schoolbook" w:cs="Times New Roman"/>
          <w:i/>
          <w:sz w:val="18"/>
          <w:szCs w:val="18"/>
          <w:lang w:eastAsia="zh-CN"/>
        </w:rPr>
        <w:t xml:space="preserve"> </w:t>
      </w:r>
      <w:proofErr w:type="spellStart"/>
      <w:r w:rsidR="004D1B10" w:rsidRPr="00ED509F">
        <w:rPr>
          <w:rFonts w:ascii="Century Schoolbook" w:hAnsi="Century Schoolbook" w:cs="Times New Roman" w:hint="eastAsia"/>
          <w:i/>
          <w:sz w:val="18"/>
          <w:szCs w:val="18"/>
          <w:lang w:eastAsia="zh-CN"/>
        </w:rPr>
        <w:t>MaxArrPtr</w:t>
      </w:r>
      <w:proofErr w:type="spellEnd"/>
      <w:r w:rsidR="00C063C5">
        <w:rPr>
          <w:rFonts w:ascii="Century Schoolbook" w:hAnsi="Century Schoolbook" w:cs="Times New Roman"/>
          <w:i/>
          <w:sz w:val="18"/>
          <w:szCs w:val="18"/>
          <w:lang w:eastAsia="zh-CN"/>
        </w:rPr>
        <w:t xml:space="preserve"> </w:t>
      </w:r>
      <w:r w:rsidR="00B1664C">
        <w:rPr>
          <w:rFonts w:ascii="Century Schoolbook" w:hAnsi="Century Schoolbook" w:cs="Times New Roman"/>
          <w:i/>
          <w:sz w:val="18"/>
          <w:szCs w:val="18"/>
          <w:lang w:eastAsia="zh-CN"/>
        </w:rPr>
        <w:t xml:space="preserve"> </w:t>
      </w:r>
      <w:r w:rsidR="007566BE">
        <w:rPr>
          <w:rFonts w:ascii="SimSun" w:eastAsia="SimSun" w:hAnsi="SimSun" w:cs="Times New Roman" w:hint="eastAsia"/>
          <w:b/>
          <w:sz w:val="18"/>
          <w:szCs w:val="18"/>
          <w:lang w:eastAsia="zh-CN"/>
        </w:rPr>
        <w:t>=</w:t>
      </w:r>
      <w:r w:rsidR="00C063C5">
        <w:rPr>
          <w:rFonts w:ascii="SimSun" w:eastAsia="SimSun" w:hAnsi="SimSun" w:cs="Times New Roman"/>
          <w:b/>
          <w:sz w:val="18"/>
          <w:szCs w:val="18"/>
          <w:lang w:eastAsia="zh-CN"/>
        </w:rPr>
        <w:t xml:space="preserve"> </w:t>
      </w:r>
      <w:proofErr w:type="spellStart"/>
      <w:r w:rsidR="000378EB">
        <w:rPr>
          <w:rFonts w:ascii="Century Schoolbook" w:hAnsi="Century Schoolbook" w:cs="Times New Roman"/>
          <w:i/>
          <w:sz w:val="18"/>
          <w:szCs w:val="18"/>
          <w:lang w:eastAsia="zh-CN"/>
        </w:rPr>
        <w:t>M</w:t>
      </w:r>
      <w:r w:rsidR="004D1B10" w:rsidRPr="00ED509F">
        <w:rPr>
          <w:rFonts w:ascii="Century Schoolbook" w:hAnsi="Century Schoolbook" w:cs="Times New Roman" w:hint="eastAsia"/>
          <w:i/>
          <w:sz w:val="18"/>
          <w:szCs w:val="18"/>
          <w:lang w:eastAsia="zh-CN"/>
        </w:rPr>
        <w:t>axArr</w:t>
      </w:r>
      <w:proofErr w:type="spellEnd"/>
      <w:r w:rsidR="004D1B10">
        <w:rPr>
          <w:rFonts w:ascii="Century Schoolbook" w:hAnsi="Century Schoolbook" w:cs="Times New Roman" w:hint="eastAsia"/>
          <w:sz w:val="18"/>
          <w:szCs w:val="18"/>
          <w:lang w:eastAsia="zh-CN"/>
        </w:rPr>
        <w:t>;</w:t>
      </w:r>
      <w:r w:rsidR="00715293">
        <w:rPr>
          <w:rFonts w:ascii="Century Schoolbook" w:hAnsi="Century Schoolbook" w:cs="Times New Roman"/>
          <w:sz w:val="18"/>
          <w:szCs w:val="18"/>
          <w:lang w:eastAsia="zh-CN"/>
        </w:rPr>
        <w:t xml:space="preserve"> </w:t>
      </w:r>
      <w:r w:rsidR="00267A44">
        <w:rPr>
          <w:rFonts w:ascii="Century Schoolbook" w:hAnsi="Century Schoolbook" w:cs="Times New Roman"/>
          <w:sz w:val="18"/>
          <w:szCs w:val="18"/>
          <w:lang w:eastAsia="zh-CN"/>
        </w:rPr>
        <w:t xml:space="preserve"> </w:t>
      </w:r>
      <w:r w:rsidR="0096517B">
        <w:rPr>
          <w:rFonts w:ascii="Century Schoolbook" w:hAnsi="Century Schoolbook" w:cs="Times New Roman"/>
          <w:sz w:val="18"/>
          <w:szCs w:val="18"/>
          <w:lang w:eastAsia="zh-CN"/>
        </w:rPr>
        <w:t xml:space="preserve">  </w:t>
      </w:r>
      <w:r w:rsidR="00715293">
        <w:rPr>
          <w:rFonts w:ascii="Century Schoolbook" w:hAnsi="Century Schoolbook" w:cs="Times New Roman"/>
          <w:sz w:val="18"/>
          <w:szCs w:val="18"/>
          <w:lang w:eastAsia="zh-CN"/>
        </w:rPr>
        <w:t>/*</w:t>
      </w:r>
      <w:r w:rsidR="00715293" w:rsidRPr="00715293">
        <w:rPr>
          <w:rFonts w:ascii="Century Schoolbook" w:hAnsi="Century Schoolbook" w:cs="Times New Roman" w:hint="eastAsia"/>
          <w:sz w:val="18"/>
          <w:szCs w:val="18"/>
          <w:lang w:eastAsia="zh-CN"/>
        </w:rPr>
        <w:t xml:space="preserve"> </w:t>
      </w:r>
      <w:r w:rsidR="00715293" w:rsidRPr="002B222F">
        <w:rPr>
          <w:rFonts w:ascii="Century Schoolbook" w:hAnsi="Century Schoolbook" w:cs="Times New Roman" w:hint="eastAsia"/>
          <w:sz w:val="18"/>
          <w:szCs w:val="18"/>
          <w:lang w:eastAsia="zh-CN"/>
        </w:rPr>
        <w:t>get</w:t>
      </w:r>
      <w:r w:rsidR="00A5617A">
        <w:rPr>
          <w:rFonts w:ascii="Century Schoolbook" w:hAnsi="Century Schoolbook" w:cs="Times New Roman"/>
          <w:sz w:val="18"/>
          <w:szCs w:val="18"/>
          <w:lang w:eastAsia="zh-CN"/>
        </w:rPr>
        <w:t xml:space="preserve"> the h</w:t>
      </w:r>
      <w:r w:rsidR="00715293" w:rsidRPr="002B222F">
        <w:rPr>
          <w:rFonts w:ascii="Century Schoolbook" w:hAnsi="Century Schoolbook" w:cs="Times New Roman" w:hint="eastAsia"/>
          <w:sz w:val="18"/>
          <w:szCs w:val="18"/>
          <w:lang w:eastAsia="zh-CN"/>
        </w:rPr>
        <w:t>ead</w:t>
      </w:r>
      <w:r w:rsidR="00A5617A">
        <w:rPr>
          <w:rFonts w:ascii="Century Schoolbook" w:hAnsi="Century Schoolbook" w:cs="Times New Roman"/>
          <w:sz w:val="18"/>
          <w:szCs w:val="18"/>
          <w:lang w:eastAsia="zh-CN"/>
        </w:rPr>
        <w:t xml:space="preserve"> p</w:t>
      </w:r>
      <w:r w:rsidR="00715293" w:rsidRPr="002B222F">
        <w:rPr>
          <w:rFonts w:ascii="Century Schoolbook" w:hAnsi="Century Schoolbook" w:cs="Times New Roman" w:hint="eastAsia"/>
          <w:sz w:val="18"/>
          <w:szCs w:val="18"/>
          <w:lang w:eastAsia="zh-CN"/>
        </w:rPr>
        <w:t>ointer</w:t>
      </w:r>
      <w:r w:rsidR="006F5B5D">
        <w:rPr>
          <w:rFonts w:ascii="Century Schoolbook" w:hAnsi="Century Schoolbook" w:cs="Times New Roman"/>
          <w:sz w:val="18"/>
          <w:szCs w:val="18"/>
          <w:lang w:eastAsia="zh-CN"/>
        </w:rPr>
        <w:t xml:space="preserve"> of </w:t>
      </w:r>
      <w:proofErr w:type="spellStart"/>
      <w:r w:rsidR="006F5B5D" w:rsidRPr="006F5B5D">
        <w:rPr>
          <w:rFonts w:ascii="Century Schoolbook" w:hAnsi="Century Schoolbook" w:cs="Times New Roman"/>
          <w:i/>
          <w:sz w:val="18"/>
          <w:szCs w:val="18"/>
          <w:lang w:eastAsia="zh-CN"/>
        </w:rPr>
        <w:t>MaxArr</w:t>
      </w:r>
      <w:proofErr w:type="spellEnd"/>
      <w:r w:rsidR="00715293">
        <w:rPr>
          <w:rFonts w:ascii="Century Schoolbook" w:hAnsi="Century Schoolbook" w:cs="Times New Roman"/>
          <w:sz w:val="18"/>
          <w:szCs w:val="18"/>
          <w:lang w:eastAsia="zh-CN"/>
        </w:rPr>
        <w:t>*/</w:t>
      </w:r>
    </w:p>
    <w:p w14:paraId="52477552" w14:textId="04503B1A" w:rsidR="00E93AB9"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lang w:eastAsia="zh-CN"/>
        </w:rPr>
        <w:t xml:space="preserve"> </w:t>
      </w:r>
      <w:r w:rsidR="00EA55DA" w:rsidRPr="00F84497">
        <w:rPr>
          <w:rFonts w:ascii="Century Schoolbook" w:hAnsi="Century Schoolbook" w:cs="Times New Roman"/>
          <w:sz w:val="18"/>
          <w:szCs w:val="18"/>
          <w:lang w:eastAsia="zh-CN"/>
        </w:rPr>
        <w:t>4.</w:t>
      </w:r>
      <w:r w:rsidR="00EA55DA">
        <w:rPr>
          <w:rFonts w:ascii="Century Schoolbook" w:hAnsi="Century Schoolbook" w:cs="Times New Roman"/>
          <w:i/>
          <w:sz w:val="18"/>
          <w:szCs w:val="18"/>
          <w:lang w:eastAsia="zh-CN"/>
        </w:rPr>
        <w:t xml:space="preserve">   </w:t>
      </w:r>
      <w:proofErr w:type="spellStart"/>
      <w:r w:rsidR="004D1B10" w:rsidRPr="00ED509F">
        <w:rPr>
          <w:rFonts w:ascii="Century Schoolbook" w:hAnsi="Century Schoolbook" w:cs="Times New Roman" w:hint="eastAsia"/>
          <w:i/>
          <w:sz w:val="18"/>
          <w:szCs w:val="18"/>
          <w:lang w:eastAsia="zh-CN"/>
        </w:rPr>
        <w:t>ModeArrPtr</w:t>
      </w:r>
      <w:proofErr w:type="spellEnd"/>
      <w:r w:rsidR="00C063C5">
        <w:rPr>
          <w:rFonts w:ascii="Century Schoolbook" w:hAnsi="Century Schoolbook" w:cs="Times New Roman"/>
          <w:i/>
          <w:sz w:val="18"/>
          <w:szCs w:val="18"/>
          <w:lang w:eastAsia="zh-CN"/>
        </w:rPr>
        <w:t xml:space="preserve"> </w:t>
      </w:r>
      <w:r w:rsidR="007566BE">
        <w:rPr>
          <w:rFonts w:ascii="SimSun" w:eastAsia="SimSun" w:hAnsi="SimSun" w:cs="Times New Roman" w:hint="eastAsia"/>
          <w:b/>
          <w:sz w:val="18"/>
          <w:szCs w:val="18"/>
          <w:lang w:eastAsia="zh-CN"/>
        </w:rPr>
        <w:t>=</w:t>
      </w:r>
      <w:r w:rsidR="00C063C5">
        <w:rPr>
          <w:rFonts w:ascii="SimSun" w:eastAsia="SimSun" w:hAnsi="SimSun" w:cs="Times New Roman"/>
          <w:b/>
          <w:sz w:val="18"/>
          <w:szCs w:val="18"/>
          <w:lang w:eastAsia="zh-CN"/>
        </w:rPr>
        <w:t xml:space="preserve"> </w:t>
      </w:r>
      <w:proofErr w:type="spellStart"/>
      <w:r w:rsidR="004D1B10" w:rsidRPr="00ED509F">
        <w:rPr>
          <w:rFonts w:ascii="Century Schoolbook" w:hAnsi="Century Schoolbook" w:cs="Times New Roman" w:hint="eastAsia"/>
          <w:i/>
          <w:sz w:val="18"/>
          <w:szCs w:val="18"/>
          <w:lang w:eastAsia="zh-CN"/>
        </w:rPr>
        <w:t>ModeArr</w:t>
      </w:r>
      <w:proofErr w:type="spellEnd"/>
      <w:r w:rsidR="004D1B10">
        <w:rPr>
          <w:rFonts w:ascii="Century Schoolbook" w:hAnsi="Century Schoolbook" w:cs="Times New Roman" w:hint="eastAsia"/>
          <w:sz w:val="18"/>
          <w:szCs w:val="18"/>
          <w:lang w:eastAsia="zh-CN"/>
        </w:rPr>
        <w:t>;</w:t>
      </w:r>
      <w:r w:rsidR="0036345C">
        <w:rPr>
          <w:rFonts w:ascii="Century Schoolbook" w:hAnsi="Century Schoolbook" w:cs="Times New Roman"/>
          <w:sz w:val="18"/>
          <w:szCs w:val="18"/>
          <w:lang w:eastAsia="zh-CN"/>
        </w:rPr>
        <w:t xml:space="preserve"> </w:t>
      </w:r>
      <w:r w:rsidR="005A2051">
        <w:rPr>
          <w:rFonts w:ascii="Century Schoolbook" w:hAnsi="Century Schoolbook" w:cs="Times New Roman"/>
          <w:sz w:val="18"/>
          <w:szCs w:val="18"/>
          <w:lang w:eastAsia="zh-CN"/>
        </w:rPr>
        <w:t xml:space="preserve"> </w:t>
      </w:r>
      <w:r w:rsidR="0036345C">
        <w:rPr>
          <w:rFonts w:ascii="Century Schoolbook" w:hAnsi="Century Schoolbook" w:cs="Times New Roman"/>
          <w:sz w:val="18"/>
          <w:szCs w:val="18"/>
          <w:lang w:eastAsia="zh-CN"/>
        </w:rPr>
        <w:t>/*</w:t>
      </w:r>
      <w:r w:rsidR="0036345C" w:rsidRPr="00715293">
        <w:rPr>
          <w:rFonts w:ascii="Century Schoolbook" w:hAnsi="Century Schoolbook" w:cs="Times New Roman" w:hint="eastAsia"/>
          <w:sz w:val="18"/>
          <w:szCs w:val="18"/>
          <w:lang w:eastAsia="zh-CN"/>
        </w:rPr>
        <w:t xml:space="preserve"> </w:t>
      </w:r>
      <w:r w:rsidR="0036345C" w:rsidRPr="002B222F">
        <w:rPr>
          <w:rFonts w:ascii="Century Schoolbook" w:hAnsi="Century Schoolbook" w:cs="Times New Roman" w:hint="eastAsia"/>
          <w:sz w:val="18"/>
          <w:szCs w:val="18"/>
          <w:lang w:eastAsia="zh-CN"/>
        </w:rPr>
        <w:t>get</w:t>
      </w:r>
      <w:r w:rsidR="0036345C">
        <w:rPr>
          <w:rFonts w:ascii="Century Schoolbook" w:hAnsi="Century Schoolbook" w:cs="Times New Roman"/>
          <w:sz w:val="18"/>
          <w:szCs w:val="18"/>
          <w:lang w:eastAsia="zh-CN"/>
        </w:rPr>
        <w:t xml:space="preserve"> the h</w:t>
      </w:r>
      <w:r w:rsidR="0036345C" w:rsidRPr="002B222F">
        <w:rPr>
          <w:rFonts w:ascii="Century Schoolbook" w:hAnsi="Century Schoolbook" w:cs="Times New Roman" w:hint="eastAsia"/>
          <w:sz w:val="18"/>
          <w:szCs w:val="18"/>
          <w:lang w:eastAsia="zh-CN"/>
        </w:rPr>
        <w:t>ead</w:t>
      </w:r>
      <w:r w:rsidR="0036345C">
        <w:rPr>
          <w:rFonts w:ascii="Century Schoolbook" w:hAnsi="Century Schoolbook" w:cs="Times New Roman"/>
          <w:sz w:val="18"/>
          <w:szCs w:val="18"/>
          <w:lang w:eastAsia="zh-CN"/>
        </w:rPr>
        <w:t xml:space="preserve"> p</w:t>
      </w:r>
      <w:r w:rsidR="0036345C" w:rsidRPr="002B222F">
        <w:rPr>
          <w:rFonts w:ascii="Century Schoolbook" w:hAnsi="Century Schoolbook" w:cs="Times New Roman" w:hint="eastAsia"/>
          <w:sz w:val="18"/>
          <w:szCs w:val="18"/>
          <w:lang w:eastAsia="zh-CN"/>
        </w:rPr>
        <w:t>ointer</w:t>
      </w:r>
      <w:r w:rsidR="0036345C">
        <w:rPr>
          <w:rFonts w:ascii="Century Schoolbook" w:hAnsi="Century Schoolbook" w:cs="Times New Roman"/>
          <w:sz w:val="18"/>
          <w:szCs w:val="18"/>
          <w:lang w:eastAsia="zh-CN"/>
        </w:rPr>
        <w:t xml:space="preserve"> of </w:t>
      </w:r>
      <w:proofErr w:type="spellStart"/>
      <w:r w:rsidR="00E260F4">
        <w:rPr>
          <w:rFonts w:ascii="Century Schoolbook" w:hAnsi="Century Schoolbook" w:cs="Times New Roman"/>
          <w:i/>
          <w:sz w:val="18"/>
          <w:szCs w:val="18"/>
          <w:lang w:eastAsia="zh-CN"/>
        </w:rPr>
        <w:t>ModeArr</w:t>
      </w:r>
      <w:proofErr w:type="spellEnd"/>
      <w:r w:rsidR="0036345C">
        <w:rPr>
          <w:rFonts w:ascii="Century Schoolbook" w:hAnsi="Century Schoolbook" w:cs="Times New Roman"/>
          <w:sz w:val="18"/>
          <w:szCs w:val="18"/>
          <w:lang w:eastAsia="zh-CN"/>
        </w:rPr>
        <w:t>*/</w:t>
      </w:r>
    </w:p>
    <w:p w14:paraId="1705B220" w14:textId="66A2ECFB" w:rsidR="009E5723" w:rsidRPr="00A14E14" w:rsidRDefault="009E5723" w:rsidP="004D1B10">
      <w:pPr>
        <w:pStyle w:val="Default"/>
        <w:rPr>
          <w:rFonts w:ascii="Century Schoolbook" w:hAnsi="Century Schoolbook" w:cs="Times New Roman"/>
          <w:sz w:val="18"/>
          <w:szCs w:val="18"/>
          <w:lang w:eastAsia="zh-CN"/>
        </w:rPr>
      </w:pPr>
      <w:r>
        <w:rPr>
          <w:rFonts w:ascii="Century Schoolbook" w:hAnsi="Century Schoolbook" w:cs="Times New Roman" w:hint="eastAsia"/>
          <w:sz w:val="18"/>
          <w:szCs w:val="18"/>
          <w:lang w:eastAsia="zh-CN"/>
        </w:rPr>
        <w:t xml:space="preserve"> 5.  </w:t>
      </w:r>
      <w:r w:rsidR="00B639CC">
        <w:rPr>
          <w:rFonts w:ascii="Century Schoolbook" w:hAnsi="Century Schoolbook" w:cs="Times New Roman" w:hint="eastAsia"/>
          <w:sz w:val="18"/>
          <w:szCs w:val="18"/>
          <w:lang w:eastAsia="zh-CN"/>
        </w:rPr>
        <w:t xml:space="preserve"> </w:t>
      </w:r>
      <w:proofErr w:type="gramStart"/>
      <w:r w:rsidR="00B639CC" w:rsidRPr="0082381B">
        <w:rPr>
          <w:rFonts w:ascii="Century Schoolbook" w:hAnsi="Century Schoolbook" w:cs="Times New Roman"/>
          <w:i/>
          <w:sz w:val="18"/>
          <w:szCs w:val="18"/>
          <w:lang w:eastAsia="zh-CN"/>
        </w:rPr>
        <w:t>l</w:t>
      </w:r>
      <w:proofErr w:type="gramEnd"/>
      <w:r w:rsidR="00B639CC">
        <w:rPr>
          <w:rFonts w:ascii="Century Schoolbook" w:hAnsi="Century Schoolbook" w:cs="Times New Roman" w:hint="eastAsia"/>
          <w:sz w:val="18"/>
          <w:szCs w:val="18"/>
          <w:lang w:eastAsia="zh-CN"/>
        </w:rPr>
        <w:t xml:space="preserve"> </w:t>
      </w:r>
      <w:r>
        <w:rPr>
          <w:rFonts w:ascii="Century Schoolbook" w:hAnsi="Century Schoolbook" w:cs="Times New Roman" w:hint="eastAsia"/>
          <w:sz w:val="18"/>
          <w:szCs w:val="18"/>
          <w:lang w:eastAsia="zh-CN"/>
        </w:rPr>
        <w:t xml:space="preserve">= </w:t>
      </w:r>
      <w:r w:rsidRPr="0082381B">
        <w:rPr>
          <w:rFonts w:ascii="Century Schoolbook" w:hAnsi="Century Schoolbook" w:cs="Times New Roman"/>
          <w:i/>
          <w:sz w:val="18"/>
          <w:szCs w:val="18"/>
          <w:lang w:eastAsia="zh-CN"/>
        </w:rPr>
        <w:t>L</w:t>
      </w:r>
      <w:r w:rsidR="00A14E14">
        <w:rPr>
          <w:rFonts w:ascii="Century Schoolbook" w:hAnsi="Century Schoolbook" w:cs="Times New Roman" w:hint="eastAsia"/>
          <w:sz w:val="18"/>
          <w:szCs w:val="18"/>
          <w:lang w:eastAsia="zh-CN"/>
        </w:rPr>
        <w:t xml:space="preserve">;   /* get a value copy of </w:t>
      </w:r>
      <w:r w:rsidR="00A14E14" w:rsidRPr="0082381B">
        <w:rPr>
          <w:rFonts w:ascii="Century Schoolbook" w:hAnsi="Century Schoolbook" w:cs="Times New Roman"/>
          <w:i/>
          <w:sz w:val="18"/>
          <w:szCs w:val="18"/>
          <w:lang w:eastAsia="zh-CN"/>
        </w:rPr>
        <w:t>L</w:t>
      </w:r>
      <w:r w:rsidR="00A14E14">
        <w:rPr>
          <w:rFonts w:ascii="Century Schoolbook" w:hAnsi="Century Schoolbook" w:cs="Times New Roman" w:hint="eastAsia"/>
          <w:sz w:val="18"/>
          <w:szCs w:val="18"/>
          <w:lang w:eastAsia="zh-CN"/>
        </w:rPr>
        <w:t xml:space="preserve"> */</w:t>
      </w:r>
    </w:p>
    <w:p w14:paraId="64D77E28" w14:textId="34E9024C"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lang w:eastAsia="zh-CN"/>
        </w:rPr>
        <w:t xml:space="preserve"> </w:t>
      </w:r>
      <w:r w:rsidR="0082381B">
        <w:rPr>
          <w:rFonts w:ascii="Century Schoolbook" w:hAnsi="Century Schoolbook" w:cs="Times New Roman"/>
          <w:sz w:val="18"/>
          <w:szCs w:val="18"/>
          <w:lang w:eastAsia="zh-CN"/>
        </w:rPr>
        <w:t>6</w:t>
      </w:r>
      <w:r w:rsidR="00F84497" w:rsidRPr="00F84497">
        <w:rPr>
          <w:rFonts w:ascii="Century Schoolbook" w:hAnsi="Century Schoolbook" w:cs="Times New Roman"/>
          <w:sz w:val="18"/>
          <w:szCs w:val="18"/>
          <w:lang w:eastAsia="zh-CN"/>
        </w:rPr>
        <w:t>.</w:t>
      </w:r>
      <w:r w:rsidR="00F84497">
        <w:rPr>
          <w:rFonts w:ascii="Century Schoolbook" w:hAnsi="Century Schoolbook" w:cs="Times New Roman"/>
          <w:b/>
          <w:sz w:val="18"/>
          <w:szCs w:val="18"/>
          <w:lang w:eastAsia="zh-CN"/>
        </w:rPr>
        <w:t xml:space="preserve">   </w:t>
      </w:r>
      <w:proofErr w:type="gramStart"/>
      <w:r w:rsidR="004D1B10" w:rsidRPr="00D60769">
        <w:rPr>
          <w:rFonts w:ascii="Century Schoolbook" w:hAnsi="Century Schoolbook" w:cs="Times New Roman" w:hint="eastAsia"/>
          <w:b/>
          <w:sz w:val="18"/>
          <w:szCs w:val="18"/>
          <w:lang w:eastAsia="zh-CN"/>
        </w:rPr>
        <w:t>while</w:t>
      </w:r>
      <w:proofErr w:type="gramEnd"/>
      <w:r w:rsidR="004D1B10" w:rsidRPr="00445E3F">
        <w:rPr>
          <w:rFonts w:ascii="Century Schoolbook" w:hAnsi="Century Schoolbook" w:cs="Times New Roman"/>
          <w:sz w:val="18"/>
          <w:szCs w:val="18"/>
        </w:rPr>
        <w:t xml:space="preserve"> </w:t>
      </w:r>
      <w:r w:rsidR="00015832">
        <w:rPr>
          <w:rFonts w:ascii="Century Schoolbook" w:hAnsi="Century Schoolbook" w:cs="Times New Roman" w:hint="eastAsia"/>
          <w:i/>
          <w:sz w:val="18"/>
          <w:szCs w:val="18"/>
          <w:lang w:eastAsia="zh-CN"/>
        </w:rPr>
        <w:t>l</w:t>
      </w:r>
      <w:r w:rsidR="004D1B10" w:rsidRPr="00445E3F">
        <w:rPr>
          <w:rFonts w:ascii="Century Schoolbook" w:hAnsi="Century Schoolbook" w:cs="Times New Roman"/>
          <w:sz w:val="18"/>
          <w:szCs w:val="18"/>
        </w:rPr>
        <w:t xml:space="preserve"> &gt; 0</w:t>
      </w:r>
      <w:r w:rsidR="004D1B10">
        <w:rPr>
          <w:rFonts w:ascii="Century Schoolbook" w:hAnsi="Century Schoolbook" w:cs="Times New Roman" w:hint="eastAsia"/>
          <w:sz w:val="18"/>
          <w:szCs w:val="18"/>
          <w:lang w:eastAsia="zh-CN"/>
        </w:rPr>
        <w:t xml:space="preserve"> </w:t>
      </w:r>
      <w:r w:rsidR="004D1B10" w:rsidRPr="000364A0">
        <w:rPr>
          <w:rFonts w:ascii="Century Schoolbook" w:hAnsi="Century Schoolbook" w:cs="Times New Roman" w:hint="eastAsia"/>
          <w:b/>
          <w:sz w:val="18"/>
          <w:szCs w:val="18"/>
          <w:lang w:eastAsia="zh-CN"/>
        </w:rPr>
        <w:t>do</w:t>
      </w:r>
    </w:p>
    <w:p w14:paraId="3A0FA052" w14:textId="6A09EE28"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 xml:space="preserve"> </w:t>
      </w:r>
      <w:r w:rsidR="0082381B">
        <w:rPr>
          <w:rFonts w:ascii="Century Schoolbook" w:hAnsi="Century Schoolbook" w:cs="Times New Roman"/>
          <w:sz w:val="18"/>
          <w:szCs w:val="18"/>
        </w:rPr>
        <w:t>7</w:t>
      </w:r>
      <w:r w:rsidR="00F84497">
        <w:rPr>
          <w:rFonts w:ascii="Century Schoolbook" w:hAnsi="Century Schoolbook" w:cs="Times New Roman"/>
          <w:sz w:val="18"/>
          <w:szCs w:val="18"/>
        </w:rPr>
        <w:t>.</w:t>
      </w:r>
      <w:r>
        <w:rPr>
          <w:rFonts w:ascii="Century Schoolbook" w:hAnsi="Century Schoolbook" w:cs="Times New Roman"/>
          <w:sz w:val="18"/>
          <w:szCs w:val="18"/>
        </w:rPr>
        <w:t xml:space="preserve">   </w:t>
      </w:r>
      <w:r>
        <w:rPr>
          <w:rFonts w:ascii="Century Schoolbook" w:hAnsi="Century Schoolbook" w:cs="Times New Roman"/>
          <w:sz w:val="18"/>
          <w:szCs w:val="18"/>
        </w:rPr>
        <w:tab/>
      </w:r>
      <w:proofErr w:type="gramStart"/>
      <w:r w:rsidR="004D1B10" w:rsidRPr="00D60769">
        <w:rPr>
          <w:rFonts w:ascii="Century Schoolbook" w:hAnsi="Century Schoolbook" w:cs="Times New Roman" w:hint="eastAsia"/>
          <w:b/>
          <w:sz w:val="18"/>
          <w:szCs w:val="18"/>
          <w:lang w:eastAsia="zh-CN"/>
        </w:rPr>
        <w:t>for</w:t>
      </w:r>
      <w:proofErr w:type="gramEnd"/>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i</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0 to 9 </w:t>
      </w:r>
      <w:r w:rsidR="004D1B10" w:rsidRPr="000364A0">
        <w:rPr>
          <w:rFonts w:ascii="Century Schoolbook" w:hAnsi="Century Schoolbook" w:cs="Times New Roman" w:hint="eastAsia"/>
          <w:b/>
          <w:sz w:val="18"/>
          <w:szCs w:val="18"/>
          <w:lang w:eastAsia="zh-CN"/>
        </w:rPr>
        <w:t>do</w:t>
      </w:r>
    </w:p>
    <w:p w14:paraId="048630D3" w14:textId="1A02587D"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 xml:space="preserve"> </w:t>
      </w:r>
      <w:r w:rsidR="0082381B">
        <w:rPr>
          <w:rFonts w:ascii="Century Schoolbook" w:hAnsi="Century Schoolbook" w:cs="Times New Roman"/>
          <w:sz w:val="18"/>
          <w:szCs w:val="18"/>
        </w:rPr>
        <w:t>8</w:t>
      </w:r>
      <w:r>
        <w:rPr>
          <w:rFonts w:ascii="Century Schoolbook" w:hAnsi="Century Schoolbook" w:cs="Times New Roman"/>
          <w:sz w:val="18"/>
          <w:szCs w:val="18"/>
        </w:rPr>
        <w:t xml:space="preserve">.            </w:t>
      </w:r>
      <w:r>
        <w:rPr>
          <w:rFonts w:ascii="Century Schoolbook" w:hAnsi="Century Schoolbook" w:cs="Times New Roman"/>
          <w:sz w:val="18"/>
          <w:szCs w:val="18"/>
        </w:rPr>
        <w:tab/>
      </w:r>
      <w:r w:rsidR="004D1B10" w:rsidRPr="00445E3F">
        <w:rPr>
          <w:rFonts w:ascii="Century Schoolbook" w:hAnsi="Century Schoolbook" w:cs="Times New Roman"/>
          <w:sz w:val="18"/>
          <w:szCs w:val="18"/>
        </w:rPr>
        <w:t>(</w:t>
      </w:r>
      <w:proofErr w:type="gramStart"/>
      <w:r w:rsidR="004D1B10" w:rsidRPr="00954643">
        <w:rPr>
          <w:rFonts w:ascii="Century Schoolbook" w:hAnsi="Century Schoolbook" w:cs="Times New Roman"/>
          <w:i/>
          <w:sz w:val="18"/>
          <w:szCs w:val="18"/>
        </w:rPr>
        <w:t>n</w:t>
      </w:r>
      <w:proofErr w:type="gramEnd"/>
      <w:r w:rsidR="004D1B10" w:rsidRPr="00445E3F">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b</w:t>
      </w:r>
      <w:r w:rsidR="004D1B10">
        <w:rPr>
          <w:rFonts w:ascii="Century Schoolbook" w:hAnsi="Century Schoolbook" w:cs="Times New Roman"/>
          <w:sz w:val="18"/>
          <w:szCs w:val="18"/>
        </w:rPr>
        <w:t xml:space="preserve">) </w:t>
      </w:r>
      <w:r w:rsidR="00EC7EF3">
        <w:rPr>
          <w:rFonts w:ascii="SimSun" w:eastAsia="SimSun" w:hAnsi="SimSun" w:cs="Times New Roman" w:hint="eastAsia"/>
          <w:b/>
          <w:sz w:val="18"/>
          <w:szCs w:val="18"/>
          <w:lang w:eastAsia="zh-CN"/>
        </w:rPr>
        <w:t>=</w:t>
      </w:r>
      <w:r w:rsidR="004D1B10">
        <w:rPr>
          <w:rFonts w:ascii="Century Schoolbook" w:hAnsi="Century Schoolbook" w:cs="Times New Roman"/>
          <w:sz w:val="18"/>
          <w:szCs w:val="18"/>
        </w:rPr>
        <w:t xml:space="preserve"> </w:t>
      </w:r>
      <w:r w:rsidR="00661BB4">
        <w:rPr>
          <w:rFonts w:ascii="Century Schoolbook" w:hAnsi="Century Schoolbook" w:cs="Times New Roman"/>
          <w:sz w:val="18"/>
          <w:szCs w:val="18"/>
          <w:lang w:eastAsia="zh-CN"/>
        </w:rPr>
        <w:t>(</w:t>
      </w:r>
      <w:proofErr w:type="spellStart"/>
      <w:r w:rsidR="004D1B10" w:rsidRPr="00954643">
        <w:rPr>
          <w:rFonts w:ascii="Century Schoolbook" w:hAnsi="Century Schoolbook" w:cs="Times New Roman"/>
          <w:i/>
          <w:sz w:val="18"/>
          <w:szCs w:val="18"/>
        </w:rPr>
        <w:t>NUM</w:t>
      </w:r>
      <w:r w:rsidR="00661BB4">
        <w:rPr>
          <w:rFonts w:ascii="Century Schoolbook" w:hAnsi="Century Schoolbook" w:cs="Times New Roman"/>
          <w:i/>
          <w:sz w:val="18"/>
          <w:szCs w:val="18"/>
          <w:vertAlign w:val="subscript"/>
        </w:rPr>
        <w:t>i</w:t>
      </w:r>
      <w:proofErr w:type="spellEnd"/>
      <w:r w:rsidR="00661BB4">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BW</w:t>
      </w:r>
      <w:r w:rsidR="00661BB4">
        <w:rPr>
          <w:rFonts w:ascii="Century Schoolbook" w:hAnsi="Century Schoolbook" w:cs="Times New Roman"/>
          <w:i/>
          <w:sz w:val="18"/>
          <w:szCs w:val="18"/>
          <w:vertAlign w:val="subscript"/>
        </w:rPr>
        <w:t>i</w:t>
      </w:r>
      <w:proofErr w:type="spellEnd"/>
      <w:r w:rsidR="00661BB4">
        <w:rPr>
          <w:rFonts w:ascii="Century Schoolbook" w:hAnsi="Century Schoolbook" w:cs="Times New Roman"/>
          <w:sz w:val="18"/>
          <w:szCs w:val="18"/>
        </w:rPr>
        <w:t>)</w:t>
      </w:r>
      <w:r w:rsidR="004D1B10">
        <w:rPr>
          <w:rFonts w:ascii="Century Schoolbook" w:hAnsi="Century Schoolbook" w:cs="Times New Roman" w:hint="eastAsia"/>
          <w:sz w:val="18"/>
          <w:szCs w:val="18"/>
          <w:lang w:eastAsia="zh-CN"/>
        </w:rPr>
        <w:t>;</w:t>
      </w:r>
      <w:r w:rsidR="004A45E2">
        <w:rPr>
          <w:rFonts w:ascii="Century Schoolbook" w:hAnsi="Century Schoolbook" w:cs="Times New Roman"/>
          <w:sz w:val="18"/>
          <w:szCs w:val="18"/>
          <w:lang w:eastAsia="zh-CN"/>
        </w:rPr>
        <w:t xml:space="preserve"> </w:t>
      </w:r>
      <w:r w:rsidR="008B3A8B">
        <w:rPr>
          <w:rFonts w:ascii="Century Schoolbook" w:hAnsi="Century Schoolbook" w:cs="Times New Roman"/>
          <w:sz w:val="18"/>
          <w:szCs w:val="18"/>
          <w:lang w:eastAsia="zh-CN"/>
        </w:rPr>
        <w:t xml:space="preserve"> </w:t>
      </w:r>
      <w:r w:rsidR="00A121A5">
        <w:rPr>
          <w:rFonts w:ascii="Century Schoolbook" w:hAnsi="Century Schoolbook" w:cs="Times New Roman"/>
          <w:sz w:val="18"/>
          <w:szCs w:val="18"/>
          <w:lang w:eastAsia="zh-CN"/>
        </w:rPr>
        <w:t xml:space="preserve"> </w:t>
      </w:r>
      <w:r w:rsidR="004A45E2">
        <w:rPr>
          <w:rFonts w:ascii="Century Schoolbook" w:hAnsi="Century Schoolbook" w:cs="Times New Roman"/>
          <w:sz w:val="18"/>
          <w:szCs w:val="18"/>
          <w:lang w:eastAsia="zh-CN"/>
        </w:rPr>
        <w:t>/</w:t>
      </w:r>
      <w:r w:rsidR="004C7136">
        <w:rPr>
          <w:rFonts w:ascii="Century Schoolbook" w:hAnsi="Century Schoolbook" w:cs="Times New Roman"/>
          <w:sz w:val="18"/>
          <w:szCs w:val="18"/>
          <w:lang w:eastAsia="zh-CN"/>
        </w:rPr>
        <w:t>*</w:t>
      </w:r>
      <w:r w:rsidR="004C7136" w:rsidRPr="004C7136">
        <w:rPr>
          <w:rFonts w:ascii="Century Schoolbook" w:hAnsi="Century Schoolbook" w:cs="Times New Roman"/>
          <w:i/>
          <w:sz w:val="18"/>
          <w:szCs w:val="18"/>
        </w:rPr>
        <w:t xml:space="preserve"> </w:t>
      </w:r>
      <w:proofErr w:type="spellStart"/>
      <w:r w:rsidR="004C7136" w:rsidRPr="00A121A5">
        <w:rPr>
          <w:rFonts w:ascii="Century Schoolbook" w:hAnsi="Century Schoolbook" w:cs="Times New Roman"/>
          <w:i/>
          <w:sz w:val="16"/>
          <w:szCs w:val="18"/>
        </w:rPr>
        <w:t>NUM</w:t>
      </w:r>
      <w:r w:rsidR="004C7136" w:rsidRPr="00A121A5">
        <w:rPr>
          <w:rFonts w:ascii="Century Schoolbook" w:hAnsi="Century Schoolbook" w:cs="Times New Roman"/>
          <w:i/>
          <w:sz w:val="16"/>
          <w:szCs w:val="18"/>
          <w:vertAlign w:val="subscript"/>
        </w:rPr>
        <w:t>i</w:t>
      </w:r>
      <w:proofErr w:type="spellEnd"/>
      <w:r w:rsidR="00B17CF4" w:rsidRPr="00A121A5">
        <w:rPr>
          <w:rFonts w:ascii="Century Schoolbook" w:hAnsi="Century Schoolbook" w:cs="Times New Roman"/>
          <w:sz w:val="16"/>
          <w:szCs w:val="18"/>
        </w:rPr>
        <w:t xml:space="preserve"> and </w:t>
      </w:r>
      <w:proofErr w:type="spellStart"/>
      <w:r w:rsidR="004C7136" w:rsidRPr="00A121A5">
        <w:rPr>
          <w:rFonts w:ascii="Century Schoolbook" w:hAnsi="Century Schoolbook" w:cs="Times New Roman"/>
          <w:i/>
          <w:sz w:val="16"/>
          <w:szCs w:val="18"/>
        </w:rPr>
        <w:t>BW</w:t>
      </w:r>
      <w:r w:rsidR="004C7136" w:rsidRPr="00A121A5">
        <w:rPr>
          <w:rFonts w:ascii="Century Schoolbook" w:hAnsi="Century Schoolbook" w:cs="Times New Roman"/>
          <w:i/>
          <w:sz w:val="16"/>
          <w:szCs w:val="18"/>
          <w:vertAlign w:val="subscript"/>
        </w:rPr>
        <w:t>i</w:t>
      </w:r>
      <w:proofErr w:type="spellEnd"/>
      <w:r w:rsidR="004C7136" w:rsidRPr="00A121A5">
        <w:rPr>
          <w:rFonts w:ascii="Century Schoolbook" w:hAnsi="Century Schoolbook" w:cs="Times New Roman"/>
          <w:sz w:val="16"/>
          <w:szCs w:val="18"/>
          <w:lang w:eastAsia="zh-CN"/>
        </w:rPr>
        <w:t xml:space="preserve"> </w:t>
      </w:r>
      <w:r w:rsidR="006B02F3" w:rsidRPr="00A121A5">
        <w:rPr>
          <w:rFonts w:ascii="Century Schoolbook" w:hAnsi="Century Schoolbook" w:cs="Times New Roman"/>
          <w:sz w:val="16"/>
          <w:szCs w:val="18"/>
          <w:lang w:eastAsia="zh-CN"/>
        </w:rPr>
        <w:t xml:space="preserve">corresponds to the </w:t>
      </w:r>
      <w:proofErr w:type="spellStart"/>
      <w:r w:rsidR="006B02F3" w:rsidRPr="00A121A5">
        <w:rPr>
          <w:rFonts w:ascii="Century Schoolbook" w:hAnsi="Century Schoolbook" w:cs="Times New Roman"/>
          <w:i/>
          <w:sz w:val="16"/>
          <w:szCs w:val="18"/>
          <w:lang w:eastAsia="zh-CN"/>
        </w:rPr>
        <w:t>i</w:t>
      </w:r>
      <w:r w:rsidR="006B02F3" w:rsidRPr="00A121A5">
        <w:rPr>
          <w:rFonts w:ascii="Century Schoolbook" w:hAnsi="Century Schoolbook" w:cs="Times New Roman"/>
          <w:sz w:val="16"/>
          <w:szCs w:val="18"/>
          <w:lang w:eastAsia="zh-CN"/>
        </w:rPr>
        <w:t>th</w:t>
      </w:r>
      <w:proofErr w:type="spellEnd"/>
      <w:r w:rsidR="006B02F3" w:rsidRPr="00A121A5">
        <w:rPr>
          <w:rFonts w:ascii="Century Schoolbook" w:hAnsi="Century Schoolbook" w:cs="Times New Roman"/>
          <w:sz w:val="16"/>
          <w:szCs w:val="18"/>
          <w:lang w:eastAsia="zh-CN"/>
        </w:rPr>
        <w:t xml:space="preserve"> selector</w:t>
      </w:r>
      <w:r w:rsidR="004C7136">
        <w:rPr>
          <w:rFonts w:ascii="Century Schoolbook" w:hAnsi="Century Schoolbook" w:cs="Times New Roman"/>
          <w:sz w:val="18"/>
          <w:szCs w:val="18"/>
          <w:lang w:eastAsia="zh-CN"/>
        </w:rPr>
        <w:t>*</w:t>
      </w:r>
      <w:r w:rsidR="004A45E2">
        <w:rPr>
          <w:rFonts w:ascii="Century Schoolbook" w:hAnsi="Century Schoolbook" w:cs="Times New Roman"/>
          <w:sz w:val="18"/>
          <w:szCs w:val="18"/>
          <w:lang w:eastAsia="zh-CN"/>
        </w:rPr>
        <w:t>/</w:t>
      </w:r>
    </w:p>
    <w:p w14:paraId="2B0BC99F" w14:textId="670972B9" w:rsidR="004D1B10" w:rsidRPr="00B106CD" w:rsidRDefault="002219B0" w:rsidP="004D1B10">
      <w:pPr>
        <w:pStyle w:val="Default"/>
        <w:rPr>
          <w:rFonts w:ascii="Century Schoolbook" w:hAnsi="Century Schoolbook" w:cs="Times New Roman"/>
          <w:sz w:val="16"/>
          <w:szCs w:val="18"/>
          <w:lang w:eastAsia="zh-CN"/>
        </w:rPr>
      </w:pPr>
      <w:r>
        <w:rPr>
          <w:rFonts w:ascii="Century Schoolbook" w:hAnsi="Century Schoolbook" w:cs="Times New Roman"/>
          <w:sz w:val="18"/>
          <w:szCs w:val="18"/>
        </w:rPr>
        <w:t xml:space="preserve"> </w:t>
      </w:r>
      <w:r w:rsidR="0082381B">
        <w:rPr>
          <w:rFonts w:ascii="Century Schoolbook" w:hAnsi="Century Schoolbook" w:cs="Times New Roman"/>
          <w:sz w:val="18"/>
          <w:szCs w:val="18"/>
        </w:rPr>
        <w:t>9</w:t>
      </w:r>
      <w:r>
        <w:rPr>
          <w:rFonts w:ascii="Century Schoolbook" w:hAnsi="Century Schoolbook" w:cs="Times New Roman"/>
          <w:sz w:val="18"/>
          <w:szCs w:val="18"/>
        </w:rPr>
        <w:t xml:space="preserve">.            </w:t>
      </w:r>
      <w:r>
        <w:rPr>
          <w:rFonts w:ascii="Century Schoolbook" w:hAnsi="Century Schoolbook" w:cs="Times New Roman"/>
          <w:sz w:val="18"/>
          <w:szCs w:val="18"/>
        </w:rPr>
        <w:tab/>
      </w:r>
      <w:proofErr w:type="gramStart"/>
      <w:r w:rsidR="004D1B10" w:rsidRPr="00954643">
        <w:rPr>
          <w:rFonts w:ascii="Century Schoolbook" w:hAnsi="Century Schoolbook" w:cs="Times New Roman"/>
          <w:i/>
          <w:sz w:val="18"/>
          <w:szCs w:val="18"/>
        </w:rPr>
        <w:t>mask</w:t>
      </w:r>
      <w:proofErr w:type="gram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(1</w:t>
      </w:r>
      <w:r w:rsidR="00CE2BF6">
        <w:rPr>
          <w:rFonts w:ascii="Century Schoolbook" w:hAnsi="Century Schoolbook" w:cs="Times New Roman" w:hint="eastAsia"/>
          <w:sz w:val="18"/>
          <w:szCs w:val="18"/>
          <w:lang w:eastAsia="zh-CN"/>
        </w:rPr>
        <w:t>LL</w:t>
      </w:r>
      <w:r w:rsidR="004D1B10" w:rsidRPr="00445E3F">
        <w:rPr>
          <w:rFonts w:ascii="Century Schoolbook" w:hAnsi="Century Schoolbook" w:cs="Times New Roman"/>
          <w:sz w:val="18"/>
          <w:szCs w:val="18"/>
        </w:rPr>
        <w:t xml:space="preserve"> &lt;&lt; </w:t>
      </w:r>
      <w:r w:rsidR="004D1B10" w:rsidRPr="00954643">
        <w:rPr>
          <w:rFonts w:ascii="Century Schoolbook" w:hAnsi="Century Schoolbook" w:cs="Times New Roman"/>
          <w:i/>
          <w:sz w:val="18"/>
          <w:szCs w:val="18"/>
        </w:rPr>
        <w:t>b</w:t>
      </w:r>
      <w:r w:rsidR="004D1B10" w:rsidRPr="00445E3F">
        <w:rPr>
          <w:rFonts w:ascii="Century Schoolbook" w:hAnsi="Century Schoolbook" w:cs="Times New Roman"/>
          <w:sz w:val="18"/>
          <w:szCs w:val="18"/>
        </w:rPr>
        <w:t>) - 1</w:t>
      </w:r>
      <w:r w:rsidR="004D1B10">
        <w:rPr>
          <w:rFonts w:ascii="Century Schoolbook" w:hAnsi="Century Schoolbook" w:cs="Times New Roman" w:hint="eastAsia"/>
          <w:sz w:val="18"/>
          <w:szCs w:val="18"/>
          <w:lang w:eastAsia="zh-CN"/>
        </w:rPr>
        <w:t>;</w:t>
      </w:r>
      <w:r w:rsidR="007501EF">
        <w:rPr>
          <w:rFonts w:ascii="Century Schoolbook" w:hAnsi="Century Schoolbook" w:cs="Times New Roman"/>
          <w:sz w:val="18"/>
          <w:szCs w:val="18"/>
          <w:lang w:eastAsia="zh-CN"/>
        </w:rPr>
        <w:t xml:space="preserve">      </w:t>
      </w:r>
      <w:r w:rsidR="007501EF" w:rsidRPr="00B106CD">
        <w:rPr>
          <w:rFonts w:ascii="Century Schoolbook" w:hAnsi="Century Schoolbook" w:cs="Times New Roman"/>
          <w:sz w:val="16"/>
          <w:szCs w:val="18"/>
          <w:lang w:eastAsia="zh-CN"/>
        </w:rPr>
        <w:t xml:space="preserve">/* </w:t>
      </w:r>
      <w:r w:rsidR="007501EF" w:rsidRPr="005379FD">
        <w:rPr>
          <w:rFonts w:ascii="Century Schoolbook" w:hAnsi="Century Schoolbook" w:cs="Times New Roman"/>
          <w:i/>
          <w:sz w:val="16"/>
          <w:szCs w:val="18"/>
          <w:lang w:eastAsia="zh-CN"/>
        </w:rPr>
        <w:t>mask</w:t>
      </w:r>
      <w:r w:rsidR="007501EF" w:rsidRPr="00B106CD">
        <w:rPr>
          <w:rFonts w:ascii="Century Schoolbook" w:hAnsi="Century Schoolbook" w:cs="Times New Roman"/>
          <w:sz w:val="16"/>
          <w:szCs w:val="18"/>
          <w:lang w:eastAsia="zh-CN"/>
        </w:rPr>
        <w:t xml:space="preserve"> </w:t>
      </w:r>
      <w:r w:rsidR="00CA77E9" w:rsidRPr="00B106CD">
        <w:rPr>
          <w:rFonts w:ascii="Century Schoolbook" w:hAnsi="Century Schoolbook" w:cs="Times New Roman"/>
          <w:sz w:val="16"/>
          <w:szCs w:val="18"/>
          <w:lang w:eastAsia="zh-CN"/>
        </w:rPr>
        <w:t>denote</w:t>
      </w:r>
      <w:r w:rsidR="00FC3BC3">
        <w:rPr>
          <w:rFonts w:ascii="Century Schoolbook" w:hAnsi="Century Schoolbook" w:cs="Times New Roman"/>
          <w:sz w:val="16"/>
          <w:szCs w:val="18"/>
          <w:lang w:eastAsia="zh-CN"/>
        </w:rPr>
        <w:t>s</w:t>
      </w:r>
      <w:r w:rsidR="00CA77E9" w:rsidRPr="00B106CD">
        <w:rPr>
          <w:rFonts w:ascii="Century Schoolbook" w:hAnsi="Century Schoolbook" w:cs="Times New Roman"/>
          <w:sz w:val="16"/>
          <w:szCs w:val="18"/>
          <w:lang w:eastAsia="zh-CN"/>
        </w:rPr>
        <w:t xml:space="preserve"> the largest </w:t>
      </w:r>
      <w:r w:rsidR="00AF4B83" w:rsidRPr="00B106CD">
        <w:rPr>
          <w:rFonts w:ascii="Century Schoolbook" w:hAnsi="Century Schoolbook" w:cs="Times New Roman"/>
          <w:sz w:val="16"/>
          <w:szCs w:val="18"/>
          <w:lang w:eastAsia="zh-CN"/>
        </w:rPr>
        <w:t xml:space="preserve">number with </w:t>
      </w:r>
      <w:r w:rsidR="00CF4EA8" w:rsidRPr="00B106CD">
        <w:rPr>
          <w:rFonts w:ascii="Century Schoolbook" w:hAnsi="Century Schoolbook" w:cs="Times New Roman"/>
          <w:i/>
          <w:sz w:val="16"/>
          <w:szCs w:val="18"/>
          <w:lang w:eastAsia="zh-CN"/>
        </w:rPr>
        <w:t>b</w:t>
      </w:r>
      <w:r w:rsidR="00CD571A" w:rsidRPr="00B106CD">
        <w:rPr>
          <w:rFonts w:ascii="Century Schoolbook" w:hAnsi="Century Schoolbook" w:cs="Times New Roman"/>
          <w:sz w:val="16"/>
          <w:szCs w:val="18"/>
          <w:lang w:eastAsia="zh-CN"/>
        </w:rPr>
        <w:t xml:space="preserve"> effective bits*/</w:t>
      </w:r>
      <w:r w:rsidR="00AE6606" w:rsidRPr="00B106CD">
        <w:rPr>
          <w:rFonts w:ascii="Century Schoolbook" w:hAnsi="Century Schoolbook" w:cs="Times New Roman"/>
          <w:sz w:val="16"/>
          <w:szCs w:val="18"/>
          <w:lang w:eastAsia="zh-CN"/>
        </w:rPr>
        <w:t xml:space="preserve"> </w:t>
      </w:r>
    </w:p>
    <w:p w14:paraId="7E42B0B9" w14:textId="6EFE46D4" w:rsidR="004D1B10" w:rsidRPr="00445E3F" w:rsidRDefault="0082381B"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10</w:t>
      </w:r>
      <w:r w:rsidR="002219B0">
        <w:rPr>
          <w:rFonts w:ascii="Century Schoolbook" w:hAnsi="Century Schoolbook" w:cs="Times New Roman"/>
          <w:sz w:val="18"/>
          <w:szCs w:val="18"/>
        </w:rPr>
        <w:t>.</w:t>
      </w:r>
      <w:r w:rsidR="002219B0">
        <w:rPr>
          <w:rFonts w:ascii="Century Schoolbook" w:hAnsi="Century Schoolbook" w:cs="Times New Roman"/>
          <w:sz w:val="18"/>
          <w:szCs w:val="18"/>
        </w:rPr>
        <w:tab/>
      </w:r>
      <w:r w:rsidR="002219B0">
        <w:rPr>
          <w:rFonts w:ascii="Century Schoolbook" w:hAnsi="Century Schoolbook" w:cs="Times New Roman"/>
          <w:sz w:val="18"/>
          <w:szCs w:val="18"/>
        </w:rPr>
        <w:tab/>
      </w:r>
      <w:proofErr w:type="spellStart"/>
      <w:proofErr w:type="gramStart"/>
      <w:r w:rsidR="004D1B10" w:rsidRPr="00954643">
        <w:rPr>
          <w:rFonts w:ascii="Century Schoolbook" w:hAnsi="Century Schoolbook" w:cs="Times New Roman"/>
          <w:i/>
          <w:sz w:val="18"/>
          <w:szCs w:val="18"/>
        </w:rPr>
        <w:t>pos</w:t>
      </w:r>
      <w:proofErr w:type="spellEnd"/>
      <w:proofErr w:type="gram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0</w:t>
      </w:r>
      <w:r w:rsidR="004D1B10">
        <w:rPr>
          <w:rFonts w:ascii="Century Schoolbook" w:hAnsi="Century Schoolbook" w:cs="Times New Roman" w:hint="eastAsia"/>
          <w:sz w:val="18"/>
          <w:szCs w:val="18"/>
          <w:lang w:eastAsia="zh-CN"/>
        </w:rPr>
        <w:t>;</w:t>
      </w:r>
    </w:p>
    <w:p w14:paraId="5F82B2D9" w14:textId="2BF01626" w:rsidR="004D1B10" w:rsidRPr="00445E3F" w:rsidRDefault="002219B0" w:rsidP="004D1B10">
      <w:pPr>
        <w:pStyle w:val="Default"/>
        <w:rPr>
          <w:rFonts w:ascii="Century Schoolbook" w:hAnsi="Century Schoolbook" w:cs="Times New Roman"/>
          <w:sz w:val="18"/>
          <w:szCs w:val="18"/>
        </w:rPr>
      </w:pPr>
      <w:r>
        <w:rPr>
          <w:rFonts w:ascii="Century Schoolbook" w:hAnsi="Century Schoolbook" w:cs="Times New Roman"/>
          <w:sz w:val="18"/>
          <w:szCs w:val="18"/>
        </w:rPr>
        <w:t>1</w:t>
      </w:r>
      <w:r w:rsidR="0082381B">
        <w:rPr>
          <w:rFonts w:ascii="Century Schoolbook" w:hAnsi="Century Schoolbook" w:cs="Times New Roman"/>
          <w:sz w:val="18"/>
          <w:szCs w:val="18"/>
        </w:rPr>
        <w:t>1</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proofErr w:type="gramStart"/>
      <w:r w:rsidR="004D1B10" w:rsidRPr="00D60769">
        <w:rPr>
          <w:rFonts w:ascii="Century Schoolbook" w:hAnsi="Century Schoolbook" w:cs="Times New Roman" w:hint="eastAsia"/>
          <w:b/>
          <w:sz w:val="18"/>
          <w:szCs w:val="18"/>
          <w:lang w:eastAsia="zh-CN"/>
        </w:rPr>
        <w:t>while</w:t>
      </w:r>
      <w:proofErr w:type="gramEnd"/>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&lt; </w:t>
      </w:r>
      <w:r w:rsidR="004D1B10" w:rsidRPr="00954643">
        <w:rPr>
          <w:rFonts w:ascii="Century Schoolbook" w:hAnsi="Century Schoolbook" w:cs="Times New Roman"/>
          <w:i/>
          <w:sz w:val="18"/>
          <w:szCs w:val="18"/>
        </w:rPr>
        <w:t>n</w:t>
      </w:r>
      <w:r w:rsidR="004D1B10" w:rsidRPr="00445E3F">
        <w:rPr>
          <w:rFonts w:ascii="Century Schoolbook" w:hAnsi="Century Schoolbook" w:cs="Times New Roman"/>
          <w:sz w:val="18"/>
          <w:szCs w:val="18"/>
        </w:rPr>
        <w:t xml:space="preserve"> AND </w:t>
      </w:r>
      <w:proofErr w:type="spellStart"/>
      <w:r w:rsidR="004D1B10" w:rsidRPr="00954643">
        <w:rPr>
          <w:rFonts w:ascii="Century Schoolbook" w:hAnsi="Century Schoolbook" w:cs="Times New Roman"/>
          <w:i/>
          <w:sz w:val="18"/>
          <w:szCs w:val="18"/>
        </w:rPr>
        <w:t>MaxArr</w:t>
      </w:r>
      <w:r w:rsidR="004D1B10">
        <w:rPr>
          <w:rFonts w:ascii="Century Schoolbook" w:hAnsi="Century Schoolbook" w:cs="Times New Roman" w:hint="eastAsia"/>
          <w:i/>
          <w:sz w:val="18"/>
          <w:szCs w:val="18"/>
          <w:lang w:eastAsia="zh-CN"/>
        </w:rPr>
        <w:t>Ptr</w:t>
      </w:r>
      <w:proofErr w:type="spellEnd"/>
      <w:r w:rsidR="004D1B10" w:rsidRPr="00445E3F">
        <w:rPr>
          <w:rFonts w:ascii="Century Schoolbook" w:hAnsi="Century Schoolbook" w:cs="Times New Roman"/>
          <w:sz w:val="18"/>
          <w:szCs w:val="18"/>
        </w:rPr>
        <w:t>[</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mask</w:t>
      </w:r>
    </w:p>
    <w:p w14:paraId="34142299" w14:textId="348E6F45"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2</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proofErr w:type="spellStart"/>
      <w:proofErr w:type="gramStart"/>
      <w:r w:rsidR="004D1B10" w:rsidRPr="00954643">
        <w:rPr>
          <w:rFonts w:ascii="Century Schoolbook" w:hAnsi="Century Schoolbook" w:cs="Times New Roman"/>
          <w:i/>
          <w:sz w:val="18"/>
          <w:szCs w:val="18"/>
        </w:rPr>
        <w:t>pos</w:t>
      </w:r>
      <w:proofErr w:type="spellEnd"/>
      <w:proofErr w:type="gramEnd"/>
      <w:r w:rsidR="004D1B10" w:rsidRPr="00954643">
        <w:rPr>
          <w:rFonts w:ascii="Century Schoolbook" w:hAnsi="Century Schoolbook" w:cs="Times New Roman"/>
          <w:i/>
          <w:sz w:val="18"/>
          <w:szCs w:val="18"/>
        </w:rPr>
        <w:t xml:space="preserve"> </w:t>
      </w:r>
      <w:r w:rsidR="004D1B10" w:rsidRPr="00954643">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+ 1</w:t>
      </w:r>
      <w:r w:rsidR="004D1B10">
        <w:rPr>
          <w:rFonts w:ascii="Century Schoolbook" w:hAnsi="Century Schoolbook" w:cs="Times New Roman" w:hint="eastAsia"/>
          <w:sz w:val="18"/>
          <w:szCs w:val="18"/>
          <w:lang w:eastAsia="zh-CN"/>
        </w:rPr>
        <w:t>;</w:t>
      </w:r>
    </w:p>
    <w:p w14:paraId="0380136A" w14:textId="574F7E23" w:rsidR="004D1B10" w:rsidRPr="00D60769" w:rsidRDefault="00B53C52" w:rsidP="004D1B10">
      <w:pPr>
        <w:pStyle w:val="Default"/>
        <w:rPr>
          <w:rFonts w:ascii="Century Schoolbook" w:hAnsi="Century Schoolbook" w:cs="Times New Roman"/>
          <w:b/>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3</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proofErr w:type="gramStart"/>
      <w:r w:rsidR="004D1B10" w:rsidRPr="00D60769">
        <w:rPr>
          <w:rFonts w:ascii="Century Schoolbook" w:hAnsi="Century Schoolbook" w:cs="Times New Roman" w:hint="eastAsia"/>
          <w:b/>
          <w:sz w:val="18"/>
          <w:szCs w:val="18"/>
          <w:lang w:eastAsia="zh-CN"/>
        </w:rPr>
        <w:t>end</w:t>
      </w:r>
      <w:proofErr w:type="gramEnd"/>
    </w:p>
    <w:p w14:paraId="63757617" w14:textId="1FA6D6EA" w:rsidR="004D1B10" w:rsidRPr="00445E3F" w:rsidRDefault="00B53C52" w:rsidP="004D1B10">
      <w:pPr>
        <w:pStyle w:val="Default"/>
        <w:rPr>
          <w:rFonts w:ascii="Century Schoolbook" w:hAnsi="Century Schoolbook" w:cs="Times New Roman"/>
          <w:sz w:val="18"/>
          <w:szCs w:val="18"/>
        </w:rPr>
      </w:pPr>
      <w:r>
        <w:rPr>
          <w:rFonts w:ascii="Century Schoolbook" w:hAnsi="Century Schoolbook" w:cs="Times New Roman"/>
          <w:sz w:val="18"/>
          <w:szCs w:val="18"/>
        </w:rPr>
        <w:t>1</w:t>
      </w:r>
      <w:r w:rsidR="0082381B">
        <w:rPr>
          <w:rFonts w:ascii="Century Schoolbook" w:hAnsi="Century Schoolbook" w:cs="Times New Roman"/>
          <w:sz w:val="18"/>
          <w:szCs w:val="18"/>
        </w:rPr>
        <w:t>4</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proofErr w:type="gramStart"/>
      <w:r w:rsidR="004D1B10" w:rsidRPr="007D02B1">
        <w:rPr>
          <w:rFonts w:ascii="Century Schoolbook" w:hAnsi="Century Schoolbook" w:cs="Times New Roman" w:hint="eastAsia"/>
          <w:b/>
          <w:sz w:val="18"/>
          <w:szCs w:val="18"/>
          <w:lang w:eastAsia="zh-CN"/>
        </w:rPr>
        <w:t>if</w:t>
      </w:r>
      <w:proofErr w:type="gramEnd"/>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pos</w:t>
      </w:r>
      <w:proofErr w:type="spellEnd"/>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n</w:t>
      </w:r>
      <w:r w:rsidR="004D1B10" w:rsidRPr="00445E3F">
        <w:rPr>
          <w:rFonts w:ascii="Century Schoolbook" w:hAnsi="Century Schoolbook" w:cs="Times New Roman"/>
          <w:sz w:val="18"/>
          <w:szCs w:val="18"/>
        </w:rPr>
        <w:t xml:space="preserve"> </w:t>
      </w:r>
      <w:r w:rsidR="004D1B10" w:rsidRPr="007D02B1">
        <w:rPr>
          <w:rFonts w:ascii="Century Schoolbook" w:hAnsi="Century Schoolbook" w:cs="Times New Roman" w:hint="eastAsia"/>
          <w:b/>
          <w:sz w:val="18"/>
          <w:szCs w:val="18"/>
          <w:lang w:eastAsia="zh-CN"/>
        </w:rPr>
        <w:t>then</w:t>
      </w:r>
      <w:r w:rsidR="004D1B10" w:rsidRPr="00445E3F">
        <w:rPr>
          <w:rFonts w:ascii="Century Schoolbook" w:hAnsi="Century Schoolbook" w:cs="Times New Roman"/>
          <w:sz w:val="18"/>
          <w:szCs w:val="18"/>
        </w:rPr>
        <w:t xml:space="preserve"> break</w:t>
      </w:r>
    </w:p>
    <w:p w14:paraId="2C402D1E" w14:textId="5E8F8C73" w:rsidR="004D1B10" w:rsidRPr="00D60769" w:rsidRDefault="00B53C52" w:rsidP="004D1B10">
      <w:pPr>
        <w:pStyle w:val="Default"/>
        <w:rPr>
          <w:rFonts w:ascii="Century Schoolbook" w:hAnsi="Century Schoolbook" w:cs="Times New Roman"/>
          <w:b/>
          <w:sz w:val="18"/>
          <w:szCs w:val="18"/>
          <w:lang w:eastAsia="zh-CN"/>
        </w:rPr>
      </w:pPr>
      <w:r>
        <w:rPr>
          <w:rFonts w:ascii="Century Schoolbook" w:hAnsi="Century Schoolbook" w:cs="Times New Roman"/>
          <w:sz w:val="18"/>
          <w:szCs w:val="18"/>
        </w:rPr>
        <w:lastRenderedPageBreak/>
        <w:t>1</w:t>
      </w:r>
      <w:r w:rsidR="0082381B">
        <w:rPr>
          <w:rFonts w:ascii="Century Schoolbook" w:hAnsi="Century Schoolbook" w:cs="Times New Roman"/>
          <w:sz w:val="18"/>
          <w:szCs w:val="18"/>
        </w:rPr>
        <w:t>5</w:t>
      </w:r>
      <w:r>
        <w:rPr>
          <w:rFonts w:ascii="Century Schoolbook" w:hAnsi="Century Schoolbook" w:cs="Times New Roman"/>
          <w:sz w:val="18"/>
          <w:szCs w:val="18"/>
        </w:rPr>
        <w:t>.</w:t>
      </w:r>
      <w:r w:rsidR="00CE6E90">
        <w:rPr>
          <w:rFonts w:ascii="Century Schoolbook" w:hAnsi="Century Schoolbook" w:cs="Times New Roman"/>
          <w:sz w:val="18"/>
          <w:szCs w:val="18"/>
        </w:rPr>
        <w:t xml:space="preserve"> </w:t>
      </w:r>
      <w:r w:rsidR="00CE6E90">
        <w:rPr>
          <w:rFonts w:ascii="Century Schoolbook" w:hAnsi="Century Schoolbook" w:cs="Times New Roman"/>
          <w:sz w:val="18"/>
          <w:szCs w:val="18"/>
        </w:rPr>
        <w:tab/>
      </w:r>
      <w:proofErr w:type="gramStart"/>
      <w:r w:rsidR="004D1B10" w:rsidRPr="00D60769">
        <w:rPr>
          <w:rFonts w:ascii="Century Schoolbook" w:hAnsi="Century Schoolbook" w:cs="Times New Roman"/>
          <w:b/>
          <w:sz w:val="18"/>
          <w:szCs w:val="18"/>
        </w:rPr>
        <w:t>end</w:t>
      </w:r>
      <w:proofErr w:type="gramEnd"/>
    </w:p>
    <w:p w14:paraId="350FACCB" w14:textId="5FC552FD"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6</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r w:rsidR="00CE6E90">
        <w:rPr>
          <w:rFonts w:ascii="Century Schoolbook" w:hAnsi="Century Schoolbook" w:cs="Times New Roman"/>
          <w:sz w:val="18"/>
          <w:szCs w:val="18"/>
        </w:rPr>
        <w:t xml:space="preserve"> </w:t>
      </w:r>
      <w:proofErr w:type="gramStart"/>
      <w:r w:rsidR="00317A3A">
        <w:rPr>
          <w:rFonts w:ascii="Century Schoolbook" w:hAnsi="Century Schoolbook" w:cs="Times New Roman" w:hint="eastAsia"/>
          <w:i/>
          <w:sz w:val="18"/>
          <w:szCs w:val="18"/>
          <w:lang w:eastAsia="zh-CN"/>
        </w:rPr>
        <w:t>l</w:t>
      </w:r>
      <w:proofErr w:type="gram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r w:rsidR="00317A3A">
        <w:rPr>
          <w:rFonts w:ascii="Century Schoolbook" w:hAnsi="Century Schoolbook" w:cs="Times New Roman" w:hint="eastAsia"/>
          <w:i/>
          <w:sz w:val="18"/>
          <w:szCs w:val="18"/>
          <w:lang w:eastAsia="zh-CN"/>
        </w:rPr>
        <w:t>l</w:t>
      </w:r>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n</w:t>
      </w:r>
      <w:r w:rsidR="004D1B10">
        <w:rPr>
          <w:rFonts w:ascii="Century Schoolbook" w:hAnsi="Century Schoolbook" w:cs="Times New Roman" w:hint="eastAsia"/>
          <w:sz w:val="18"/>
          <w:szCs w:val="18"/>
          <w:lang w:eastAsia="zh-CN"/>
        </w:rPr>
        <w:t>;</w:t>
      </w:r>
    </w:p>
    <w:p w14:paraId="3564B9DE" w14:textId="300D9E03"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7</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r w:rsidR="00CE6E90">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MaxArr</w:t>
      </w:r>
      <w:r w:rsidR="004D1B10">
        <w:rPr>
          <w:rFonts w:ascii="Century Schoolbook" w:hAnsi="Century Schoolbook" w:cs="Times New Roman" w:hint="eastAsia"/>
          <w:i/>
          <w:sz w:val="18"/>
          <w:szCs w:val="18"/>
          <w:lang w:eastAsia="zh-CN"/>
        </w:rPr>
        <w:t>Ptr</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MaxArr</w:t>
      </w:r>
      <w:r w:rsidR="004D1B10">
        <w:rPr>
          <w:rFonts w:ascii="Century Schoolbook" w:hAnsi="Century Schoolbook" w:cs="Times New Roman" w:hint="eastAsia"/>
          <w:i/>
          <w:sz w:val="18"/>
          <w:szCs w:val="18"/>
          <w:lang w:eastAsia="zh-CN"/>
        </w:rPr>
        <w:t>Ptr</w:t>
      </w:r>
      <w:proofErr w:type="spellEnd"/>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n</w:t>
      </w:r>
      <w:r w:rsidR="004D1B10">
        <w:rPr>
          <w:rFonts w:ascii="Century Schoolbook" w:hAnsi="Century Schoolbook" w:cs="Times New Roman" w:hint="eastAsia"/>
          <w:sz w:val="18"/>
          <w:szCs w:val="18"/>
          <w:lang w:eastAsia="zh-CN"/>
        </w:rPr>
        <w:t>;</w:t>
      </w:r>
    </w:p>
    <w:p w14:paraId="743B567B" w14:textId="1573945C" w:rsidR="004D1B10" w:rsidRPr="008E0FD4" w:rsidRDefault="00B53C52" w:rsidP="004D1B10">
      <w:pPr>
        <w:pStyle w:val="Default"/>
        <w:rPr>
          <w:rFonts w:ascii="Century Schoolbook" w:hAnsi="Century Schoolbook" w:cs="Times New Roman"/>
          <w:color w:val="FF0000"/>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8</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r w:rsidR="004D1B10" w:rsidRPr="008E0FD4">
        <w:rPr>
          <w:rFonts w:ascii="Century Schoolbook" w:hAnsi="Century Schoolbook" w:cs="Times New Roman"/>
          <w:color w:val="auto"/>
          <w:sz w:val="18"/>
          <w:szCs w:val="18"/>
        </w:rPr>
        <w:t xml:space="preserve">  </w:t>
      </w:r>
      <w:r w:rsidR="00CE6E90">
        <w:rPr>
          <w:rFonts w:ascii="Century Schoolbook" w:hAnsi="Century Schoolbook" w:cs="Times New Roman"/>
          <w:color w:val="auto"/>
          <w:sz w:val="18"/>
          <w:szCs w:val="18"/>
        </w:rPr>
        <w:t xml:space="preserve"> </w:t>
      </w:r>
      <w:r w:rsidR="004D1B10" w:rsidRPr="008E0FD4">
        <w:rPr>
          <w:rFonts w:ascii="Century Schoolbook" w:hAnsi="Century Schoolbook" w:cs="Times New Roman"/>
          <w:color w:val="auto"/>
          <w:sz w:val="18"/>
          <w:szCs w:val="18"/>
          <w:lang w:eastAsia="zh-CN"/>
        </w:rPr>
        <w:t>*</w:t>
      </w:r>
      <w:proofErr w:type="spellStart"/>
      <w:r w:rsidR="004D1B10" w:rsidRPr="008E0FD4">
        <w:rPr>
          <w:rFonts w:ascii="Century Schoolbook" w:hAnsi="Century Schoolbook" w:cs="Times New Roman"/>
          <w:i/>
          <w:color w:val="auto"/>
          <w:sz w:val="18"/>
          <w:szCs w:val="18"/>
        </w:rPr>
        <w:t>ModeArr</w:t>
      </w:r>
      <w:r w:rsidR="004D1B10" w:rsidRPr="008E0FD4">
        <w:rPr>
          <w:rFonts w:ascii="Century Schoolbook" w:hAnsi="Century Schoolbook" w:cs="Times New Roman"/>
          <w:i/>
          <w:color w:val="auto"/>
          <w:sz w:val="18"/>
          <w:szCs w:val="18"/>
          <w:lang w:eastAsia="zh-CN"/>
        </w:rPr>
        <w:t>Ptr</w:t>
      </w:r>
      <w:proofErr w:type="spellEnd"/>
      <w:r w:rsidR="004D1B10" w:rsidRPr="008E0FD4">
        <w:rPr>
          <w:rFonts w:ascii="Century Schoolbook" w:hAnsi="Century Schoolbook" w:cs="Times New Roman"/>
          <w:color w:val="auto"/>
          <w:sz w:val="18"/>
          <w:szCs w:val="18"/>
        </w:rPr>
        <w:t xml:space="preserve"> </w:t>
      </w:r>
      <w:r w:rsidR="004D1B10" w:rsidRPr="008E0FD4">
        <w:rPr>
          <w:rFonts w:ascii="Century Schoolbook" w:hAnsi="Century Schoolbook" w:cs="Times New Roman"/>
          <w:color w:val="auto"/>
          <w:sz w:val="18"/>
          <w:szCs w:val="18"/>
          <w:lang w:eastAsia="zh-CN"/>
        </w:rPr>
        <w:t>=</w:t>
      </w:r>
      <w:r w:rsidR="004D1B10" w:rsidRPr="008E0FD4">
        <w:rPr>
          <w:rFonts w:ascii="Century Schoolbook" w:hAnsi="Century Schoolbook" w:cs="Times New Roman"/>
          <w:i/>
          <w:color w:val="auto"/>
          <w:sz w:val="18"/>
          <w:szCs w:val="18"/>
        </w:rPr>
        <w:t xml:space="preserve"> </w:t>
      </w:r>
      <w:proofErr w:type="spellStart"/>
      <w:r w:rsidR="004D1B10" w:rsidRPr="008E0FD4">
        <w:rPr>
          <w:rFonts w:ascii="Century Schoolbook" w:hAnsi="Century Schoolbook" w:cs="Times New Roman"/>
          <w:i/>
          <w:color w:val="auto"/>
          <w:sz w:val="18"/>
          <w:szCs w:val="18"/>
        </w:rPr>
        <w:t>i</w:t>
      </w:r>
      <w:proofErr w:type="spellEnd"/>
      <w:r w:rsidR="004D1B10" w:rsidRPr="008E0FD4">
        <w:rPr>
          <w:rFonts w:ascii="Century Schoolbook" w:hAnsi="Century Schoolbook" w:cs="Times New Roman"/>
          <w:color w:val="auto"/>
          <w:sz w:val="18"/>
          <w:szCs w:val="18"/>
          <w:lang w:eastAsia="zh-CN"/>
        </w:rPr>
        <w:t>;</w:t>
      </w:r>
    </w:p>
    <w:p w14:paraId="2371AEE9" w14:textId="0E0F5AE7"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w:t>
      </w:r>
      <w:r w:rsidR="0082381B">
        <w:rPr>
          <w:rFonts w:ascii="Century Schoolbook" w:hAnsi="Century Schoolbook" w:cs="Times New Roman"/>
          <w:sz w:val="18"/>
          <w:szCs w:val="18"/>
        </w:rPr>
        <w:t>9</w:t>
      </w:r>
      <w:r>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r w:rsidR="00CE6E90">
        <w:rPr>
          <w:rFonts w:ascii="Century Schoolbook" w:hAnsi="Century Schoolbook" w:cs="Times New Roman"/>
          <w:sz w:val="18"/>
          <w:szCs w:val="18"/>
        </w:rPr>
        <w:t xml:space="preserve"> </w:t>
      </w:r>
      <w:r w:rsidR="004D1B10" w:rsidRPr="00692180">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ModeArr</w:t>
      </w:r>
      <w:r w:rsidR="004D1B10">
        <w:rPr>
          <w:rFonts w:ascii="Century Schoolbook" w:hAnsi="Century Schoolbook" w:cs="Times New Roman" w:hint="eastAsia"/>
          <w:i/>
          <w:sz w:val="18"/>
          <w:szCs w:val="18"/>
          <w:lang w:eastAsia="zh-CN"/>
        </w:rPr>
        <w:t>Ptr</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ModeAr</w:t>
      </w:r>
      <w:r w:rsidR="004D1B10" w:rsidRPr="00445E3F">
        <w:rPr>
          <w:rFonts w:ascii="Century Schoolbook" w:hAnsi="Century Schoolbook" w:cs="Times New Roman"/>
          <w:sz w:val="18"/>
          <w:szCs w:val="18"/>
        </w:rPr>
        <w:t>r</w:t>
      </w:r>
      <w:r w:rsidR="004D1B10" w:rsidRPr="00ED509F">
        <w:rPr>
          <w:rFonts w:ascii="Century Schoolbook" w:hAnsi="Century Schoolbook" w:cs="Times New Roman" w:hint="eastAsia"/>
          <w:i/>
          <w:sz w:val="18"/>
          <w:szCs w:val="18"/>
          <w:lang w:eastAsia="zh-CN"/>
        </w:rPr>
        <w:t>Ptr</w:t>
      </w:r>
      <w:proofErr w:type="spellEnd"/>
      <w:r w:rsidR="004D1B10" w:rsidRPr="00445E3F">
        <w:rPr>
          <w:rFonts w:ascii="Century Schoolbook" w:hAnsi="Century Schoolbook" w:cs="Times New Roman"/>
          <w:sz w:val="18"/>
          <w:szCs w:val="18"/>
        </w:rPr>
        <w:t xml:space="preserve"> + 1</w:t>
      </w:r>
      <w:r w:rsidR="004D1B10">
        <w:rPr>
          <w:rFonts w:ascii="Century Schoolbook" w:hAnsi="Century Schoolbook" w:cs="Times New Roman" w:hint="eastAsia"/>
          <w:sz w:val="18"/>
          <w:szCs w:val="18"/>
          <w:lang w:eastAsia="zh-CN"/>
        </w:rPr>
        <w:t>;</w:t>
      </w:r>
    </w:p>
    <w:p w14:paraId="5B4FEECB" w14:textId="05C3D786" w:rsidR="004D1B10" w:rsidRPr="00B74637" w:rsidRDefault="0082381B"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20</w:t>
      </w:r>
      <w:r w:rsidR="00B53C52">
        <w:rPr>
          <w:rFonts w:ascii="Century Schoolbook" w:hAnsi="Century Schoolbook" w:cs="Times New Roman"/>
          <w:sz w:val="18"/>
          <w:szCs w:val="18"/>
        </w:rPr>
        <w:t>.</w:t>
      </w:r>
      <w:r w:rsidR="004D1B10" w:rsidRPr="00692180">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TotalModeNum</w:t>
      </w:r>
      <w:proofErr w:type="spellEnd"/>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proofErr w:type="spellStart"/>
      <w:r w:rsidR="004D1B10" w:rsidRPr="00954643">
        <w:rPr>
          <w:rFonts w:ascii="Century Schoolbook" w:hAnsi="Century Schoolbook" w:cs="Times New Roman"/>
          <w:i/>
          <w:sz w:val="18"/>
          <w:szCs w:val="18"/>
        </w:rPr>
        <w:t>TotalModeNum</w:t>
      </w:r>
      <w:proofErr w:type="spellEnd"/>
      <w:r w:rsidR="004D1B10" w:rsidRPr="00445E3F">
        <w:rPr>
          <w:rFonts w:ascii="Century Schoolbook" w:hAnsi="Century Schoolbook" w:cs="Times New Roman"/>
          <w:sz w:val="18"/>
          <w:szCs w:val="18"/>
        </w:rPr>
        <w:t xml:space="preserve"> + 1</w:t>
      </w:r>
      <w:r w:rsidR="004D1B10">
        <w:rPr>
          <w:rFonts w:ascii="Century Schoolbook" w:hAnsi="Century Schoolbook" w:cs="Times New Roman" w:hint="eastAsia"/>
          <w:sz w:val="18"/>
          <w:szCs w:val="18"/>
          <w:lang w:eastAsia="zh-CN"/>
        </w:rPr>
        <w:t>;</w:t>
      </w:r>
    </w:p>
    <w:p w14:paraId="2488CCE5" w14:textId="452FE674" w:rsidR="004D1B10" w:rsidRPr="00186BB9" w:rsidRDefault="00B53C52" w:rsidP="004D1B10">
      <w:pPr>
        <w:pStyle w:val="AlgorithmText"/>
      </w:pPr>
      <w:r w:rsidRPr="00B53C52">
        <w:rPr>
          <w:b w:val="0"/>
          <w:lang w:eastAsia="zh-CN"/>
        </w:rPr>
        <w:t>2</w:t>
      </w:r>
      <w:r w:rsidR="0082381B">
        <w:rPr>
          <w:b w:val="0"/>
          <w:lang w:eastAsia="zh-CN"/>
        </w:rPr>
        <w:t>1</w:t>
      </w:r>
      <w:r w:rsidRPr="00B53C52">
        <w:rPr>
          <w:b w:val="0"/>
          <w:lang w:eastAsia="zh-CN"/>
        </w:rPr>
        <w:t>.</w:t>
      </w:r>
      <w:r>
        <w:rPr>
          <w:lang w:eastAsia="zh-CN"/>
        </w:rPr>
        <w:tab/>
      </w:r>
      <w:proofErr w:type="gramStart"/>
      <w:r w:rsidR="004D1B10" w:rsidRPr="00B74637">
        <w:rPr>
          <w:rFonts w:hint="eastAsia"/>
          <w:lang w:eastAsia="zh-CN"/>
        </w:rPr>
        <w:t>end</w:t>
      </w:r>
      <w:proofErr w:type="gramEnd"/>
      <w:r w:rsidR="004D1B10" w:rsidRPr="00B74637">
        <w:t xml:space="preserve"> </w:t>
      </w:r>
      <w:r w:rsidR="004D1B10" w:rsidRPr="00B74637">
        <w:rPr>
          <w:vertAlign w:val="subscript"/>
        </w:rPr>
        <w:t xml:space="preserve"> </w:t>
      </w:r>
    </w:p>
    <w:p w14:paraId="2F293D4B" w14:textId="77777777" w:rsidR="004D1B10" w:rsidRPr="003F05C0" w:rsidRDefault="004D1B10" w:rsidP="00F30AFE">
      <w:pPr>
        <w:pStyle w:val="InitialBodyTextIndent"/>
        <w:ind w:firstLine="0"/>
      </w:pPr>
    </w:p>
    <w:p w14:paraId="5C212064" w14:textId="0205BE12" w:rsidR="009E4B3B" w:rsidRPr="006D648E" w:rsidRDefault="00B27058" w:rsidP="00B174AF">
      <w:pPr>
        <w:pStyle w:val="InitialBodyTextIndent"/>
        <w:numPr>
          <w:ilvl w:val="0"/>
          <w:numId w:val="43"/>
        </w:numPr>
        <w:rPr>
          <w:b/>
        </w:rPr>
      </w:pPr>
      <w:r>
        <w:rPr>
          <w:rFonts w:hint="eastAsia"/>
          <w:b/>
        </w:rPr>
        <w:t>Pattern s</w:t>
      </w:r>
      <w:r w:rsidRPr="0032491E">
        <w:rPr>
          <w:b/>
        </w:rPr>
        <w:t xml:space="preserve">election </w:t>
      </w:r>
      <w:r w:rsidR="003255B2">
        <w:rPr>
          <w:rFonts w:hint="eastAsia"/>
          <w:b/>
        </w:rPr>
        <w:t>a</w:t>
      </w:r>
      <w:r w:rsidR="003255B2" w:rsidRPr="0032491E">
        <w:rPr>
          <w:b/>
        </w:rPr>
        <w:t>lgorithm</w:t>
      </w:r>
      <w:r w:rsidR="00353BD8" w:rsidRPr="0032491E">
        <w:rPr>
          <w:b/>
        </w:rPr>
        <w:t>.</w:t>
      </w:r>
      <w:r w:rsidR="00353BD8">
        <w:t xml:space="preserve"> Similar to Simple-9/16, </w:t>
      </w:r>
      <w:r w:rsidR="00270FE4">
        <w:t>a</w:t>
      </w:r>
      <w:r w:rsidR="00353BD8">
        <w:t xml:space="preserve"> naïve way to select </w:t>
      </w:r>
      <w:r w:rsidR="0057402A">
        <w:t>the</w:t>
      </w:r>
      <w:r w:rsidR="0057402A">
        <w:rPr>
          <w:rFonts w:hint="eastAsia"/>
        </w:rPr>
        <w:t xml:space="preserve"> </w:t>
      </w:r>
      <w:r w:rsidR="003848DB">
        <w:rPr>
          <w:rFonts w:hint="eastAsia"/>
        </w:rPr>
        <w:t>con</w:t>
      </w:r>
      <w:r w:rsidR="00FA728F">
        <w:rPr>
          <w:rFonts w:hint="eastAsia"/>
        </w:rPr>
        <w:t>t</w:t>
      </w:r>
      <w:r w:rsidR="003848DB">
        <w:rPr>
          <w:rFonts w:hint="eastAsia"/>
        </w:rPr>
        <w:t>rol</w:t>
      </w:r>
      <w:r w:rsidR="0057402A">
        <w:rPr>
          <w:rFonts w:hint="eastAsia"/>
        </w:rPr>
        <w:t xml:space="preserve"> </w:t>
      </w:r>
      <w:r w:rsidR="00353BD8">
        <w:t>pattern</w:t>
      </w:r>
      <w:r w:rsidR="0066423B">
        <w:rPr>
          <w:rFonts w:hint="eastAsia"/>
        </w:rPr>
        <w:t>s</w:t>
      </w:r>
      <w:r w:rsidR="00353BD8">
        <w:t xml:space="preserve"> is to </w:t>
      </w:r>
      <w:r w:rsidR="002E0FB9">
        <w:rPr>
          <w:rFonts w:hint="eastAsia"/>
        </w:rPr>
        <w:t>scan</w:t>
      </w:r>
      <w:r w:rsidR="00446DA1">
        <w:t xml:space="preserve"> </w:t>
      </w:r>
      <w:r w:rsidR="00AD4175">
        <w:rPr>
          <w:rFonts w:hint="eastAsia"/>
        </w:rPr>
        <w:t xml:space="preserve">all </w:t>
      </w:r>
      <w:r w:rsidR="00183F0A">
        <w:t xml:space="preserve">the </w:t>
      </w:r>
      <w:r w:rsidR="00AD4175">
        <w:rPr>
          <w:rFonts w:hint="eastAsia"/>
        </w:rPr>
        <w:t>integers in a</w:t>
      </w:r>
      <w:r w:rsidR="00353BD8">
        <w:t xml:space="preserve"> sequence. Here we pro</w:t>
      </w:r>
      <w:r w:rsidR="006660E4">
        <w:t xml:space="preserve">pose </w:t>
      </w:r>
      <w:r w:rsidR="00353BD8">
        <w:t>a</w:t>
      </w:r>
      <w:r w:rsidR="00413FA4">
        <w:t xml:space="preserve"> </w:t>
      </w:r>
      <w:r w:rsidR="00353BD8">
        <w:t>pa</w:t>
      </w:r>
      <w:r w:rsidR="00353BD8">
        <w:t>t</w:t>
      </w:r>
      <w:r w:rsidR="00353BD8">
        <w:t xml:space="preserve">tern selection </w:t>
      </w:r>
      <w:r w:rsidR="0083330B">
        <w:rPr>
          <w:rFonts w:hint="eastAsia"/>
        </w:rPr>
        <w:t>algorithm</w:t>
      </w:r>
      <w:r w:rsidR="0083330B">
        <w:t xml:space="preserve"> </w:t>
      </w:r>
      <w:r w:rsidR="00353BD8">
        <w:t>based on the quad max array</w:t>
      </w:r>
      <w:r w:rsidR="000F65CC">
        <w:t>,</w:t>
      </w:r>
      <w:r w:rsidR="00353BD8">
        <w:t xml:space="preserve"> which </w:t>
      </w:r>
      <w:r w:rsidR="00AC622D">
        <w:rPr>
          <w:rFonts w:hint="eastAsia"/>
        </w:rPr>
        <w:t>only needs to</w:t>
      </w:r>
      <w:r w:rsidR="00353BD8">
        <w:t xml:space="preserve"> pr</w:t>
      </w:r>
      <w:r w:rsidR="00353BD8">
        <w:t>o</w:t>
      </w:r>
      <w:r w:rsidR="00353BD8">
        <w:t>cess a quarter of the original integers. We present the pattern selection alg</w:t>
      </w:r>
      <w:r w:rsidR="00353BD8">
        <w:t>o</w:t>
      </w:r>
      <w:r w:rsidR="00353BD8">
        <w:t>rithm in Algo</w:t>
      </w:r>
      <w:r w:rsidR="00D77510">
        <w:t>rithm 1. It requires two input parameter</w:t>
      </w:r>
      <w:r w:rsidR="00C92A9A">
        <w:t>s</w:t>
      </w:r>
      <w:r w:rsidR="00353BD8" w:rsidRPr="00331538">
        <w:t xml:space="preserve"> (i</w:t>
      </w:r>
      <w:r w:rsidR="00353BD8" w:rsidRPr="008E0FD4">
        <w:rPr>
          <w:vertAlign w:val="subscript"/>
        </w:rPr>
        <w:t>1</w:t>
      </w:r>
      <w:r w:rsidR="00353BD8" w:rsidRPr="008E0FD4">
        <w:t>)</w:t>
      </w:r>
      <w:r w:rsidR="00353BD8" w:rsidRPr="0087692F">
        <w:rPr>
          <w:i/>
        </w:rPr>
        <w:t xml:space="preserve"> </w:t>
      </w:r>
      <w:proofErr w:type="spellStart"/>
      <w:r w:rsidR="00353BD8" w:rsidRPr="0087692F">
        <w:rPr>
          <w:i/>
        </w:rPr>
        <w:t>MaxArr</w:t>
      </w:r>
      <w:proofErr w:type="spellEnd"/>
      <w:r w:rsidR="00353BD8">
        <w:t xml:space="preserve">, </w:t>
      </w:r>
      <w:r w:rsidR="00224F6A">
        <w:rPr>
          <w:rFonts w:hint="eastAsia"/>
        </w:rPr>
        <w:t>the</w:t>
      </w:r>
      <w:r w:rsidR="0050033F">
        <w:rPr>
          <w:rFonts w:hint="eastAsia"/>
        </w:rPr>
        <w:t xml:space="preserve"> </w:t>
      </w:r>
      <w:r w:rsidR="00E139D9">
        <w:t xml:space="preserve">head </w:t>
      </w:r>
      <w:r w:rsidR="00D85C6D">
        <w:rPr>
          <w:rFonts w:hint="eastAsia"/>
        </w:rPr>
        <w:t xml:space="preserve">pointer </w:t>
      </w:r>
      <w:r w:rsidR="0019378D">
        <w:t>of</w:t>
      </w:r>
      <w:r w:rsidR="00D85C6D">
        <w:rPr>
          <w:rFonts w:hint="eastAsia"/>
        </w:rPr>
        <w:t xml:space="preserve"> </w:t>
      </w:r>
      <w:r w:rsidR="00353BD8">
        <w:t xml:space="preserve">the quad max </w:t>
      </w:r>
      <w:r w:rsidR="00D6215C">
        <w:rPr>
          <w:rFonts w:hint="eastAsia"/>
        </w:rPr>
        <w:t>array</w:t>
      </w:r>
      <w:r w:rsidR="00953C02">
        <w:t xml:space="preserve"> and</w:t>
      </w:r>
      <w:r w:rsidR="00353BD8">
        <w:t xml:space="preserve"> </w:t>
      </w:r>
      <w:r w:rsidR="00353BD8" w:rsidRPr="008E0FD4">
        <w:t>(i</w:t>
      </w:r>
      <w:r w:rsidR="00353BD8" w:rsidRPr="008E0FD4">
        <w:rPr>
          <w:vertAlign w:val="subscript"/>
        </w:rPr>
        <w:t>2</w:t>
      </w:r>
      <w:r w:rsidR="00353BD8" w:rsidRPr="008E0FD4">
        <w:t>)</w:t>
      </w:r>
      <w:r w:rsidR="00353BD8" w:rsidRPr="0087692F">
        <w:rPr>
          <w:i/>
        </w:rPr>
        <w:t xml:space="preserve"> </w:t>
      </w:r>
      <w:r w:rsidR="00523322">
        <w:rPr>
          <w:rFonts w:hint="eastAsia"/>
          <w:i/>
        </w:rPr>
        <w:t>L</w:t>
      </w:r>
      <w:r w:rsidR="00353BD8">
        <w:t xml:space="preserve">, the length of </w:t>
      </w:r>
      <w:proofErr w:type="spellStart"/>
      <w:r w:rsidR="00353BD8" w:rsidRPr="003C3D53">
        <w:rPr>
          <w:i/>
        </w:rPr>
        <w:t>MaxArr</w:t>
      </w:r>
      <w:proofErr w:type="spellEnd"/>
      <w:r w:rsidR="00353BD8" w:rsidRPr="003F05C0">
        <w:t>.</w:t>
      </w:r>
      <w:r w:rsidR="00353BD8">
        <w:t xml:space="preserve"> </w:t>
      </w:r>
      <w:r w:rsidR="00683193" w:rsidRPr="00683193">
        <w:t>The algorithm</w:t>
      </w:r>
      <w:r w:rsidR="00C15BD7">
        <w:t xml:space="preserve"> </w:t>
      </w:r>
      <w:r w:rsidR="00353BD8">
        <w:t>return</w:t>
      </w:r>
      <w:r w:rsidR="005D25ED">
        <w:rPr>
          <w:rFonts w:hint="eastAsia"/>
        </w:rPr>
        <w:t>s</w:t>
      </w:r>
      <w:r w:rsidR="005D70BA">
        <w:rPr>
          <w:rFonts w:hint="eastAsia"/>
        </w:rPr>
        <w:t xml:space="preserve"> with</w:t>
      </w:r>
      <w:r w:rsidR="00353BD8">
        <w:t xml:space="preserve"> </w:t>
      </w:r>
      <w:r w:rsidR="00353BD8" w:rsidRPr="008E0FD4">
        <w:t>(o</w:t>
      </w:r>
      <w:r w:rsidR="00353BD8" w:rsidRPr="008E0FD4">
        <w:rPr>
          <w:vertAlign w:val="subscript"/>
        </w:rPr>
        <w:t>1</w:t>
      </w:r>
      <w:r w:rsidR="00353BD8" w:rsidRPr="008E0FD4">
        <w:t>)</w:t>
      </w:r>
      <w:r w:rsidR="00353BD8" w:rsidRPr="0087692F">
        <w:rPr>
          <w:i/>
        </w:rPr>
        <w:t xml:space="preserve"> </w:t>
      </w:r>
      <w:proofErr w:type="spellStart"/>
      <w:r w:rsidR="00353BD8" w:rsidRPr="0087692F">
        <w:rPr>
          <w:i/>
        </w:rPr>
        <w:t>ModeArr</w:t>
      </w:r>
      <w:proofErr w:type="spellEnd"/>
      <w:r w:rsidR="00353BD8">
        <w:t xml:space="preserve">, </w:t>
      </w:r>
      <w:r w:rsidR="002A1E7A">
        <w:rPr>
          <w:rFonts w:hint="eastAsia"/>
        </w:rPr>
        <w:t xml:space="preserve">the </w:t>
      </w:r>
      <w:r w:rsidR="009309C3">
        <w:t xml:space="preserve">head </w:t>
      </w:r>
      <w:r w:rsidR="00D85C6D">
        <w:rPr>
          <w:rFonts w:hint="eastAsia"/>
        </w:rPr>
        <w:t xml:space="preserve">pointer </w:t>
      </w:r>
      <w:r w:rsidR="00F654EB">
        <w:t>of</w:t>
      </w:r>
      <w:r w:rsidR="00D85C6D">
        <w:rPr>
          <w:rFonts w:hint="eastAsia"/>
        </w:rPr>
        <w:t xml:space="preserve"> </w:t>
      </w:r>
      <w:r w:rsidR="00172C2E">
        <w:t>the</w:t>
      </w:r>
      <w:r w:rsidR="00353BD8">
        <w:t xml:space="preserve"> array </w:t>
      </w:r>
      <w:r w:rsidR="00353BD8" w:rsidRPr="008C0F78">
        <w:t>of</w:t>
      </w:r>
      <w:r w:rsidR="003F2B62" w:rsidRPr="008C0F78">
        <w:t xml:space="preserve"> </w:t>
      </w:r>
      <w:r w:rsidR="00353BD8" w:rsidRPr="008C0F78">
        <w:t xml:space="preserve">generated selectors </w:t>
      </w:r>
      <w:r w:rsidR="00353BD8">
        <w:t xml:space="preserve">and </w:t>
      </w:r>
      <w:r w:rsidR="00353BD8" w:rsidRPr="008E0FD4">
        <w:t>(o</w:t>
      </w:r>
      <w:r w:rsidR="00353BD8" w:rsidRPr="008E0FD4">
        <w:rPr>
          <w:vertAlign w:val="subscript"/>
        </w:rPr>
        <w:t>2</w:t>
      </w:r>
      <w:r w:rsidR="00353BD8" w:rsidRPr="008E0FD4">
        <w:t>)</w:t>
      </w:r>
      <w:r w:rsidR="00353BD8" w:rsidRPr="0087692F">
        <w:rPr>
          <w:i/>
        </w:rPr>
        <w:t xml:space="preserve"> </w:t>
      </w:r>
      <w:proofErr w:type="spellStart"/>
      <w:r w:rsidR="00353BD8" w:rsidRPr="0087692F">
        <w:rPr>
          <w:i/>
        </w:rPr>
        <w:t>TotalModeNum</w:t>
      </w:r>
      <w:proofErr w:type="spellEnd"/>
      <w:r w:rsidR="00353BD8">
        <w:t xml:space="preserve">, the length of </w:t>
      </w:r>
      <w:proofErr w:type="spellStart"/>
      <w:r w:rsidR="00353BD8" w:rsidRPr="0087692F">
        <w:rPr>
          <w:i/>
        </w:rPr>
        <w:t>ModeArr</w:t>
      </w:r>
      <w:proofErr w:type="spellEnd"/>
      <w:r w:rsidR="00353BD8">
        <w:t xml:space="preserve">. </w:t>
      </w:r>
      <w:proofErr w:type="gramStart"/>
      <w:r w:rsidR="00D26CC7">
        <w:t>At</w:t>
      </w:r>
      <w:r w:rsidR="001A5F53">
        <w:rPr>
          <w:rFonts w:hint="eastAsia"/>
        </w:rPr>
        <w:t xml:space="preserve"> </w:t>
      </w:r>
      <w:r w:rsidR="003F6EAF">
        <w:rPr>
          <w:rFonts w:hint="eastAsia"/>
        </w:rPr>
        <w:t>each iteration</w:t>
      </w:r>
      <w:proofErr w:type="gramEnd"/>
      <w:r w:rsidR="00937947">
        <w:rPr>
          <w:rFonts w:hint="eastAsia"/>
        </w:rPr>
        <w:t xml:space="preserve">, it </w:t>
      </w:r>
      <w:r w:rsidR="005862E5">
        <w:rPr>
          <w:rFonts w:hint="eastAsia"/>
        </w:rPr>
        <w:t>examines each of</w:t>
      </w:r>
      <w:r w:rsidR="00353BD8">
        <w:t xml:space="preserve"> the </w:t>
      </w:r>
      <w:r w:rsidR="00723B32">
        <w:t>ten optional</w:t>
      </w:r>
      <w:r w:rsidR="00353BD8">
        <w:t xml:space="preserve"> patterns in an ascending order of the selector identifier</w:t>
      </w:r>
      <w:r w:rsidR="00F31AAE">
        <w:rPr>
          <w:rFonts w:hint="eastAsia"/>
        </w:rPr>
        <w:t>s</w:t>
      </w:r>
      <w:r w:rsidR="00353BD8">
        <w:t xml:space="preserve"> </w:t>
      </w:r>
      <w:r w:rsidR="00AC622D">
        <w:rPr>
          <w:rFonts w:hint="eastAsia"/>
        </w:rPr>
        <w:t>(</w:t>
      </w:r>
      <w:r w:rsidR="00AC622D" w:rsidRPr="00AC622D">
        <w:rPr>
          <w:rFonts w:hint="eastAsia"/>
          <w:i/>
        </w:rPr>
        <w:t>SEL</w:t>
      </w:r>
      <w:r w:rsidR="00AC622D">
        <w:rPr>
          <w:rFonts w:hint="eastAsia"/>
        </w:rPr>
        <w:t xml:space="preserve">) </w:t>
      </w:r>
      <w:r w:rsidR="00353BD8">
        <w:t xml:space="preserve">and </w:t>
      </w:r>
      <w:r w:rsidR="008660CE">
        <w:rPr>
          <w:rFonts w:hint="eastAsia"/>
        </w:rPr>
        <w:t xml:space="preserve">tries </w:t>
      </w:r>
      <w:r w:rsidR="001E75E3">
        <w:rPr>
          <w:rFonts w:hint="eastAsia"/>
        </w:rPr>
        <w:t>to</w:t>
      </w:r>
      <w:r w:rsidR="001E75E3">
        <w:rPr>
          <w:rFonts w:hint="eastAsia"/>
          <w:color w:val="FF0000"/>
        </w:rPr>
        <w:t xml:space="preserve"> </w:t>
      </w:r>
      <w:r w:rsidR="001E75E3" w:rsidRPr="008E0FD4">
        <w:t>find</w:t>
      </w:r>
      <w:r w:rsidR="00353BD8" w:rsidRPr="00D57526">
        <w:t xml:space="preserve"> a pattern </w:t>
      </w:r>
      <w:r w:rsidR="00096466" w:rsidRPr="008E0FD4">
        <w:t xml:space="preserve">to </w:t>
      </w:r>
      <w:r w:rsidR="004159D3" w:rsidRPr="008E0FD4">
        <w:t>fit</w:t>
      </w:r>
      <w:r w:rsidR="00096466" w:rsidRPr="008E0FD4">
        <w:t xml:space="preserve"> </w:t>
      </w:r>
      <w:r w:rsidR="00784414">
        <w:t xml:space="preserve">the </w:t>
      </w:r>
      <w:r w:rsidR="00D7115A">
        <w:rPr>
          <w:rFonts w:hint="eastAsia"/>
        </w:rPr>
        <w:t>remai</w:t>
      </w:r>
      <w:r w:rsidR="00BF70B9">
        <w:rPr>
          <w:rFonts w:hint="eastAsia"/>
        </w:rPr>
        <w:t>ni</w:t>
      </w:r>
      <w:r w:rsidR="00D7115A">
        <w:rPr>
          <w:rFonts w:hint="eastAsia"/>
        </w:rPr>
        <w:t xml:space="preserve">ng </w:t>
      </w:r>
      <w:r w:rsidR="00353BD8" w:rsidRPr="00D57526">
        <w:t>quad max integers</w:t>
      </w:r>
      <w:r w:rsidR="00FB59C5" w:rsidRPr="008E0FD4">
        <w:t xml:space="preserve"> </w:t>
      </w:r>
      <w:r w:rsidR="00BC428F" w:rsidRPr="005B1311">
        <w:rPr>
          <w:rFonts w:hint="eastAsia"/>
        </w:rPr>
        <w:t>as many</w:t>
      </w:r>
      <w:r w:rsidR="00BC428F" w:rsidRPr="005B1311">
        <w:t xml:space="preserve"> </w:t>
      </w:r>
      <w:r w:rsidR="00E21E58" w:rsidRPr="008E0FD4">
        <w:t xml:space="preserve">as </w:t>
      </w:r>
      <w:r w:rsidR="00FB59C5" w:rsidRPr="008E0FD4">
        <w:t>possible</w:t>
      </w:r>
      <w:r w:rsidR="00353BD8" w:rsidRPr="00D57526">
        <w:t>.</w:t>
      </w:r>
      <w:r w:rsidR="00353BD8">
        <w:t xml:space="preserve"> </w:t>
      </w:r>
      <w:r w:rsidR="000956A4">
        <w:rPr>
          <w:rFonts w:hint="eastAsia"/>
        </w:rPr>
        <w:t>W</w:t>
      </w:r>
      <w:r w:rsidR="002D42E4">
        <w:t xml:space="preserve">ith </w:t>
      </w:r>
      <w:r w:rsidR="005348FC">
        <w:rPr>
          <w:rFonts w:hint="eastAsia"/>
        </w:rPr>
        <w:t>the</w:t>
      </w:r>
      <w:r w:rsidR="00330B43">
        <w:rPr>
          <w:rFonts w:hint="eastAsia"/>
        </w:rPr>
        <w:t xml:space="preserve"> </w:t>
      </w:r>
      <w:r w:rsidR="002D42E4">
        <w:t>increas</w:t>
      </w:r>
      <w:r w:rsidR="00646FD8">
        <w:rPr>
          <w:rFonts w:hint="eastAsia"/>
        </w:rPr>
        <w:t>e</w:t>
      </w:r>
      <w:r w:rsidR="009B0A7C">
        <w:rPr>
          <w:rFonts w:hint="eastAsia"/>
        </w:rPr>
        <w:t xml:space="preserve"> of </w:t>
      </w:r>
      <w:r w:rsidR="009B0A7C">
        <w:t>the selector</w:t>
      </w:r>
      <w:r w:rsidR="004300D2">
        <w:rPr>
          <w:rFonts w:hint="eastAsia"/>
        </w:rPr>
        <w:t xml:space="preserve"> identifiers</w:t>
      </w:r>
      <w:r w:rsidR="00353BD8">
        <w:t>, the number of i</w:t>
      </w:r>
      <w:r w:rsidR="00353BD8">
        <w:t>n</w:t>
      </w:r>
      <w:r w:rsidR="00353BD8">
        <w:t xml:space="preserve">tegers in </w:t>
      </w:r>
      <w:r w:rsidR="005B7D94">
        <w:rPr>
          <w:rFonts w:hint="eastAsia"/>
        </w:rPr>
        <w:t xml:space="preserve">a </w:t>
      </w:r>
      <w:r w:rsidR="00353BD8">
        <w:t xml:space="preserve">data </w:t>
      </w:r>
      <w:r w:rsidR="00061599">
        <w:rPr>
          <w:rFonts w:hint="eastAsia"/>
        </w:rPr>
        <w:t>vector</w:t>
      </w:r>
      <w:r w:rsidR="00353BD8">
        <w:t xml:space="preserve"> decreases and the bit </w:t>
      </w:r>
      <w:r w:rsidR="000F7FE0">
        <w:t xml:space="preserve">width </w:t>
      </w:r>
      <w:r w:rsidR="00353BD8">
        <w:t xml:space="preserve">increases. </w:t>
      </w:r>
      <w:r w:rsidR="00D16929">
        <w:t xml:space="preserve"> More specially, </w:t>
      </w:r>
      <w:r w:rsidR="00FA1F02">
        <w:t xml:space="preserve">Line </w:t>
      </w:r>
      <w:r w:rsidR="00796149">
        <w:t>1</w:t>
      </w:r>
      <w:r w:rsidR="00491B58">
        <w:t>~</w:t>
      </w:r>
      <w:r w:rsidR="00796149">
        <w:t xml:space="preserve">4 </w:t>
      </w:r>
      <w:r w:rsidR="000D6A81">
        <w:t xml:space="preserve">are </w:t>
      </w:r>
      <w:r w:rsidR="004D726A">
        <w:t xml:space="preserve">the </w:t>
      </w:r>
      <w:r w:rsidR="005A0D73">
        <w:t>initialization</w:t>
      </w:r>
      <w:r w:rsidR="004126B5">
        <w:t xml:space="preserve"> </w:t>
      </w:r>
      <w:r w:rsidR="00D47191">
        <w:t>steps</w:t>
      </w:r>
      <w:r w:rsidR="00F457E1">
        <w:t xml:space="preserve"> for </w:t>
      </w:r>
      <w:r w:rsidR="00034BB2">
        <w:t xml:space="preserve">variables, </w:t>
      </w:r>
      <w:r w:rsidR="007B100B">
        <w:t xml:space="preserve">Line </w:t>
      </w:r>
      <w:r w:rsidR="00070EEB">
        <w:t>6~</w:t>
      </w:r>
      <w:r w:rsidR="000128AF">
        <w:t>13</w:t>
      </w:r>
      <w:r w:rsidR="00510754">
        <w:t xml:space="preserve"> are </w:t>
      </w:r>
      <w:r w:rsidR="00C43CED">
        <w:t xml:space="preserve">the </w:t>
      </w:r>
      <w:r w:rsidR="000D4797">
        <w:t xml:space="preserve">inner </w:t>
      </w:r>
      <w:r w:rsidR="00F24BAB">
        <w:t>loop for pattern selection</w:t>
      </w:r>
      <w:r w:rsidR="00B40A03">
        <w:t>, and</w:t>
      </w:r>
      <w:r w:rsidR="00B42975">
        <w:t xml:space="preserve"> </w:t>
      </w:r>
      <w:r w:rsidR="00BC7794">
        <w:t xml:space="preserve">Line </w:t>
      </w:r>
      <w:r w:rsidR="00414378">
        <w:t xml:space="preserve">15~19 are the update steps </w:t>
      </w:r>
      <w:r w:rsidR="00A60053">
        <w:t xml:space="preserve">for </w:t>
      </w:r>
      <w:r w:rsidR="00512A26">
        <w:t xml:space="preserve">the </w:t>
      </w:r>
      <w:r w:rsidR="00A60053">
        <w:t>variables</w:t>
      </w:r>
      <w:r w:rsidR="002939D6">
        <w:t>.</w:t>
      </w:r>
      <w:r w:rsidR="001404FE">
        <w:t xml:space="preserve"> </w:t>
      </w:r>
      <w:r w:rsidR="001E6B61">
        <w:t xml:space="preserve">It is worth </w:t>
      </w:r>
      <w:r w:rsidR="00EA1521">
        <w:t xml:space="preserve">explaining </w:t>
      </w:r>
      <w:r w:rsidR="00AA1A04">
        <w:t>t</w:t>
      </w:r>
      <w:r w:rsidR="001404FE">
        <w:t xml:space="preserve">he inner loop </w:t>
      </w:r>
      <w:r w:rsidR="00E719F1">
        <w:t xml:space="preserve">for </w:t>
      </w:r>
      <w:r w:rsidR="003D4F5F">
        <w:t xml:space="preserve">pattern selector </w:t>
      </w:r>
      <w:r w:rsidR="00D82060">
        <w:t xml:space="preserve">in more details. </w:t>
      </w:r>
      <w:r w:rsidR="003754AA">
        <w:t xml:space="preserve">The loop </w:t>
      </w:r>
      <w:r w:rsidR="00487283">
        <w:t xml:space="preserve">in </w:t>
      </w:r>
      <w:r w:rsidR="002D6A23">
        <w:t>Lin</w:t>
      </w:r>
      <w:r w:rsidR="00150964">
        <w:t>e</w:t>
      </w:r>
      <w:r w:rsidR="002D6A23">
        <w:t xml:space="preserve"> 6 </w:t>
      </w:r>
      <w:r w:rsidR="003754AA">
        <w:t>breaks</w:t>
      </w:r>
      <w:r w:rsidR="001404FE">
        <w:t xml:space="preserve"> </w:t>
      </w:r>
      <w:r w:rsidR="00081ADF">
        <w:t xml:space="preserve">when (1) </w:t>
      </w:r>
      <w:r w:rsidR="00D77EF9">
        <w:t xml:space="preserve">the number of </w:t>
      </w:r>
      <w:r w:rsidR="005E7858">
        <w:t xml:space="preserve">integers </w:t>
      </w:r>
      <w:r w:rsidR="00053916">
        <w:t xml:space="preserve">reaches </w:t>
      </w:r>
      <w:r w:rsidR="0060066E">
        <w:t>the limit of the selecto</w:t>
      </w:r>
      <w:r w:rsidR="00D06F96">
        <w:t xml:space="preserve">r, i.e., </w:t>
      </w:r>
      <w:r w:rsidR="00D06F96" w:rsidRPr="00D06F96">
        <w:rPr>
          <w:i/>
        </w:rPr>
        <w:t>NUM</w:t>
      </w:r>
      <w:r w:rsidR="006D648E">
        <w:t xml:space="preserve"> and (2)</w:t>
      </w:r>
      <w:r w:rsidR="00CB3CA0">
        <w:t xml:space="preserve"> </w:t>
      </w:r>
      <w:r w:rsidR="002E273E">
        <w:t xml:space="preserve">a quad max integer </w:t>
      </w:r>
      <w:r w:rsidR="00744AF3">
        <w:t xml:space="preserve">cannot be </w:t>
      </w:r>
      <w:r w:rsidR="003123AE">
        <w:t xml:space="preserve">held in </w:t>
      </w:r>
      <w:r w:rsidR="008D33F1" w:rsidRPr="008D33F1">
        <w:rPr>
          <w:i/>
        </w:rPr>
        <w:t>BW</w:t>
      </w:r>
      <w:r w:rsidR="008D33F1">
        <w:t xml:space="preserve"> bits</w:t>
      </w:r>
      <w:r w:rsidR="00AA3EB9">
        <w:t>.</w:t>
      </w:r>
      <w:r w:rsidR="00E601E1">
        <w:t xml:space="preserve"> </w:t>
      </w:r>
      <w:r w:rsidR="00DB6D8F">
        <w:t xml:space="preserve">We use </w:t>
      </w:r>
      <w:r w:rsidR="00E355AD">
        <w:t xml:space="preserve">the </w:t>
      </w:r>
      <w:r w:rsidR="00F832FA">
        <w:t>sh</w:t>
      </w:r>
      <w:r w:rsidR="005838C1">
        <w:t xml:space="preserve">ift operation </w:t>
      </w:r>
      <w:r w:rsidR="004301FC">
        <w:t xml:space="preserve">to obtain the largest number </w:t>
      </w:r>
      <w:r w:rsidR="001139C0">
        <w:t xml:space="preserve">with </w:t>
      </w:r>
      <w:r w:rsidR="000B3176">
        <w:t xml:space="preserve">an effective bit </w:t>
      </w:r>
      <w:r w:rsidR="000F7FE0">
        <w:t xml:space="preserve">width </w:t>
      </w:r>
      <w:r w:rsidR="000B3176">
        <w:t xml:space="preserve">of </w:t>
      </w:r>
      <w:r w:rsidR="00437445">
        <w:rPr>
          <w:i/>
        </w:rPr>
        <w:t xml:space="preserve">b </w:t>
      </w:r>
      <w:r w:rsidR="00A405E0" w:rsidRPr="00A405E0">
        <w:t>bits</w:t>
      </w:r>
      <w:r w:rsidR="002735D6">
        <w:t xml:space="preserve">, i.e., </w:t>
      </w:r>
      <w:r w:rsidR="00C92F24">
        <w:t xml:space="preserve">the variable </w:t>
      </w:r>
      <w:r w:rsidR="002735D6" w:rsidRPr="007B760A">
        <w:rPr>
          <w:i/>
        </w:rPr>
        <w:t>mask</w:t>
      </w:r>
      <w:r w:rsidR="002735D6">
        <w:t>.</w:t>
      </w:r>
    </w:p>
    <w:p w14:paraId="7DE4745E" w14:textId="119EA5DD" w:rsidR="00353BD8" w:rsidRPr="00196B02" w:rsidRDefault="00353BD8" w:rsidP="00B174AF">
      <w:pPr>
        <w:pStyle w:val="InitialBodyTextIndent"/>
        <w:numPr>
          <w:ilvl w:val="0"/>
          <w:numId w:val="43"/>
        </w:numPr>
      </w:pPr>
      <w:r w:rsidRPr="0032491E">
        <w:rPr>
          <w:b/>
        </w:rPr>
        <w:t xml:space="preserve">Packing </w:t>
      </w:r>
      <w:r w:rsidR="003C0E06">
        <w:rPr>
          <w:rFonts w:hint="eastAsia"/>
          <w:b/>
        </w:rPr>
        <w:t>o</w:t>
      </w:r>
      <w:r w:rsidRPr="0032491E">
        <w:rPr>
          <w:b/>
        </w:rPr>
        <w:t xml:space="preserve">riginal </w:t>
      </w:r>
      <w:r w:rsidR="000B2966">
        <w:rPr>
          <w:rFonts w:hint="eastAsia"/>
          <w:b/>
        </w:rPr>
        <w:t>i</w:t>
      </w:r>
      <w:r w:rsidRPr="0032491E">
        <w:rPr>
          <w:b/>
        </w:rPr>
        <w:t xml:space="preserve">ntegers into </w:t>
      </w:r>
      <w:r w:rsidR="00EF5A9D">
        <w:rPr>
          <w:rFonts w:hint="eastAsia"/>
          <w:b/>
        </w:rPr>
        <w:t>vectors</w:t>
      </w:r>
      <w:r w:rsidRPr="0032491E">
        <w:rPr>
          <w:b/>
        </w:rPr>
        <w:t>.</w:t>
      </w:r>
      <w:r>
        <w:t xml:space="preserve"> After pattern selection, we </w:t>
      </w:r>
      <w:r w:rsidR="000160CE">
        <w:t>examine</w:t>
      </w:r>
      <w:r>
        <w:t xml:space="preserve"> how to pack a sequence of integers into </w:t>
      </w:r>
      <w:r w:rsidR="00596068">
        <w:rPr>
          <w:rFonts w:hint="eastAsia"/>
        </w:rPr>
        <w:t>vectors</w:t>
      </w:r>
      <w:r w:rsidR="007E382B">
        <w:rPr>
          <w:rFonts w:hint="eastAsia"/>
        </w:rPr>
        <w:t xml:space="preserve"> with the </w:t>
      </w:r>
      <w:r w:rsidR="001D7CAF">
        <w:t>gener</w:t>
      </w:r>
      <w:r w:rsidR="001877D0">
        <w:t>ated</w:t>
      </w:r>
      <w:r w:rsidR="001877D0">
        <w:rPr>
          <w:rFonts w:hint="eastAsia"/>
        </w:rPr>
        <w:t xml:space="preserve"> </w:t>
      </w:r>
      <w:r w:rsidR="00F3081C">
        <w:rPr>
          <w:rFonts w:hint="eastAsia"/>
        </w:rPr>
        <w:t>control</w:t>
      </w:r>
      <w:r w:rsidR="007E382B">
        <w:rPr>
          <w:rFonts w:hint="eastAsia"/>
        </w:rPr>
        <w:t xml:space="preserve"> patterns</w:t>
      </w:r>
      <w:r>
        <w:t xml:space="preserve">. </w:t>
      </w:r>
      <w:r w:rsidR="009C1F73">
        <w:rPr>
          <w:rFonts w:hint="eastAsia"/>
        </w:rPr>
        <w:t>To</w:t>
      </w:r>
      <w:r w:rsidR="009C1F73">
        <w:t xml:space="preserve"> encod</w:t>
      </w:r>
      <w:r w:rsidR="009C1F73">
        <w:rPr>
          <w:rFonts w:hint="eastAsia"/>
        </w:rPr>
        <w:t>e</w:t>
      </w:r>
      <w:r w:rsidR="009C1F73">
        <w:t xml:space="preserve"> </w:t>
      </w:r>
      <w:r>
        <w:t xml:space="preserve">a single </w:t>
      </w:r>
      <w:r w:rsidR="00CF1482">
        <w:rPr>
          <w:rFonts w:hint="eastAsia"/>
        </w:rPr>
        <w:t>data vector</w:t>
      </w:r>
      <w:r>
        <w:t xml:space="preserve">, the algorithm loops </w:t>
      </w:r>
      <w:r w:rsidRPr="008D231B">
        <w:rPr>
          <w:i/>
        </w:rPr>
        <w:t>NUM</w:t>
      </w:r>
      <w:r>
        <w:t xml:space="preserve"> times</w:t>
      </w:r>
      <w:r w:rsidR="006D3500">
        <w:rPr>
          <w:rFonts w:hint="eastAsia"/>
        </w:rPr>
        <w:t>.</w:t>
      </w:r>
      <w:r>
        <w:t xml:space="preserve"> </w:t>
      </w:r>
      <w:r w:rsidR="00EF0B35">
        <w:t>E</w:t>
      </w:r>
      <w:r>
        <w:t xml:space="preserve">ach time </w:t>
      </w:r>
      <w:r w:rsidR="00266DC6">
        <w:rPr>
          <w:rFonts w:hint="eastAsia"/>
        </w:rPr>
        <w:t xml:space="preserve">it </w:t>
      </w:r>
      <w:r w:rsidR="00266DC6">
        <w:t>u</w:t>
      </w:r>
      <w:r w:rsidR="00266DC6">
        <w:t>s</w:t>
      </w:r>
      <w:r w:rsidR="00266DC6">
        <w:rPr>
          <w:rFonts w:hint="eastAsia"/>
        </w:rPr>
        <w:t>es</w:t>
      </w:r>
      <w:r w:rsidR="00266DC6">
        <w:t xml:space="preserve"> </w:t>
      </w:r>
      <w:r w:rsidR="007F68AD">
        <w:rPr>
          <w:rFonts w:hint="eastAsia"/>
        </w:rPr>
        <w:t xml:space="preserve">the </w:t>
      </w:r>
      <w:r>
        <w:t>shift and mask operation</w:t>
      </w:r>
      <w:r w:rsidR="00F9297A">
        <w:rPr>
          <w:rFonts w:hint="eastAsia"/>
        </w:rPr>
        <w:t>s</w:t>
      </w:r>
      <w:r>
        <w:t xml:space="preserve"> to </w:t>
      </w:r>
      <w:r w:rsidR="0078011D">
        <w:rPr>
          <w:rFonts w:hint="eastAsia"/>
        </w:rPr>
        <w:t>store</w:t>
      </w:r>
      <w:r w:rsidR="0078011D">
        <w:t xml:space="preserve"> </w:t>
      </w:r>
      <w:r w:rsidR="001A2412">
        <w:t>four</w:t>
      </w:r>
      <w:r>
        <w:t xml:space="preserve"> integers </w:t>
      </w:r>
      <w:r w:rsidR="00265F61">
        <w:rPr>
          <w:rFonts w:hint="eastAsia"/>
        </w:rPr>
        <w:t>respectively</w:t>
      </w:r>
      <w:r w:rsidR="00265F61">
        <w:t xml:space="preserve"> </w:t>
      </w:r>
      <w:r w:rsidR="00033477">
        <w:t>into four</w:t>
      </w:r>
      <w:r w:rsidR="00F3340C">
        <w:t xml:space="preserve"> </w:t>
      </w:r>
      <w:r w:rsidR="002A4AD4">
        <w:rPr>
          <w:rFonts w:hint="eastAsia"/>
        </w:rPr>
        <w:t xml:space="preserve">32-bit </w:t>
      </w:r>
      <w:r w:rsidR="00F3340C">
        <w:t>data</w:t>
      </w:r>
      <w:r w:rsidR="00F3340C">
        <w:rPr>
          <w:rFonts w:hint="eastAsia"/>
        </w:rPr>
        <w:t xml:space="preserve"> components</w:t>
      </w:r>
      <w:r>
        <w:t xml:space="preserve">, where </w:t>
      </w:r>
      <w:r w:rsidRPr="008D231B">
        <w:rPr>
          <w:i/>
        </w:rPr>
        <w:t>NUM</w:t>
      </w:r>
      <w:r>
        <w:t xml:space="preserve"> is the number of compressed integers in a </w:t>
      </w:r>
      <w:r w:rsidR="00752059">
        <w:rPr>
          <w:rFonts w:hint="eastAsia"/>
        </w:rPr>
        <w:t>component</w:t>
      </w:r>
      <w:r>
        <w:t>.</w:t>
      </w:r>
      <w:r w:rsidRPr="008E0FD4">
        <w:rPr>
          <w:color w:val="FF0000"/>
        </w:rPr>
        <w:t xml:space="preserve"> </w:t>
      </w:r>
      <w:r w:rsidR="00CC1D49">
        <w:t>And</w:t>
      </w:r>
      <w:r w:rsidRPr="00196B02">
        <w:t xml:space="preserve"> the algorithm </w:t>
      </w:r>
      <w:r w:rsidR="004B144B">
        <w:t>will</w:t>
      </w:r>
      <w:r w:rsidRPr="00196B02">
        <w:t xml:space="preserve"> encode 4</w:t>
      </w:r>
      <w:r w:rsidR="0012113F" w:rsidRPr="004A4976">
        <w:rPr>
          <w:rFonts w:ascii="MS Gothic" w:eastAsia="MS Gothic" w:hint="eastAsia"/>
          <w:color w:val="000000"/>
        </w:rPr>
        <w:t>×</w:t>
      </w:r>
      <w:r w:rsidRPr="00196B02">
        <w:rPr>
          <w:i/>
        </w:rPr>
        <w:t>NUM</w:t>
      </w:r>
      <w:r w:rsidRPr="00196B02">
        <w:t xml:space="preserve"> integers into a 128-bit data </w:t>
      </w:r>
      <w:r w:rsidR="00D41D90">
        <w:rPr>
          <w:rFonts w:hint="eastAsia"/>
        </w:rPr>
        <w:t>vector</w:t>
      </w:r>
      <w:r w:rsidRPr="00196B02">
        <w:t>.</w:t>
      </w:r>
    </w:p>
    <w:p w14:paraId="2C561936" w14:textId="5507E431" w:rsidR="00250103" w:rsidRDefault="00353BD8" w:rsidP="00A3206D">
      <w:pPr>
        <w:pStyle w:val="Lgende"/>
        <w:spacing w:before="120"/>
        <w:jc w:val="both"/>
        <w:rPr>
          <w:rFonts w:ascii="Century Schoolbook" w:hAnsi="Century Schoolbook"/>
          <w:b w:val="0"/>
          <w:bCs w:val="0"/>
          <w:sz w:val="16"/>
          <w:szCs w:val="16"/>
          <w:lang w:eastAsia="zh-CN"/>
        </w:rPr>
      </w:pPr>
      <w:r w:rsidRPr="00A3206D">
        <w:rPr>
          <w:b w:val="0"/>
        </w:rPr>
        <w:t>Figure 4 present</w:t>
      </w:r>
      <w:r w:rsidR="00CB688F" w:rsidRPr="00A3206D">
        <w:rPr>
          <w:rFonts w:hint="eastAsia"/>
          <w:b w:val="0"/>
        </w:rPr>
        <w:t>s</w:t>
      </w:r>
      <w:r w:rsidRPr="00A3206D">
        <w:rPr>
          <w:b w:val="0"/>
        </w:rPr>
        <w:t xml:space="preserve"> an illustrative example</w:t>
      </w:r>
      <w:r w:rsidR="00F9042E" w:rsidRPr="00A3206D">
        <w:rPr>
          <w:rFonts w:hint="eastAsia"/>
          <w:b w:val="0"/>
        </w:rPr>
        <w:t xml:space="preserve"> </w:t>
      </w:r>
      <w:r w:rsidR="003D182D" w:rsidRPr="00A3206D">
        <w:rPr>
          <w:rFonts w:hint="eastAsia"/>
          <w:b w:val="0"/>
        </w:rPr>
        <w:t>for</w:t>
      </w:r>
      <w:r w:rsidR="00F9042E" w:rsidRPr="00A3206D">
        <w:rPr>
          <w:rFonts w:hint="eastAsia"/>
          <w:b w:val="0"/>
        </w:rPr>
        <w:t xml:space="preserve"> the</w:t>
      </w:r>
      <w:r w:rsidR="00D44770" w:rsidRPr="00A3206D">
        <w:rPr>
          <w:rFonts w:hint="eastAsia"/>
          <w:b w:val="0"/>
        </w:rPr>
        <w:t xml:space="preserve"> </w:t>
      </w:r>
      <w:r w:rsidR="00537520" w:rsidRPr="00A3206D">
        <w:rPr>
          <w:b w:val="0"/>
        </w:rPr>
        <w:t>encoding</w:t>
      </w:r>
      <w:r w:rsidR="00D26657" w:rsidRPr="00A3206D">
        <w:rPr>
          <w:rFonts w:hint="eastAsia"/>
          <w:b w:val="0"/>
        </w:rPr>
        <w:t xml:space="preserve"> of</w:t>
      </w:r>
      <w:r w:rsidRPr="00A3206D">
        <w:rPr>
          <w:b w:val="0"/>
        </w:rPr>
        <w:t xml:space="preserve"> a sequence of twenty 32-bit integers</w:t>
      </w:r>
      <w:r w:rsidR="00D65976" w:rsidRPr="00A3206D">
        <w:rPr>
          <w:rFonts w:hint="eastAsia"/>
          <w:b w:val="0"/>
        </w:rPr>
        <w:t xml:space="preserve"> </w:t>
      </w:r>
      <w:r w:rsidR="00A257A3" w:rsidRPr="00A3206D">
        <w:rPr>
          <w:rFonts w:hint="eastAsia"/>
          <w:b w:val="0"/>
        </w:rPr>
        <w:t xml:space="preserve">by </w:t>
      </w:r>
      <w:r w:rsidR="00D65976" w:rsidRPr="00A3206D">
        <w:rPr>
          <w:rFonts w:hint="eastAsia"/>
          <w:b w:val="0"/>
        </w:rPr>
        <w:t>using</w:t>
      </w:r>
      <w:r w:rsidRPr="00A3206D">
        <w:rPr>
          <w:b w:val="0"/>
        </w:rPr>
        <w:t xml:space="preserve"> Group-Simple. The quad max integers are marked in bold. </w:t>
      </w:r>
      <w:r w:rsidR="001F25B8" w:rsidRPr="00A3206D">
        <w:rPr>
          <w:rFonts w:hint="eastAsia"/>
          <w:b w:val="0"/>
        </w:rPr>
        <w:t xml:space="preserve">To hold the largest integer 64, </w:t>
      </w:r>
      <w:r w:rsidR="003739D5" w:rsidRPr="00A3206D">
        <w:rPr>
          <w:rFonts w:hint="eastAsia"/>
          <w:b w:val="0"/>
        </w:rPr>
        <w:t xml:space="preserve">we need at least a bit </w:t>
      </w:r>
      <w:r w:rsidR="004318F0" w:rsidRPr="00A3206D">
        <w:rPr>
          <w:rFonts w:hint="eastAsia"/>
          <w:b w:val="0"/>
        </w:rPr>
        <w:t>width</w:t>
      </w:r>
      <w:r w:rsidR="003739D5" w:rsidRPr="00A3206D">
        <w:rPr>
          <w:rFonts w:hint="eastAsia"/>
          <w:b w:val="0"/>
        </w:rPr>
        <w:t xml:space="preserve"> of </w:t>
      </w:r>
      <w:r w:rsidR="00810C00" w:rsidRPr="00A3206D">
        <w:rPr>
          <w:b w:val="0"/>
        </w:rPr>
        <w:t>6</w:t>
      </w:r>
      <w:r w:rsidR="003739D5" w:rsidRPr="00A3206D">
        <w:rPr>
          <w:rFonts w:hint="eastAsia"/>
          <w:b w:val="0"/>
        </w:rPr>
        <w:t xml:space="preserve"> bits</w:t>
      </w:r>
      <w:r w:rsidR="00F942FF" w:rsidRPr="00A3206D">
        <w:rPr>
          <w:rFonts w:hint="eastAsia"/>
          <w:b w:val="0"/>
        </w:rPr>
        <w:t>. Therefore, t</w:t>
      </w:r>
      <w:r w:rsidRPr="00A3206D">
        <w:rPr>
          <w:b w:val="0"/>
        </w:rPr>
        <w:t xml:space="preserve">he </w:t>
      </w:r>
      <w:r w:rsidR="00E52AD1" w:rsidRPr="00A3206D">
        <w:rPr>
          <w:b w:val="0"/>
        </w:rPr>
        <w:t>5</w:t>
      </w:r>
      <w:r w:rsidR="000507F3" w:rsidRPr="00A3206D">
        <w:rPr>
          <w:b w:val="0"/>
          <w:vertAlign w:val="superscript"/>
        </w:rPr>
        <w:t>th</w:t>
      </w:r>
      <w:r w:rsidR="000507F3" w:rsidRPr="00A3206D">
        <w:rPr>
          <w:rFonts w:hint="eastAsia"/>
          <w:b w:val="0"/>
        </w:rPr>
        <w:t xml:space="preserve"> </w:t>
      </w:r>
      <w:r w:rsidRPr="00A3206D">
        <w:rPr>
          <w:b w:val="0"/>
        </w:rPr>
        <w:t xml:space="preserve">selector in Table </w:t>
      </w:r>
      <w:r w:rsidR="00494F4B" w:rsidRPr="00A3206D">
        <w:rPr>
          <w:rFonts w:hint="eastAsia"/>
          <w:b w:val="0"/>
        </w:rPr>
        <w:t>II</w:t>
      </w:r>
      <w:r w:rsidRPr="00A3206D">
        <w:rPr>
          <w:b w:val="0"/>
        </w:rPr>
        <w:t xml:space="preserve"> is selected, which ind</w:t>
      </w:r>
      <w:r w:rsidRPr="00A3206D">
        <w:rPr>
          <w:b w:val="0"/>
        </w:rPr>
        <w:t>i</w:t>
      </w:r>
      <w:r w:rsidRPr="00A3206D">
        <w:rPr>
          <w:b w:val="0"/>
        </w:rPr>
        <w:t xml:space="preserve">cates </w:t>
      </w:r>
      <w:r w:rsidR="0005738A" w:rsidRPr="00A3206D">
        <w:rPr>
          <w:b w:val="0"/>
        </w:rPr>
        <w:t xml:space="preserve">that </w:t>
      </w:r>
      <w:r w:rsidR="00D75E65" w:rsidRPr="00A3206D">
        <w:rPr>
          <w:b w:val="0"/>
        </w:rPr>
        <w:t>5</w:t>
      </w:r>
      <w:r w:rsidRPr="00A3206D">
        <w:rPr>
          <w:b w:val="0"/>
        </w:rPr>
        <w:t xml:space="preserve"> integers are packed in a 32-bit </w:t>
      </w:r>
      <w:r w:rsidR="004D401C" w:rsidRPr="00A3206D">
        <w:rPr>
          <w:rFonts w:hint="eastAsia"/>
          <w:b w:val="0"/>
        </w:rPr>
        <w:t>data component</w:t>
      </w:r>
      <w:r w:rsidRPr="00A3206D">
        <w:rPr>
          <w:b w:val="0"/>
        </w:rPr>
        <w:t xml:space="preserve"> and each </w:t>
      </w:r>
      <w:r w:rsidR="004A4CEF" w:rsidRPr="00A3206D">
        <w:rPr>
          <w:rFonts w:hint="eastAsia"/>
          <w:b w:val="0"/>
        </w:rPr>
        <w:t>encoded</w:t>
      </w:r>
      <w:r w:rsidR="004A4CEF" w:rsidRPr="00A3206D">
        <w:rPr>
          <w:b w:val="0"/>
        </w:rPr>
        <w:t xml:space="preserve"> </w:t>
      </w:r>
      <w:r w:rsidR="00F63D81" w:rsidRPr="00A3206D">
        <w:rPr>
          <w:b w:val="0"/>
        </w:rPr>
        <w:t xml:space="preserve">integer occupies </w:t>
      </w:r>
      <w:r w:rsidR="00D75E65" w:rsidRPr="00A3206D">
        <w:rPr>
          <w:b w:val="0"/>
        </w:rPr>
        <w:t>6</w:t>
      </w:r>
      <w:r w:rsidRPr="00A3206D">
        <w:rPr>
          <w:b w:val="0"/>
        </w:rPr>
        <w:t xml:space="preserve"> bits. </w:t>
      </w:r>
      <w:r w:rsidR="00F42C8E">
        <w:object w:dxaOrig="16041" w:dyaOrig="4601" w14:anchorId="59AEAA8C">
          <v:shape id="_x0000_i1028" type="#_x0000_t75" style="width:348pt;height:99.5pt" o:ole="">
            <v:imagedata r:id="rId16" o:title=""/>
          </v:shape>
          <o:OLEObject Type="Embed" ProgID="Visio.Drawing.11" ShapeID="_x0000_i1028" DrawAspect="Content" ObjectID="_1477491722" r:id="rId17"/>
        </w:object>
      </w:r>
    </w:p>
    <w:p w14:paraId="45F406EC" w14:textId="7E1204E1" w:rsidR="00DB4F9F" w:rsidRDefault="00912A20">
      <w:pPr>
        <w:pStyle w:val="Lgende"/>
        <w:spacing w:before="120"/>
        <w:jc w:val="center"/>
      </w:pPr>
      <w:r w:rsidRPr="00027DE0">
        <w:rPr>
          <w:rFonts w:ascii="Century Schoolbook" w:hAnsi="Century Schoolbook"/>
          <w:b w:val="0"/>
          <w:bCs w:val="0"/>
          <w:sz w:val="16"/>
          <w:szCs w:val="16"/>
          <w:lang w:eastAsia="zh-CN"/>
        </w:rPr>
        <w:t xml:space="preserve">Fig. </w:t>
      </w:r>
      <w:r w:rsidR="001D6086" w:rsidRPr="00027DE0">
        <w:rPr>
          <w:rFonts w:ascii="Century Schoolbook" w:hAnsi="Century Schoolbook"/>
          <w:b w:val="0"/>
          <w:bCs w:val="0"/>
          <w:sz w:val="16"/>
          <w:szCs w:val="16"/>
          <w:lang w:eastAsia="zh-CN"/>
        </w:rPr>
        <w:fldChar w:fldCharType="begin"/>
      </w:r>
      <w:r w:rsidRPr="00027DE0">
        <w:rPr>
          <w:rFonts w:ascii="Century Schoolbook" w:hAnsi="Century Schoolbook"/>
          <w:b w:val="0"/>
          <w:bCs w:val="0"/>
          <w:sz w:val="16"/>
          <w:szCs w:val="16"/>
          <w:lang w:eastAsia="zh-CN"/>
        </w:rPr>
        <w:instrText xml:space="preserve"> SEQ Fig. \* ARABIC </w:instrText>
      </w:r>
      <w:r w:rsidR="001D6086" w:rsidRPr="00027DE0">
        <w:rPr>
          <w:rFonts w:ascii="Century Schoolbook" w:hAnsi="Century Schoolbook"/>
          <w:b w:val="0"/>
          <w:bCs w:val="0"/>
          <w:sz w:val="16"/>
          <w:szCs w:val="16"/>
          <w:lang w:eastAsia="zh-CN"/>
        </w:rPr>
        <w:fldChar w:fldCharType="separate"/>
      </w:r>
      <w:ins w:id="138" w:author="Daniel" w:date="2014-11-12T22:02:00Z">
        <w:r w:rsidR="00927962">
          <w:rPr>
            <w:rFonts w:ascii="Century Schoolbook" w:hAnsi="Century Schoolbook"/>
            <w:b w:val="0"/>
            <w:bCs w:val="0"/>
            <w:noProof/>
            <w:sz w:val="16"/>
            <w:szCs w:val="16"/>
            <w:lang w:eastAsia="zh-CN"/>
          </w:rPr>
          <w:t>3</w:t>
        </w:r>
      </w:ins>
      <w:del w:id="139" w:author="Daniel" w:date="2014-11-12T22:02:00Z">
        <w:r w:rsidR="009A55DF" w:rsidDel="00927962">
          <w:rPr>
            <w:rFonts w:ascii="Century Schoolbook" w:hAnsi="Century Schoolbook"/>
            <w:b w:val="0"/>
            <w:bCs w:val="0"/>
            <w:noProof/>
            <w:sz w:val="16"/>
            <w:szCs w:val="16"/>
            <w:lang w:eastAsia="zh-CN"/>
          </w:rPr>
          <w:delText>4</w:delText>
        </w:r>
      </w:del>
      <w:r w:rsidR="001D6086" w:rsidRPr="00027DE0">
        <w:rPr>
          <w:rFonts w:ascii="Century Schoolbook" w:hAnsi="Century Schoolbook"/>
          <w:b w:val="0"/>
          <w:bCs w:val="0"/>
          <w:sz w:val="16"/>
          <w:szCs w:val="16"/>
          <w:lang w:eastAsia="zh-CN"/>
        </w:rPr>
        <w:fldChar w:fldCharType="end"/>
      </w:r>
      <w:r w:rsidRPr="00027DE0">
        <w:rPr>
          <w:rFonts w:ascii="Century Schoolbook" w:hAnsi="Century Schoolbook" w:hint="eastAsia"/>
          <w:b w:val="0"/>
          <w:bCs w:val="0"/>
          <w:sz w:val="16"/>
          <w:szCs w:val="16"/>
          <w:lang w:eastAsia="zh-CN"/>
        </w:rPr>
        <w:t xml:space="preserve">. </w:t>
      </w:r>
      <w:proofErr w:type="gramStart"/>
      <w:r w:rsidRPr="00027DE0">
        <w:rPr>
          <w:rFonts w:ascii="Century Schoolbook" w:hAnsi="Century Schoolbook"/>
          <w:b w:val="0"/>
          <w:bCs w:val="0"/>
          <w:sz w:val="16"/>
          <w:szCs w:val="16"/>
          <w:lang w:eastAsia="zh-CN"/>
        </w:rPr>
        <w:t xml:space="preserve">An example </w:t>
      </w:r>
      <w:r w:rsidR="00BE5F65">
        <w:rPr>
          <w:rFonts w:ascii="Century Schoolbook" w:hAnsi="Century Schoolbook" w:hint="eastAsia"/>
          <w:b w:val="0"/>
          <w:bCs w:val="0"/>
          <w:sz w:val="16"/>
          <w:szCs w:val="16"/>
          <w:lang w:eastAsia="zh-CN"/>
        </w:rPr>
        <w:t>to illustrate</w:t>
      </w:r>
      <w:r w:rsidRPr="00027DE0">
        <w:rPr>
          <w:rFonts w:ascii="Century Schoolbook" w:hAnsi="Century Schoolbook"/>
          <w:b w:val="0"/>
          <w:bCs w:val="0"/>
          <w:sz w:val="16"/>
          <w:szCs w:val="16"/>
          <w:lang w:eastAsia="zh-CN"/>
        </w:rPr>
        <w:t xml:space="preserve"> </w:t>
      </w:r>
      <w:r>
        <w:rPr>
          <w:rFonts w:ascii="Century Schoolbook" w:hAnsi="Century Schoolbook" w:hint="eastAsia"/>
          <w:b w:val="0"/>
          <w:bCs w:val="0"/>
          <w:sz w:val="16"/>
          <w:szCs w:val="16"/>
          <w:lang w:eastAsia="zh-CN"/>
        </w:rPr>
        <w:t xml:space="preserve">the </w:t>
      </w:r>
      <w:r w:rsidRPr="00027DE0">
        <w:rPr>
          <w:rFonts w:ascii="Century Schoolbook" w:hAnsi="Century Schoolbook"/>
          <w:b w:val="0"/>
          <w:bCs w:val="0"/>
          <w:sz w:val="16"/>
          <w:szCs w:val="16"/>
          <w:lang w:eastAsia="zh-CN"/>
        </w:rPr>
        <w:t>encoding procedure of Group-Simple.</w:t>
      </w:r>
      <w:proofErr w:type="gramEnd"/>
    </w:p>
    <w:p w14:paraId="3DBA61E7" w14:textId="77777777" w:rsidR="00353BD8" w:rsidRDefault="006C5D5A" w:rsidP="0000789F">
      <w:pPr>
        <w:pStyle w:val="Titre2"/>
      </w:pPr>
      <w:r>
        <w:rPr>
          <w:rFonts w:hint="eastAsia"/>
          <w:lang w:eastAsia="zh-CN"/>
        </w:rPr>
        <w:lastRenderedPageBreak/>
        <w:t xml:space="preserve">The </w:t>
      </w:r>
      <w:r w:rsidR="00353BD8">
        <w:t>Decoding Procedure</w:t>
      </w:r>
    </w:p>
    <w:p w14:paraId="324AB06A" w14:textId="7E8B55B3" w:rsidR="00353BD8" w:rsidRDefault="00353BD8" w:rsidP="00002BE9">
      <w:pPr>
        <w:pStyle w:val="InitialBodyText"/>
      </w:pPr>
      <w:r>
        <w:t xml:space="preserve">The key step </w:t>
      </w:r>
      <w:r w:rsidR="00113978">
        <w:rPr>
          <w:rFonts w:hint="eastAsia"/>
        </w:rPr>
        <w:t xml:space="preserve">in </w:t>
      </w:r>
      <w:r>
        <w:t xml:space="preserve">decompression is to decode a </w:t>
      </w:r>
      <w:r w:rsidR="00C7370E">
        <w:rPr>
          <w:rFonts w:hint="eastAsia"/>
        </w:rPr>
        <w:t>128-bit</w:t>
      </w:r>
      <w:r>
        <w:t xml:space="preserve"> </w:t>
      </w:r>
      <w:r w:rsidR="00E34C27">
        <w:rPr>
          <w:rFonts w:hint="eastAsia"/>
        </w:rPr>
        <w:t>data vector</w:t>
      </w:r>
      <w:r>
        <w:t xml:space="preserve">, which </w:t>
      </w:r>
      <w:r w:rsidR="008F44E7">
        <w:rPr>
          <w:rFonts w:hint="eastAsia"/>
        </w:rPr>
        <w:t>contains</w:t>
      </w:r>
      <w:r>
        <w:t xml:space="preserve"> </w:t>
      </w:r>
      <w:r w:rsidRPr="00904727">
        <w:rPr>
          <w:i/>
        </w:rPr>
        <w:t>4</w:t>
      </w:r>
      <w:r w:rsidRPr="00AD6B42">
        <w:rPr>
          <w:i/>
        </w:rPr>
        <w:t>NUM</w:t>
      </w:r>
      <w:r>
        <w:t xml:space="preserve"> </w:t>
      </w:r>
      <w:r w:rsidR="004F1505">
        <w:rPr>
          <w:rFonts w:hint="eastAsia"/>
        </w:rPr>
        <w:t>encoded</w:t>
      </w:r>
      <w:r>
        <w:t xml:space="preserve"> integers </w:t>
      </w:r>
      <w:r w:rsidR="007853AB">
        <w:rPr>
          <w:rFonts w:hint="eastAsia"/>
        </w:rPr>
        <w:t>(</w:t>
      </w:r>
      <w:r w:rsidRPr="00AD6B42">
        <w:rPr>
          <w:i/>
        </w:rPr>
        <w:t>NUM</w:t>
      </w:r>
      <w:r>
        <w:t xml:space="preserve"> is the number of integers in a </w:t>
      </w:r>
      <w:r w:rsidR="00562A56">
        <w:rPr>
          <w:rFonts w:hint="eastAsia"/>
        </w:rPr>
        <w:t>data component</w:t>
      </w:r>
      <w:r>
        <w:t xml:space="preserve"> corr</w:t>
      </w:r>
      <w:r>
        <w:t>e</w:t>
      </w:r>
      <w:r>
        <w:t xml:space="preserve">sponding to the selector of </w:t>
      </w:r>
      <w:r w:rsidR="00A126FC">
        <w:rPr>
          <w:rFonts w:hint="eastAsia"/>
        </w:rPr>
        <w:t>the current</w:t>
      </w:r>
      <w:r>
        <w:t xml:space="preserve"> </w:t>
      </w:r>
      <w:r w:rsidR="008C657D">
        <w:rPr>
          <w:rFonts w:hint="eastAsia"/>
        </w:rPr>
        <w:t>data vector</w:t>
      </w:r>
      <w:r w:rsidR="007853AB">
        <w:rPr>
          <w:rFonts w:hint="eastAsia"/>
        </w:rPr>
        <w:t>)</w:t>
      </w:r>
      <w:r>
        <w:t xml:space="preserve">. In this </w:t>
      </w:r>
      <w:r w:rsidR="00761377">
        <w:rPr>
          <w:rFonts w:hint="eastAsia"/>
        </w:rPr>
        <w:t>procedure</w:t>
      </w:r>
      <w:r>
        <w:t xml:space="preserve">, the algorithm loops </w:t>
      </w:r>
      <w:r w:rsidRPr="00AD6B42">
        <w:rPr>
          <w:i/>
        </w:rPr>
        <w:t>NUM</w:t>
      </w:r>
      <w:r>
        <w:t xml:space="preserve"> times, and in each loop </w:t>
      </w:r>
      <w:r w:rsidR="003358C2">
        <w:rPr>
          <w:rFonts w:hint="eastAsia"/>
        </w:rPr>
        <w:t>we</w:t>
      </w:r>
      <w:r>
        <w:t xml:space="preserve"> use </w:t>
      </w:r>
      <w:r w:rsidR="0054597F">
        <w:rPr>
          <w:rFonts w:hint="eastAsia"/>
        </w:rPr>
        <w:t xml:space="preserve">the </w:t>
      </w:r>
      <w:r w:rsidRPr="004D4149">
        <w:t>shift</w:t>
      </w:r>
      <w:r w:rsidRPr="00D606AD">
        <w:t xml:space="preserve"> </w:t>
      </w:r>
      <w:r>
        <w:t>and</w:t>
      </w:r>
      <w:r w:rsidRPr="00D606AD">
        <w:t xml:space="preserve"> </w:t>
      </w:r>
      <w:r w:rsidRPr="004D4149">
        <w:t>mask</w:t>
      </w:r>
      <w:r>
        <w:t xml:space="preserve"> operation</w:t>
      </w:r>
      <w:r w:rsidR="009A0F07">
        <w:t>s</w:t>
      </w:r>
      <w:r>
        <w:t xml:space="preserve"> to decode </w:t>
      </w:r>
      <w:r w:rsidR="00AD7A2B">
        <w:rPr>
          <w:rFonts w:hint="eastAsia"/>
        </w:rPr>
        <w:t>four</w:t>
      </w:r>
      <w:r>
        <w:t xml:space="preserve"> integers </w:t>
      </w:r>
      <w:r w:rsidR="00534DA2">
        <w:t xml:space="preserve">respectively </w:t>
      </w:r>
      <w:r>
        <w:t xml:space="preserve">from </w:t>
      </w:r>
      <w:r w:rsidR="004F38E8">
        <w:rPr>
          <w:rFonts w:hint="eastAsia"/>
        </w:rPr>
        <w:t>four</w:t>
      </w:r>
      <w:r>
        <w:t xml:space="preserve"> </w:t>
      </w:r>
      <w:r w:rsidR="00A24DDE">
        <w:rPr>
          <w:rFonts w:hint="eastAsia"/>
        </w:rPr>
        <w:t>data components</w:t>
      </w:r>
      <w:r>
        <w:t>.</w:t>
      </w:r>
    </w:p>
    <w:p w14:paraId="765E8FA5" w14:textId="77777777" w:rsidR="00353BD8" w:rsidRPr="00D606AD" w:rsidRDefault="00E818EA" w:rsidP="00D606AD">
      <w:pPr>
        <w:pStyle w:val="InitialBodyTextIndent"/>
      </w:pPr>
      <w:r>
        <w:rPr>
          <w:rFonts w:hint="eastAsia"/>
        </w:rPr>
        <w:t>W</w:t>
      </w:r>
      <w:r w:rsidR="00353BD8">
        <w:t>e present the decoding procedure of Group-Simple</w:t>
      </w:r>
      <w:r w:rsidR="008650A9">
        <w:rPr>
          <w:rFonts w:hint="eastAsia"/>
        </w:rPr>
        <w:t xml:space="preserve"> as follows</w:t>
      </w:r>
      <w:r w:rsidR="00353BD8">
        <w:t>:</w:t>
      </w:r>
    </w:p>
    <w:p w14:paraId="7A89C8CD" w14:textId="77777777" w:rsidR="00100F8B" w:rsidRDefault="00353BD8" w:rsidP="00100F8B">
      <w:pPr>
        <w:pStyle w:val="InitialBodyTextIndent"/>
        <w:numPr>
          <w:ilvl w:val="0"/>
          <w:numId w:val="34"/>
        </w:numPr>
        <w:spacing w:beforeLines="50" w:before="120"/>
      </w:pPr>
      <w:r>
        <w:t xml:space="preserve">Read the start offset of the data area from the head </w:t>
      </w:r>
      <w:r w:rsidR="00F6232A">
        <w:rPr>
          <w:rFonts w:hint="eastAsia"/>
        </w:rPr>
        <w:t xml:space="preserve">pointer </w:t>
      </w:r>
      <w:r>
        <w:t xml:space="preserve">of </w:t>
      </w:r>
      <w:proofErr w:type="spellStart"/>
      <w:r w:rsidRPr="00924CBB">
        <w:rPr>
          <w:i/>
        </w:rPr>
        <w:t>SrcArr</w:t>
      </w:r>
      <w:proofErr w:type="spellEnd"/>
      <w:r>
        <w:t>, and l</w:t>
      </w:r>
      <w:r>
        <w:t>o</w:t>
      </w:r>
      <w:r>
        <w:t xml:space="preserve">cate the start position of </w:t>
      </w:r>
      <w:r w:rsidR="002E39BB">
        <w:rPr>
          <w:rFonts w:hint="eastAsia"/>
        </w:rPr>
        <w:t xml:space="preserve">the </w:t>
      </w:r>
      <w:r w:rsidR="00931799">
        <w:t>control area</w:t>
      </w:r>
      <w:r>
        <w:t xml:space="preserve">, denoted by </w:t>
      </w:r>
      <w:proofErr w:type="spellStart"/>
      <w:r w:rsidRPr="00924CBB">
        <w:rPr>
          <w:i/>
        </w:rPr>
        <w:t>ModePos</w:t>
      </w:r>
      <w:proofErr w:type="spellEnd"/>
      <w:r w:rsidR="00E96A4D">
        <w:rPr>
          <w:rFonts w:hint="eastAsia"/>
        </w:rPr>
        <w:t>.</w:t>
      </w:r>
      <w:r>
        <w:t xml:space="preserve"> </w:t>
      </w:r>
      <w:r w:rsidR="00E96A4D">
        <w:rPr>
          <w:rFonts w:hint="eastAsia"/>
        </w:rPr>
        <w:t>T</w:t>
      </w:r>
      <w:r>
        <w:t>he start p</w:t>
      </w:r>
      <w:r>
        <w:t>o</w:t>
      </w:r>
      <w:r>
        <w:t xml:space="preserve">sition of </w:t>
      </w:r>
      <w:r w:rsidR="005868A4">
        <w:rPr>
          <w:rFonts w:hint="eastAsia"/>
        </w:rPr>
        <w:t xml:space="preserve">the </w:t>
      </w:r>
      <w:r>
        <w:t>data area</w:t>
      </w:r>
      <w:r w:rsidR="0093416E">
        <w:rPr>
          <w:rFonts w:hint="eastAsia"/>
        </w:rPr>
        <w:t xml:space="preserve"> is</w:t>
      </w:r>
      <w:r>
        <w:t xml:space="preserve"> denoted </w:t>
      </w:r>
      <w:r w:rsidR="00142174">
        <w:rPr>
          <w:rFonts w:hint="eastAsia"/>
        </w:rPr>
        <w:t>as</w:t>
      </w:r>
      <w:r w:rsidR="00142174">
        <w:t xml:space="preserve"> </w:t>
      </w:r>
      <w:proofErr w:type="spellStart"/>
      <w:r w:rsidRPr="00924CBB">
        <w:rPr>
          <w:i/>
        </w:rPr>
        <w:t>DataPos</w:t>
      </w:r>
      <w:proofErr w:type="spellEnd"/>
      <w:r>
        <w:t>.</w:t>
      </w:r>
    </w:p>
    <w:p w14:paraId="31B13EA0" w14:textId="77777777" w:rsidR="00100F8B" w:rsidRDefault="00FC0054" w:rsidP="00100F8B">
      <w:pPr>
        <w:pStyle w:val="InitialBodyTextIndent"/>
        <w:numPr>
          <w:ilvl w:val="0"/>
          <w:numId w:val="34"/>
        </w:numPr>
        <w:spacing w:beforeLines="50" w:before="120"/>
      </w:pPr>
      <w:r>
        <w:t>Read four</w:t>
      </w:r>
      <w:r w:rsidR="00353BD8">
        <w:t xml:space="preserve"> bits from </w:t>
      </w:r>
      <w:proofErr w:type="spellStart"/>
      <w:r w:rsidR="00353BD8" w:rsidRPr="00100F8B">
        <w:rPr>
          <w:i/>
        </w:rPr>
        <w:t>ModePos</w:t>
      </w:r>
      <w:proofErr w:type="spellEnd"/>
      <w:r w:rsidR="00353BD8">
        <w:t xml:space="preserve"> and obtain the </w:t>
      </w:r>
      <w:r w:rsidR="00A562BC">
        <w:rPr>
          <w:rFonts w:hint="eastAsia"/>
        </w:rPr>
        <w:t xml:space="preserve">current </w:t>
      </w:r>
      <w:r w:rsidR="00353BD8">
        <w:t>selector.</w:t>
      </w:r>
    </w:p>
    <w:p w14:paraId="1BA0FF99" w14:textId="10BB5DF2" w:rsidR="00100F8B" w:rsidRDefault="00353BD8" w:rsidP="00100F8B">
      <w:pPr>
        <w:pStyle w:val="InitialBodyTextIndent"/>
        <w:numPr>
          <w:ilvl w:val="0"/>
          <w:numId w:val="34"/>
        </w:numPr>
        <w:spacing w:beforeLines="50" w:before="120"/>
      </w:pPr>
      <w:r>
        <w:t xml:space="preserve">Decode a 128-bit data </w:t>
      </w:r>
      <w:r w:rsidR="00B94C64">
        <w:rPr>
          <w:rFonts w:hint="eastAsia"/>
        </w:rPr>
        <w:t>vector</w:t>
      </w:r>
      <w:r w:rsidR="00EE0879">
        <w:rPr>
          <w:rFonts w:hint="eastAsia"/>
        </w:rPr>
        <w:t xml:space="preserve"> </w:t>
      </w:r>
      <w:r>
        <w:t xml:space="preserve">at </w:t>
      </w:r>
      <w:proofErr w:type="spellStart"/>
      <w:r w:rsidRPr="00100F8B">
        <w:rPr>
          <w:i/>
        </w:rPr>
        <w:t>DataPos</w:t>
      </w:r>
      <w:proofErr w:type="spellEnd"/>
      <w:r w:rsidR="00B931E3" w:rsidRPr="00100F8B">
        <w:rPr>
          <w:rFonts w:hint="eastAsia"/>
          <w:i/>
        </w:rPr>
        <w:t xml:space="preserve"> </w:t>
      </w:r>
      <w:r w:rsidR="00B931E3" w:rsidRPr="008E0FD4">
        <w:t>with the current selector</w:t>
      </w:r>
      <w:r>
        <w:t>.</w:t>
      </w:r>
    </w:p>
    <w:p w14:paraId="6E3B05EC" w14:textId="0A7A4E1A" w:rsidR="00DB4F9F" w:rsidRDefault="00353BD8" w:rsidP="00AC6932">
      <w:pPr>
        <w:pStyle w:val="InitialBodyTextIndent"/>
        <w:numPr>
          <w:ilvl w:val="0"/>
          <w:numId w:val="34"/>
        </w:numPr>
        <w:spacing w:beforeLines="50" w:before="120"/>
      </w:pPr>
      <w:r>
        <w:t xml:space="preserve">Move </w:t>
      </w:r>
      <w:proofErr w:type="spellStart"/>
      <w:r w:rsidR="00B86148" w:rsidRPr="00100F8B">
        <w:rPr>
          <w:i/>
        </w:rPr>
        <w:t>ModePos</w:t>
      </w:r>
      <w:proofErr w:type="spellEnd"/>
      <w:r w:rsidR="00B86148">
        <w:t xml:space="preserve"> and </w:t>
      </w:r>
      <w:proofErr w:type="spellStart"/>
      <w:r w:rsidR="00B86148" w:rsidRPr="00100F8B">
        <w:rPr>
          <w:i/>
        </w:rPr>
        <w:t>DataPos</w:t>
      </w:r>
      <w:proofErr w:type="spellEnd"/>
      <w:r w:rsidR="00B86148">
        <w:t xml:space="preserve"> </w:t>
      </w:r>
      <w:r>
        <w:t xml:space="preserve">forward </w:t>
      </w:r>
      <w:r w:rsidR="009123F7">
        <w:rPr>
          <w:rFonts w:hint="eastAsia"/>
        </w:rPr>
        <w:t xml:space="preserve">by </w:t>
      </w:r>
      <w:r w:rsidR="00A61ADA">
        <w:rPr>
          <w:rFonts w:hint="eastAsia"/>
        </w:rPr>
        <w:t>4</w:t>
      </w:r>
      <w:r w:rsidR="001D42B4" w:rsidRPr="001D42B4">
        <w:rPr>
          <w:rFonts w:hint="eastAsia"/>
        </w:rPr>
        <w:t xml:space="preserve"> bits and 128 bits respectively</w:t>
      </w:r>
      <w:r>
        <w:t xml:space="preserve">. If </w:t>
      </w:r>
      <w:proofErr w:type="spellStart"/>
      <w:r w:rsidRPr="00100F8B">
        <w:rPr>
          <w:i/>
        </w:rPr>
        <w:t>ModePos</w:t>
      </w:r>
      <w:proofErr w:type="spellEnd"/>
      <w:r>
        <w:t xml:space="preserve"> does not reach the end, go to step 2. </w:t>
      </w:r>
    </w:p>
    <w:p w14:paraId="695F166F" w14:textId="5B95E1A1" w:rsidR="00353BD8" w:rsidRDefault="00353BD8" w:rsidP="0000789F">
      <w:pPr>
        <w:pStyle w:val="Titre2"/>
      </w:pPr>
      <w:r>
        <w:t xml:space="preserve">SIMD-based </w:t>
      </w:r>
      <w:r w:rsidR="00F2473C">
        <w:rPr>
          <w:rFonts w:hint="eastAsia"/>
          <w:lang w:eastAsia="zh-CN"/>
        </w:rPr>
        <w:t>Implementation</w:t>
      </w:r>
      <w:r w:rsidR="00F2473C">
        <w:t xml:space="preserve"> </w:t>
      </w:r>
      <w:r>
        <w:t xml:space="preserve">and Optimization </w:t>
      </w:r>
      <w:r w:rsidR="00EF0B35">
        <w:t>Techniques</w:t>
      </w:r>
    </w:p>
    <w:p w14:paraId="6CEDA201" w14:textId="621A1EB0" w:rsidR="00907F2E" w:rsidRDefault="00E925D6" w:rsidP="00E870EB">
      <w:pPr>
        <w:pStyle w:val="InitialBodyText"/>
      </w:pPr>
      <w:r>
        <w:rPr>
          <w:rFonts w:hint="eastAsia"/>
        </w:rPr>
        <w:t>T</w:t>
      </w:r>
      <w:r w:rsidR="00353BD8">
        <w:t xml:space="preserve">he SIMD-based </w:t>
      </w:r>
      <w:r w:rsidR="00077336">
        <w:rPr>
          <w:rFonts w:hint="eastAsia"/>
        </w:rPr>
        <w:t>implementation</w:t>
      </w:r>
      <w:r w:rsidR="00077336">
        <w:t xml:space="preserve"> </w:t>
      </w:r>
      <w:r w:rsidR="00353BD8">
        <w:t xml:space="preserve">of Group-Simple </w:t>
      </w:r>
      <w:r w:rsidR="006A620B">
        <w:rPr>
          <w:rFonts w:hint="eastAsia"/>
        </w:rPr>
        <w:t xml:space="preserve">is called </w:t>
      </w:r>
      <w:r w:rsidR="00353BD8">
        <w:t xml:space="preserve">as </w:t>
      </w:r>
      <w:r w:rsidR="00353BD8" w:rsidRPr="004C22DA">
        <w:rPr>
          <w:i/>
        </w:rPr>
        <w:t>SIMD-Group-Simple</w:t>
      </w:r>
      <w:r w:rsidR="00353BD8">
        <w:t>.</w:t>
      </w:r>
      <w:r w:rsidR="00A07BB1">
        <w:rPr>
          <w:rFonts w:hint="eastAsia"/>
        </w:rPr>
        <w:t xml:space="preserve"> Once we have transformed the </w:t>
      </w:r>
      <w:r w:rsidR="00913ABE">
        <w:t>original Simple</w:t>
      </w:r>
      <w:r w:rsidR="00A07BB1">
        <w:rPr>
          <w:rFonts w:hint="eastAsia"/>
        </w:rPr>
        <w:t xml:space="preserve"> layout into </w:t>
      </w:r>
      <w:r w:rsidR="00470BC1">
        <w:rPr>
          <w:rFonts w:hint="eastAsia"/>
        </w:rPr>
        <w:t xml:space="preserve">the </w:t>
      </w:r>
      <w:r w:rsidR="00FE0507">
        <w:rPr>
          <w:rFonts w:hint="eastAsia"/>
        </w:rPr>
        <w:t>format</w:t>
      </w:r>
      <w:r w:rsidR="0007545B">
        <w:rPr>
          <w:rFonts w:hint="eastAsia"/>
        </w:rPr>
        <w:t xml:space="preserve"> in Figure 3, </w:t>
      </w:r>
      <w:r w:rsidR="001B4471">
        <w:rPr>
          <w:rFonts w:hint="eastAsia"/>
        </w:rPr>
        <w:t xml:space="preserve">it is </w:t>
      </w:r>
      <w:r w:rsidR="006E643D">
        <w:rPr>
          <w:rFonts w:hint="eastAsia"/>
        </w:rPr>
        <w:t xml:space="preserve">relatively easy to apply </w:t>
      </w:r>
      <w:r w:rsidR="00683E74">
        <w:rPr>
          <w:rFonts w:hint="eastAsia"/>
        </w:rPr>
        <w:t xml:space="preserve">SIMD instructions to implement </w:t>
      </w:r>
      <w:r w:rsidR="001E2F0F">
        <w:t>SIMD-Group-Simple</w:t>
      </w:r>
      <w:r w:rsidR="009B4E17">
        <w:rPr>
          <w:rFonts w:hint="eastAsia"/>
        </w:rPr>
        <w:t>:</w:t>
      </w:r>
      <w:r w:rsidR="006117CC">
        <w:rPr>
          <w:rFonts w:hint="eastAsia"/>
        </w:rPr>
        <w:t xml:space="preserve"> we can </w:t>
      </w:r>
      <w:proofErr w:type="spellStart"/>
      <w:r w:rsidR="00266EAD">
        <w:rPr>
          <w:rFonts w:hint="eastAsia"/>
        </w:rPr>
        <w:t>vectorize</w:t>
      </w:r>
      <w:proofErr w:type="spellEnd"/>
      <w:r w:rsidR="00266EAD">
        <w:rPr>
          <w:rFonts w:hint="eastAsia"/>
        </w:rPr>
        <w:t xml:space="preserve"> the </w:t>
      </w:r>
      <w:r w:rsidR="00383343">
        <w:rPr>
          <w:rFonts w:hint="eastAsia"/>
        </w:rPr>
        <w:t xml:space="preserve">shift and </w:t>
      </w:r>
      <w:r w:rsidR="00E96A48">
        <w:rPr>
          <w:rFonts w:hint="eastAsia"/>
        </w:rPr>
        <w:t xml:space="preserve">mask operations and </w:t>
      </w:r>
      <w:r w:rsidR="00C56695">
        <w:rPr>
          <w:rFonts w:hint="eastAsia"/>
        </w:rPr>
        <w:t xml:space="preserve">process four integers </w:t>
      </w:r>
      <w:r w:rsidR="009134FA">
        <w:rPr>
          <w:rFonts w:hint="eastAsia"/>
        </w:rPr>
        <w:t xml:space="preserve">from four data components </w:t>
      </w:r>
      <w:r w:rsidR="0075238D">
        <w:t>simultaneously</w:t>
      </w:r>
      <w:r w:rsidR="009134FA">
        <w:rPr>
          <w:rFonts w:hint="eastAsia"/>
        </w:rPr>
        <w:t xml:space="preserve"> </w:t>
      </w:r>
      <w:r w:rsidR="004F50B0">
        <w:rPr>
          <w:rFonts w:hint="eastAsia"/>
        </w:rPr>
        <w:t>by using SIMD instructions</w:t>
      </w:r>
      <w:r w:rsidR="00353BD8">
        <w:t>.</w:t>
      </w:r>
      <w:r w:rsidR="004061F6">
        <w:rPr>
          <w:rFonts w:hint="eastAsia"/>
        </w:rPr>
        <w:t xml:space="preserve"> </w:t>
      </w:r>
    </w:p>
    <w:p w14:paraId="6A74DAEF" w14:textId="11DABD4D" w:rsidR="008C595B" w:rsidRDefault="008C595B" w:rsidP="001B333D">
      <w:pPr>
        <w:pStyle w:val="InitialBodyText"/>
        <w:ind w:firstLine="288"/>
      </w:pPr>
      <w:r>
        <w:t>W</w:t>
      </w:r>
      <w:r w:rsidR="00BE1A0A">
        <w:t xml:space="preserve">e </w:t>
      </w:r>
      <w:r w:rsidR="00EF0B35">
        <w:t>review</w:t>
      </w:r>
      <w:r w:rsidR="00BE1A0A">
        <w:t xml:space="preserve"> </w:t>
      </w:r>
      <w:r>
        <w:t xml:space="preserve">two </w:t>
      </w:r>
      <w:r w:rsidR="00BE1A0A">
        <w:t xml:space="preserve">optimization </w:t>
      </w:r>
      <w:r w:rsidR="00EF0B35">
        <w:t>techniques we put into</w:t>
      </w:r>
      <w:r w:rsidR="00BE5113">
        <w:rPr>
          <w:rFonts w:hint="eastAsia"/>
        </w:rPr>
        <w:t xml:space="preserve"> practice</w:t>
      </w:r>
      <w:r>
        <w:rPr>
          <w:rStyle w:val="Marquedecommentaire"/>
          <w:rFonts w:ascii="Times New Roman" w:hAnsi="Times New Roman"/>
          <w:lang w:eastAsia="en-US"/>
        </w:rPr>
        <w:t>:</w:t>
      </w:r>
      <w:r>
        <w:rPr>
          <w:rFonts w:hint="eastAsia"/>
        </w:rPr>
        <w:t xml:space="preserve"> </w:t>
      </w:r>
    </w:p>
    <w:p w14:paraId="379B8217" w14:textId="5F3EC262" w:rsidR="008C595B" w:rsidRDefault="00B64FAC" w:rsidP="006F6DD9">
      <w:pPr>
        <w:pStyle w:val="InitialBodyText"/>
        <w:numPr>
          <w:ilvl w:val="0"/>
          <w:numId w:val="42"/>
        </w:numPr>
      </w:pPr>
      <w:r>
        <w:rPr>
          <w:rFonts w:hint="eastAsia"/>
        </w:rPr>
        <w:t>In the</w:t>
      </w:r>
      <w:r w:rsidR="00353BD8">
        <w:t xml:space="preserve"> encoding procedure, </w:t>
      </w:r>
      <w:r w:rsidR="00CE0A2B">
        <w:rPr>
          <w:rFonts w:hint="eastAsia"/>
        </w:rPr>
        <w:t>the generation of</w:t>
      </w:r>
      <w:r w:rsidR="00353BD8">
        <w:t xml:space="preserve"> </w:t>
      </w:r>
      <w:r w:rsidR="00EB6F93">
        <w:rPr>
          <w:rFonts w:hint="eastAsia"/>
        </w:rPr>
        <w:t xml:space="preserve">the </w:t>
      </w:r>
      <w:r w:rsidR="00353BD8">
        <w:t>quad max array involves cond</w:t>
      </w:r>
      <w:r w:rsidR="00353BD8">
        <w:t>i</w:t>
      </w:r>
      <w:r w:rsidR="00353BD8">
        <w:t xml:space="preserve">tional statements </w:t>
      </w:r>
      <w:r w:rsidR="00934DC6">
        <w:rPr>
          <w:rFonts w:hint="eastAsia"/>
        </w:rPr>
        <w:t xml:space="preserve">for </w:t>
      </w:r>
      <w:r w:rsidR="005B6085">
        <w:t xml:space="preserve">value </w:t>
      </w:r>
      <w:r w:rsidR="00B00FAC">
        <w:rPr>
          <w:rFonts w:hint="eastAsia"/>
        </w:rPr>
        <w:t>comparison</w:t>
      </w:r>
      <w:r w:rsidR="00934DC6">
        <w:rPr>
          <w:rFonts w:hint="eastAsia"/>
        </w:rPr>
        <w:t xml:space="preserve"> </w:t>
      </w:r>
      <w:r w:rsidR="00353BD8">
        <w:t xml:space="preserve">(i.e. </w:t>
      </w:r>
      <w:r w:rsidR="00472F7C">
        <w:rPr>
          <w:rFonts w:hint="eastAsia"/>
        </w:rPr>
        <w:t>identify</w:t>
      </w:r>
      <w:r w:rsidR="00472F7C">
        <w:t xml:space="preserve"> </w:t>
      </w:r>
      <w:r w:rsidR="008F464D">
        <w:rPr>
          <w:rFonts w:hint="eastAsia"/>
        </w:rPr>
        <w:t xml:space="preserve">the </w:t>
      </w:r>
      <w:r w:rsidR="00353BD8">
        <w:t>max</w:t>
      </w:r>
      <w:r w:rsidR="008F464D">
        <w:rPr>
          <w:rFonts w:hint="eastAsia"/>
        </w:rPr>
        <w:t>imum</w:t>
      </w:r>
      <w:r w:rsidR="00353BD8">
        <w:t xml:space="preserve"> value from </w:t>
      </w:r>
      <w:r w:rsidR="00470183">
        <w:rPr>
          <w:rFonts w:hint="eastAsia"/>
        </w:rPr>
        <w:t>four</w:t>
      </w:r>
      <w:r w:rsidR="00353BD8">
        <w:t xml:space="preserve"> integers). The function of the quad max array is to </w:t>
      </w:r>
      <w:r w:rsidR="007665DE">
        <w:rPr>
          <w:rFonts w:hint="eastAsia"/>
        </w:rPr>
        <w:t>determine</w:t>
      </w:r>
      <w:r w:rsidR="00157372">
        <w:t xml:space="preserve"> </w:t>
      </w:r>
      <w:r w:rsidR="00353BD8">
        <w:t xml:space="preserve">the suitable bit </w:t>
      </w:r>
      <w:r w:rsidR="007D1BCD">
        <w:rPr>
          <w:rFonts w:hint="eastAsia"/>
        </w:rPr>
        <w:t>widths</w:t>
      </w:r>
      <w:r w:rsidR="00FF527A">
        <w:rPr>
          <w:rFonts w:hint="eastAsia"/>
        </w:rPr>
        <w:t xml:space="preserve"> for encoded integers</w:t>
      </w:r>
      <w:r w:rsidR="001D0001">
        <w:rPr>
          <w:rFonts w:hint="eastAsia"/>
        </w:rPr>
        <w:t>. To reduce co</w:t>
      </w:r>
      <w:r w:rsidR="003227D2">
        <w:rPr>
          <w:rFonts w:hint="eastAsia"/>
        </w:rPr>
        <w:t>ndi</w:t>
      </w:r>
      <w:r w:rsidR="001D0001">
        <w:rPr>
          <w:rFonts w:hint="eastAsia"/>
        </w:rPr>
        <w:t>tional statements,</w:t>
      </w:r>
      <w:r w:rsidR="00353BD8">
        <w:t xml:space="preserve"> we do not </w:t>
      </w:r>
      <w:r w:rsidR="00EF4D52">
        <w:t xml:space="preserve">need to </w:t>
      </w:r>
      <w:r w:rsidR="002F1E1C">
        <w:rPr>
          <w:rFonts w:hint="eastAsia"/>
        </w:rPr>
        <w:t xml:space="preserve">identify </w:t>
      </w:r>
      <w:r w:rsidR="00410AB7">
        <w:rPr>
          <w:rFonts w:hint="eastAsia"/>
        </w:rPr>
        <w:t xml:space="preserve">the </w:t>
      </w:r>
      <w:r w:rsidR="00293411">
        <w:t xml:space="preserve">exact </w:t>
      </w:r>
      <w:r w:rsidR="00AD6955">
        <w:t>quad max</w:t>
      </w:r>
      <w:r w:rsidR="005361C0">
        <w:rPr>
          <w:rFonts w:hint="eastAsia"/>
        </w:rPr>
        <w:t xml:space="preserve"> integers</w:t>
      </w:r>
      <w:r w:rsidR="00AD6955">
        <w:t xml:space="preserve"> </w:t>
      </w:r>
      <w:r w:rsidR="001F207D">
        <w:rPr>
          <w:rFonts w:hint="eastAsia"/>
        </w:rPr>
        <w:t>but</w:t>
      </w:r>
      <w:r w:rsidR="000D0373">
        <w:rPr>
          <w:rFonts w:hint="eastAsia"/>
        </w:rPr>
        <w:t xml:space="preserve"> </w:t>
      </w:r>
      <w:r w:rsidR="00353BD8">
        <w:t xml:space="preserve">the </w:t>
      </w:r>
      <w:r w:rsidR="00C20D35" w:rsidRPr="0009456D">
        <w:rPr>
          <w:i/>
        </w:rPr>
        <w:t>pseudo</w:t>
      </w:r>
      <w:r w:rsidR="00C20D35" w:rsidRPr="0009456D">
        <w:rPr>
          <w:rFonts w:hint="eastAsia"/>
          <w:i/>
        </w:rPr>
        <w:t xml:space="preserve"> quad max</w:t>
      </w:r>
      <w:r w:rsidR="0099069E">
        <w:rPr>
          <w:rFonts w:hint="eastAsia"/>
          <w:i/>
        </w:rPr>
        <w:t xml:space="preserve"> integers</w:t>
      </w:r>
      <w:r w:rsidR="001728F3">
        <w:rPr>
          <w:rFonts w:hint="eastAsia"/>
          <w:i/>
        </w:rPr>
        <w:t xml:space="preserve"> </w:t>
      </w:r>
      <w:r w:rsidR="001728F3" w:rsidRPr="008E0FD4">
        <w:t>instead</w:t>
      </w:r>
      <w:r w:rsidR="00353BD8">
        <w:t xml:space="preserve">. </w:t>
      </w:r>
      <w:r w:rsidR="00D3043F">
        <w:t xml:space="preserve">Following </w:t>
      </w:r>
      <w:proofErr w:type="spellStart"/>
      <w:r w:rsidR="001F5AC1">
        <w:t>Lemire</w:t>
      </w:r>
      <w:proofErr w:type="spellEnd"/>
      <w:r w:rsidR="001F5AC1">
        <w:t xml:space="preserve"> and </w:t>
      </w:r>
      <w:proofErr w:type="spellStart"/>
      <w:r w:rsidR="001F5AC1">
        <w:t>Boystov</w:t>
      </w:r>
      <w:proofErr w:type="spellEnd"/>
      <w:r w:rsidR="004113E6">
        <w:t xml:space="preserve">, </w:t>
      </w:r>
      <w:r w:rsidR="00E31B9F">
        <w:t>w</w:t>
      </w:r>
      <w:r w:rsidR="00353BD8">
        <w:t xml:space="preserve">e use </w:t>
      </w:r>
      <w:r w:rsidR="000550DC">
        <w:rPr>
          <w:rFonts w:hint="eastAsia"/>
        </w:rPr>
        <w:t xml:space="preserve">the </w:t>
      </w:r>
      <w:r w:rsidR="00353BD8">
        <w:t xml:space="preserve">logical </w:t>
      </w:r>
      <w:r w:rsidR="00353BD8" w:rsidRPr="009828FB">
        <w:rPr>
          <w:i/>
        </w:rPr>
        <w:t>OR</w:t>
      </w:r>
      <w:r w:rsidR="00353BD8">
        <w:t xml:space="preserve"> operation</w:t>
      </w:r>
      <w:r w:rsidR="000550DC">
        <w:rPr>
          <w:rFonts w:hint="eastAsia"/>
        </w:rPr>
        <w:t>s</w:t>
      </w:r>
      <w:r w:rsidR="00353BD8">
        <w:t xml:space="preserve"> to generate pseudo quad max</w:t>
      </w:r>
      <w:r w:rsidR="00F97DA4">
        <w:rPr>
          <w:rFonts w:hint="eastAsia"/>
        </w:rPr>
        <w:t xml:space="preserve"> integer</w:t>
      </w:r>
      <w:r w:rsidR="00B778AA">
        <w:t>s</w:t>
      </w:r>
      <w:r w:rsidR="00353BD8">
        <w:t xml:space="preserve">, which may </w:t>
      </w:r>
      <w:r w:rsidR="00DA13F1">
        <w:rPr>
          <w:rFonts w:hint="eastAsia"/>
        </w:rPr>
        <w:t xml:space="preserve">not </w:t>
      </w:r>
      <w:r w:rsidR="00353BD8">
        <w:t xml:space="preserve">be </w:t>
      </w:r>
      <w:r w:rsidR="00DA13F1">
        <w:rPr>
          <w:rFonts w:hint="eastAsia"/>
        </w:rPr>
        <w:t xml:space="preserve">equal to </w:t>
      </w:r>
      <w:r w:rsidR="004229C6">
        <w:t>the real quad max</w:t>
      </w:r>
      <w:r w:rsidR="001A180B">
        <w:t xml:space="preserve"> integer</w:t>
      </w:r>
      <w:r w:rsidR="00353BD8">
        <w:t xml:space="preserve"> but </w:t>
      </w:r>
      <w:r w:rsidR="00735139">
        <w:rPr>
          <w:rFonts w:hint="eastAsia"/>
        </w:rPr>
        <w:t>have</w:t>
      </w:r>
      <w:r w:rsidR="00353BD8">
        <w:t xml:space="preserve"> the same </w:t>
      </w:r>
      <w:r w:rsidR="004A64F7" w:rsidRPr="008E0FD4">
        <w:rPr>
          <w:i/>
        </w:rPr>
        <w:t xml:space="preserve">effective </w:t>
      </w:r>
      <w:r w:rsidR="00353BD8" w:rsidRPr="008E0FD4">
        <w:rPr>
          <w:i/>
        </w:rPr>
        <w:t xml:space="preserve">bit </w:t>
      </w:r>
      <w:r w:rsidR="005F2DEB" w:rsidRPr="008E0FD4">
        <w:rPr>
          <w:i/>
        </w:rPr>
        <w:t>width</w:t>
      </w:r>
      <w:r w:rsidR="001F5AC1">
        <w:t> [</w:t>
      </w:r>
      <w:proofErr w:type="spellStart"/>
      <w:r w:rsidR="00597945">
        <w:rPr>
          <w:rFonts w:hint="eastAsia"/>
        </w:rPr>
        <w:t>Lemire</w:t>
      </w:r>
      <w:proofErr w:type="spellEnd"/>
      <w:r w:rsidR="00597945">
        <w:rPr>
          <w:rFonts w:hint="eastAsia"/>
        </w:rPr>
        <w:t xml:space="preserve"> and </w:t>
      </w:r>
      <w:proofErr w:type="spellStart"/>
      <w:r w:rsidR="00597945">
        <w:rPr>
          <w:rFonts w:hint="eastAsia"/>
        </w:rPr>
        <w:t>Boystov</w:t>
      </w:r>
      <w:proofErr w:type="spellEnd"/>
      <w:r w:rsidR="00597945">
        <w:rPr>
          <w:rFonts w:hint="eastAsia"/>
        </w:rPr>
        <w:t xml:space="preserve"> 201</w:t>
      </w:r>
      <w:r w:rsidR="00597945">
        <w:t>4</w:t>
      </w:r>
      <w:r w:rsidR="001F5AC1">
        <w:t>]</w:t>
      </w:r>
      <w:r w:rsidR="00353BD8">
        <w:t xml:space="preserve">. </w:t>
      </w:r>
    </w:p>
    <w:p w14:paraId="52DF0C60" w14:textId="0ECD879B" w:rsidR="008C595B" w:rsidRDefault="00353BD8" w:rsidP="006F6DD9">
      <w:pPr>
        <w:pStyle w:val="InitialBodyText"/>
        <w:numPr>
          <w:ilvl w:val="0"/>
          <w:numId w:val="42"/>
        </w:numPr>
      </w:pPr>
      <w:r>
        <w:t xml:space="preserve">When </w:t>
      </w:r>
      <w:r w:rsidR="00AD6E4D">
        <w:t>decoding</w:t>
      </w:r>
      <w:r w:rsidR="00A655E8">
        <w:t xml:space="preserve"> </w:t>
      </w:r>
      <w:r>
        <w:t xml:space="preserve">a single </w:t>
      </w:r>
      <w:r w:rsidR="00930D53">
        <w:rPr>
          <w:rFonts w:hint="eastAsia"/>
        </w:rPr>
        <w:t>data vector</w:t>
      </w:r>
      <w:r w:rsidR="00D92C63">
        <w:t>, s</w:t>
      </w:r>
      <w:r>
        <w:t xml:space="preserve">ince both </w:t>
      </w:r>
      <w:r w:rsidRPr="009828FB">
        <w:rPr>
          <w:i/>
        </w:rPr>
        <w:t>SEL</w:t>
      </w:r>
      <w:r>
        <w:t xml:space="preserve"> and </w:t>
      </w:r>
      <w:r w:rsidRPr="009828FB">
        <w:rPr>
          <w:i/>
        </w:rPr>
        <w:t>NUM</w:t>
      </w:r>
      <w:r>
        <w:t xml:space="preserve"> have a fixed</w:t>
      </w:r>
      <w:r w:rsidR="0038295A">
        <w:rPr>
          <w:rFonts w:hint="eastAsia"/>
        </w:rPr>
        <w:t xml:space="preserve"> </w:t>
      </w:r>
      <w:r>
        <w:t xml:space="preserve">set of </w:t>
      </w:r>
      <w:r w:rsidR="00D728DB">
        <w:rPr>
          <w:rFonts w:hint="eastAsia"/>
        </w:rPr>
        <w:t>optional</w:t>
      </w:r>
      <w:r w:rsidR="00D728DB">
        <w:t xml:space="preserve"> </w:t>
      </w:r>
      <w:r>
        <w:t xml:space="preserve">values, we </w:t>
      </w:r>
      <w:r w:rsidR="008C595B">
        <w:t>use a</w:t>
      </w:r>
      <w:r>
        <w:t xml:space="preserve"> </w:t>
      </w:r>
      <w:r w:rsidRPr="009828FB">
        <w:rPr>
          <w:i/>
        </w:rPr>
        <w:t>SWITCH-CASE</w:t>
      </w:r>
      <w:r>
        <w:t xml:space="preserve"> statement </w:t>
      </w:r>
      <w:r w:rsidR="008C595B">
        <w:t>with one case for each poss</w:t>
      </w:r>
      <w:r w:rsidR="008C595B">
        <w:t>i</w:t>
      </w:r>
      <w:r w:rsidR="008C595B">
        <w:t>ble value of the pair (SEL, NUM)</w:t>
      </w:r>
      <w:r>
        <w:t>.</w:t>
      </w:r>
      <w:r w:rsidR="008C595B">
        <w:t xml:space="preserve"> We each case we use an optimized routine.</w:t>
      </w:r>
      <w:r>
        <w:t xml:space="preserve"> </w:t>
      </w:r>
    </w:p>
    <w:p w14:paraId="517ED6B7" w14:textId="2457E96E" w:rsidR="00C5588E" w:rsidRDefault="004E1A7E" w:rsidP="001B333D">
      <w:pPr>
        <w:pStyle w:val="InitialBodyText"/>
        <w:ind w:firstLine="288"/>
      </w:pPr>
      <w:r>
        <w:t>The</w:t>
      </w:r>
      <w:r w:rsidR="0046185E">
        <w:t>se</w:t>
      </w:r>
      <w:r w:rsidR="00353BD8">
        <w:t xml:space="preserve"> </w:t>
      </w:r>
      <w:r w:rsidR="008C595B">
        <w:t xml:space="preserve">techniques </w:t>
      </w:r>
      <w:r w:rsidR="00353BD8">
        <w:t xml:space="preserve">yield </w:t>
      </w:r>
      <w:r w:rsidR="008C595B">
        <w:t xml:space="preserve">a </w:t>
      </w:r>
      <w:r w:rsidR="00353BD8">
        <w:t xml:space="preserve">20% and 50% improvement at </w:t>
      </w:r>
      <w:r w:rsidR="00314596">
        <w:rPr>
          <w:rFonts w:hint="eastAsia"/>
        </w:rPr>
        <w:t xml:space="preserve">the </w:t>
      </w:r>
      <w:r w:rsidR="00353BD8">
        <w:t>encoding and decoding speed respectively.</w:t>
      </w:r>
    </w:p>
    <w:p w14:paraId="0A0006B9" w14:textId="77777777" w:rsidR="00C45D9D" w:rsidRDefault="002C6675" w:rsidP="00DA6C66">
      <w:pPr>
        <w:pStyle w:val="Titre1"/>
      </w:pPr>
      <w:r>
        <w:t xml:space="preserve">The </w:t>
      </w:r>
      <w:r w:rsidR="00C45D9D">
        <w:t xml:space="preserve">GROUP-SCHEME COMPRESSION </w:t>
      </w:r>
      <w:r w:rsidR="007E1492">
        <w:t xml:space="preserve">algorithm </w:t>
      </w:r>
      <w:r w:rsidR="00C45D9D">
        <w:t>FAMILY</w:t>
      </w:r>
    </w:p>
    <w:p w14:paraId="3E0E8B53" w14:textId="0219B32A" w:rsidR="00C45D9D" w:rsidRPr="00584100" w:rsidRDefault="00662B3A" w:rsidP="00DA6C66">
      <w:pPr>
        <w:pStyle w:val="InitialBodyText"/>
      </w:pPr>
      <w:r>
        <w:rPr>
          <w:rFonts w:hint="eastAsia"/>
        </w:rPr>
        <w:t xml:space="preserve">In the </w:t>
      </w:r>
      <w:r w:rsidR="00123716">
        <w:t>previous section</w:t>
      </w:r>
      <w:r w:rsidR="00C45D9D" w:rsidRPr="00DA49D4">
        <w:t xml:space="preserve">, we have </w:t>
      </w:r>
      <w:r w:rsidR="005616FB">
        <w:t>presented</w:t>
      </w:r>
      <w:r w:rsidR="005616FB" w:rsidRPr="00DA49D4">
        <w:t xml:space="preserve"> </w:t>
      </w:r>
      <w:r w:rsidR="00C45D9D" w:rsidRPr="00DA49D4">
        <w:t xml:space="preserve">the </w:t>
      </w:r>
      <w:r w:rsidR="00DF6917">
        <w:t>instantiation</w:t>
      </w:r>
      <w:r w:rsidR="00C45D9D" w:rsidRPr="00DA49D4">
        <w:t xml:space="preserve"> of Simple algorithm </w:t>
      </w:r>
      <w:r w:rsidR="006A0492">
        <w:rPr>
          <w:rFonts w:hint="eastAsia"/>
        </w:rPr>
        <w:t>with</w:t>
      </w:r>
      <w:r w:rsidR="00C45D9D" w:rsidRPr="00DA49D4">
        <w:t xml:space="preserve"> the proposed </w:t>
      </w:r>
      <w:r w:rsidR="00A44302">
        <w:rPr>
          <w:rFonts w:hint="eastAsia"/>
        </w:rPr>
        <w:t>approach</w:t>
      </w:r>
      <w:r w:rsidR="00C45D9D" w:rsidRPr="00DA49D4">
        <w:t xml:space="preserve">. </w:t>
      </w:r>
      <w:r w:rsidR="00143ADB">
        <w:rPr>
          <w:rFonts w:hint="eastAsia"/>
        </w:rPr>
        <w:t>I</w:t>
      </w:r>
      <w:r w:rsidR="00143718">
        <w:rPr>
          <w:rFonts w:hint="eastAsia"/>
        </w:rPr>
        <w:t>nspired by</w:t>
      </w:r>
      <w:r w:rsidR="000F6D2F">
        <w:t xml:space="preserve"> </w:t>
      </w:r>
      <w:r w:rsidR="007B03C0" w:rsidRPr="008E0FD4">
        <w:t>Elias Gamma [Elias 1975]</w:t>
      </w:r>
      <w:ins w:id="140" w:author="Daniel" w:date="2014-11-03T21:06:00Z">
        <w:r w:rsidR="00ED6DD6">
          <w:t xml:space="preserve"> </w:t>
        </w:r>
      </w:ins>
      <w:r w:rsidR="007B03C0" w:rsidRPr="008E0FD4">
        <w:t>and Group Variable Byte (GVB) [Dean 2009]</w:t>
      </w:r>
      <w:r w:rsidR="00AD2A07" w:rsidRPr="008E0FD4">
        <w:t xml:space="preserve">, </w:t>
      </w:r>
      <w:r w:rsidR="00C45D9D" w:rsidRPr="00DA49D4">
        <w:t xml:space="preserve">we </w:t>
      </w:r>
      <w:r w:rsidR="00AA4BEA">
        <w:rPr>
          <w:rFonts w:hint="eastAsia"/>
        </w:rPr>
        <w:t>present</w:t>
      </w:r>
      <w:r w:rsidR="00695252" w:rsidRPr="008E0FD4">
        <w:t xml:space="preserve"> </w:t>
      </w:r>
      <w:r w:rsidR="006B43E6">
        <w:t>another</w:t>
      </w:r>
      <w:r w:rsidR="00270774" w:rsidRPr="008E0FD4">
        <w:t xml:space="preserve"> family of compression algorithms</w:t>
      </w:r>
      <w:r w:rsidR="00CB5263" w:rsidRPr="008E0FD4">
        <w:t xml:space="preserve"> </w:t>
      </w:r>
      <w:r w:rsidR="00270774" w:rsidRPr="008E0FD4">
        <w:t xml:space="preserve">called </w:t>
      </w:r>
      <w:r w:rsidR="00270774" w:rsidRPr="008E0FD4">
        <w:rPr>
          <w:i/>
        </w:rPr>
        <w:t>Group-Scheme</w:t>
      </w:r>
      <w:r w:rsidR="00270774" w:rsidRPr="008E0FD4">
        <w:t>.</w:t>
      </w:r>
      <w:r w:rsidR="003F14F0" w:rsidRPr="008E0FD4">
        <w:t xml:space="preserve"> </w:t>
      </w:r>
    </w:p>
    <w:p w14:paraId="4F03B7C2" w14:textId="77777777" w:rsidR="00C45D9D" w:rsidRDefault="00C45D9D" w:rsidP="00DA6C66">
      <w:pPr>
        <w:pStyle w:val="Titre2"/>
      </w:pPr>
      <w:r>
        <w:t>Variants in Group-Scheme family</w:t>
      </w:r>
    </w:p>
    <w:p w14:paraId="5CAD67B0" w14:textId="2EFAFDDE" w:rsidR="00311B43" w:rsidRDefault="00C45D9D" w:rsidP="00C752A4">
      <w:pPr>
        <w:pStyle w:val="InitialBodyText"/>
      </w:pPr>
      <w:r>
        <w:t xml:space="preserve">To better describe the </w:t>
      </w:r>
      <w:r w:rsidR="006828B0">
        <w:t>variants</w:t>
      </w:r>
      <w:r>
        <w:t xml:space="preserve"> in Group-Scheme, we first introduce two </w:t>
      </w:r>
      <w:r w:rsidR="00ED6DD6">
        <w:t>terms</w:t>
      </w:r>
      <w:r w:rsidR="00216E8B">
        <w:rPr>
          <w:rFonts w:hint="eastAsia"/>
        </w:rPr>
        <w:t>:</w:t>
      </w:r>
      <w:r>
        <w:t xml:space="preserve"> </w:t>
      </w:r>
      <w:r w:rsidRPr="00F346E3">
        <w:t>co</w:t>
      </w:r>
      <w:r w:rsidRPr="00F346E3">
        <w:t>m</w:t>
      </w:r>
      <w:r w:rsidRPr="00F346E3">
        <w:t>pression granularity and length descriptor</w:t>
      </w:r>
      <w:r>
        <w:t xml:space="preserve">. </w:t>
      </w:r>
    </w:p>
    <w:p w14:paraId="036FBF74" w14:textId="5707FF7D" w:rsidR="00591568" w:rsidRDefault="00C505A5" w:rsidP="004E65CF">
      <w:pPr>
        <w:pStyle w:val="InitialBodyText"/>
        <w:ind w:firstLine="289"/>
      </w:pPr>
      <w:r>
        <w:t>-</w:t>
      </w:r>
      <w:r w:rsidR="00152B71">
        <w:t xml:space="preserve"> </w:t>
      </w:r>
      <w:r w:rsidR="00C45D9D" w:rsidRPr="00F13582">
        <w:rPr>
          <w:b/>
        </w:rPr>
        <w:t>Compression granularity</w:t>
      </w:r>
      <w:r w:rsidR="00C45D9D">
        <w:t xml:space="preserve"> </w:t>
      </w:r>
      <w:r w:rsidR="00505F99">
        <w:t>(</w:t>
      </w:r>
      <w:r w:rsidR="00132F89" w:rsidRPr="00132F89">
        <w:rPr>
          <w:i/>
        </w:rPr>
        <w:t>CG</w:t>
      </w:r>
      <w:r w:rsidR="00505F99">
        <w:t xml:space="preserve">) </w:t>
      </w:r>
      <w:r w:rsidR="00C45D9D">
        <w:t xml:space="preserve">is defined as the minimum unit operated </w:t>
      </w:r>
      <w:r w:rsidR="00155DE3">
        <w:rPr>
          <w:rFonts w:hint="eastAsia"/>
        </w:rPr>
        <w:t xml:space="preserve">on </w:t>
      </w:r>
      <w:r w:rsidR="00C45D9D">
        <w:t xml:space="preserve">(or allocated) by a compression algorithm. For example, the compression granularity of </w:t>
      </w:r>
      <w:r w:rsidR="00C45D9D">
        <w:lastRenderedPageBreak/>
        <w:t xml:space="preserve">Elias Gamma and </w:t>
      </w:r>
      <w:r w:rsidR="00C45D9D" w:rsidRPr="00817FB9">
        <w:rPr>
          <w:i/>
        </w:rPr>
        <w:t>k</w:t>
      </w:r>
      <w:r w:rsidR="00C45D9D">
        <w:t xml:space="preserve">-Gamma coding is 1 bit, while </w:t>
      </w:r>
      <w:r w:rsidR="006719B3">
        <w:t xml:space="preserve">the compression granularity </w:t>
      </w:r>
      <w:r w:rsidR="00F42076">
        <w:t xml:space="preserve">of </w:t>
      </w:r>
      <w:r w:rsidR="00C45D9D">
        <w:t>Variable Byte encoding</w:t>
      </w:r>
      <w:r w:rsidR="001606B2">
        <w:t xml:space="preserve"> </w:t>
      </w:r>
      <w:r w:rsidR="00FE37BA">
        <w:t>is</w:t>
      </w:r>
      <w:r w:rsidR="00FF52D1">
        <w:t xml:space="preserve"> </w:t>
      </w:r>
      <w:r w:rsidR="00126785">
        <w:rPr>
          <w:rFonts w:hint="eastAsia"/>
        </w:rPr>
        <w:t>a byte</w:t>
      </w:r>
      <w:r w:rsidR="00161432">
        <w:rPr>
          <w:rFonts w:hint="eastAsia"/>
        </w:rPr>
        <w:t>,</w:t>
      </w:r>
      <w:r w:rsidR="00126785">
        <w:rPr>
          <w:rFonts w:hint="eastAsia"/>
        </w:rPr>
        <w:t xml:space="preserve"> i.e. </w:t>
      </w:r>
      <w:r w:rsidR="00C45D9D">
        <w:t xml:space="preserve">8 bits. </w:t>
      </w:r>
    </w:p>
    <w:p w14:paraId="711089EC" w14:textId="29224D54" w:rsidR="00C45D9D" w:rsidRDefault="00C505A5" w:rsidP="004E65CF">
      <w:pPr>
        <w:pStyle w:val="InitialBodyText"/>
        <w:ind w:firstLine="289"/>
      </w:pPr>
      <w:r>
        <w:t>-</w:t>
      </w:r>
      <w:r w:rsidR="00152B71">
        <w:t xml:space="preserve"> </w:t>
      </w:r>
      <w:r w:rsidR="00C45D9D" w:rsidRPr="004E4010">
        <w:rPr>
          <w:b/>
        </w:rPr>
        <w:t>Length descriptor</w:t>
      </w:r>
      <w:r w:rsidR="00C45D9D">
        <w:t xml:space="preserve"> </w:t>
      </w:r>
      <w:r w:rsidR="00C03F06">
        <w:t>(</w:t>
      </w:r>
      <w:r w:rsidR="00132F89" w:rsidRPr="00132F89">
        <w:rPr>
          <w:i/>
        </w:rPr>
        <w:t>LD</w:t>
      </w:r>
      <w:r w:rsidR="00C03F06">
        <w:t xml:space="preserve">) </w:t>
      </w:r>
      <w:r w:rsidR="00C45D9D">
        <w:t xml:space="preserve">is defined as the minimal number of </w:t>
      </w:r>
      <w:r w:rsidR="00ED6DD6">
        <w:t>units necessary</w:t>
      </w:r>
      <w:r w:rsidR="008B373A">
        <w:t xml:space="preserve"> </w:t>
      </w:r>
      <w:r w:rsidR="00C45D9D">
        <w:t xml:space="preserve">to represent (or encode) an integer. For instance, given </w:t>
      </w:r>
      <w:r w:rsidR="00ED6DD6">
        <w:t xml:space="preserve">a </w:t>
      </w:r>
      <w:r w:rsidR="00C45D9D">
        <w:t xml:space="preserve">compression </w:t>
      </w:r>
      <w:r w:rsidR="00554532">
        <w:rPr>
          <w:rFonts w:hint="eastAsia"/>
        </w:rPr>
        <w:t>granularity</w:t>
      </w:r>
      <w:r w:rsidR="00C45D9D">
        <w:t xml:space="preserve"> of 2 bits, the length descriptor </w:t>
      </w:r>
      <w:r w:rsidR="00D73C32">
        <w:rPr>
          <w:rFonts w:hint="eastAsia"/>
        </w:rPr>
        <w:t>of</w:t>
      </w:r>
      <w:r w:rsidR="00C45D9D">
        <w:t xml:space="preserve"> </w:t>
      </w:r>
      <w:r w:rsidR="0045786B">
        <w:t>an</w:t>
      </w:r>
      <w:r w:rsidR="00D83FAF">
        <w:rPr>
          <w:rFonts w:hint="eastAsia"/>
        </w:rPr>
        <w:t xml:space="preserve"> </w:t>
      </w:r>
      <w:r w:rsidR="00C45D9D">
        <w:t>intege</w:t>
      </w:r>
      <w:r w:rsidR="00C45D9D" w:rsidRPr="00543757">
        <w:t>r 458</w:t>
      </w:r>
      <w:r w:rsidR="00EE6990" w:rsidRPr="008E0FD4">
        <w:rPr>
          <w:vertAlign w:val="subscript"/>
        </w:rPr>
        <w:t>10</w:t>
      </w:r>
      <w:r w:rsidR="00C45D9D" w:rsidRPr="00543757">
        <w:t xml:space="preserve"> (1110</w:t>
      </w:r>
      <w:r w:rsidR="00C45D9D">
        <w:t>01010</w:t>
      </w:r>
      <w:r w:rsidR="00040DC4">
        <w:rPr>
          <w:rFonts w:hint="eastAsia"/>
          <w:vertAlign w:val="subscript"/>
        </w:rPr>
        <w:t>2</w:t>
      </w:r>
      <w:r w:rsidR="00E44232">
        <w:t xml:space="preserve">) </w:t>
      </w:r>
      <w:r w:rsidR="00ED6DD6">
        <w:t>is</w:t>
      </w:r>
      <w:r w:rsidR="00E44232">
        <w:t xml:space="preserve"> 5 </w:t>
      </w:r>
      <w:r w:rsidR="00ED6DD6">
        <w:t xml:space="preserve">because </w:t>
      </w:r>
      <w:r w:rsidR="00E44232">
        <w:t>we need five</w:t>
      </w:r>
      <w:r w:rsidR="00C45D9D">
        <w:t xml:space="preserve"> </w:t>
      </w:r>
      <w:r w:rsidR="00E44232">
        <w:t xml:space="preserve">2-bit </w:t>
      </w:r>
      <w:r w:rsidR="00C45D9D">
        <w:t xml:space="preserve">compression units to </w:t>
      </w:r>
      <w:r w:rsidR="000C7D47">
        <w:rPr>
          <w:rFonts w:hint="eastAsia"/>
        </w:rPr>
        <w:t>hold</w:t>
      </w:r>
      <w:r w:rsidR="000C7D47">
        <w:t xml:space="preserve"> </w:t>
      </w:r>
      <w:r w:rsidR="007E08A0">
        <w:rPr>
          <w:rFonts w:hint="eastAsia"/>
        </w:rPr>
        <w:t>nine</w:t>
      </w:r>
      <w:r w:rsidR="00C45D9D">
        <w:t xml:space="preserve"> bits</w:t>
      </w:r>
      <w:r w:rsidR="00ED6DD6">
        <w:t>. We need to represent the length descriptor itself either in binary or unary: e.g., 5</w:t>
      </w:r>
      <w:r w:rsidR="00C45D9D">
        <w:t xml:space="preserve"> can be represented as </w:t>
      </w:r>
      <w:r w:rsidR="007A5B18">
        <w:t>“</w:t>
      </w:r>
      <w:r w:rsidR="00C45D9D">
        <w:t>101</w:t>
      </w:r>
      <w:r w:rsidR="007A5B18">
        <w:t>”</w:t>
      </w:r>
      <w:r w:rsidR="00C45D9D">
        <w:t xml:space="preserve"> in binary or </w:t>
      </w:r>
      <w:r w:rsidR="009207D8">
        <w:t>“</w:t>
      </w:r>
      <w:r w:rsidR="00C45D9D">
        <w:t>11110</w:t>
      </w:r>
      <w:r w:rsidR="009207D8">
        <w:t>”</w:t>
      </w:r>
      <w:r w:rsidR="00C45D9D">
        <w:t xml:space="preserve"> in unary.</w:t>
      </w:r>
    </w:p>
    <w:p w14:paraId="22881933" w14:textId="3FD474D8" w:rsidR="00C45D9D" w:rsidRDefault="00C45D9D" w:rsidP="00646ADC">
      <w:pPr>
        <w:pStyle w:val="InitialBodyTextIndent"/>
        <w:spacing w:afterLines="50" w:after="120"/>
        <w:ind w:firstLine="289"/>
      </w:pPr>
      <w:r>
        <w:t xml:space="preserve">We </w:t>
      </w:r>
      <w:r w:rsidR="00F705FF">
        <w:t>set up</w:t>
      </w:r>
      <w:r>
        <w:t xml:space="preserve"> four compression granularities for Group-Scheme: 1, 2, 4 and 8 bits. </w:t>
      </w:r>
      <w:r w:rsidR="00B40CBE">
        <w:rPr>
          <w:rFonts w:hint="eastAsia"/>
        </w:rPr>
        <w:t xml:space="preserve">By combining optional values of </w:t>
      </w:r>
      <w:r w:rsidR="0023583A">
        <w:rPr>
          <w:rFonts w:hint="eastAsia"/>
        </w:rPr>
        <w:t>compression</w:t>
      </w:r>
      <w:r w:rsidR="00835D25" w:rsidRPr="00835D25">
        <w:t xml:space="preserve"> </w:t>
      </w:r>
      <w:r w:rsidR="00835D25">
        <w:t>granularities</w:t>
      </w:r>
      <w:r w:rsidR="00835D25">
        <w:rPr>
          <w:rFonts w:hint="eastAsia"/>
        </w:rPr>
        <w:t xml:space="preserve"> and</w:t>
      </w:r>
      <w:r w:rsidR="0023583A">
        <w:rPr>
          <w:rFonts w:hint="eastAsia"/>
        </w:rPr>
        <w:t xml:space="preserve"> </w:t>
      </w:r>
      <w:r w:rsidR="00ED6DD6">
        <w:t>the two storage tec</w:t>
      </w:r>
      <w:r w:rsidR="00ED6DD6">
        <w:t>h</w:t>
      </w:r>
      <w:r w:rsidR="00ED6DD6">
        <w:t xml:space="preserve">nique for </w:t>
      </w:r>
      <w:r w:rsidR="00132F89" w:rsidRPr="00132F89">
        <w:t>length descriptors</w:t>
      </w:r>
      <w:r w:rsidR="00ED6DD6">
        <w:t xml:space="preserve"> (binary and unary)</w:t>
      </w:r>
      <w:r>
        <w:t xml:space="preserve">, the Group-Scheme family </w:t>
      </w:r>
      <w:r w:rsidR="00106A53">
        <w:rPr>
          <w:rFonts w:hint="eastAsia"/>
        </w:rPr>
        <w:t>contains</w:t>
      </w:r>
      <w:r w:rsidR="00106A53">
        <w:t xml:space="preserve"> </w:t>
      </w:r>
      <w:r w:rsidR="001343E0">
        <w:rPr>
          <w:rFonts w:hint="eastAsia"/>
        </w:rPr>
        <w:t>eight</w:t>
      </w:r>
      <w:r>
        <w:t xml:space="preserve"> variants </w:t>
      </w:r>
      <w:r w:rsidR="00834A50">
        <w:t xml:space="preserve">in total </w:t>
      </w:r>
      <w:r>
        <w:t xml:space="preserve">as summarized in Table </w:t>
      </w:r>
      <w:r w:rsidR="00907E71">
        <w:rPr>
          <w:rFonts w:hint="eastAsia"/>
        </w:rPr>
        <w:t>II</w:t>
      </w:r>
      <w:r w:rsidR="00A446AD">
        <w:rPr>
          <w:rFonts w:hint="eastAsia"/>
        </w:rPr>
        <w:t>I</w:t>
      </w:r>
      <w:r>
        <w:t>.</w:t>
      </w:r>
    </w:p>
    <w:p w14:paraId="5A3B73BF" w14:textId="77777777" w:rsidR="006B61CD" w:rsidRDefault="006B61CD" w:rsidP="00CA661A">
      <w:pPr>
        <w:pStyle w:val="TableCaption"/>
      </w:pPr>
      <w:r>
        <w:t xml:space="preserve">Table </w:t>
      </w:r>
      <w:r w:rsidR="001D6086">
        <w:fldChar w:fldCharType="begin"/>
      </w:r>
      <w:r w:rsidR="004744F5">
        <w:instrText xml:space="preserve"> SEQ Table \* ROMAN </w:instrText>
      </w:r>
      <w:r w:rsidR="001D6086">
        <w:fldChar w:fldCharType="separate"/>
      </w:r>
      <w:ins w:id="141" w:author="Daniel" w:date="2014-11-12T22:02:00Z">
        <w:r w:rsidR="00927962">
          <w:rPr>
            <w:noProof/>
          </w:rPr>
          <w:t>IV</w:t>
        </w:r>
      </w:ins>
      <w:del w:id="142" w:author="Daniel" w:date="2014-11-12T22:02:00Z">
        <w:r w:rsidR="009A55DF" w:rsidDel="00927962">
          <w:rPr>
            <w:noProof/>
          </w:rPr>
          <w:delText>III</w:delText>
        </w:r>
      </w:del>
      <w:r w:rsidR="001D6086">
        <w:rPr>
          <w:noProof/>
        </w:rPr>
        <w:fldChar w:fldCharType="end"/>
      </w:r>
      <w:r>
        <w:rPr>
          <w:rFonts w:hint="eastAsia"/>
        </w:rPr>
        <w:t xml:space="preserve">. </w:t>
      </w:r>
      <w:proofErr w:type="gramStart"/>
      <w:r w:rsidR="00D529A2">
        <w:rPr>
          <w:rFonts w:hint="eastAsia"/>
        </w:rPr>
        <w:t>Algorithm variants</w:t>
      </w:r>
      <w:r w:rsidR="00D529A2">
        <w:t xml:space="preserve"> </w:t>
      </w:r>
      <w:r>
        <w:t>in Group-Scheme</w:t>
      </w:r>
      <w:r w:rsidR="00FE5FA0">
        <w:rPr>
          <w:rFonts w:hint="eastAsia"/>
        </w:rPr>
        <w:t xml:space="preserve"> </w:t>
      </w:r>
      <w:proofErr w:type="spellStart"/>
      <w:r>
        <w:t>famliy</w:t>
      </w:r>
      <w:proofErr w:type="spellEnd"/>
      <w:r>
        <w:t>.</w:t>
      </w:r>
      <w:proofErr w:type="gramEnd"/>
    </w:p>
    <w:tbl>
      <w:tblPr>
        <w:tblW w:w="67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458"/>
        <w:gridCol w:w="1334"/>
        <w:gridCol w:w="1334"/>
        <w:gridCol w:w="1334"/>
        <w:gridCol w:w="1320"/>
      </w:tblGrid>
      <w:tr w:rsidR="00C45D9D" w14:paraId="40DF6AB9" w14:textId="77777777">
        <w:trPr>
          <w:cantSplit/>
          <w:trHeight w:val="240"/>
          <w:tblHeader/>
          <w:jc w:val="center"/>
        </w:trPr>
        <w:tc>
          <w:tcPr>
            <w:tcW w:w="1458" w:type="dxa"/>
            <w:vMerge w:val="restart"/>
            <w:tcBorders>
              <w:top w:val="single" w:sz="2" w:space="0" w:color="auto"/>
              <w:left w:val="single" w:sz="2" w:space="0" w:color="auto"/>
              <w:bottom w:val="double" w:sz="4" w:space="0" w:color="auto"/>
              <w:right w:val="double" w:sz="4" w:space="0" w:color="auto"/>
            </w:tcBorders>
            <w:vAlign w:val="center"/>
          </w:tcPr>
          <w:p w14:paraId="35D44566" w14:textId="77777777" w:rsidR="00E35F7B" w:rsidRDefault="00E35F7B" w:rsidP="00845F96">
            <w:pPr>
              <w:pStyle w:val="Tablebody"/>
              <w:rPr>
                <w:b/>
                <w:lang w:eastAsia="zh-CN"/>
              </w:rPr>
            </w:pPr>
            <w:r>
              <w:rPr>
                <w:rFonts w:hint="eastAsia"/>
                <w:b/>
                <w:lang w:eastAsia="zh-CN"/>
              </w:rPr>
              <w:t xml:space="preserve">Length </w:t>
            </w:r>
          </w:p>
          <w:p w14:paraId="2B7719D2" w14:textId="77777777" w:rsidR="00C45D9D" w:rsidRPr="00845F96" w:rsidRDefault="00C45D9D" w:rsidP="00845F96">
            <w:pPr>
              <w:pStyle w:val="Tablebody"/>
              <w:rPr>
                <w:b/>
                <w:lang w:eastAsia="zh-CN"/>
              </w:rPr>
            </w:pPr>
            <w:r w:rsidRPr="00845F96">
              <w:rPr>
                <w:b/>
              </w:rPr>
              <w:t xml:space="preserve">Descriptor </w:t>
            </w:r>
            <w:r w:rsidR="00BD6B11">
              <w:rPr>
                <w:rFonts w:hint="eastAsia"/>
                <w:b/>
                <w:lang w:eastAsia="zh-CN"/>
              </w:rPr>
              <w:t>(LD)</w:t>
            </w:r>
          </w:p>
        </w:tc>
        <w:tc>
          <w:tcPr>
            <w:tcW w:w="5322" w:type="dxa"/>
            <w:gridSpan w:val="4"/>
            <w:tcBorders>
              <w:top w:val="single" w:sz="2" w:space="0" w:color="auto"/>
              <w:left w:val="double" w:sz="4" w:space="0" w:color="auto"/>
              <w:bottom w:val="single" w:sz="2" w:space="0" w:color="auto"/>
              <w:right w:val="single" w:sz="2" w:space="0" w:color="auto"/>
            </w:tcBorders>
          </w:tcPr>
          <w:p w14:paraId="132656DF" w14:textId="77777777" w:rsidR="00C45D9D" w:rsidRPr="00845F96" w:rsidRDefault="00C45D9D" w:rsidP="00845F96">
            <w:pPr>
              <w:pStyle w:val="Tablebody"/>
              <w:jc w:val="center"/>
              <w:rPr>
                <w:b/>
                <w:lang w:eastAsia="zh-CN"/>
              </w:rPr>
            </w:pPr>
            <w:r w:rsidRPr="00845F96">
              <w:rPr>
                <w:b/>
              </w:rPr>
              <w:t>Compression Granularity</w:t>
            </w:r>
            <w:r w:rsidR="005A550C">
              <w:rPr>
                <w:rFonts w:hint="eastAsia"/>
                <w:b/>
                <w:lang w:eastAsia="zh-CN"/>
              </w:rPr>
              <w:t xml:space="preserve"> (CG)</w:t>
            </w:r>
          </w:p>
        </w:tc>
      </w:tr>
      <w:tr w:rsidR="00C45D9D" w14:paraId="5BAD1194" w14:textId="77777777" w:rsidTr="001E6533">
        <w:trPr>
          <w:cantSplit/>
          <w:trHeight w:val="239"/>
          <w:tblHeader/>
          <w:jc w:val="center"/>
        </w:trPr>
        <w:tc>
          <w:tcPr>
            <w:tcW w:w="1458" w:type="dxa"/>
            <w:vMerge/>
            <w:tcBorders>
              <w:top w:val="single" w:sz="2" w:space="0" w:color="auto"/>
              <w:left w:val="single" w:sz="2" w:space="0" w:color="auto"/>
              <w:bottom w:val="double" w:sz="4" w:space="0" w:color="auto"/>
              <w:right w:val="double" w:sz="4" w:space="0" w:color="auto"/>
            </w:tcBorders>
            <w:vAlign w:val="center"/>
          </w:tcPr>
          <w:p w14:paraId="560E2082" w14:textId="77777777" w:rsidR="00C45D9D" w:rsidRPr="00845F96" w:rsidRDefault="00C45D9D" w:rsidP="00845F96">
            <w:pPr>
              <w:pStyle w:val="Tablebody"/>
              <w:rPr>
                <w:b/>
              </w:rPr>
            </w:pPr>
          </w:p>
        </w:tc>
        <w:tc>
          <w:tcPr>
            <w:tcW w:w="1334" w:type="dxa"/>
            <w:tcBorders>
              <w:top w:val="single" w:sz="2" w:space="0" w:color="auto"/>
              <w:left w:val="double" w:sz="4" w:space="0" w:color="auto"/>
              <w:bottom w:val="double" w:sz="4" w:space="0" w:color="auto"/>
              <w:right w:val="single" w:sz="2" w:space="0" w:color="auto"/>
            </w:tcBorders>
            <w:vAlign w:val="center"/>
          </w:tcPr>
          <w:p w14:paraId="77020B3E" w14:textId="77777777" w:rsidR="00C45D9D" w:rsidRPr="00845F96" w:rsidRDefault="00C45D9D" w:rsidP="00845F96">
            <w:pPr>
              <w:pStyle w:val="Tablebody"/>
              <w:rPr>
                <w:b/>
              </w:rPr>
            </w:pPr>
            <w:r w:rsidRPr="00845F96">
              <w:rPr>
                <w:b/>
              </w:rPr>
              <w:t>1 bit</w:t>
            </w:r>
          </w:p>
        </w:tc>
        <w:tc>
          <w:tcPr>
            <w:tcW w:w="1334" w:type="dxa"/>
            <w:tcBorders>
              <w:top w:val="single" w:sz="2" w:space="0" w:color="auto"/>
              <w:left w:val="single" w:sz="2" w:space="0" w:color="auto"/>
              <w:bottom w:val="double" w:sz="4" w:space="0" w:color="auto"/>
              <w:right w:val="single" w:sz="2" w:space="0" w:color="auto"/>
            </w:tcBorders>
            <w:vAlign w:val="center"/>
          </w:tcPr>
          <w:p w14:paraId="24763892" w14:textId="77777777" w:rsidR="00C45D9D" w:rsidRPr="00845F96" w:rsidRDefault="00C45D9D" w:rsidP="00845F96">
            <w:pPr>
              <w:pStyle w:val="Tablebody"/>
              <w:rPr>
                <w:b/>
              </w:rPr>
            </w:pPr>
            <w:r w:rsidRPr="00845F96">
              <w:rPr>
                <w:b/>
              </w:rPr>
              <w:t>2 bits</w:t>
            </w:r>
          </w:p>
        </w:tc>
        <w:tc>
          <w:tcPr>
            <w:tcW w:w="1334" w:type="dxa"/>
            <w:tcBorders>
              <w:top w:val="single" w:sz="2" w:space="0" w:color="auto"/>
              <w:left w:val="single" w:sz="2" w:space="0" w:color="auto"/>
              <w:bottom w:val="double" w:sz="4" w:space="0" w:color="auto"/>
              <w:right w:val="single" w:sz="2" w:space="0" w:color="auto"/>
            </w:tcBorders>
            <w:vAlign w:val="center"/>
          </w:tcPr>
          <w:p w14:paraId="6664F401" w14:textId="77777777" w:rsidR="00C45D9D" w:rsidRPr="00845F96" w:rsidRDefault="00C45D9D" w:rsidP="00845F96">
            <w:pPr>
              <w:pStyle w:val="Tablebody"/>
              <w:rPr>
                <w:b/>
              </w:rPr>
            </w:pPr>
            <w:r w:rsidRPr="00845F96">
              <w:rPr>
                <w:b/>
              </w:rPr>
              <w:t>4 bits</w:t>
            </w:r>
          </w:p>
        </w:tc>
        <w:tc>
          <w:tcPr>
            <w:tcW w:w="1320" w:type="dxa"/>
            <w:tcBorders>
              <w:top w:val="single" w:sz="2" w:space="0" w:color="auto"/>
              <w:left w:val="single" w:sz="2" w:space="0" w:color="auto"/>
              <w:bottom w:val="double" w:sz="4" w:space="0" w:color="auto"/>
              <w:right w:val="single" w:sz="2" w:space="0" w:color="auto"/>
            </w:tcBorders>
            <w:vAlign w:val="center"/>
          </w:tcPr>
          <w:p w14:paraId="49F1C8B1" w14:textId="77777777" w:rsidR="00C45D9D" w:rsidRPr="00845F96" w:rsidRDefault="00C45D9D" w:rsidP="00845F96">
            <w:pPr>
              <w:pStyle w:val="Tablebody"/>
              <w:rPr>
                <w:b/>
              </w:rPr>
            </w:pPr>
            <w:r w:rsidRPr="00845F96">
              <w:rPr>
                <w:b/>
              </w:rPr>
              <w:t>8 bits</w:t>
            </w:r>
          </w:p>
        </w:tc>
      </w:tr>
      <w:tr w:rsidR="00C45D9D" w14:paraId="3540A739" w14:textId="77777777" w:rsidTr="00CE31A5">
        <w:trPr>
          <w:trHeight w:val="187"/>
          <w:jc w:val="center"/>
        </w:trPr>
        <w:tc>
          <w:tcPr>
            <w:tcW w:w="1458" w:type="dxa"/>
            <w:tcBorders>
              <w:top w:val="double" w:sz="4" w:space="0" w:color="auto"/>
              <w:left w:val="single" w:sz="2" w:space="0" w:color="auto"/>
              <w:bottom w:val="single" w:sz="2" w:space="0" w:color="auto"/>
              <w:right w:val="double" w:sz="4" w:space="0" w:color="auto"/>
            </w:tcBorders>
            <w:vAlign w:val="center"/>
          </w:tcPr>
          <w:p w14:paraId="19884E75" w14:textId="77777777" w:rsidR="00C45D9D" w:rsidRPr="00845F96" w:rsidRDefault="00C45D9D" w:rsidP="00845F96">
            <w:pPr>
              <w:pStyle w:val="Tablebody"/>
            </w:pPr>
            <w:r w:rsidRPr="00845F96">
              <w:t>Binary</w:t>
            </w:r>
          </w:p>
        </w:tc>
        <w:tc>
          <w:tcPr>
            <w:tcW w:w="1334" w:type="dxa"/>
            <w:tcBorders>
              <w:top w:val="double" w:sz="4" w:space="0" w:color="auto"/>
              <w:left w:val="double" w:sz="4" w:space="0" w:color="auto"/>
              <w:bottom w:val="single" w:sz="2" w:space="0" w:color="auto"/>
              <w:right w:val="single" w:sz="2" w:space="0" w:color="auto"/>
            </w:tcBorders>
            <w:vAlign w:val="center"/>
          </w:tcPr>
          <w:p w14:paraId="1D36A35E" w14:textId="77777777" w:rsidR="00C45D9D" w:rsidRPr="00845F96" w:rsidRDefault="00C45D9D" w:rsidP="00845F96">
            <w:pPr>
              <w:pStyle w:val="Tablebody"/>
            </w:pPr>
            <w:r w:rsidRPr="00845F96">
              <w:t>5</w:t>
            </w:r>
          </w:p>
        </w:tc>
        <w:tc>
          <w:tcPr>
            <w:tcW w:w="1334" w:type="dxa"/>
            <w:tcBorders>
              <w:top w:val="double" w:sz="4" w:space="0" w:color="auto"/>
              <w:left w:val="single" w:sz="2" w:space="0" w:color="auto"/>
              <w:bottom w:val="single" w:sz="2" w:space="0" w:color="auto"/>
              <w:right w:val="single" w:sz="2" w:space="0" w:color="auto"/>
            </w:tcBorders>
            <w:vAlign w:val="center"/>
          </w:tcPr>
          <w:p w14:paraId="5425FDDA" w14:textId="77777777" w:rsidR="00C45D9D" w:rsidRPr="00845F96" w:rsidRDefault="00C45D9D" w:rsidP="00845F96">
            <w:pPr>
              <w:pStyle w:val="Tablebody"/>
            </w:pPr>
            <w:r w:rsidRPr="00845F96">
              <w:t>4</w:t>
            </w:r>
          </w:p>
        </w:tc>
        <w:tc>
          <w:tcPr>
            <w:tcW w:w="1334" w:type="dxa"/>
            <w:tcBorders>
              <w:top w:val="double" w:sz="4" w:space="0" w:color="auto"/>
              <w:left w:val="single" w:sz="2" w:space="0" w:color="auto"/>
              <w:bottom w:val="single" w:sz="2" w:space="0" w:color="auto"/>
              <w:right w:val="single" w:sz="2" w:space="0" w:color="auto"/>
            </w:tcBorders>
            <w:vAlign w:val="center"/>
          </w:tcPr>
          <w:p w14:paraId="50887095" w14:textId="77777777" w:rsidR="00C45D9D" w:rsidRPr="00845F96" w:rsidRDefault="00C45D9D" w:rsidP="00845F96">
            <w:pPr>
              <w:pStyle w:val="Tablebody"/>
            </w:pPr>
            <w:r w:rsidRPr="00845F96">
              <w:t>3</w:t>
            </w:r>
          </w:p>
        </w:tc>
        <w:tc>
          <w:tcPr>
            <w:tcW w:w="1320" w:type="dxa"/>
            <w:tcBorders>
              <w:top w:val="double" w:sz="4" w:space="0" w:color="auto"/>
              <w:left w:val="single" w:sz="2" w:space="0" w:color="auto"/>
              <w:bottom w:val="single" w:sz="2" w:space="0" w:color="auto"/>
              <w:right w:val="single" w:sz="2" w:space="0" w:color="auto"/>
            </w:tcBorders>
            <w:vAlign w:val="center"/>
          </w:tcPr>
          <w:p w14:paraId="1D53DC8C" w14:textId="77777777" w:rsidR="00C45D9D" w:rsidRPr="00845F96" w:rsidRDefault="00C45D9D" w:rsidP="00845F96">
            <w:pPr>
              <w:pStyle w:val="Tablebody"/>
            </w:pPr>
            <w:r w:rsidRPr="00845F96">
              <w:t>2</w:t>
            </w:r>
          </w:p>
        </w:tc>
      </w:tr>
      <w:tr w:rsidR="00C45D9D" w14:paraId="45271536" w14:textId="77777777" w:rsidTr="00CE31A5">
        <w:trPr>
          <w:trHeight w:val="146"/>
          <w:jc w:val="center"/>
        </w:trPr>
        <w:tc>
          <w:tcPr>
            <w:tcW w:w="1458" w:type="dxa"/>
            <w:tcBorders>
              <w:top w:val="single" w:sz="2" w:space="0" w:color="auto"/>
              <w:left w:val="single" w:sz="2" w:space="0" w:color="auto"/>
              <w:bottom w:val="single" w:sz="2" w:space="0" w:color="auto"/>
              <w:right w:val="double" w:sz="4" w:space="0" w:color="auto"/>
            </w:tcBorders>
            <w:vAlign w:val="center"/>
          </w:tcPr>
          <w:p w14:paraId="0C5C10AC" w14:textId="77777777" w:rsidR="00C45D9D" w:rsidRPr="00845F96" w:rsidRDefault="00C45D9D" w:rsidP="00845F96">
            <w:pPr>
              <w:pStyle w:val="Tablebody"/>
            </w:pPr>
            <w:r w:rsidRPr="00845F96">
              <w:t>Unary</w:t>
            </w:r>
          </w:p>
        </w:tc>
        <w:tc>
          <w:tcPr>
            <w:tcW w:w="1334" w:type="dxa"/>
            <w:tcBorders>
              <w:top w:val="single" w:sz="2" w:space="0" w:color="auto"/>
              <w:left w:val="double" w:sz="4" w:space="0" w:color="auto"/>
              <w:bottom w:val="single" w:sz="2" w:space="0" w:color="auto"/>
              <w:right w:val="single" w:sz="2" w:space="0" w:color="auto"/>
            </w:tcBorders>
            <w:vAlign w:val="center"/>
          </w:tcPr>
          <w:p w14:paraId="42F85D97" w14:textId="77777777" w:rsidR="00C45D9D" w:rsidRPr="00845F96" w:rsidRDefault="00C45D9D" w:rsidP="00845F96">
            <w:pPr>
              <w:pStyle w:val="Tablebody"/>
            </w:pPr>
            <w:r w:rsidRPr="00845F96">
              <w:t>1~32</w:t>
            </w:r>
          </w:p>
        </w:tc>
        <w:tc>
          <w:tcPr>
            <w:tcW w:w="1334" w:type="dxa"/>
            <w:tcBorders>
              <w:top w:val="single" w:sz="2" w:space="0" w:color="auto"/>
              <w:left w:val="single" w:sz="2" w:space="0" w:color="auto"/>
              <w:bottom w:val="single" w:sz="2" w:space="0" w:color="auto"/>
              <w:right w:val="single" w:sz="2" w:space="0" w:color="auto"/>
            </w:tcBorders>
            <w:vAlign w:val="center"/>
          </w:tcPr>
          <w:p w14:paraId="4D2B5228" w14:textId="77777777" w:rsidR="00C45D9D" w:rsidRPr="00845F96" w:rsidRDefault="00C45D9D" w:rsidP="00845F96">
            <w:pPr>
              <w:pStyle w:val="Tablebody"/>
            </w:pPr>
            <w:r w:rsidRPr="00845F96">
              <w:t>1~16</w:t>
            </w:r>
          </w:p>
        </w:tc>
        <w:tc>
          <w:tcPr>
            <w:tcW w:w="1334" w:type="dxa"/>
            <w:tcBorders>
              <w:top w:val="single" w:sz="2" w:space="0" w:color="auto"/>
              <w:left w:val="single" w:sz="2" w:space="0" w:color="auto"/>
              <w:bottom w:val="single" w:sz="2" w:space="0" w:color="auto"/>
              <w:right w:val="single" w:sz="2" w:space="0" w:color="auto"/>
            </w:tcBorders>
            <w:vAlign w:val="center"/>
          </w:tcPr>
          <w:p w14:paraId="11FB9C61" w14:textId="77777777" w:rsidR="00C45D9D" w:rsidRPr="00845F96" w:rsidRDefault="00C45D9D" w:rsidP="00845F96">
            <w:pPr>
              <w:pStyle w:val="Tablebody"/>
            </w:pPr>
            <w:r w:rsidRPr="00845F96">
              <w:t>1~8</w:t>
            </w:r>
          </w:p>
        </w:tc>
        <w:tc>
          <w:tcPr>
            <w:tcW w:w="1320" w:type="dxa"/>
            <w:tcBorders>
              <w:top w:val="single" w:sz="2" w:space="0" w:color="auto"/>
              <w:left w:val="single" w:sz="2" w:space="0" w:color="auto"/>
              <w:bottom w:val="single" w:sz="2" w:space="0" w:color="auto"/>
              <w:right w:val="single" w:sz="2" w:space="0" w:color="auto"/>
            </w:tcBorders>
            <w:vAlign w:val="center"/>
          </w:tcPr>
          <w:p w14:paraId="7CAAF287" w14:textId="77777777" w:rsidR="00C45D9D" w:rsidRPr="00845F96" w:rsidRDefault="00C45D9D" w:rsidP="00845F96">
            <w:pPr>
              <w:pStyle w:val="Tablebody"/>
            </w:pPr>
            <w:r w:rsidRPr="00845F96">
              <w:t>1~4</w:t>
            </w:r>
          </w:p>
        </w:tc>
      </w:tr>
    </w:tbl>
    <w:p w14:paraId="03DDE927" w14:textId="77777777" w:rsidR="00A66F3F" w:rsidRDefault="00A66F3F" w:rsidP="00530AC3">
      <w:pPr>
        <w:pStyle w:val="InitialBodyTextIndent"/>
      </w:pPr>
    </w:p>
    <w:p w14:paraId="37A83A3D" w14:textId="2CEB0674" w:rsidR="009C4810" w:rsidRDefault="00ED6DD6" w:rsidP="00530AC3">
      <w:pPr>
        <w:pStyle w:val="InitialBodyTextIndent"/>
      </w:pPr>
      <w:r>
        <w:t>W</w:t>
      </w:r>
      <w:r w:rsidR="009C4810" w:rsidRPr="00F942AA">
        <w:t xml:space="preserve">hen </w:t>
      </w:r>
      <w:r w:rsidR="00EF7CD5">
        <w:t xml:space="preserve">the </w:t>
      </w:r>
      <w:r w:rsidR="009C4810" w:rsidRPr="00F942AA">
        <w:t>com</w:t>
      </w:r>
      <w:r w:rsidR="009C4810">
        <w:t>pression granularity is set to one</w:t>
      </w:r>
      <w:r w:rsidR="009C4810" w:rsidRPr="00F942AA">
        <w:t xml:space="preserve"> bit and </w:t>
      </w:r>
      <w:r w:rsidR="009C4810">
        <w:rPr>
          <w:rFonts w:hint="eastAsia"/>
        </w:rPr>
        <w:t xml:space="preserve">the </w:t>
      </w:r>
      <w:r w:rsidR="009C4810" w:rsidRPr="00F942AA">
        <w:t xml:space="preserve">length descriptor </w:t>
      </w:r>
      <w:r w:rsidR="009C4810">
        <w:rPr>
          <w:rFonts w:hint="eastAsia"/>
        </w:rPr>
        <w:t xml:space="preserve">adopts </w:t>
      </w:r>
      <w:r w:rsidR="009C4810">
        <w:t>the complete unar</w:t>
      </w:r>
      <w:r w:rsidR="009C4810">
        <w:rPr>
          <w:rFonts w:hint="eastAsia"/>
        </w:rPr>
        <w:t>y coding</w:t>
      </w:r>
      <w:r w:rsidR="0083008D">
        <w:t xml:space="preserve">, </w:t>
      </w:r>
      <w:r w:rsidR="0025276D">
        <w:t xml:space="preserve">Group-Scheme becomes </w:t>
      </w:r>
      <w:r w:rsidR="0007621A" w:rsidRPr="00E106B1">
        <w:rPr>
          <w:i/>
        </w:rPr>
        <w:t>k</w:t>
      </w:r>
      <w:r w:rsidR="0007621A">
        <w:t>-Gamma</w:t>
      </w:r>
      <w:r w:rsidRPr="00F942AA">
        <w:t xml:space="preserve"> [</w:t>
      </w:r>
      <w:r>
        <w:rPr>
          <w:rFonts w:hint="eastAsia"/>
        </w:rPr>
        <w:t>Schlegel et al. 2010</w:t>
      </w:r>
      <w:r w:rsidRPr="00F942AA">
        <w:t>]</w:t>
      </w:r>
      <w:r w:rsidR="009C4810">
        <w:rPr>
          <w:rFonts w:hint="eastAsia"/>
        </w:rPr>
        <w:t>.</w:t>
      </w:r>
      <w:r>
        <w:t xml:space="preserve"> In this sense, Group Scheme is a generalization of </w:t>
      </w:r>
      <w:r w:rsidRPr="00E106B1">
        <w:rPr>
          <w:i/>
        </w:rPr>
        <w:t>k</w:t>
      </w:r>
      <w:r>
        <w:t>-Gamma.</w:t>
      </w:r>
    </w:p>
    <w:p w14:paraId="07658F50" w14:textId="77777777" w:rsidR="00C45D9D" w:rsidRPr="000E187A" w:rsidRDefault="00C45D9D" w:rsidP="000E187A">
      <w:pPr>
        <w:pStyle w:val="Titre2"/>
      </w:pPr>
      <w:r>
        <w:t>Encoding formats and encoding/decoding procedure</w:t>
      </w:r>
    </w:p>
    <w:p w14:paraId="5E37A99B" w14:textId="77777777" w:rsidR="00426FF4" w:rsidRDefault="00E13B40" w:rsidP="001A5AEC">
      <w:pPr>
        <w:pStyle w:val="Titre3"/>
      </w:pPr>
      <w:r>
        <w:t>Encoding format</w:t>
      </w:r>
    </w:p>
    <w:p w14:paraId="18728C55" w14:textId="1C1DACBB" w:rsidR="00C45D9D" w:rsidRPr="00F942AA" w:rsidRDefault="00F32B3E" w:rsidP="002F46C2">
      <w:pPr>
        <w:pStyle w:val="InitialBodyText"/>
      </w:pPr>
      <w:r w:rsidRPr="00452E44">
        <w:t xml:space="preserve">Group-Scheme </w:t>
      </w:r>
      <w:r w:rsidR="00E25D10" w:rsidRPr="00452E44">
        <w:t>follows</w:t>
      </w:r>
      <w:r w:rsidRPr="00452E44">
        <w:t xml:space="preserve"> the format of data area</w:t>
      </w:r>
      <w:r w:rsidRPr="00452E44">
        <w:rPr>
          <w:rFonts w:hint="eastAsia"/>
        </w:rPr>
        <w:t xml:space="preserve"> </w:t>
      </w:r>
      <w:r w:rsidRPr="00452E44">
        <w:t xml:space="preserve">described in </w:t>
      </w:r>
      <w:r w:rsidRPr="00452E44">
        <w:rPr>
          <w:rFonts w:hint="eastAsia"/>
        </w:rPr>
        <w:t>S</w:t>
      </w:r>
      <w:r w:rsidR="009B604F" w:rsidRPr="00452E44">
        <w:t xml:space="preserve">ection </w:t>
      </w:r>
      <w:r w:rsidR="009B604F" w:rsidRPr="00452E44">
        <w:rPr>
          <w:rFonts w:hint="eastAsia"/>
        </w:rPr>
        <w:t>3</w:t>
      </w:r>
      <w:r w:rsidR="00C2366A" w:rsidRPr="00452E44">
        <w:rPr>
          <w:rFonts w:hint="eastAsia"/>
        </w:rPr>
        <w:t>, and</w:t>
      </w:r>
      <w:r w:rsidR="00AB7587" w:rsidRPr="00452E44">
        <w:t xml:space="preserve"> </w:t>
      </w:r>
      <w:r w:rsidR="00C2366A" w:rsidRPr="00452E44">
        <w:rPr>
          <w:rFonts w:hint="eastAsia"/>
        </w:rPr>
        <w:t>t</w:t>
      </w:r>
      <w:r w:rsidR="00C45D9D" w:rsidRPr="00452E44">
        <w:t xml:space="preserve">he major difference lies in the </w:t>
      </w:r>
      <w:r w:rsidR="00931799" w:rsidRPr="00452E44">
        <w:t>control area</w:t>
      </w:r>
      <w:r w:rsidR="00C45D9D" w:rsidRPr="00452E44">
        <w:t xml:space="preserve">, </w:t>
      </w:r>
      <w:r w:rsidR="007902F6" w:rsidRPr="00452E44">
        <w:t>which</w:t>
      </w:r>
      <w:r w:rsidR="00492A23" w:rsidRPr="00452E44">
        <w:rPr>
          <w:rFonts w:hint="eastAsia"/>
        </w:rPr>
        <w:t xml:space="preserve"> is composed of several encoded length d</w:t>
      </w:r>
      <w:r w:rsidR="00492A23" w:rsidRPr="00452E44">
        <w:rPr>
          <w:rFonts w:hint="eastAsia"/>
        </w:rPr>
        <w:t>e</w:t>
      </w:r>
      <w:r w:rsidR="00492A23" w:rsidRPr="00452E44">
        <w:rPr>
          <w:rFonts w:hint="eastAsia"/>
        </w:rPr>
        <w:t>scriptors</w:t>
      </w:r>
      <w:r w:rsidR="00332603">
        <w:t xml:space="preserve"> acting as a control pattern</w:t>
      </w:r>
      <w:r w:rsidR="006E3B7E" w:rsidRPr="00452E44">
        <w:t>.</w:t>
      </w:r>
      <w:r w:rsidR="000B570F" w:rsidRPr="00452E44">
        <w:rPr>
          <w:rFonts w:hint="eastAsia"/>
        </w:rPr>
        <w:t xml:space="preserve"> </w:t>
      </w:r>
      <w:r w:rsidR="00786714">
        <w:rPr>
          <w:rFonts w:hint="eastAsia"/>
        </w:rPr>
        <w:t>Based on the</w:t>
      </w:r>
      <w:r w:rsidR="004873EC">
        <w:rPr>
          <w:rFonts w:hint="eastAsia"/>
        </w:rPr>
        <w:t xml:space="preserve"> </w:t>
      </w:r>
      <w:r w:rsidR="00C45D9D" w:rsidRPr="00F942AA">
        <w:t xml:space="preserve">coding </w:t>
      </w:r>
      <w:r w:rsidR="00BA454C">
        <w:rPr>
          <w:rFonts w:hint="eastAsia"/>
        </w:rPr>
        <w:t xml:space="preserve">type </w:t>
      </w:r>
      <w:r w:rsidR="00C45D9D" w:rsidRPr="00F942AA">
        <w:t>(binary/unary)</w:t>
      </w:r>
      <w:r w:rsidR="00492A23">
        <w:t xml:space="preserve">, </w:t>
      </w:r>
      <w:r w:rsidR="00492A23">
        <w:rPr>
          <w:rFonts w:hint="eastAsia"/>
        </w:rPr>
        <w:t xml:space="preserve">Group-Scheme </w:t>
      </w:r>
      <w:r w:rsidR="002F0078">
        <w:rPr>
          <w:rFonts w:hint="eastAsia"/>
        </w:rPr>
        <w:t>store</w:t>
      </w:r>
      <w:r w:rsidR="007670C1">
        <w:rPr>
          <w:rFonts w:hint="eastAsia"/>
        </w:rPr>
        <w:t>s</w:t>
      </w:r>
      <w:r w:rsidR="002F0078" w:rsidRPr="00F942AA">
        <w:t xml:space="preserve"> </w:t>
      </w:r>
      <w:r w:rsidR="00C45D9D" w:rsidRPr="00F942AA">
        <w:t xml:space="preserve">length descriptors </w:t>
      </w:r>
      <w:r w:rsidR="00557461">
        <w:t>(</w:t>
      </w:r>
      <w:r w:rsidR="00557461" w:rsidRPr="001464D6">
        <w:rPr>
          <w:i/>
        </w:rPr>
        <w:t>LD</w:t>
      </w:r>
      <w:r w:rsidR="00557461">
        <w:t xml:space="preserve">) </w:t>
      </w:r>
      <w:r w:rsidR="001975B9">
        <w:rPr>
          <w:rFonts w:hint="eastAsia"/>
        </w:rPr>
        <w:t xml:space="preserve">in </w:t>
      </w:r>
      <w:r w:rsidR="00561070">
        <w:rPr>
          <w:rFonts w:hint="eastAsia"/>
        </w:rPr>
        <w:t>two</w:t>
      </w:r>
      <w:r w:rsidR="00492A23">
        <w:rPr>
          <w:rFonts w:hint="eastAsia"/>
        </w:rPr>
        <w:t xml:space="preserve"> ways:</w:t>
      </w:r>
    </w:p>
    <w:p w14:paraId="3C5B8912" w14:textId="6BEDE83D" w:rsidR="00C45D9D" w:rsidRDefault="00103848" w:rsidP="00F942AA">
      <w:pPr>
        <w:pStyle w:val="InitialBodyTextIndent"/>
      </w:pPr>
      <w:r w:rsidRPr="0083535D" w:rsidDel="00103848">
        <w:rPr>
          <w:rFonts w:hint="eastAsia"/>
        </w:rPr>
        <w:t xml:space="preserve"> </w:t>
      </w:r>
      <w:r w:rsidR="0083535D">
        <w:rPr>
          <w:rFonts w:hint="eastAsia"/>
        </w:rPr>
        <w:t>(</w:t>
      </w:r>
      <w:r w:rsidR="008D1BCC">
        <w:rPr>
          <w:rFonts w:hint="eastAsia"/>
        </w:rPr>
        <w:t>a</w:t>
      </w:r>
      <w:r w:rsidR="0083535D">
        <w:rPr>
          <w:rFonts w:hint="eastAsia"/>
        </w:rPr>
        <w:t>)</w:t>
      </w:r>
      <w:r w:rsidR="00271D40">
        <w:rPr>
          <w:rFonts w:hint="eastAsia"/>
        </w:rPr>
        <w:t xml:space="preserve"> </w:t>
      </w:r>
      <w:r w:rsidR="00C45D9D" w:rsidRPr="0083535D">
        <w:rPr>
          <w:i/>
        </w:rPr>
        <w:t>Unary LD:</w:t>
      </w:r>
      <w:r w:rsidR="00C45D9D">
        <w:t xml:space="preserve"> There are two </w:t>
      </w:r>
      <w:r w:rsidR="002E744E">
        <w:rPr>
          <w:rFonts w:hint="eastAsia"/>
        </w:rPr>
        <w:t>methods</w:t>
      </w:r>
      <w:r w:rsidR="002E744E">
        <w:t xml:space="preserve"> </w:t>
      </w:r>
      <w:r w:rsidR="00C45D9D">
        <w:t>to store unary LD</w:t>
      </w:r>
      <w:r w:rsidR="0073229C">
        <w:rPr>
          <w:rFonts w:hint="eastAsia"/>
        </w:rPr>
        <w:t>s</w:t>
      </w:r>
      <w:r w:rsidR="00C45D9D">
        <w:t xml:space="preserve">. If </w:t>
      </w:r>
      <w:r w:rsidR="008C6B19">
        <w:rPr>
          <w:rFonts w:hint="eastAsia"/>
        </w:rPr>
        <w:t>a</w:t>
      </w:r>
      <w:r w:rsidR="008C6B19">
        <w:t xml:space="preserve"> </w:t>
      </w:r>
      <w:r w:rsidR="00C45D9D">
        <w:t>unary length d</w:t>
      </w:r>
      <w:r w:rsidR="00C45D9D">
        <w:t>e</w:t>
      </w:r>
      <w:r w:rsidR="00C45D9D">
        <w:t xml:space="preserve">scriptor can be stored across bytes, we call it </w:t>
      </w:r>
      <w:r w:rsidR="00C45D9D" w:rsidRPr="00DA48FF">
        <w:rPr>
          <w:i/>
        </w:rPr>
        <w:t>Complete Unary</w:t>
      </w:r>
      <w:r w:rsidR="00C45D9D" w:rsidRPr="00E21941">
        <w:rPr>
          <w:vertAlign w:val="superscript"/>
        </w:rPr>
        <w:footnoteReference w:id="1"/>
      </w:r>
      <w:r w:rsidR="00C45D9D">
        <w:t xml:space="preserve"> or </w:t>
      </w:r>
      <w:r w:rsidR="00132F89" w:rsidRPr="00132F89">
        <w:rPr>
          <w:i/>
        </w:rPr>
        <w:t>CU</w:t>
      </w:r>
      <w:r w:rsidR="00C45D9D">
        <w:t xml:space="preserve"> for short. </w:t>
      </w:r>
      <w:del w:id="144" w:author="Daniel" w:date="2014-11-14T17:07:00Z">
        <w:r w:rsidR="00C45D9D" w:rsidDel="00B37E2D">
          <w:delText xml:space="preserve">As a comparison, </w:delText>
        </w:r>
        <w:r w:rsidR="00A7129B" w:rsidDel="00B37E2D">
          <w:rPr>
            <w:rFonts w:hint="eastAsia"/>
          </w:rPr>
          <w:delText>i</w:delText>
        </w:r>
      </w:del>
      <w:ins w:id="145" w:author="Daniel" w:date="2014-11-14T17:07:00Z">
        <w:r w:rsidR="00B37E2D">
          <w:t>I</w:t>
        </w:r>
      </w:ins>
      <w:r w:rsidR="00A7129B">
        <w:rPr>
          <w:rFonts w:hint="eastAsia"/>
        </w:rPr>
        <w:t xml:space="preserve">f </w:t>
      </w:r>
      <w:r w:rsidR="00FB0392">
        <w:t>length descriptor</w:t>
      </w:r>
      <w:r w:rsidR="00E61744">
        <w:rPr>
          <w:rFonts w:hint="eastAsia"/>
        </w:rPr>
        <w:t>s</w:t>
      </w:r>
      <w:r w:rsidR="00FB0392">
        <w:t xml:space="preserve"> </w:t>
      </w:r>
      <w:r w:rsidR="00CA4932">
        <w:rPr>
          <w:rFonts w:hint="eastAsia"/>
        </w:rPr>
        <w:t>can</w:t>
      </w:r>
      <w:r w:rsidR="007F114A">
        <w:rPr>
          <w:rFonts w:hint="eastAsia"/>
        </w:rPr>
        <w:t>not</w:t>
      </w:r>
      <w:r w:rsidR="00C45D9D">
        <w:t xml:space="preserve"> </w:t>
      </w:r>
      <w:r w:rsidR="00A32CBC">
        <w:rPr>
          <w:rFonts w:hint="eastAsia"/>
        </w:rPr>
        <w:t xml:space="preserve">be </w:t>
      </w:r>
      <w:r w:rsidR="00C45D9D">
        <w:t>store</w:t>
      </w:r>
      <w:r w:rsidR="007F114A">
        <w:rPr>
          <w:rFonts w:hint="eastAsia"/>
        </w:rPr>
        <w:t>d</w:t>
      </w:r>
      <w:r w:rsidR="00C45D9D">
        <w:t xml:space="preserve"> across bytes</w:t>
      </w:r>
      <w:r w:rsidR="003F04B1">
        <w:rPr>
          <w:rFonts w:hint="eastAsia"/>
        </w:rPr>
        <w:t>,</w:t>
      </w:r>
      <w:r w:rsidR="00C45D9D">
        <w:t xml:space="preserve"> </w:t>
      </w:r>
      <w:r w:rsidR="003F04B1">
        <w:rPr>
          <w:rFonts w:hint="eastAsia"/>
        </w:rPr>
        <w:t>w</w:t>
      </w:r>
      <w:r w:rsidR="00C45D9D">
        <w:t xml:space="preserve">e call it </w:t>
      </w:r>
      <w:r w:rsidR="00C45D9D" w:rsidRPr="00DA48FF">
        <w:rPr>
          <w:i/>
        </w:rPr>
        <w:t>Incomplete Unary</w:t>
      </w:r>
      <w:r w:rsidR="00C45D9D">
        <w:t xml:space="preserve"> or </w:t>
      </w:r>
      <w:r w:rsidR="00132F89" w:rsidRPr="00132F89">
        <w:rPr>
          <w:i/>
        </w:rPr>
        <w:t>IU</w:t>
      </w:r>
      <w:r w:rsidR="00C45D9D">
        <w:t xml:space="preserve">. </w:t>
      </w:r>
      <w:r w:rsidR="00B06A3C">
        <w:rPr>
          <w:rFonts w:hint="eastAsia"/>
        </w:rPr>
        <w:t xml:space="preserve"> </w:t>
      </w:r>
      <w:r w:rsidR="00132F89" w:rsidRPr="00402F8A">
        <w:t xml:space="preserve">Note that we do not consider </w:t>
      </w:r>
      <w:r w:rsidR="00F554B8">
        <w:rPr>
          <w:rFonts w:hint="eastAsia"/>
        </w:rPr>
        <w:t xml:space="preserve">the </w:t>
      </w:r>
      <w:r w:rsidR="00132F89" w:rsidRPr="00402F8A">
        <w:t xml:space="preserve">1-bit </w:t>
      </w:r>
      <w:r w:rsidR="003C0E4D">
        <w:rPr>
          <w:rFonts w:hint="eastAsia"/>
        </w:rPr>
        <w:t>and</w:t>
      </w:r>
      <w:r w:rsidR="00132F89" w:rsidRPr="00402F8A">
        <w:t xml:space="preserve"> 2-bit CG </w:t>
      </w:r>
      <w:r w:rsidR="000F3DDF">
        <w:rPr>
          <w:rFonts w:hint="eastAsia"/>
        </w:rPr>
        <w:t xml:space="preserve">for </w:t>
      </w:r>
      <w:ins w:id="146" w:author="Zhao Xin" w:date="2014-11-05T18:21:00Z">
        <w:r w:rsidR="00665F52">
          <w:rPr>
            <w:rFonts w:hint="eastAsia"/>
          </w:rPr>
          <w:t xml:space="preserve">incomplete </w:t>
        </w:r>
      </w:ins>
      <w:r w:rsidR="000F3DDF">
        <w:rPr>
          <w:rFonts w:hint="eastAsia"/>
        </w:rPr>
        <w:t>unary LD</w:t>
      </w:r>
      <w:r w:rsidR="00132F89" w:rsidRPr="00402F8A">
        <w:t>, since the maximum number of bits need</w:t>
      </w:r>
      <w:r w:rsidR="006F474D">
        <w:t>ed for a single LD will exceed eight</w:t>
      </w:r>
      <w:r w:rsidR="00132F89" w:rsidRPr="00402F8A">
        <w:t xml:space="preserve"> bits </w:t>
      </w:r>
      <w:r w:rsidR="005A50B8">
        <w:rPr>
          <w:rFonts w:hint="eastAsia"/>
        </w:rPr>
        <w:t>with</w:t>
      </w:r>
      <w:r w:rsidR="00132F89" w:rsidRPr="00402F8A">
        <w:t xml:space="preserve"> 1-bit and 2-bit CG.</w:t>
      </w:r>
      <w:r w:rsidR="00B06A3C" w:rsidRPr="00CE4BC2">
        <w:t xml:space="preserve"> </w:t>
      </w:r>
      <w:r w:rsidR="00C45D9D" w:rsidRPr="00CE4BC2">
        <w:t>Figure 6 shows the example</w:t>
      </w:r>
      <w:ins w:id="147" w:author="Zhao Xin" w:date="2014-11-06T09:07:00Z">
        <w:r w:rsidR="00DB7821">
          <w:rPr>
            <w:rFonts w:hint="eastAsia"/>
          </w:rPr>
          <w:t>s</w:t>
        </w:r>
      </w:ins>
      <w:r w:rsidR="00C45D9D" w:rsidRPr="00CE4BC2">
        <w:t xml:space="preserve"> of IU and CU for </w:t>
      </w:r>
      <w:r w:rsidR="00D45F73">
        <w:t xml:space="preserve">the </w:t>
      </w:r>
      <w:r w:rsidR="00C45D9D" w:rsidRPr="00CE4BC2">
        <w:t xml:space="preserve">4-bit </w:t>
      </w:r>
      <w:ins w:id="148" w:author="Zhao Xin" w:date="2014-11-06T09:08:00Z">
        <w:r w:rsidR="000475A0">
          <w:rPr>
            <w:rFonts w:hint="eastAsia"/>
          </w:rPr>
          <w:t xml:space="preserve">and 8-bit </w:t>
        </w:r>
      </w:ins>
      <w:r w:rsidR="00C45D9D" w:rsidRPr="00CE4BC2">
        <w:t>co</w:t>
      </w:r>
      <w:r w:rsidR="00C45D9D" w:rsidRPr="00CE4BC2">
        <w:t>m</w:t>
      </w:r>
      <w:r w:rsidR="00C45D9D" w:rsidRPr="00CE4BC2">
        <w:t>pression granularit</w:t>
      </w:r>
      <w:ins w:id="149" w:author="Daniel" w:date="2014-11-14T17:08:00Z">
        <w:r w:rsidR="00B37E2D">
          <w:t>ies</w:t>
        </w:r>
      </w:ins>
      <w:del w:id="150" w:author="Daniel" w:date="2014-11-14T17:08:00Z">
        <w:r w:rsidR="00C45D9D" w:rsidRPr="00CE4BC2" w:rsidDel="00B37E2D">
          <w:delText>y</w:delText>
        </w:r>
      </w:del>
      <w:r w:rsidR="00C45D9D" w:rsidRPr="00CE4BC2">
        <w:t>.</w:t>
      </w:r>
      <w:ins w:id="151" w:author="hp" w:date="2014-11-06T15:45:00Z">
        <w:r w:rsidR="009C6BF4">
          <w:t xml:space="preserve"> </w:t>
        </w:r>
      </w:ins>
      <w:ins w:id="152" w:author="hp" w:date="2014-11-06T16:16:00Z">
        <w:del w:id="153" w:author="Daniel" w:date="2014-11-14T17:08:00Z">
          <w:r w:rsidR="00AD0CEB" w:rsidDel="00B37E2D">
            <w:delText xml:space="preserve">In </w:delText>
          </w:r>
        </w:del>
        <w:r w:rsidR="00AD0CEB">
          <w:t>Figure 6</w:t>
        </w:r>
        <w:del w:id="154" w:author="Daniel" w:date="2014-11-14T17:08:00Z">
          <w:r w:rsidR="00AD0CEB" w:rsidDel="00B37E2D">
            <w:delText>, we can have</w:delText>
          </w:r>
        </w:del>
      </w:ins>
      <w:ins w:id="155" w:author="Daniel" w:date="2014-11-14T17:08:00Z">
        <w:r w:rsidR="00B37E2D">
          <w:t xml:space="preserve"> illustrates</w:t>
        </w:r>
      </w:ins>
      <w:ins w:id="156" w:author="hp" w:date="2014-11-06T16:16:00Z">
        <w:r w:rsidR="00AD0CEB">
          <w:t xml:space="preserve"> two </w:t>
        </w:r>
        <w:del w:id="157" w:author="Daniel" w:date="2014-11-14T17:08:00Z">
          <w:r w:rsidR="00AD0CEB" w:rsidDel="00B37E2D">
            <w:delText xml:space="preserve">major </w:delText>
          </w:r>
        </w:del>
        <w:r w:rsidR="00AD0CEB">
          <w:t xml:space="preserve">observations. </w:t>
        </w:r>
      </w:ins>
      <w:ins w:id="158" w:author="hp" w:date="2014-11-06T15:47:00Z">
        <w:r w:rsidR="00D1663A">
          <w:t xml:space="preserve">First, </w:t>
        </w:r>
      </w:ins>
      <w:ins w:id="159" w:author="hp" w:date="2014-11-06T15:46:00Z">
        <w:r w:rsidR="00D35B8E">
          <w:t xml:space="preserve">IU </w:t>
        </w:r>
      </w:ins>
      <w:commentRangeStart w:id="160"/>
      <w:ins w:id="161" w:author="hp" w:date="2014-11-06T15:47:00Z">
        <w:r w:rsidR="0016022C">
          <w:t>would</w:t>
        </w:r>
      </w:ins>
      <w:ins w:id="162" w:author="hp" w:date="2014-11-06T15:46:00Z">
        <w:r w:rsidR="00D35B8E">
          <w:t xml:space="preserve"> waste some bits</w:t>
        </w:r>
      </w:ins>
      <w:commentRangeEnd w:id="160"/>
      <w:r w:rsidR="00B37E2D">
        <w:rPr>
          <w:rStyle w:val="Marquedecommentaire"/>
          <w:rFonts w:ascii="Times New Roman" w:hAnsi="Times New Roman"/>
          <w:lang w:eastAsia="en-US"/>
        </w:rPr>
        <w:commentReference w:id="160"/>
      </w:r>
      <w:ins w:id="163" w:author="hp" w:date="2014-11-06T15:46:00Z">
        <w:r w:rsidR="00D35B8E">
          <w:t xml:space="preserve"> </w:t>
        </w:r>
        <w:del w:id="164" w:author="Daniel" w:date="2014-11-14T17:10:00Z">
          <w:r w:rsidR="00D35B8E" w:rsidDel="00B37E2D">
            <w:delText xml:space="preserve">in order </w:delText>
          </w:r>
        </w:del>
        <w:r w:rsidR="00D35B8E">
          <w:t xml:space="preserve">to </w:t>
        </w:r>
      </w:ins>
      <w:ins w:id="165" w:author="hp" w:date="2014-11-06T16:17:00Z">
        <w:r w:rsidR="00222AA1">
          <w:t>be</w:t>
        </w:r>
      </w:ins>
      <w:ins w:id="166" w:author="hp" w:date="2014-11-06T15:46:00Z">
        <w:r w:rsidR="00D35B8E">
          <w:t xml:space="preserve"> byte align</w:t>
        </w:r>
      </w:ins>
      <w:ins w:id="167" w:author="hp" w:date="2014-11-06T16:17:00Z">
        <w:r w:rsidR="00222AA1">
          <w:t>ed</w:t>
        </w:r>
      </w:ins>
      <w:ins w:id="168" w:author="hp" w:date="2014-11-06T15:46:00Z">
        <w:r w:rsidR="00D35B8E">
          <w:t xml:space="preserve">. </w:t>
        </w:r>
      </w:ins>
      <w:ins w:id="169" w:author="hp" w:date="2014-11-06T15:47:00Z">
        <w:r w:rsidR="00C5554C">
          <w:t xml:space="preserve">Second, </w:t>
        </w:r>
        <w:r w:rsidR="00456F6A">
          <w:t xml:space="preserve">both </w:t>
        </w:r>
        <w:r w:rsidR="00625371">
          <w:t xml:space="preserve">IU and CU </w:t>
        </w:r>
      </w:ins>
      <w:commentRangeStart w:id="170"/>
      <w:ins w:id="171" w:author="hp" w:date="2014-11-06T15:48:00Z">
        <w:r w:rsidR="00625371">
          <w:t xml:space="preserve">are </w:t>
        </w:r>
      </w:ins>
      <w:ins w:id="172" w:author="hp" w:date="2014-11-06T16:17:00Z">
        <w:r w:rsidR="00BC21F3">
          <w:t>pro</w:t>
        </w:r>
        <w:r w:rsidR="00BC21F3">
          <w:t>b</w:t>
        </w:r>
        <w:r w:rsidR="00BC21F3">
          <w:t>able</w:t>
        </w:r>
      </w:ins>
      <w:ins w:id="173" w:author="hp" w:date="2014-11-06T15:48:00Z">
        <w:r w:rsidR="00625371">
          <w:t xml:space="preserve"> to</w:t>
        </w:r>
      </w:ins>
      <w:ins w:id="174" w:author="hp" w:date="2014-11-06T15:47:00Z">
        <w:r w:rsidR="00625371">
          <w:t xml:space="preserve"> store</w:t>
        </w:r>
      </w:ins>
      <w:commentRangeEnd w:id="170"/>
      <w:r w:rsidR="00B37E2D">
        <w:rPr>
          <w:rStyle w:val="Marquedecommentaire"/>
          <w:rFonts w:ascii="Times New Roman" w:hAnsi="Times New Roman"/>
          <w:lang w:eastAsia="en-US"/>
        </w:rPr>
        <w:commentReference w:id="170"/>
      </w:r>
      <w:ins w:id="175" w:author="hp" w:date="2014-11-06T15:47:00Z">
        <w:r w:rsidR="00625371">
          <w:t xml:space="preserve"> values </w:t>
        </w:r>
      </w:ins>
      <w:ins w:id="176" w:author="hp" w:date="2014-11-06T15:48:00Z">
        <w:r w:rsidR="00402293">
          <w:t>across words.</w:t>
        </w:r>
      </w:ins>
    </w:p>
    <w:p w14:paraId="1EA65BF2" w14:textId="290AF996" w:rsidR="00013B43" w:rsidRDefault="0022274A" w:rsidP="00013B43">
      <w:pPr>
        <w:pStyle w:val="figurecaption0"/>
        <w:keepNext/>
      </w:pPr>
      <w:ins w:id="177" w:author="Zhao Xin" w:date="2014-11-06T09:05:00Z">
        <w:r>
          <w:object w:dxaOrig="14651" w:dyaOrig="13733" w14:anchorId="32EDF8CD">
            <v:shape id="_x0000_i1029" type="#_x0000_t75" style="width:296.5pt;height:278pt" o:ole="">
              <v:imagedata r:id="rId18" o:title=""/>
            </v:shape>
            <o:OLEObject Type="Embed" ProgID="Visio.Drawing.11" ShapeID="_x0000_i1029" DrawAspect="Content" ObjectID="_1477491723" r:id="rId19"/>
          </w:object>
        </w:r>
      </w:ins>
    </w:p>
    <w:p w14:paraId="6F2215AC" w14:textId="77777777" w:rsidR="00C45D9D" w:rsidRDefault="00013B43" w:rsidP="00013B43">
      <w:pPr>
        <w:pStyle w:val="Lgende"/>
        <w:jc w:val="center"/>
        <w:rPr>
          <w:ins w:id="178" w:author="Zhao Xin" w:date="2014-11-05T13:38:00Z"/>
          <w:rFonts w:ascii="Century Schoolbook" w:hAnsi="Century Schoolbook"/>
          <w:b w:val="0"/>
          <w:bCs w:val="0"/>
          <w:sz w:val="16"/>
          <w:szCs w:val="16"/>
          <w:lang w:eastAsia="zh-CN"/>
        </w:rPr>
      </w:pPr>
      <w:commentRangeStart w:id="179"/>
      <w:r w:rsidRPr="00754EEC">
        <w:rPr>
          <w:rFonts w:ascii="Century Schoolbook" w:hAnsi="Century Schoolbook"/>
          <w:b w:val="0"/>
          <w:bCs w:val="0"/>
          <w:sz w:val="16"/>
          <w:szCs w:val="16"/>
          <w:lang w:eastAsia="zh-CN"/>
        </w:rPr>
        <w:t xml:space="preserve">Fig. </w:t>
      </w:r>
      <w:r w:rsidR="001D6086" w:rsidRPr="002D15C6">
        <w:rPr>
          <w:rFonts w:ascii="Century Schoolbook" w:hAnsi="Century Schoolbook"/>
          <w:b w:val="0"/>
          <w:bCs w:val="0"/>
          <w:sz w:val="16"/>
          <w:szCs w:val="16"/>
          <w:lang w:eastAsia="zh-CN"/>
        </w:rPr>
        <w:fldChar w:fldCharType="begin"/>
      </w:r>
      <w:r w:rsidRPr="00754EEC">
        <w:rPr>
          <w:rFonts w:ascii="Century Schoolbook" w:hAnsi="Century Schoolbook"/>
          <w:b w:val="0"/>
          <w:bCs w:val="0"/>
          <w:sz w:val="16"/>
          <w:szCs w:val="16"/>
          <w:lang w:eastAsia="zh-CN"/>
        </w:rPr>
        <w:instrText xml:space="preserve"> SEQ Fig. \* ARABIC </w:instrText>
      </w:r>
      <w:r w:rsidR="001D6086" w:rsidRPr="002D15C6">
        <w:rPr>
          <w:rFonts w:ascii="Century Schoolbook" w:hAnsi="Century Schoolbook"/>
          <w:b w:val="0"/>
          <w:bCs w:val="0"/>
          <w:sz w:val="16"/>
          <w:szCs w:val="16"/>
          <w:lang w:eastAsia="zh-CN"/>
        </w:rPr>
        <w:fldChar w:fldCharType="separate"/>
      </w:r>
      <w:ins w:id="180" w:author="Daniel" w:date="2014-11-12T22:02:00Z">
        <w:r w:rsidR="00927962">
          <w:rPr>
            <w:rFonts w:ascii="Century Schoolbook" w:hAnsi="Century Schoolbook"/>
            <w:b w:val="0"/>
            <w:bCs w:val="0"/>
            <w:noProof/>
            <w:sz w:val="16"/>
            <w:szCs w:val="16"/>
            <w:lang w:eastAsia="zh-CN"/>
          </w:rPr>
          <w:t>4</w:t>
        </w:r>
      </w:ins>
      <w:del w:id="181" w:author="Daniel" w:date="2014-11-12T22:02:00Z">
        <w:r w:rsidR="009A55DF" w:rsidDel="00927962">
          <w:rPr>
            <w:rFonts w:ascii="Century Schoolbook" w:hAnsi="Century Schoolbook"/>
            <w:b w:val="0"/>
            <w:bCs w:val="0"/>
            <w:noProof/>
            <w:sz w:val="16"/>
            <w:szCs w:val="16"/>
            <w:lang w:eastAsia="zh-CN"/>
          </w:rPr>
          <w:delText>6</w:delText>
        </w:r>
      </w:del>
      <w:r w:rsidR="001D6086" w:rsidRPr="002D15C6">
        <w:rPr>
          <w:rFonts w:ascii="Century Schoolbook" w:hAnsi="Century Schoolbook"/>
          <w:b w:val="0"/>
          <w:bCs w:val="0"/>
          <w:sz w:val="16"/>
          <w:szCs w:val="16"/>
          <w:lang w:eastAsia="zh-CN"/>
        </w:rPr>
        <w:fldChar w:fldCharType="end"/>
      </w:r>
      <w:r w:rsidRPr="00754EEC">
        <w:rPr>
          <w:rFonts w:ascii="Century Schoolbook" w:hAnsi="Century Schoolbook"/>
          <w:b w:val="0"/>
          <w:bCs w:val="0"/>
          <w:sz w:val="16"/>
          <w:szCs w:val="16"/>
          <w:lang w:eastAsia="zh-CN"/>
        </w:rPr>
        <w:t xml:space="preserve">. </w:t>
      </w:r>
      <w:proofErr w:type="gramStart"/>
      <w:r w:rsidRPr="00754EEC">
        <w:rPr>
          <w:rFonts w:ascii="Century Schoolbook" w:hAnsi="Century Schoolbook"/>
          <w:b w:val="0"/>
          <w:bCs w:val="0"/>
          <w:sz w:val="16"/>
          <w:szCs w:val="16"/>
          <w:lang w:eastAsia="zh-CN"/>
        </w:rPr>
        <w:t xml:space="preserve">An example to compare </w:t>
      </w:r>
      <w:r w:rsidR="00F22ADC">
        <w:rPr>
          <w:rFonts w:ascii="Century Schoolbook" w:hAnsi="Century Schoolbook" w:hint="eastAsia"/>
          <w:b w:val="0"/>
          <w:bCs w:val="0"/>
          <w:sz w:val="16"/>
          <w:szCs w:val="16"/>
          <w:lang w:eastAsia="zh-CN"/>
        </w:rPr>
        <w:t>incomplete unary coding</w:t>
      </w:r>
      <w:r w:rsidR="00F22ADC" w:rsidRPr="00754EEC">
        <w:rPr>
          <w:rFonts w:ascii="Century Schoolbook" w:hAnsi="Century Schoolbook"/>
          <w:b w:val="0"/>
          <w:bCs w:val="0"/>
          <w:sz w:val="16"/>
          <w:szCs w:val="16"/>
          <w:lang w:eastAsia="zh-CN"/>
        </w:rPr>
        <w:t xml:space="preserve"> </w:t>
      </w:r>
      <w:r w:rsidR="00713281">
        <w:rPr>
          <w:rFonts w:ascii="Century Schoolbook" w:hAnsi="Century Schoolbook" w:hint="eastAsia"/>
          <w:b w:val="0"/>
          <w:bCs w:val="0"/>
          <w:sz w:val="16"/>
          <w:szCs w:val="16"/>
          <w:lang w:eastAsia="zh-CN"/>
        </w:rPr>
        <w:t xml:space="preserve">(IU) </w:t>
      </w:r>
      <w:r w:rsidRPr="00754EEC">
        <w:rPr>
          <w:rFonts w:ascii="Century Schoolbook" w:hAnsi="Century Schoolbook"/>
          <w:b w:val="0"/>
          <w:bCs w:val="0"/>
          <w:sz w:val="16"/>
          <w:szCs w:val="16"/>
          <w:lang w:eastAsia="zh-CN"/>
        </w:rPr>
        <w:t xml:space="preserve">and </w:t>
      </w:r>
      <w:r w:rsidR="00F22ADC">
        <w:rPr>
          <w:rFonts w:ascii="Century Schoolbook" w:hAnsi="Century Schoolbook" w:hint="eastAsia"/>
          <w:b w:val="0"/>
          <w:bCs w:val="0"/>
          <w:sz w:val="16"/>
          <w:szCs w:val="16"/>
          <w:lang w:eastAsia="zh-CN"/>
        </w:rPr>
        <w:t>complete unary coding</w:t>
      </w:r>
      <w:r w:rsidR="00DA526E">
        <w:rPr>
          <w:rFonts w:ascii="Century Schoolbook" w:hAnsi="Century Schoolbook" w:hint="eastAsia"/>
          <w:b w:val="0"/>
          <w:bCs w:val="0"/>
          <w:sz w:val="16"/>
          <w:szCs w:val="16"/>
          <w:lang w:eastAsia="zh-CN"/>
        </w:rPr>
        <w:t xml:space="preserve"> (</w:t>
      </w:r>
      <w:r w:rsidR="00105FD2">
        <w:rPr>
          <w:rFonts w:ascii="Century Schoolbook" w:hAnsi="Century Schoolbook" w:hint="eastAsia"/>
          <w:b w:val="0"/>
          <w:bCs w:val="0"/>
          <w:sz w:val="16"/>
          <w:szCs w:val="16"/>
          <w:lang w:eastAsia="zh-CN"/>
        </w:rPr>
        <w:t>CU</w:t>
      </w:r>
      <w:r w:rsidR="00DA526E">
        <w:rPr>
          <w:rFonts w:ascii="Century Schoolbook" w:hAnsi="Century Schoolbook" w:hint="eastAsia"/>
          <w:b w:val="0"/>
          <w:bCs w:val="0"/>
          <w:sz w:val="16"/>
          <w:szCs w:val="16"/>
          <w:lang w:eastAsia="zh-CN"/>
        </w:rPr>
        <w:t>)</w:t>
      </w:r>
      <w:r w:rsidRPr="00754EEC">
        <w:rPr>
          <w:rFonts w:ascii="Century Schoolbook" w:hAnsi="Century Schoolbook"/>
          <w:b w:val="0"/>
          <w:bCs w:val="0"/>
          <w:sz w:val="16"/>
          <w:szCs w:val="16"/>
          <w:lang w:eastAsia="zh-CN"/>
        </w:rPr>
        <w:t>.</w:t>
      </w:r>
      <w:proofErr w:type="gramEnd"/>
      <w:r w:rsidR="00917492" w:rsidRPr="008E0FD4">
        <w:rPr>
          <w:rFonts w:ascii="Century Schoolbook" w:hAnsi="Century Schoolbook"/>
          <w:b w:val="0"/>
          <w:bCs w:val="0"/>
          <w:sz w:val="16"/>
          <w:szCs w:val="16"/>
          <w:lang w:eastAsia="zh-CN"/>
        </w:rPr>
        <w:t xml:space="preserve"> </w:t>
      </w:r>
      <w:commentRangeEnd w:id="179"/>
      <w:r w:rsidR="00A37C23">
        <w:rPr>
          <w:rStyle w:val="Marquedecommentaire"/>
          <w:b w:val="0"/>
          <w:bCs w:val="0"/>
        </w:rPr>
        <w:commentReference w:id="179"/>
      </w:r>
    </w:p>
    <w:p w14:paraId="5215D1AA" w14:textId="77777777" w:rsidR="00103848" w:rsidRDefault="00103848" w:rsidP="00ED1F09">
      <w:pPr>
        <w:rPr>
          <w:ins w:id="182" w:author="Zhao Xin" w:date="2014-11-05T13:38:00Z"/>
        </w:rPr>
      </w:pPr>
    </w:p>
    <w:p w14:paraId="4F4BD3A0" w14:textId="7DB6F533" w:rsidR="00103848" w:rsidRDefault="009231A1" w:rsidP="00103848">
      <w:pPr>
        <w:pStyle w:val="InitialBodyTextIndent"/>
        <w:rPr>
          <w:ins w:id="183" w:author="Zhao Xin" w:date="2014-11-05T13:38:00Z"/>
        </w:rPr>
      </w:pPr>
      <w:r>
        <w:rPr>
          <w:rFonts w:hint="eastAsia"/>
        </w:rPr>
        <w:t>(b</w:t>
      </w:r>
      <w:r w:rsidR="00103848" w:rsidRPr="0083535D">
        <w:rPr>
          <w:rFonts w:hint="eastAsia"/>
        </w:rPr>
        <w:t>)</w:t>
      </w:r>
      <w:r w:rsidR="00103848">
        <w:rPr>
          <w:rFonts w:hint="eastAsia"/>
        </w:rPr>
        <w:t xml:space="preserve">  </w:t>
      </w:r>
      <w:r w:rsidR="00103848" w:rsidRPr="00F942AA">
        <w:rPr>
          <w:i/>
        </w:rPr>
        <w:t>Binary LD:</w:t>
      </w:r>
      <w:r w:rsidR="00103848">
        <w:t xml:space="preserve"> </w:t>
      </w:r>
      <w:r w:rsidR="00103848" w:rsidRPr="00F942AA">
        <w:t xml:space="preserve">Figure 5 shows </w:t>
      </w:r>
      <w:r w:rsidR="00103848">
        <w:t>four</w:t>
      </w:r>
      <w:r w:rsidR="00103848" w:rsidRPr="00F942AA">
        <w:t xml:space="preserve"> different encoding formats </w:t>
      </w:r>
      <w:r w:rsidR="00103848">
        <w:rPr>
          <w:rFonts w:hint="eastAsia"/>
        </w:rPr>
        <w:t>for</w:t>
      </w:r>
      <w:r w:rsidR="00103848" w:rsidRPr="00F942AA">
        <w:t xml:space="preserve"> </w:t>
      </w:r>
      <w:r w:rsidR="00103848">
        <w:t>control area</w:t>
      </w:r>
      <w:r w:rsidR="00103848" w:rsidRPr="00F942AA">
        <w:t xml:space="preserve"> </w:t>
      </w:r>
      <w:r w:rsidR="00103848">
        <w:rPr>
          <w:rFonts w:hint="eastAsia"/>
        </w:rPr>
        <w:t>with</w:t>
      </w:r>
      <w:r w:rsidR="00103848" w:rsidRPr="00F942AA">
        <w:t xml:space="preserve"> binary length descriptors. </w:t>
      </w:r>
      <w:r w:rsidR="00103848">
        <w:t>T</w:t>
      </w:r>
      <w:r w:rsidR="00103848">
        <w:rPr>
          <w:rFonts w:hint="eastAsia"/>
        </w:rPr>
        <w:t xml:space="preserve">he </w:t>
      </w:r>
      <w:r w:rsidR="00103848">
        <w:t>bit width of a</w:t>
      </w:r>
      <w:r w:rsidR="00103848">
        <w:rPr>
          <w:rFonts w:hint="eastAsia"/>
        </w:rPr>
        <w:t xml:space="preserve"> LD is </w:t>
      </w:r>
      <m:oMath>
        <m:r>
          <w:rPr>
            <w:rFonts w:ascii="Cambria Math" w:hAnsi="Cambria Math"/>
          </w:rPr>
          <m:t xml:space="preserve"> </m:t>
        </m:r>
        <m:d>
          <m:dPr>
            <m:begChr m:val="⌈"/>
            <m:endChr m:val="⌉"/>
            <m:ctrlPr>
              <w:rPr>
                <w:rFonts w:ascii="Cambria Math" w:hAnsi="Cambria Math" w:cs="Cambria Math"/>
              </w:rPr>
            </m:ctrlPr>
          </m:dPr>
          <m:e>
            <m:sSub>
              <m:sSubPr>
                <m:ctrlPr>
                  <w:rPr>
                    <w:rFonts w:ascii="Cambria Math" w:hAnsi="Cambria Math" w:cs="Cambria Math"/>
                  </w:rPr>
                </m:ctrlPr>
              </m:sSubPr>
              <m:e>
                <m:r>
                  <m:rPr>
                    <m:sty m:val="p"/>
                  </m:rPr>
                  <w:rPr>
                    <w:rFonts w:ascii="Cambria Math" w:hAnsi="Cambria Math" w:cs="Cambria Math"/>
                  </w:rPr>
                  <m:t>log</m:t>
                </m:r>
              </m:e>
              <m:sub>
                <m:r>
                  <m:rPr>
                    <m:sty m:val="p"/>
                  </m:rPr>
                  <w:rPr>
                    <w:rFonts w:ascii="Cambria Math" w:hAnsi="Cambria Math" w:cs="Cambria Math"/>
                  </w:rPr>
                  <m:t>2</m:t>
                </m:r>
              </m:sub>
            </m:sSub>
            <m:r>
              <m:rPr>
                <m:sty m:val="p"/>
              </m:rPr>
              <w:rPr>
                <w:rFonts w:ascii="Cambria Math" w:hAnsi="Cambria Math" w:cs="Cambria Math"/>
              </w:rPr>
              <m:t>(32/CG)</m:t>
            </m:r>
          </m:e>
        </m:d>
        <m:r>
          <m:rPr>
            <m:sty m:val="p"/>
          </m:rPr>
          <w:rPr>
            <w:rFonts w:ascii="Cambria Math" w:hAnsi="Cambria Math"/>
          </w:rPr>
          <m:t xml:space="preserve">=5- </m:t>
        </m:r>
        <m:d>
          <m:dPr>
            <m:begChr m:val="⌈"/>
            <m:endChr m:val="⌉"/>
            <m:ctrlPr>
              <w:rPr>
                <w:rFonts w:ascii="Cambria Math" w:hAnsi="Cambria Math" w:cs="Cambria Math"/>
              </w:rPr>
            </m:ctrlPr>
          </m:dPr>
          <m:e>
            <m:sSub>
              <m:sSubPr>
                <m:ctrlPr>
                  <w:rPr>
                    <w:rFonts w:ascii="Cambria Math" w:hAnsi="Cambria Math" w:cs="Cambria Math"/>
                  </w:rPr>
                </m:ctrlPr>
              </m:sSubPr>
              <m:e>
                <m:r>
                  <m:rPr>
                    <m:sty m:val="p"/>
                  </m:rPr>
                  <w:rPr>
                    <w:rFonts w:ascii="Cambria Math" w:hAnsi="Cambria Math" w:cs="Cambria Math"/>
                  </w:rPr>
                  <m:t>log</m:t>
                </m:r>
              </m:e>
              <m:sub>
                <m:r>
                  <m:rPr>
                    <m:sty m:val="p"/>
                  </m:rPr>
                  <w:rPr>
                    <w:rFonts w:ascii="Cambria Math" w:hAnsi="Cambria Math" w:cs="Cambria Math"/>
                  </w:rPr>
                  <m:t>2</m:t>
                </m:r>
              </m:sub>
            </m:sSub>
            <m:r>
              <m:rPr>
                <m:sty m:val="p"/>
              </m:rPr>
              <w:rPr>
                <w:rFonts w:ascii="Cambria Math" w:hAnsi="Cambria Math" w:cs="Cambria Math"/>
              </w:rPr>
              <m:t>CG</m:t>
            </m:r>
          </m:e>
        </m:d>
        <m:r>
          <m:rPr>
            <m:sty m:val="p"/>
          </m:rPr>
          <w:rPr>
            <w:rFonts w:ascii="Cambria Math" w:hAnsi="Cambria Math"/>
          </w:rPr>
          <m:t xml:space="preserve"> </m:t>
        </m:r>
      </m:oMath>
      <w:r w:rsidR="00103848">
        <w:rPr>
          <w:rFonts w:hint="eastAsia"/>
        </w:rPr>
        <w:t>.</w:t>
      </w:r>
      <w:r w:rsidR="00D1378A">
        <w:rPr>
          <w:rFonts w:hint="eastAsia"/>
        </w:rPr>
        <w:t>W</w:t>
      </w:r>
      <w:r w:rsidR="00103848" w:rsidRPr="00F942AA">
        <w:t xml:space="preserve">e adopt </w:t>
      </w:r>
      <w:del w:id="184" w:author="Daniel" w:date="2014-11-14T17:12:00Z">
        <w:r w:rsidR="00103848" w:rsidDel="00D51E97">
          <w:rPr>
            <w:rFonts w:hint="eastAsia"/>
          </w:rPr>
          <w:delText>the</w:delText>
        </w:r>
        <w:r w:rsidR="00103848" w:rsidRPr="00F942AA" w:rsidDel="00D51E97">
          <w:delText xml:space="preserve"> </w:delText>
        </w:r>
      </w:del>
      <w:r w:rsidR="00103848" w:rsidRPr="00F942AA">
        <w:t>aligned storage</w:t>
      </w:r>
      <w:r w:rsidR="00103848">
        <w:rPr>
          <w:rFonts w:hint="eastAsia"/>
        </w:rPr>
        <w:t xml:space="preserve"> for length descriptors</w:t>
      </w:r>
      <w:r w:rsidR="00103848" w:rsidRPr="00F942AA">
        <w:t xml:space="preserve"> at the cost of </w:t>
      </w:r>
      <w:r w:rsidR="00103848">
        <w:t>some wasted</w:t>
      </w:r>
      <w:r w:rsidR="00103848" w:rsidRPr="00F942AA">
        <w:t xml:space="preserve"> </w:t>
      </w:r>
      <w:commentRangeStart w:id="185"/>
      <w:commentRangeStart w:id="186"/>
      <w:r w:rsidR="00103848" w:rsidRPr="00F942AA">
        <w:t>bits</w:t>
      </w:r>
      <w:commentRangeEnd w:id="185"/>
      <w:r w:rsidR="00103848">
        <w:rPr>
          <w:rStyle w:val="Marquedecommentaire"/>
          <w:rFonts w:ascii="Times New Roman" w:hAnsi="Times New Roman"/>
          <w:lang w:eastAsia="en-US"/>
        </w:rPr>
        <w:commentReference w:id="185"/>
      </w:r>
      <w:commentRangeEnd w:id="186"/>
      <w:r w:rsidR="00E5541F">
        <w:rPr>
          <w:rStyle w:val="Marquedecommentaire"/>
          <w:rFonts w:ascii="Times New Roman" w:hAnsi="Times New Roman"/>
          <w:lang w:eastAsia="en-US"/>
        </w:rPr>
        <w:commentReference w:id="186"/>
      </w:r>
      <w:r w:rsidR="00103848" w:rsidRPr="00F942AA">
        <w:t>.</w:t>
      </w:r>
      <w:r w:rsidR="00127FE2">
        <w:rPr>
          <w:rFonts w:hint="eastAsia"/>
        </w:rPr>
        <w:t xml:space="preserve"> </w:t>
      </w:r>
      <w:ins w:id="187" w:author="Zhao Xin" w:date="2014-11-06T09:01:00Z">
        <w:del w:id="188" w:author="Daniel" w:date="2014-11-14T17:14:00Z">
          <w:r w:rsidR="00EA38A3" w:rsidDel="00D51E97">
            <w:rPr>
              <w:rFonts w:hint="eastAsia"/>
            </w:rPr>
            <w:delText xml:space="preserve">Here </w:delText>
          </w:r>
        </w:del>
      </w:ins>
      <w:ins w:id="189" w:author="Zhao Xin" w:date="2014-11-06T09:02:00Z">
        <w:del w:id="190" w:author="Daniel" w:date="2014-11-14T17:14:00Z">
          <w:r w:rsidR="00D726F0" w:rsidDel="00D51E97">
            <w:rPr>
              <w:rFonts w:hint="eastAsia"/>
            </w:rPr>
            <w:delText>t</w:delText>
          </w:r>
        </w:del>
      </w:ins>
      <w:ins w:id="191" w:author="Daniel" w:date="2014-11-14T17:14:00Z">
        <w:r w:rsidR="00D51E97">
          <w:t>T</w:t>
        </w:r>
      </w:ins>
      <w:ins w:id="192" w:author="Zhao Xin" w:date="2014-11-06T09:02:00Z">
        <w:r w:rsidR="00D726F0">
          <w:rPr>
            <w:rFonts w:hint="eastAsia"/>
          </w:rPr>
          <w:t xml:space="preserve">he </w:t>
        </w:r>
      </w:ins>
      <w:ins w:id="193" w:author="Zhao Xin" w:date="2014-11-06T09:04:00Z">
        <w:r w:rsidR="007F7407">
          <w:rPr>
            <w:rFonts w:hint="eastAsia"/>
          </w:rPr>
          <w:t xml:space="preserve">alignment </w:t>
        </w:r>
      </w:ins>
      <w:ins w:id="194" w:author="Zhao Xin" w:date="2014-11-06T09:02:00Z">
        <w:del w:id="195" w:author="Daniel" w:date="2014-11-14T17:15:00Z">
          <w:r w:rsidR="00310AF6" w:rsidRPr="00310AF6" w:rsidDel="00D51E97">
            <w:delText>granularity</w:delText>
          </w:r>
          <w:r w:rsidR="00310AF6" w:rsidDel="00D51E97">
            <w:rPr>
              <w:rFonts w:hint="eastAsia"/>
            </w:rPr>
            <w:delText xml:space="preserve"> </w:delText>
          </w:r>
        </w:del>
      </w:ins>
      <w:ins w:id="196" w:author="Zhao Xin" w:date="2014-11-06T09:03:00Z">
        <w:r w:rsidR="008302A5">
          <w:rPr>
            <w:rFonts w:hint="eastAsia"/>
          </w:rPr>
          <w:t>varies</w:t>
        </w:r>
        <w:r w:rsidR="00260517">
          <w:rPr>
            <w:rFonts w:hint="eastAsia"/>
          </w:rPr>
          <w:t xml:space="preserve"> with respective to </w:t>
        </w:r>
        <w:r w:rsidR="002561C7">
          <w:rPr>
            <w:rFonts w:hint="eastAsia"/>
          </w:rPr>
          <w:t xml:space="preserve">different </w:t>
        </w:r>
        <w:r w:rsidR="00500E4E">
          <w:rPr>
            <w:rFonts w:hint="eastAsia"/>
          </w:rPr>
          <w:t>CG</w:t>
        </w:r>
        <w:r w:rsidR="0093136C">
          <w:rPr>
            <w:rFonts w:hint="eastAsia"/>
          </w:rPr>
          <w:t xml:space="preserve">. </w:t>
        </w:r>
      </w:ins>
      <w:ins w:id="197" w:author="Zhao Xin" w:date="2014-11-06T09:04:00Z">
        <w:r w:rsidR="00450DA6">
          <w:rPr>
            <w:rFonts w:hint="eastAsia"/>
          </w:rPr>
          <w:t>For e</w:t>
        </w:r>
        <w:r w:rsidR="00450DA6">
          <w:rPr>
            <w:rFonts w:hint="eastAsia"/>
          </w:rPr>
          <w:t>x</w:t>
        </w:r>
        <w:r w:rsidR="00450DA6">
          <w:rPr>
            <w:rFonts w:hint="eastAsia"/>
          </w:rPr>
          <w:t xml:space="preserve">ample, </w:t>
        </w:r>
        <w:r w:rsidR="00480E17">
          <w:rPr>
            <w:rFonts w:hint="eastAsia"/>
          </w:rPr>
          <w:t xml:space="preserve">1-bit </w:t>
        </w:r>
        <w:r w:rsidR="00893CB8">
          <w:rPr>
            <w:rFonts w:hint="eastAsia"/>
          </w:rPr>
          <w:t xml:space="preserve">CG </w:t>
        </w:r>
        <w:r w:rsidR="00AA10C1">
          <w:rPr>
            <w:rFonts w:hint="eastAsia"/>
          </w:rPr>
          <w:t xml:space="preserve">requires </w:t>
        </w:r>
        <w:r w:rsidR="009371DD">
          <w:rPr>
            <w:rFonts w:hint="eastAsia"/>
          </w:rPr>
          <w:t>double-byte align</w:t>
        </w:r>
        <w:del w:id="198" w:author="Daniel" w:date="2014-11-14T17:15:00Z">
          <w:r w:rsidR="009371DD" w:rsidDel="00D51E97">
            <w:rPr>
              <w:rFonts w:hint="eastAsia"/>
            </w:rPr>
            <w:delText>ed</w:delText>
          </w:r>
        </w:del>
      </w:ins>
      <w:proofErr w:type="gramStart"/>
      <w:ins w:id="199" w:author="Daniel" w:date="2014-11-14T17:15:00Z">
        <w:r w:rsidR="00D51E97">
          <w:t>ment</w:t>
        </w:r>
      </w:ins>
      <w:ins w:id="200" w:author="Zhao Xin" w:date="2014-11-06T09:04:00Z">
        <w:r w:rsidR="009371DD">
          <w:rPr>
            <w:rFonts w:hint="eastAsia"/>
          </w:rPr>
          <w:t>,</w:t>
        </w:r>
        <w:proofErr w:type="gramEnd"/>
        <w:r w:rsidR="009371DD">
          <w:rPr>
            <w:rFonts w:hint="eastAsia"/>
          </w:rPr>
          <w:t xml:space="preserve"> while </w:t>
        </w:r>
        <w:r w:rsidR="002C2693">
          <w:rPr>
            <w:rFonts w:hint="eastAsia"/>
          </w:rPr>
          <w:t>4-bit</w:t>
        </w:r>
      </w:ins>
      <w:ins w:id="201" w:author="Zhao Xin" w:date="2014-11-06T09:05:00Z">
        <w:r w:rsidR="002C2693">
          <w:rPr>
            <w:rFonts w:hint="eastAsia"/>
          </w:rPr>
          <w:t xml:space="preserve"> CG requires </w:t>
        </w:r>
        <w:commentRangeStart w:id="202"/>
        <w:r w:rsidR="00BC3543">
          <w:rPr>
            <w:rFonts w:hint="eastAsia"/>
          </w:rPr>
          <w:t>4-bit align</w:t>
        </w:r>
        <w:del w:id="203" w:author="Daniel" w:date="2014-11-14T17:15:00Z">
          <w:r w:rsidR="00BC3543" w:rsidDel="00D51E97">
            <w:rPr>
              <w:rFonts w:hint="eastAsia"/>
            </w:rPr>
            <w:delText>ed</w:delText>
          </w:r>
        </w:del>
      </w:ins>
      <w:ins w:id="204" w:author="Daniel" w:date="2014-11-14T17:15:00Z">
        <w:r w:rsidR="00D51E97">
          <w:t>ment</w:t>
        </w:r>
      </w:ins>
      <w:commentRangeEnd w:id="202"/>
      <w:ins w:id="205" w:author="Daniel" w:date="2014-11-14T17:16:00Z">
        <w:r w:rsidR="00D51E97">
          <w:rPr>
            <w:rStyle w:val="Marquedecommentaire"/>
            <w:rFonts w:ascii="Times New Roman" w:hAnsi="Times New Roman"/>
            <w:lang w:eastAsia="en-US"/>
          </w:rPr>
          <w:commentReference w:id="202"/>
        </w:r>
      </w:ins>
      <w:ins w:id="206" w:author="Zhao Xin" w:date="2014-11-06T09:05:00Z">
        <w:r w:rsidR="00BC3543">
          <w:rPr>
            <w:rFonts w:hint="eastAsia"/>
          </w:rPr>
          <w:t>.</w:t>
        </w:r>
      </w:ins>
      <w:ins w:id="207" w:author="hp" w:date="2014-11-06T16:19:00Z">
        <w:r w:rsidR="0076088F">
          <w:t xml:space="preserve"> Although b</w:t>
        </w:r>
        <w:r w:rsidR="0076088F">
          <w:t>i</w:t>
        </w:r>
        <w:r w:rsidR="0076088F">
          <w:t xml:space="preserve">nary LD </w:t>
        </w:r>
        <w:proofErr w:type="gramStart"/>
        <w:r w:rsidR="0076088F">
          <w:t>are</w:t>
        </w:r>
        <w:proofErr w:type="gramEnd"/>
        <w:r w:rsidR="0076088F">
          <w:t xml:space="preserve"> word aligned, the data area </w:t>
        </w:r>
      </w:ins>
      <w:ins w:id="208" w:author="hp" w:date="2014-11-06T16:20:00Z">
        <w:r w:rsidR="00370C21">
          <w:t xml:space="preserve">can </w:t>
        </w:r>
      </w:ins>
      <w:ins w:id="209" w:author="hp" w:date="2014-11-06T16:19:00Z">
        <w:r w:rsidR="0076088F">
          <w:t>store values across words.</w:t>
        </w:r>
      </w:ins>
    </w:p>
    <w:p w14:paraId="2B0274BF" w14:textId="77777777" w:rsidR="00103848" w:rsidRDefault="00103848" w:rsidP="00103848">
      <w:pPr>
        <w:pStyle w:val="InitialBodyTextIndent"/>
        <w:rPr>
          <w:ins w:id="210" w:author="Zhao Xin" w:date="2014-11-05T13:38:00Z"/>
          <w:rStyle w:val="heading4"/>
        </w:rPr>
      </w:pPr>
    </w:p>
    <w:p w14:paraId="18459224" w14:textId="49BF1C06" w:rsidR="00103848" w:rsidRDefault="006B2478" w:rsidP="00103848">
      <w:pPr>
        <w:keepNext/>
        <w:jc w:val="center"/>
        <w:rPr>
          <w:ins w:id="211" w:author="Zhao Xin" w:date="2014-11-05T13:38:00Z"/>
        </w:rPr>
      </w:pPr>
      <w:r>
        <w:object w:dxaOrig="11972" w:dyaOrig="2204" w14:anchorId="0AF03B1B">
          <v:shape id="_x0000_i1030" type="#_x0000_t75" style="width:315pt;height:57.5pt" o:ole="">
            <v:imagedata r:id="rId20" o:title=""/>
          </v:shape>
          <o:OLEObject Type="Embed" ProgID="Visio.Drawing.11" ShapeID="_x0000_i1030" DrawAspect="Content" ObjectID="_1477491724" r:id="rId21"/>
        </w:object>
      </w:r>
      <w:del w:id="212" w:author="Zhao Xin" w:date="2014-11-06T09:01:00Z">
        <w:r w:rsidR="00103848" w:rsidRPr="0054272B" w:rsidDel="00EA38A3">
          <w:rPr>
            <w:rFonts w:eastAsia="Times New Roman" w:cs="Times New Roman"/>
            <w:sz w:val="20"/>
            <w:szCs w:val="20"/>
            <w:lang w:eastAsia="de-DE"/>
          </w:rPr>
          <w:fldChar w:fldCharType="begin"/>
        </w:r>
        <w:r w:rsidR="00103848" w:rsidRPr="0054272B" w:rsidDel="00EA38A3">
          <w:rPr>
            <w:rFonts w:eastAsia="Times New Roman" w:cs="Times New Roman"/>
            <w:sz w:val="20"/>
            <w:szCs w:val="20"/>
            <w:lang w:eastAsia="de-DE"/>
          </w:rPr>
          <w:fldChar w:fldCharType="end"/>
        </w:r>
      </w:del>
    </w:p>
    <w:p w14:paraId="2A193A01" w14:textId="26B88C1F" w:rsidR="00103848" w:rsidRPr="003E7E7F" w:rsidRDefault="00103848" w:rsidP="003E7E7F">
      <w:pPr>
        <w:pStyle w:val="Lgende"/>
        <w:jc w:val="center"/>
        <w:rPr>
          <w:rFonts w:ascii="Century Schoolbook" w:hAnsi="Century Schoolbook"/>
          <w:b w:val="0"/>
          <w:bCs w:val="0"/>
          <w:sz w:val="16"/>
          <w:szCs w:val="16"/>
          <w:lang w:eastAsia="zh-CN"/>
        </w:rPr>
      </w:pPr>
      <w:ins w:id="213" w:author="Zhao Xin" w:date="2014-11-05T13:38:00Z">
        <w:r w:rsidRPr="007D654C">
          <w:rPr>
            <w:rFonts w:ascii="Century Schoolbook" w:hAnsi="Century Schoolbook"/>
            <w:b w:val="0"/>
            <w:bCs w:val="0"/>
            <w:sz w:val="16"/>
            <w:szCs w:val="16"/>
            <w:lang w:eastAsia="zh-CN"/>
          </w:rPr>
          <w:t xml:space="preserve">Fig. </w:t>
        </w:r>
        <w:r w:rsidRPr="007D654C">
          <w:rPr>
            <w:rFonts w:ascii="Century Schoolbook" w:hAnsi="Century Schoolbook"/>
            <w:b w:val="0"/>
            <w:bCs w:val="0"/>
            <w:sz w:val="16"/>
            <w:szCs w:val="16"/>
            <w:lang w:eastAsia="zh-CN"/>
          </w:rPr>
          <w:fldChar w:fldCharType="begin"/>
        </w:r>
        <w:r w:rsidRPr="007D654C">
          <w:rPr>
            <w:rFonts w:ascii="Century Schoolbook" w:hAnsi="Century Schoolbook"/>
            <w:b w:val="0"/>
            <w:bCs w:val="0"/>
            <w:sz w:val="16"/>
            <w:szCs w:val="16"/>
            <w:lang w:eastAsia="zh-CN"/>
          </w:rPr>
          <w:instrText xml:space="preserve"> SEQ Fig. \* ARABIC </w:instrText>
        </w:r>
        <w:r w:rsidRPr="007D654C">
          <w:rPr>
            <w:rFonts w:ascii="Century Schoolbook" w:hAnsi="Century Schoolbook"/>
            <w:b w:val="0"/>
            <w:bCs w:val="0"/>
            <w:sz w:val="16"/>
            <w:szCs w:val="16"/>
            <w:lang w:eastAsia="zh-CN"/>
          </w:rPr>
          <w:fldChar w:fldCharType="separate"/>
        </w:r>
      </w:ins>
      <w:r w:rsidR="00927962">
        <w:rPr>
          <w:rFonts w:ascii="Century Schoolbook" w:hAnsi="Century Schoolbook"/>
          <w:b w:val="0"/>
          <w:bCs w:val="0"/>
          <w:noProof/>
          <w:sz w:val="16"/>
          <w:szCs w:val="16"/>
          <w:lang w:eastAsia="zh-CN"/>
        </w:rPr>
        <w:t>5</w:t>
      </w:r>
      <w:ins w:id="214" w:author="Zhao Xin" w:date="2014-11-05T13:38:00Z">
        <w:r w:rsidRPr="007D654C">
          <w:rPr>
            <w:rFonts w:ascii="Century Schoolbook" w:hAnsi="Century Schoolbook"/>
            <w:b w:val="0"/>
            <w:bCs w:val="0"/>
            <w:sz w:val="16"/>
            <w:szCs w:val="16"/>
            <w:lang w:eastAsia="zh-CN"/>
          </w:rPr>
          <w:fldChar w:fldCharType="end"/>
        </w:r>
        <w:r w:rsidRPr="007D654C">
          <w:rPr>
            <w:rFonts w:ascii="Century Schoolbook" w:hAnsi="Century Schoolbook" w:hint="eastAsia"/>
            <w:b w:val="0"/>
            <w:bCs w:val="0"/>
            <w:sz w:val="16"/>
            <w:szCs w:val="16"/>
            <w:lang w:eastAsia="zh-CN"/>
          </w:rPr>
          <w:t xml:space="preserve">. </w:t>
        </w:r>
        <w:r>
          <w:rPr>
            <w:rFonts w:ascii="Century Schoolbook" w:hAnsi="Century Schoolbook"/>
            <w:b w:val="0"/>
            <w:bCs w:val="0"/>
            <w:sz w:val="16"/>
            <w:szCs w:val="16"/>
            <w:lang w:eastAsia="zh-CN"/>
          </w:rPr>
          <w:t xml:space="preserve">The corresponding </w:t>
        </w:r>
        <w:r>
          <w:rPr>
            <w:rFonts w:ascii="Century Schoolbook" w:hAnsi="Century Schoolbook" w:hint="eastAsia"/>
            <w:b w:val="0"/>
            <w:bCs w:val="0"/>
            <w:sz w:val="16"/>
            <w:szCs w:val="16"/>
            <w:lang w:eastAsia="zh-CN"/>
          </w:rPr>
          <w:t>formats of Group-Scheme</w:t>
        </w:r>
        <w:r w:rsidRPr="007D654C">
          <w:rPr>
            <w:rFonts w:ascii="Century Schoolbook" w:hAnsi="Century Schoolbook"/>
            <w:b w:val="0"/>
            <w:bCs w:val="0"/>
            <w:sz w:val="16"/>
            <w:szCs w:val="16"/>
            <w:lang w:eastAsia="zh-CN"/>
          </w:rPr>
          <w:t xml:space="preserve"> </w:t>
        </w:r>
        <w:r>
          <w:rPr>
            <w:rFonts w:ascii="Century Schoolbook" w:hAnsi="Century Schoolbook"/>
            <w:b w:val="0"/>
            <w:bCs w:val="0"/>
            <w:sz w:val="16"/>
            <w:szCs w:val="16"/>
            <w:lang w:eastAsia="zh-CN"/>
          </w:rPr>
          <w:t>with</w:t>
        </w:r>
        <w:r w:rsidRPr="007D654C">
          <w:rPr>
            <w:rFonts w:ascii="Century Schoolbook" w:hAnsi="Century Schoolbook"/>
            <w:b w:val="0"/>
            <w:bCs w:val="0"/>
            <w:sz w:val="16"/>
            <w:szCs w:val="16"/>
            <w:lang w:eastAsia="zh-CN"/>
          </w:rPr>
          <w:t xml:space="preserve"> </w:t>
        </w:r>
        <w:r>
          <w:rPr>
            <w:rFonts w:ascii="Century Schoolbook" w:hAnsi="Century Schoolbook" w:hint="eastAsia"/>
            <w:b w:val="0"/>
            <w:bCs w:val="0"/>
            <w:sz w:val="16"/>
            <w:szCs w:val="16"/>
            <w:lang w:eastAsia="zh-CN"/>
          </w:rPr>
          <w:t xml:space="preserve">different </w:t>
        </w:r>
        <w:r w:rsidRPr="007D654C">
          <w:rPr>
            <w:rFonts w:ascii="Century Schoolbook" w:hAnsi="Century Schoolbook"/>
            <w:b w:val="0"/>
            <w:bCs w:val="0"/>
            <w:sz w:val="16"/>
            <w:szCs w:val="16"/>
            <w:lang w:eastAsia="zh-CN"/>
          </w:rPr>
          <w:t>binary length descriptors. The compre</w:t>
        </w:r>
        <w:r w:rsidRPr="007D654C">
          <w:rPr>
            <w:rFonts w:ascii="Century Schoolbook" w:hAnsi="Century Schoolbook"/>
            <w:b w:val="0"/>
            <w:bCs w:val="0"/>
            <w:sz w:val="16"/>
            <w:szCs w:val="16"/>
            <w:lang w:eastAsia="zh-CN"/>
          </w:rPr>
          <w:t>s</w:t>
        </w:r>
        <w:r w:rsidRPr="007D654C">
          <w:rPr>
            <w:rFonts w:ascii="Century Schoolbook" w:hAnsi="Century Schoolbook"/>
            <w:b w:val="0"/>
            <w:bCs w:val="0"/>
            <w:sz w:val="16"/>
            <w:szCs w:val="16"/>
            <w:lang w:eastAsia="zh-CN"/>
          </w:rPr>
          <w:t xml:space="preserve">sion granularity and length descriptor are </w:t>
        </w:r>
        <w:r>
          <w:rPr>
            <w:rFonts w:ascii="Century Schoolbook" w:hAnsi="Century Schoolbook" w:hint="eastAsia"/>
            <w:b w:val="0"/>
            <w:bCs w:val="0"/>
            <w:sz w:val="16"/>
            <w:szCs w:val="16"/>
            <w:lang w:eastAsia="zh-CN"/>
          </w:rPr>
          <w:t>shortened as</w:t>
        </w:r>
        <w:r w:rsidRPr="007D654C">
          <w:rPr>
            <w:rFonts w:ascii="Century Schoolbook" w:hAnsi="Century Schoolbook"/>
            <w:b w:val="0"/>
            <w:bCs w:val="0"/>
            <w:sz w:val="16"/>
            <w:szCs w:val="16"/>
            <w:lang w:eastAsia="zh-CN"/>
          </w:rPr>
          <w:t xml:space="preserve"> CG and LD respectively.</w:t>
        </w:r>
      </w:ins>
    </w:p>
    <w:p w14:paraId="09A6619F" w14:textId="77777777" w:rsidR="00AD238E" w:rsidRDefault="001A44A4" w:rsidP="001A5AEC">
      <w:pPr>
        <w:pStyle w:val="Titre3"/>
      </w:pPr>
      <w:r>
        <w:t>Encoding procedure</w:t>
      </w:r>
    </w:p>
    <w:p w14:paraId="4EFBC73C" w14:textId="46DA92EA" w:rsidR="00C45D9D" w:rsidRDefault="00332603" w:rsidP="002F46C2">
      <w:pPr>
        <w:pStyle w:val="InitialBodyText"/>
        <w:rPr>
          <w:b/>
        </w:rPr>
      </w:pPr>
      <w:r>
        <w:t>W</w:t>
      </w:r>
      <w:r w:rsidR="00C45D9D">
        <w:t xml:space="preserve">e first find the </w:t>
      </w:r>
      <w:r w:rsidR="006A03E4" w:rsidRPr="006A03E4">
        <w:t>maximum integer</w:t>
      </w:r>
      <w:r w:rsidR="006A03E4" w:rsidRPr="006A03E4" w:rsidDel="006A03E4">
        <w:t xml:space="preserve"> </w:t>
      </w:r>
      <w:proofErr w:type="spellStart"/>
      <w:r w:rsidR="00444228" w:rsidRPr="00444228">
        <w:rPr>
          <w:rFonts w:hint="eastAsia"/>
          <w:i/>
        </w:rPr>
        <w:t>quad</w:t>
      </w:r>
      <w:r w:rsidR="00C45D9D" w:rsidRPr="007F114A">
        <w:rPr>
          <w:i/>
        </w:rPr>
        <w:t>max</w:t>
      </w:r>
      <w:proofErr w:type="spellEnd"/>
      <w:r w:rsidR="00C45D9D">
        <w:t xml:space="preserve"> </w:t>
      </w:r>
      <w:r w:rsidR="00CF13B3">
        <w:rPr>
          <w:rFonts w:hint="eastAsia"/>
        </w:rPr>
        <w:t>of</w:t>
      </w:r>
      <w:r w:rsidR="00C45D9D">
        <w:t xml:space="preserve"> </w:t>
      </w:r>
      <w:r w:rsidR="001C56D3">
        <w:rPr>
          <w:rFonts w:hint="eastAsia"/>
        </w:rPr>
        <w:t>a quadruple</w:t>
      </w:r>
      <w:r w:rsidR="00C45D9D">
        <w:t xml:space="preserve">, and then </w:t>
      </w:r>
      <w:r>
        <w:t xml:space="preserve">we </w:t>
      </w:r>
      <w:r w:rsidR="00C45D9D">
        <w:t xml:space="preserve">calculate </w:t>
      </w:r>
      <w:r w:rsidR="0061027F">
        <w:rPr>
          <w:rFonts w:hint="eastAsia"/>
        </w:rPr>
        <w:t xml:space="preserve">the </w:t>
      </w:r>
      <w:r w:rsidR="00C45D9D">
        <w:t xml:space="preserve">length descriptor </w:t>
      </w:r>
      <w:r w:rsidR="00A16346">
        <w:t>as follows</w:t>
      </w:r>
    </w:p>
    <w:p w14:paraId="2C1724A9" w14:textId="4DEE5F47" w:rsidR="00C45D9D" w:rsidRPr="00A76110" w:rsidRDefault="00C45D9D" w:rsidP="008E0FD4">
      <w:pPr>
        <w:pStyle w:val="equation"/>
        <w:jc w:val="right"/>
        <w:rPr>
          <w:rFonts w:eastAsiaTheme="minorEastAsia"/>
          <w:lang w:eastAsia="zh-CN"/>
        </w:rPr>
      </w:pPr>
      <m:oMath>
        <m:r>
          <m:rPr>
            <m:sty m:val="p"/>
          </m:rPr>
          <w:rPr>
            <w:rFonts w:ascii="Cambria Math" w:hAnsi="Cambria Math"/>
          </w:rPr>
          <m:t xml:space="preserve">                           ValueOfLD= </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m:rPr>
                    <m:sty m:val="p"/>
                  </m:rPr>
                  <w:rPr>
                    <w:rFonts w:ascii="Cambria Math" w:hAnsi="Cambria Math"/>
                  </w:rPr>
                  <m:t xml:space="preserve">-1,  </m:t>
                </m:r>
                <m:r>
                  <w:rPr>
                    <w:rFonts w:ascii="Cambria Math" w:hAnsi="Cambria Math"/>
                  </w:rPr>
                  <m:t>Binary</m:t>
                </m:r>
                <m:r>
                  <m:rPr>
                    <m:sty m:val="p"/>
                  </m:rPr>
                  <w:rPr>
                    <w:rFonts w:ascii="Cambria Math" w:hAnsi="Cambria Math"/>
                  </w:rPr>
                  <m:t xml:space="preserve"> </m:t>
                </m:r>
                <m:r>
                  <w:rPr>
                    <w:rFonts w:ascii="Cambria Math" w:hAnsi="Cambria Math"/>
                  </w:rPr>
                  <m:t>LD</m:t>
                </m:r>
              </m:e>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m:rPr>
                    <m:sty m:val="p"/>
                  </m:rPr>
                  <w:rPr>
                    <w:rFonts w:ascii="Cambria Math" w:hAnsi="Cambria Math"/>
                  </w:rPr>
                  <m:t xml:space="preserve">,           </m:t>
                </m:r>
                <m:r>
                  <w:rPr>
                    <w:rFonts w:ascii="Cambria Math" w:hAnsi="Cambria Math"/>
                  </w:rPr>
                  <m:t>Unary</m:t>
                </m:r>
                <m:r>
                  <m:rPr>
                    <m:sty m:val="p"/>
                  </m:rPr>
                  <w:rPr>
                    <w:rFonts w:ascii="Cambria Math" w:hAnsi="Cambria Math"/>
                  </w:rPr>
                  <m:t xml:space="preserve"> </m:t>
                </m:r>
                <m:r>
                  <w:rPr>
                    <w:rFonts w:ascii="Cambria Math" w:hAnsi="Cambria Math"/>
                  </w:rPr>
                  <m:t>LD</m:t>
                </m:r>
              </m:e>
            </m:eqArr>
          </m:e>
        </m:d>
      </m:oMath>
      <w:r>
        <w:rPr>
          <w:rFonts w:eastAsiaTheme="minorEastAsia"/>
        </w:rPr>
        <w:tab/>
      </w:r>
      <w:r w:rsidRPr="00A76110">
        <w:rPr>
          <w:rFonts w:eastAsiaTheme="minorEastAsia"/>
        </w:rPr>
        <w:t>(</w:t>
      </w:r>
      <w:fldSimple w:instr=" SEQ &quot;equation&quot; \n \* MERGEFORMAT ">
        <w:ins w:id="215" w:author="Daniel" w:date="2014-11-12T22:02:00Z">
          <w:r w:rsidR="00927962" w:rsidRPr="00927962">
            <w:rPr>
              <w:rFonts w:eastAsiaTheme="minorEastAsia"/>
              <w:noProof/>
              <w:rPrChange w:id="216" w:author="Daniel" w:date="2014-11-12T22:02:00Z">
                <w:rPr/>
              </w:rPrChange>
            </w:rPr>
            <w:t>1</w:t>
          </w:r>
        </w:ins>
        <w:del w:id="217" w:author="Daniel" w:date="2014-11-12T22:02:00Z">
          <w:r w:rsidR="009A55DF" w:rsidRPr="009A55DF" w:rsidDel="00927962">
            <w:rPr>
              <w:rFonts w:eastAsiaTheme="minorEastAsia"/>
              <w:noProof/>
            </w:rPr>
            <w:delText>1</w:delText>
          </w:r>
        </w:del>
      </w:fldSimple>
      <w:r w:rsidRPr="00A76110">
        <w:rPr>
          <w:rFonts w:eastAsiaTheme="minorEastAsia"/>
        </w:rPr>
        <w:t>)</w:t>
      </w:r>
    </w:p>
    <w:p w14:paraId="0EE63566" w14:textId="31ED83F4" w:rsidR="00C45D9D" w:rsidRPr="00C73602" w:rsidRDefault="00080CFF" w:rsidP="00F942AA">
      <w:pPr>
        <w:pStyle w:val="InitialBodyTextIndent"/>
      </w:pPr>
      <w:r w:rsidRPr="00C73602">
        <w:rPr>
          <w:rFonts w:hint="eastAsia"/>
        </w:rPr>
        <w:t>The</w:t>
      </w:r>
      <w:r w:rsidR="00C45D9D" w:rsidRPr="00C73602">
        <w:t xml:space="preserve"> length descriptor </w:t>
      </w:r>
      <w:r w:rsidR="005A09A6" w:rsidRPr="00C73602">
        <w:rPr>
          <w:rFonts w:hint="eastAsia"/>
        </w:rPr>
        <w:t>(</w:t>
      </w:r>
      <w:r w:rsidR="00312D59" w:rsidRPr="00C73602">
        <w:rPr>
          <w:rFonts w:hint="eastAsia"/>
        </w:rPr>
        <w:t>either unary or binary</w:t>
      </w:r>
      <w:r w:rsidR="005A09A6" w:rsidRPr="00C73602">
        <w:rPr>
          <w:rFonts w:hint="eastAsia"/>
        </w:rPr>
        <w:t>)</w:t>
      </w:r>
      <w:r w:rsidR="00312D59" w:rsidRPr="00C73602">
        <w:rPr>
          <w:rFonts w:hint="eastAsia"/>
        </w:rPr>
        <w:t xml:space="preserve"> </w:t>
      </w:r>
      <w:r w:rsidR="00937779">
        <w:rPr>
          <w:rFonts w:hint="eastAsia"/>
        </w:rPr>
        <w:t>is</w:t>
      </w:r>
      <w:r w:rsidR="00752031" w:rsidRPr="00C73602">
        <w:rPr>
          <w:rFonts w:hint="eastAsia"/>
        </w:rPr>
        <w:t xml:space="preserve"> stored </w:t>
      </w:r>
      <w:r w:rsidR="00B01050" w:rsidRPr="00C73602">
        <w:t>in</w:t>
      </w:r>
      <w:r w:rsidR="00CB7515">
        <w:t xml:space="preserve"> the</w:t>
      </w:r>
      <w:r w:rsidR="00C45D9D" w:rsidRPr="00C73602">
        <w:t xml:space="preserve"> </w:t>
      </w:r>
      <w:r w:rsidR="00625096" w:rsidRPr="00C73602">
        <w:t>control area</w:t>
      </w:r>
      <w:r w:rsidR="002C6321" w:rsidRPr="00C73602">
        <w:rPr>
          <w:rFonts w:hint="eastAsia"/>
        </w:rPr>
        <w:t>.</w:t>
      </w:r>
      <w:r w:rsidR="00C45D9D" w:rsidRPr="00C73602">
        <w:t xml:space="preserve"> </w:t>
      </w:r>
      <w:r w:rsidR="00946EA6" w:rsidRPr="00C73602">
        <w:rPr>
          <w:rFonts w:hint="eastAsia"/>
        </w:rPr>
        <w:t>W</w:t>
      </w:r>
      <w:r w:rsidR="002C6321" w:rsidRPr="00C73602">
        <w:rPr>
          <w:rFonts w:hint="eastAsia"/>
        </w:rPr>
        <w:t>e</w:t>
      </w:r>
      <w:r w:rsidR="002C6321" w:rsidRPr="00C73602">
        <w:t xml:space="preserve"> </w:t>
      </w:r>
      <w:r w:rsidR="00C45D9D" w:rsidRPr="00C73602">
        <w:t xml:space="preserve">use </w:t>
      </w:r>
      <w:r w:rsidR="00004732" w:rsidRPr="00C73602">
        <w:rPr>
          <w:rFonts w:hint="eastAsia"/>
        </w:rPr>
        <w:t xml:space="preserve">the </w:t>
      </w:r>
      <w:r w:rsidR="00C45D9D" w:rsidRPr="00C73602">
        <w:t>shift and mask operation</w:t>
      </w:r>
      <w:r w:rsidR="00DE3933" w:rsidRPr="00C73602">
        <w:rPr>
          <w:rFonts w:hint="eastAsia"/>
        </w:rPr>
        <w:t>s</w:t>
      </w:r>
      <w:r w:rsidR="00C45D9D" w:rsidRPr="00C73602">
        <w:t xml:space="preserve"> </w:t>
      </w:r>
      <w:r w:rsidR="001157C4" w:rsidRPr="00C73602">
        <w:t xml:space="preserve">to </w:t>
      </w:r>
      <w:r w:rsidR="00F73976" w:rsidRPr="00C73602">
        <w:rPr>
          <w:rFonts w:hint="eastAsia"/>
        </w:rPr>
        <w:t xml:space="preserve">encode four </w:t>
      </w:r>
      <w:r w:rsidR="009946F0" w:rsidRPr="00C73602">
        <w:rPr>
          <w:rFonts w:hint="eastAsia"/>
        </w:rPr>
        <w:t>integer</w:t>
      </w:r>
      <w:r w:rsidR="00646F61">
        <w:rPr>
          <w:rFonts w:hint="eastAsia"/>
        </w:rPr>
        <w:t>s</w:t>
      </w:r>
      <w:r w:rsidR="00794716" w:rsidRPr="00C73602">
        <w:rPr>
          <w:rFonts w:hint="eastAsia"/>
        </w:rPr>
        <w:t xml:space="preserve"> </w:t>
      </w:r>
      <w:r w:rsidR="00F73976" w:rsidRPr="00C73602">
        <w:rPr>
          <w:rFonts w:hint="eastAsia"/>
        </w:rPr>
        <w:t xml:space="preserve">by </w:t>
      </w:r>
      <w:r w:rsidR="00C26D55" w:rsidRPr="00C73602">
        <w:rPr>
          <w:rFonts w:hint="eastAsia"/>
        </w:rPr>
        <w:t>tak</w:t>
      </w:r>
      <w:r w:rsidR="0070519F" w:rsidRPr="00C73602">
        <w:rPr>
          <w:rFonts w:hint="eastAsia"/>
        </w:rPr>
        <w:t>ing</w:t>
      </w:r>
      <w:r w:rsidR="00C26D55" w:rsidRPr="00C73602">
        <w:rPr>
          <w:rFonts w:hint="eastAsia"/>
        </w:rPr>
        <w:t xml:space="preserve"> the </w:t>
      </w:r>
      <w:r w:rsidR="001157C4" w:rsidRPr="00C73602">
        <w:t>low</w:t>
      </w:r>
      <w:r w:rsidR="003911E5" w:rsidRPr="00C73602">
        <w:rPr>
          <w:rFonts w:hint="eastAsia"/>
        </w:rPr>
        <w:t xml:space="preserve">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d>
              <m:dPr>
                <m:ctrlPr>
                  <w:rPr>
                    <w:rFonts w:ascii="Cambria Math" w:hAnsi="Cambria Math"/>
                  </w:rPr>
                </m:ctrlPr>
              </m:dPr>
              <m:e>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w:rPr>
            <w:rFonts w:ascii="Cambria Math" w:hAnsi="Cambria Math"/>
          </w:rPr>
          <m:t>×CG</m:t>
        </m:r>
      </m:oMath>
      <w:r w:rsidR="00C11882" w:rsidRPr="00C73602">
        <w:t xml:space="preserve"> bits</w:t>
      </w:r>
      <w:r w:rsidR="0025388E" w:rsidRPr="00C73602">
        <w:rPr>
          <w:rFonts w:hint="eastAsia"/>
        </w:rPr>
        <w:t xml:space="preserve"> of an integer</w:t>
      </w:r>
      <w:r w:rsidR="00184A51" w:rsidRPr="00C73602">
        <w:rPr>
          <w:rFonts w:hint="eastAsia"/>
        </w:rPr>
        <w:t>.</w:t>
      </w:r>
      <w:r w:rsidR="00084B9C" w:rsidRPr="00C73602">
        <w:rPr>
          <w:rFonts w:hint="eastAsia"/>
        </w:rPr>
        <w:t xml:space="preserve"> </w:t>
      </w:r>
      <w:r w:rsidR="00EE1D7C" w:rsidRPr="00C73602">
        <w:rPr>
          <w:rFonts w:hint="eastAsia"/>
        </w:rPr>
        <w:t>F</w:t>
      </w:r>
      <w:r w:rsidR="00084B9C" w:rsidRPr="00C73602">
        <w:rPr>
          <w:rFonts w:hint="eastAsia"/>
        </w:rPr>
        <w:t>u</w:t>
      </w:r>
      <w:r w:rsidR="00133C67" w:rsidRPr="00C73602">
        <w:rPr>
          <w:rFonts w:hint="eastAsia"/>
        </w:rPr>
        <w:t>r</w:t>
      </w:r>
      <w:r w:rsidR="00084B9C" w:rsidRPr="00C73602">
        <w:rPr>
          <w:rFonts w:hint="eastAsia"/>
        </w:rPr>
        <w:t>thermore</w:t>
      </w:r>
      <w:r w:rsidR="00EB1D97">
        <w:rPr>
          <w:rFonts w:hint="eastAsia"/>
        </w:rPr>
        <w:t>,</w:t>
      </w:r>
      <w:r w:rsidR="00C45D9D" w:rsidRPr="00C73602">
        <w:t xml:space="preserve"> </w:t>
      </w:r>
      <w:r w:rsidR="008458B5" w:rsidRPr="00C73602">
        <w:rPr>
          <w:rFonts w:hint="eastAsia"/>
        </w:rPr>
        <w:t xml:space="preserve">these four </w:t>
      </w:r>
      <w:r w:rsidR="00A26836" w:rsidRPr="00C73602">
        <w:rPr>
          <w:rFonts w:hint="eastAsia"/>
        </w:rPr>
        <w:t xml:space="preserve">encoded </w:t>
      </w:r>
      <w:r w:rsidR="008458B5" w:rsidRPr="00C73602">
        <w:rPr>
          <w:rFonts w:hint="eastAsia"/>
        </w:rPr>
        <w:lastRenderedPageBreak/>
        <w:t>integers</w:t>
      </w:r>
      <w:r w:rsidR="00E42A60" w:rsidRPr="00C73602">
        <w:rPr>
          <w:rFonts w:hint="eastAsia"/>
        </w:rPr>
        <w:t xml:space="preserve"> </w:t>
      </w:r>
      <w:r w:rsidR="00CA494F" w:rsidRPr="00C73602">
        <w:rPr>
          <w:rFonts w:hint="eastAsia"/>
        </w:rPr>
        <w:t xml:space="preserve">are stored </w:t>
      </w:r>
      <w:r w:rsidR="00C45D9D" w:rsidRPr="00C73602">
        <w:t xml:space="preserve">into four different </w:t>
      </w:r>
      <w:r w:rsidR="00543790">
        <w:rPr>
          <w:rFonts w:hint="eastAsia"/>
        </w:rPr>
        <w:t xml:space="preserve">32-bit </w:t>
      </w:r>
      <w:r w:rsidR="002145F1">
        <w:rPr>
          <w:rFonts w:hint="eastAsia"/>
        </w:rPr>
        <w:t xml:space="preserve">data </w:t>
      </w:r>
      <w:r w:rsidR="00860737">
        <w:rPr>
          <w:rFonts w:hint="eastAsia"/>
        </w:rPr>
        <w:t xml:space="preserve">components of a data vector </w:t>
      </w:r>
      <w:r w:rsidR="00F536FC" w:rsidRPr="00C73602">
        <w:t>respe</w:t>
      </w:r>
      <w:r w:rsidR="00F536FC" w:rsidRPr="00C73602">
        <w:t>c</w:t>
      </w:r>
      <w:r w:rsidR="00F536FC" w:rsidRPr="00C73602">
        <w:t>tively</w:t>
      </w:r>
      <w:r w:rsidR="00C45D9D" w:rsidRPr="00C73602">
        <w:t xml:space="preserve">. </w:t>
      </w:r>
      <w:r w:rsidR="008058D4" w:rsidRPr="00C73602">
        <w:t>W</w:t>
      </w:r>
      <w:r w:rsidR="00C45D9D" w:rsidRPr="00C73602">
        <w:t xml:space="preserve">e update the </w:t>
      </w:r>
      <w:r w:rsidR="009A4963" w:rsidRPr="00C73602">
        <w:t xml:space="preserve">pointer </w:t>
      </w:r>
      <w:r w:rsidR="000336DD" w:rsidRPr="00C73602">
        <w:t>for</w:t>
      </w:r>
      <w:r w:rsidR="00C45D9D" w:rsidRPr="00C73602">
        <w:t xml:space="preserve"> the </w:t>
      </w:r>
      <w:r w:rsidR="002454BD">
        <w:rPr>
          <w:rFonts w:hint="eastAsia"/>
        </w:rPr>
        <w:t>data component</w:t>
      </w:r>
      <w:r w:rsidR="001C35AB" w:rsidRPr="00C73602">
        <w:rPr>
          <w:rFonts w:hint="eastAsia"/>
        </w:rPr>
        <w:t xml:space="preserve"> </w:t>
      </w:r>
      <w:r w:rsidR="00C45D9D" w:rsidRPr="00C73602">
        <w:t xml:space="preserve">and the bit offset within the </w:t>
      </w:r>
      <w:r w:rsidR="0071067A" w:rsidRPr="00C73602">
        <w:rPr>
          <w:rFonts w:hint="eastAsia"/>
        </w:rPr>
        <w:t>current</w:t>
      </w:r>
      <w:r w:rsidR="009470C7" w:rsidRPr="00C73602">
        <w:rPr>
          <w:rFonts w:hint="eastAsia"/>
        </w:rPr>
        <w:t xml:space="preserve"> </w:t>
      </w:r>
      <w:r w:rsidR="00812738">
        <w:rPr>
          <w:rFonts w:hint="eastAsia"/>
        </w:rPr>
        <w:t>component</w:t>
      </w:r>
      <w:r w:rsidR="00C45D9D" w:rsidRPr="00C73602">
        <w:t xml:space="preserve">. </w:t>
      </w:r>
      <w:ins w:id="218" w:author="Zhao Xin" w:date="2014-11-06T09:24:00Z">
        <w:r w:rsidR="002A78D7">
          <w:rPr>
            <w:rFonts w:hint="eastAsia"/>
          </w:rPr>
          <w:t xml:space="preserve">For </w:t>
        </w:r>
      </w:ins>
      <w:ins w:id="219" w:author="Zhao Xin" w:date="2014-11-06T09:32:00Z">
        <w:r w:rsidR="00DA1590">
          <w:rPr>
            <w:rFonts w:hint="eastAsia"/>
          </w:rPr>
          <w:t xml:space="preserve">an </w:t>
        </w:r>
      </w:ins>
      <w:ins w:id="220" w:author="Zhao Xin" w:date="2014-11-06T09:24:00Z">
        <w:r w:rsidR="002A78D7">
          <w:rPr>
            <w:rFonts w:hint="eastAsia"/>
          </w:rPr>
          <w:t>across</w:t>
        </w:r>
      </w:ins>
      <w:ins w:id="221" w:author="Zhao Xin" w:date="2014-11-06T09:27:00Z">
        <w:r w:rsidR="000505E6">
          <w:rPr>
            <w:rFonts w:hint="eastAsia"/>
          </w:rPr>
          <w:t>-word</w:t>
        </w:r>
      </w:ins>
      <w:ins w:id="222" w:author="Zhao Xin" w:date="2014-11-06T09:24:00Z">
        <w:r w:rsidR="002A78D7">
          <w:rPr>
            <w:rFonts w:hint="eastAsia"/>
          </w:rPr>
          <w:t xml:space="preserve"> </w:t>
        </w:r>
      </w:ins>
      <w:ins w:id="223" w:author="Zhao Xin" w:date="2014-11-06T09:32:00Z">
        <w:r w:rsidR="00271BA4">
          <w:rPr>
            <w:rFonts w:hint="eastAsia"/>
          </w:rPr>
          <w:t>integer</w:t>
        </w:r>
      </w:ins>
      <w:ins w:id="224" w:author="Zhao Xin" w:date="2014-11-06T09:24:00Z">
        <w:r w:rsidR="002A78D7">
          <w:rPr>
            <w:rFonts w:hint="eastAsia"/>
          </w:rPr>
          <w:t xml:space="preserve">, </w:t>
        </w:r>
      </w:ins>
      <w:ins w:id="225" w:author="Zhao Xin" w:date="2014-11-06T09:26:00Z">
        <w:r w:rsidR="00FD0C02">
          <w:rPr>
            <w:rFonts w:hint="eastAsia"/>
          </w:rPr>
          <w:t xml:space="preserve">we </w:t>
        </w:r>
      </w:ins>
      <w:ins w:id="226" w:author="Zhao Xin" w:date="2014-11-06T09:30:00Z">
        <w:r w:rsidR="0056651D">
          <w:rPr>
            <w:rFonts w:hint="eastAsia"/>
          </w:rPr>
          <w:t xml:space="preserve">split </w:t>
        </w:r>
        <w:r w:rsidR="004D65D5">
          <w:rPr>
            <w:rFonts w:hint="eastAsia"/>
          </w:rPr>
          <w:t>it</w:t>
        </w:r>
        <w:r w:rsidR="0056651D">
          <w:rPr>
            <w:rFonts w:hint="eastAsia"/>
          </w:rPr>
          <w:t xml:space="preserve"> </w:t>
        </w:r>
        <w:r w:rsidR="005A316C">
          <w:rPr>
            <w:rFonts w:hint="eastAsia"/>
          </w:rPr>
          <w:t xml:space="preserve">into two parts </w:t>
        </w:r>
      </w:ins>
      <w:ins w:id="227" w:author="Zhao Xin" w:date="2014-11-06T09:35:00Z">
        <w:r w:rsidR="006C4246">
          <w:rPr>
            <w:rFonts w:hint="eastAsia"/>
          </w:rPr>
          <w:t>from high to low</w:t>
        </w:r>
      </w:ins>
      <w:ins w:id="228" w:author="Zhao Xin" w:date="2014-11-06T09:36:00Z">
        <w:r w:rsidR="00520A1B">
          <w:rPr>
            <w:rFonts w:hint="eastAsia"/>
          </w:rPr>
          <w:t xml:space="preserve"> by using right-shift and mask operations</w:t>
        </w:r>
      </w:ins>
      <w:ins w:id="229" w:author="Zhao Xin" w:date="2014-11-06T09:30:00Z">
        <w:r w:rsidR="007A503E">
          <w:rPr>
            <w:rFonts w:hint="eastAsia"/>
          </w:rPr>
          <w:t>.</w:t>
        </w:r>
      </w:ins>
      <w:ins w:id="230" w:author="Zhao Xin" w:date="2014-11-06T09:27:00Z">
        <w:r w:rsidR="000234D4">
          <w:rPr>
            <w:rFonts w:hint="eastAsia"/>
          </w:rPr>
          <w:t xml:space="preserve"> </w:t>
        </w:r>
      </w:ins>
      <w:ins w:id="231" w:author="Zhao Xin" w:date="2014-11-06T09:30:00Z">
        <w:r w:rsidR="00C64282">
          <w:rPr>
            <w:rFonts w:hint="eastAsia"/>
          </w:rPr>
          <w:t xml:space="preserve">The first part </w:t>
        </w:r>
      </w:ins>
      <w:ins w:id="232" w:author="Zhao Xin" w:date="2014-11-06T09:31:00Z">
        <w:r w:rsidR="00BB7977">
          <w:rPr>
            <w:rFonts w:hint="eastAsia"/>
          </w:rPr>
          <w:t>is</w:t>
        </w:r>
      </w:ins>
      <w:ins w:id="233" w:author="Zhao Xin" w:date="2014-11-06T09:30:00Z">
        <w:r w:rsidR="00C64282">
          <w:rPr>
            <w:rFonts w:hint="eastAsia"/>
          </w:rPr>
          <w:t xml:space="preserve"> stored in the current</w:t>
        </w:r>
      </w:ins>
      <w:ins w:id="234" w:author="Zhao Xin" w:date="2014-11-06T09:31:00Z">
        <w:r w:rsidR="00C64282">
          <w:rPr>
            <w:rFonts w:hint="eastAsia"/>
          </w:rPr>
          <w:t xml:space="preserve"> data vector and the second one </w:t>
        </w:r>
        <w:r w:rsidR="00A63DEE">
          <w:rPr>
            <w:rFonts w:hint="eastAsia"/>
          </w:rPr>
          <w:t xml:space="preserve">would be stored in the next data vector. </w:t>
        </w:r>
      </w:ins>
      <w:r w:rsidR="00512802" w:rsidRPr="00512802">
        <w:t>The steps are repeated</w:t>
      </w:r>
      <w:r w:rsidR="00C45D9D" w:rsidRPr="00C73602">
        <w:t xml:space="preserve"> </w:t>
      </w:r>
      <w:r w:rsidR="003C34E7" w:rsidRPr="00C73602">
        <w:rPr>
          <w:rFonts w:hint="eastAsia"/>
        </w:rPr>
        <w:t>un</w:t>
      </w:r>
      <w:r w:rsidR="00C45D9D" w:rsidRPr="00C73602">
        <w:t>til all the integers</w:t>
      </w:r>
      <w:r w:rsidR="004116A9" w:rsidRPr="00C73602">
        <w:rPr>
          <w:rFonts w:hint="eastAsia"/>
        </w:rPr>
        <w:t xml:space="preserve"> are encoded</w:t>
      </w:r>
      <w:r w:rsidR="00C45D9D" w:rsidRPr="00C73602">
        <w:t>.</w:t>
      </w:r>
    </w:p>
    <w:p w14:paraId="309B40E7" w14:textId="77777777" w:rsidR="00F832CC" w:rsidRDefault="00C45D9D" w:rsidP="001A5AEC">
      <w:pPr>
        <w:pStyle w:val="Titre3"/>
      </w:pPr>
      <w:r w:rsidRPr="00F942AA">
        <w:t>De</w:t>
      </w:r>
      <w:r w:rsidR="009251FC">
        <w:t>coding procedure</w:t>
      </w:r>
    </w:p>
    <w:p w14:paraId="4F15B642" w14:textId="2F2B54C3" w:rsidR="00C45D9D" w:rsidRDefault="00CB7515" w:rsidP="002F46C2">
      <w:pPr>
        <w:pStyle w:val="InitialBodyText"/>
      </w:pPr>
      <w:r>
        <w:t>W</w:t>
      </w:r>
      <w:r w:rsidR="00C45D9D" w:rsidRPr="00F942AA">
        <w:t xml:space="preserve">e first read </w:t>
      </w:r>
      <w:r w:rsidR="00F37BC7">
        <w:rPr>
          <w:rFonts w:hint="eastAsia"/>
        </w:rPr>
        <w:t>a</w:t>
      </w:r>
      <w:r w:rsidR="00C45D9D" w:rsidRPr="00F942AA">
        <w:t xml:space="preserve"> length descriptor from the </w:t>
      </w:r>
      <w:r w:rsidR="00625096">
        <w:t>control area</w:t>
      </w:r>
      <w:r w:rsidR="00C45D9D" w:rsidRPr="00F942AA">
        <w:t xml:space="preserve"> and calculate the bit </w:t>
      </w:r>
      <w:r w:rsidR="009B0F7F">
        <w:rPr>
          <w:rFonts w:hint="eastAsia"/>
        </w:rPr>
        <w:t>width</w:t>
      </w:r>
      <w:r w:rsidR="00C45D9D" w:rsidRPr="00F942AA">
        <w:t xml:space="preserve"> </w:t>
      </w:r>
      <w:r w:rsidR="004A3AB5">
        <w:rPr>
          <w:rFonts w:hint="eastAsia"/>
          <w:i/>
        </w:rPr>
        <w:t>BW</w:t>
      </w:r>
      <w:r w:rsidR="00C45D9D" w:rsidRPr="00F942AA">
        <w:t xml:space="preserve"> </w:t>
      </w:r>
      <w:r w:rsidR="00454B99">
        <w:rPr>
          <w:rFonts w:hint="eastAsia"/>
        </w:rPr>
        <w:t>for</w:t>
      </w:r>
      <w:r w:rsidR="00454B99" w:rsidRPr="00F942AA">
        <w:t xml:space="preserve"> </w:t>
      </w:r>
      <w:r w:rsidR="00F92531">
        <w:rPr>
          <w:rFonts w:hint="eastAsia"/>
        </w:rPr>
        <w:t>the</w:t>
      </w:r>
      <w:r w:rsidR="00C45D9D" w:rsidRPr="00F942AA">
        <w:t xml:space="preserve"> </w:t>
      </w:r>
      <w:r w:rsidR="00474F0E">
        <w:rPr>
          <w:rFonts w:hint="eastAsia"/>
        </w:rPr>
        <w:t xml:space="preserve">encoded </w:t>
      </w:r>
      <w:r w:rsidR="00C45D9D" w:rsidRPr="00F942AA">
        <w:t>integer</w:t>
      </w:r>
      <w:r w:rsidR="00EA60BA">
        <w:rPr>
          <w:rFonts w:hint="eastAsia"/>
        </w:rPr>
        <w:t>s of</w:t>
      </w:r>
      <w:r w:rsidR="00C45D9D" w:rsidRPr="00F942AA">
        <w:t xml:space="preserve"> data area, where</w:t>
      </w:r>
    </w:p>
    <w:p w14:paraId="0EFDE1BD" w14:textId="78AEAC4D" w:rsidR="00C45D9D" w:rsidRPr="00771D27" w:rsidRDefault="00C45D9D" w:rsidP="008E0FD4">
      <w:pPr>
        <w:pStyle w:val="equation"/>
        <w:jc w:val="right"/>
      </w:pPr>
      <w:r>
        <w:tab/>
      </w:r>
      <m:oMath>
        <m:r>
          <w:rPr>
            <w:rFonts w:ascii="Cambria Math" w:hAnsi="Cambria Math"/>
          </w:rPr>
          <m:t>BW</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CG</m:t>
                </m:r>
                <m:r>
                  <m:rPr>
                    <m:sty m:val="p"/>
                  </m:rPr>
                  <w:rPr>
                    <w:rFonts w:ascii="Cambria Math" w:hAnsi="Cambria Math"/>
                  </w:rPr>
                  <m:t>×</m:t>
                </m:r>
                <m:d>
                  <m:dPr>
                    <m:ctrlPr>
                      <w:rPr>
                        <w:rFonts w:ascii="Cambria Math" w:hAnsi="Cambria Math"/>
                      </w:rPr>
                    </m:ctrlPr>
                  </m:dPr>
                  <m:e>
                    <m:r>
                      <m:rPr>
                        <m:sty m:val="p"/>
                      </m:rPr>
                      <w:rPr>
                        <w:rFonts w:ascii="Cambria Math" w:hAnsi="Cambria Math"/>
                      </w:rPr>
                      <m:t>ValueOfLD+1</m:t>
                    </m:r>
                  </m:e>
                </m:d>
                <m:r>
                  <m:rPr>
                    <m:sty m:val="p"/>
                  </m:rPr>
                  <w:rPr>
                    <w:rFonts w:ascii="Cambria Math" w:hAnsi="Cambria Math"/>
                  </w:rPr>
                  <m:t xml:space="preserve">, </m:t>
                </m:r>
                <m:r>
                  <w:rPr>
                    <w:rFonts w:ascii="Cambria Math" w:hAnsi="Cambria Math"/>
                  </w:rPr>
                  <m:t>Binary</m:t>
                </m:r>
                <m:r>
                  <m:rPr>
                    <m:sty m:val="p"/>
                  </m:rPr>
                  <w:rPr>
                    <w:rFonts w:ascii="Cambria Math" w:hAnsi="Cambria Math"/>
                  </w:rPr>
                  <m:t xml:space="preserve"> </m:t>
                </m:r>
                <m:r>
                  <w:rPr>
                    <w:rFonts w:ascii="Cambria Math" w:hAnsi="Cambria Math"/>
                  </w:rPr>
                  <m:t>LD</m:t>
                </m:r>
              </m:e>
              <m:e>
                <m:r>
                  <w:rPr>
                    <w:rFonts w:ascii="Cambria Math" w:hAnsi="Cambria Math"/>
                  </w:rPr>
                  <m:t>CG</m:t>
                </m:r>
                <m:r>
                  <m:rPr>
                    <m:sty m:val="p"/>
                  </m:rPr>
                  <w:rPr>
                    <w:rFonts w:ascii="Cambria Math" w:hAnsi="Cambria Math"/>
                  </w:rPr>
                  <m:t xml:space="preserve">×ValueOfLD,             </m:t>
                </m:r>
                <m:r>
                  <w:rPr>
                    <w:rFonts w:ascii="Cambria Math" w:hAnsi="Cambria Math"/>
                  </w:rPr>
                  <m:t>Unary</m:t>
                </m:r>
                <m:r>
                  <m:rPr>
                    <m:sty m:val="p"/>
                  </m:rPr>
                  <w:rPr>
                    <w:rFonts w:ascii="Cambria Math" w:hAnsi="Cambria Math"/>
                  </w:rPr>
                  <m:t xml:space="preserve"> </m:t>
                </m:r>
                <m:r>
                  <w:rPr>
                    <w:rFonts w:ascii="Cambria Math" w:hAnsi="Cambria Math"/>
                  </w:rPr>
                  <m:t>LD</m:t>
                </m:r>
              </m:e>
            </m:eqArr>
          </m:e>
        </m:d>
      </m:oMath>
      <w:r>
        <w:sym w:font="Times New Roman" w:char="F02E"/>
      </w:r>
      <w:r>
        <w:tab/>
      </w:r>
      <w:r>
        <w:sym w:font="Times New Roman" w:char="F028"/>
      </w:r>
      <w:r w:rsidRPr="00771D27">
        <w:rPr>
          <w:lang w:eastAsia="zh-CN"/>
        </w:rPr>
        <w:sym w:font="Times New Roman" w:char="F032"/>
      </w:r>
      <w:r w:rsidRPr="00771D27">
        <w:t>(</w:t>
      </w:r>
      <w:fldSimple w:instr=" SEQ &quot;equation&quot; \n \* MERGEFORMAT ">
        <w:r w:rsidR="00927962">
          <w:rPr>
            <w:noProof/>
          </w:rPr>
          <w:t>2</w:t>
        </w:r>
      </w:fldSimple>
      <w:r w:rsidRPr="00771D27">
        <w:t>)</w:t>
      </w:r>
    </w:p>
    <w:p w14:paraId="3CC9C862" w14:textId="1CA8CF54" w:rsidR="00C45D9D" w:rsidRPr="007137D8" w:rsidRDefault="0049579B" w:rsidP="00F942AA">
      <w:pPr>
        <w:pStyle w:val="InitialBodyTextIndent"/>
      </w:pPr>
      <w:r>
        <w:rPr>
          <w:rFonts w:hint="eastAsia"/>
        </w:rPr>
        <w:t>W</w:t>
      </w:r>
      <w:r w:rsidR="00C45D9D" w:rsidRPr="007137D8">
        <w:t xml:space="preserve">e loop </w:t>
      </w:r>
      <w:r w:rsidR="00431AAA" w:rsidRPr="007137D8">
        <w:t>four</w:t>
      </w:r>
      <w:r w:rsidR="00C45D9D" w:rsidRPr="007137D8">
        <w:t xml:space="preserve"> times to extract four </w:t>
      </w:r>
      <w:r w:rsidR="00760460">
        <w:rPr>
          <w:rFonts w:hint="eastAsia"/>
          <w:i/>
        </w:rPr>
        <w:t>BW</w:t>
      </w:r>
      <w:r w:rsidR="00C45D9D" w:rsidRPr="007137D8">
        <w:t xml:space="preserve">-bit integers </w:t>
      </w:r>
      <w:r w:rsidR="007E0C24" w:rsidRPr="007137D8">
        <w:t xml:space="preserve">respectively </w:t>
      </w:r>
      <w:r w:rsidR="00C45D9D" w:rsidRPr="007137D8">
        <w:t xml:space="preserve">from </w:t>
      </w:r>
      <w:r w:rsidR="00257EB6" w:rsidRPr="007137D8">
        <w:t xml:space="preserve">four </w:t>
      </w:r>
      <w:r w:rsidR="00C45D9D" w:rsidRPr="007137D8">
        <w:t>consec</w:t>
      </w:r>
      <w:r w:rsidR="00C45D9D" w:rsidRPr="007137D8">
        <w:t>u</w:t>
      </w:r>
      <w:r w:rsidR="00C45D9D" w:rsidRPr="007137D8">
        <w:t xml:space="preserve">tive 32-bit </w:t>
      </w:r>
      <w:r w:rsidR="003B7A0D">
        <w:rPr>
          <w:rFonts w:hint="eastAsia"/>
        </w:rPr>
        <w:t>data components</w:t>
      </w:r>
      <w:r w:rsidR="00C45D9D" w:rsidRPr="007137D8">
        <w:t xml:space="preserve">. Then we update the </w:t>
      </w:r>
      <w:r w:rsidR="00C558FA" w:rsidRPr="007137D8">
        <w:t xml:space="preserve">pointer </w:t>
      </w:r>
      <w:r w:rsidR="00171807">
        <w:t>for</w:t>
      </w:r>
      <w:r w:rsidR="00C45D9D" w:rsidRPr="007137D8">
        <w:t xml:space="preserve"> </w:t>
      </w:r>
      <w:r w:rsidR="00050AE4" w:rsidRPr="007137D8">
        <w:t xml:space="preserve">the </w:t>
      </w:r>
      <w:r w:rsidR="003555AA">
        <w:rPr>
          <w:rFonts w:hint="eastAsia"/>
        </w:rPr>
        <w:t>data component</w:t>
      </w:r>
      <w:r w:rsidR="0059538D" w:rsidRPr="008E0FD4">
        <w:t xml:space="preserve"> </w:t>
      </w:r>
      <w:r w:rsidR="00C45D9D" w:rsidRPr="007137D8">
        <w:t xml:space="preserve">and the bit offset within the </w:t>
      </w:r>
      <w:r w:rsidR="00313F04" w:rsidRPr="008E0FD4">
        <w:t xml:space="preserve">current </w:t>
      </w:r>
      <w:r w:rsidR="00153C10">
        <w:rPr>
          <w:rFonts w:hint="eastAsia"/>
        </w:rPr>
        <w:t>component</w:t>
      </w:r>
      <w:r w:rsidR="00C45D9D" w:rsidRPr="007137D8">
        <w:t xml:space="preserve">. </w:t>
      </w:r>
      <w:ins w:id="235" w:author="Zhao Xin" w:date="2014-11-06T09:31:00Z">
        <w:r w:rsidR="00911E97">
          <w:rPr>
            <w:rFonts w:hint="eastAsia"/>
          </w:rPr>
          <w:t xml:space="preserve">For </w:t>
        </w:r>
      </w:ins>
      <w:ins w:id="236" w:author="Zhao Xin" w:date="2014-11-06T09:32:00Z">
        <w:r w:rsidR="00E5655C">
          <w:rPr>
            <w:rFonts w:hint="eastAsia"/>
          </w:rPr>
          <w:t xml:space="preserve">an </w:t>
        </w:r>
      </w:ins>
      <w:ins w:id="237" w:author="Zhao Xin" w:date="2014-11-06T09:31:00Z">
        <w:r w:rsidR="00911E97">
          <w:rPr>
            <w:rFonts w:hint="eastAsia"/>
          </w:rPr>
          <w:t xml:space="preserve">across-word </w:t>
        </w:r>
      </w:ins>
      <w:ins w:id="238" w:author="Zhao Xin" w:date="2014-11-06T09:32:00Z">
        <w:r w:rsidR="0001156F">
          <w:rPr>
            <w:rFonts w:hint="eastAsia"/>
          </w:rPr>
          <w:t>integer</w:t>
        </w:r>
      </w:ins>
      <w:ins w:id="239" w:author="Zhao Xin" w:date="2014-11-06T09:31:00Z">
        <w:r w:rsidR="00911E97">
          <w:rPr>
            <w:rFonts w:hint="eastAsia"/>
          </w:rPr>
          <w:t>, we</w:t>
        </w:r>
      </w:ins>
      <w:ins w:id="240" w:author="Zhao Xin" w:date="2014-11-06T09:32:00Z">
        <w:r w:rsidR="00911E97">
          <w:rPr>
            <w:rFonts w:hint="eastAsia"/>
          </w:rPr>
          <w:t xml:space="preserve"> first </w:t>
        </w:r>
      </w:ins>
      <w:ins w:id="241" w:author="Zhao Xin" w:date="2014-11-06T09:34:00Z">
        <w:r w:rsidR="00DE2BC3">
          <w:rPr>
            <w:rFonts w:hint="eastAsia"/>
          </w:rPr>
          <w:t xml:space="preserve">left-shift the value </w:t>
        </w:r>
        <w:r w:rsidR="000221F5">
          <w:rPr>
            <w:rFonts w:hint="eastAsia"/>
          </w:rPr>
          <w:t xml:space="preserve">recovered in the current data vector, and then </w:t>
        </w:r>
        <w:r w:rsidR="001359FB">
          <w:rPr>
            <w:rFonts w:hint="eastAsia"/>
          </w:rPr>
          <w:t xml:space="preserve">add </w:t>
        </w:r>
      </w:ins>
      <w:ins w:id="242" w:author="Zhao Xin" w:date="2014-11-06T09:35:00Z">
        <w:r w:rsidR="003503FE">
          <w:rPr>
            <w:rFonts w:hint="eastAsia"/>
          </w:rPr>
          <w:t xml:space="preserve">it to </w:t>
        </w:r>
      </w:ins>
      <w:ins w:id="243" w:author="Zhao Xin" w:date="2014-11-06T09:34:00Z">
        <w:r w:rsidR="001359FB">
          <w:rPr>
            <w:rFonts w:hint="eastAsia"/>
          </w:rPr>
          <w:t xml:space="preserve">the </w:t>
        </w:r>
        <w:r w:rsidR="00C9784D">
          <w:rPr>
            <w:rFonts w:hint="eastAsia"/>
          </w:rPr>
          <w:t>value r</w:t>
        </w:r>
        <w:r w:rsidR="00C9784D">
          <w:rPr>
            <w:rFonts w:hint="eastAsia"/>
          </w:rPr>
          <w:t>e</w:t>
        </w:r>
        <w:r w:rsidR="00C9784D">
          <w:rPr>
            <w:rFonts w:hint="eastAsia"/>
          </w:rPr>
          <w:t>covered in the next data vector.</w:t>
        </w:r>
      </w:ins>
      <w:ins w:id="244" w:author="Zhao Xin" w:date="2014-11-06T09:35:00Z">
        <w:r w:rsidR="00C9784D">
          <w:rPr>
            <w:rFonts w:hint="eastAsia"/>
          </w:rPr>
          <w:t xml:space="preserve"> </w:t>
        </w:r>
      </w:ins>
      <w:r w:rsidR="00966A52" w:rsidRPr="00966A52">
        <w:t>The steps are repeated</w:t>
      </w:r>
      <w:r w:rsidR="004010C6">
        <w:t xml:space="preserve"> </w:t>
      </w:r>
      <w:r w:rsidR="009E79D6" w:rsidRPr="007137D8">
        <w:t>un</w:t>
      </w:r>
      <w:r w:rsidR="00C45D9D" w:rsidRPr="007137D8">
        <w:t>til all the integers</w:t>
      </w:r>
      <w:r w:rsidR="002A0A5A" w:rsidRPr="007137D8">
        <w:t xml:space="preserve"> are d</w:t>
      </w:r>
      <w:r w:rsidR="002A0A5A" w:rsidRPr="007137D8">
        <w:t>e</w:t>
      </w:r>
      <w:r w:rsidR="002A0A5A" w:rsidRPr="007137D8">
        <w:t>coded</w:t>
      </w:r>
      <w:r w:rsidR="00C45D9D" w:rsidRPr="007137D8">
        <w:t>.</w:t>
      </w:r>
    </w:p>
    <w:p w14:paraId="72AD8EB3" w14:textId="77777777" w:rsidR="00C45D9D" w:rsidRDefault="006E5712" w:rsidP="000E187A">
      <w:pPr>
        <w:pStyle w:val="Titre2"/>
      </w:pPr>
      <w:r>
        <w:t xml:space="preserve">SIMD-based </w:t>
      </w:r>
      <w:r w:rsidR="00B64F81">
        <w:t>Implementation</w:t>
      </w:r>
      <w:r>
        <w:t xml:space="preserve"> and </w:t>
      </w:r>
      <w:r w:rsidR="00C45D9D">
        <w:t>Optimization</w:t>
      </w:r>
    </w:p>
    <w:p w14:paraId="7C6A9740" w14:textId="5FF286B1" w:rsidR="00C45D9D" w:rsidRDefault="00D9797F" w:rsidP="00C90C24">
      <w:pPr>
        <w:pStyle w:val="InitialBodyText"/>
      </w:pPr>
      <w:r>
        <w:rPr>
          <w:rFonts w:hint="eastAsia"/>
        </w:rPr>
        <w:t xml:space="preserve">Similar to Group-Simple, </w:t>
      </w:r>
      <w:r w:rsidR="00C45D9D">
        <w:t xml:space="preserve">we can easily </w:t>
      </w:r>
      <w:r w:rsidR="00E12CEF">
        <w:rPr>
          <w:rFonts w:hint="eastAsia"/>
        </w:rPr>
        <w:t>implement</w:t>
      </w:r>
      <w:r w:rsidR="00E12CEF">
        <w:t xml:space="preserve"> </w:t>
      </w:r>
      <w:r w:rsidR="00C45D9D">
        <w:t>the SIMD-based version of Group-</w:t>
      </w:r>
      <w:r w:rsidR="00442821">
        <w:t>Scheme</w:t>
      </w:r>
      <w:r w:rsidR="00CB5FBE">
        <w:rPr>
          <w:rFonts w:hint="eastAsia"/>
        </w:rPr>
        <w:t>, i.e.</w:t>
      </w:r>
      <w:r w:rsidR="00442821">
        <w:t xml:space="preserve"> SIMD-Group-Scheme</w:t>
      </w:r>
      <w:r w:rsidR="00442821">
        <w:rPr>
          <w:rFonts w:hint="eastAsia"/>
        </w:rPr>
        <w:t>, whi</w:t>
      </w:r>
      <w:r w:rsidR="00640185">
        <w:rPr>
          <w:rFonts w:hint="eastAsia"/>
        </w:rPr>
        <w:t xml:space="preserve">ch </w:t>
      </w:r>
      <w:proofErr w:type="spellStart"/>
      <w:r w:rsidR="003552BB">
        <w:rPr>
          <w:rFonts w:hint="eastAsia"/>
        </w:rPr>
        <w:t>vectorizes</w:t>
      </w:r>
      <w:proofErr w:type="spellEnd"/>
      <w:r w:rsidR="003552BB">
        <w:t xml:space="preserve"> </w:t>
      </w:r>
      <w:r w:rsidR="00442821">
        <w:rPr>
          <w:rFonts w:hint="eastAsia"/>
        </w:rPr>
        <w:t xml:space="preserve">the encoding/decoding </w:t>
      </w:r>
      <w:r w:rsidR="003C6298">
        <w:rPr>
          <w:rFonts w:hint="eastAsia"/>
        </w:rPr>
        <w:t xml:space="preserve">operations for </w:t>
      </w:r>
      <w:r w:rsidR="00442821">
        <w:rPr>
          <w:rFonts w:hint="eastAsia"/>
        </w:rPr>
        <w:t xml:space="preserve">four consecutive integers in </w:t>
      </w:r>
      <w:r w:rsidR="00516F93">
        <w:rPr>
          <w:rFonts w:hint="eastAsia"/>
        </w:rPr>
        <w:t xml:space="preserve">a </w:t>
      </w:r>
      <w:r w:rsidR="00442821">
        <w:rPr>
          <w:rFonts w:hint="eastAsia"/>
        </w:rPr>
        <w:t xml:space="preserve">data </w:t>
      </w:r>
      <w:r w:rsidR="00274938">
        <w:rPr>
          <w:rFonts w:hint="eastAsia"/>
        </w:rPr>
        <w:t>vector</w:t>
      </w:r>
      <w:r w:rsidR="00442821">
        <w:rPr>
          <w:rFonts w:hint="eastAsia"/>
        </w:rPr>
        <w:t>.</w:t>
      </w:r>
      <w:r w:rsidR="00C90C24">
        <w:rPr>
          <w:rFonts w:hint="eastAsia"/>
        </w:rPr>
        <w:t xml:space="preserve"> </w:t>
      </w:r>
      <w:r w:rsidR="00C45D9D">
        <w:t xml:space="preserve">In this </w:t>
      </w:r>
      <w:r w:rsidR="00CB7515">
        <w:t>section</w:t>
      </w:r>
      <w:r w:rsidR="00C45D9D">
        <w:t xml:space="preserve">, we </w:t>
      </w:r>
      <w:r w:rsidR="0052414F">
        <w:rPr>
          <w:rFonts w:hint="eastAsia"/>
        </w:rPr>
        <w:t>present</w:t>
      </w:r>
      <w:r w:rsidR="0052414F">
        <w:t xml:space="preserve"> </w:t>
      </w:r>
      <w:r w:rsidR="00B2070C">
        <w:t>several</w:t>
      </w:r>
      <w:r w:rsidR="00C45D9D">
        <w:t xml:space="preserve"> o</w:t>
      </w:r>
      <w:r w:rsidR="00C45D9D">
        <w:t>p</w:t>
      </w:r>
      <w:r w:rsidR="00C45D9D">
        <w:t xml:space="preserve">timization </w:t>
      </w:r>
      <w:r w:rsidR="00CB7515">
        <w:t xml:space="preserve">techniques </w:t>
      </w:r>
      <w:r w:rsidR="00C45D9D">
        <w:t>for efficient implementation of Group-Scheme and SIMD-Group-Scheme.</w:t>
      </w:r>
    </w:p>
    <w:p w14:paraId="20395B9A" w14:textId="77777777" w:rsidR="004905FF" w:rsidRDefault="00C45D9D" w:rsidP="001A5AEC">
      <w:pPr>
        <w:pStyle w:val="Titre3"/>
      </w:pPr>
      <w:r w:rsidRPr="00566571">
        <w:t>Packed decoding technique for length descriptors</w:t>
      </w:r>
    </w:p>
    <w:p w14:paraId="537BE568" w14:textId="362453A1" w:rsidR="00C45D9D" w:rsidRPr="00CB518C" w:rsidRDefault="00C90B39" w:rsidP="00BB5B78">
      <w:pPr>
        <w:pStyle w:val="InitialBodyText"/>
      </w:pPr>
      <w:r>
        <w:rPr>
          <w:rFonts w:hint="eastAsia"/>
        </w:rPr>
        <w:t>O</w:t>
      </w:r>
      <w:r w:rsidR="00C45D9D" w:rsidRPr="00CB518C">
        <w:t xml:space="preserve">ur experiments empirically </w:t>
      </w:r>
      <w:r w:rsidR="00E471E5">
        <w:rPr>
          <w:rFonts w:hint="eastAsia"/>
        </w:rPr>
        <w:t>showed</w:t>
      </w:r>
      <w:r w:rsidR="00E471E5" w:rsidRPr="00CB518C">
        <w:t xml:space="preserve"> </w:t>
      </w:r>
      <w:r w:rsidR="00C45D9D" w:rsidRPr="00CB518C">
        <w:t xml:space="preserve">that the main bottleneck </w:t>
      </w:r>
      <w:r w:rsidR="00BB5B78" w:rsidRPr="00CB518C">
        <w:t>of the</w:t>
      </w:r>
      <w:r w:rsidR="00C45D9D" w:rsidRPr="00CB518C">
        <w:t xml:space="preserve"> decoding proc</w:t>
      </w:r>
      <w:r w:rsidR="00C45D9D" w:rsidRPr="00CB518C">
        <w:t>e</w:t>
      </w:r>
      <w:r w:rsidR="00BB5B78" w:rsidRPr="00CB518C">
        <w:t>dure lies</w:t>
      </w:r>
      <w:r w:rsidR="00C45D9D" w:rsidRPr="00CB518C">
        <w:t xml:space="preserve"> </w:t>
      </w:r>
      <w:r w:rsidR="00BB5B78" w:rsidRPr="00CB518C">
        <w:t xml:space="preserve">in </w:t>
      </w:r>
      <w:r w:rsidR="00CD77A0" w:rsidRPr="00CB518C">
        <w:t xml:space="preserve">recovering </w:t>
      </w:r>
      <w:r w:rsidR="00C45D9D" w:rsidRPr="00CB518C">
        <w:t xml:space="preserve">the length descriptors. It </w:t>
      </w:r>
      <w:r w:rsidR="00843408">
        <w:rPr>
          <w:rFonts w:hint="eastAsia"/>
        </w:rPr>
        <w:t>become</w:t>
      </w:r>
      <w:r w:rsidR="00D2008B">
        <w:t>s</w:t>
      </w:r>
      <w:r w:rsidR="00843408" w:rsidRPr="00CB518C">
        <w:t xml:space="preserve"> </w:t>
      </w:r>
      <w:r w:rsidR="00C45D9D" w:rsidRPr="00CB518C">
        <w:t xml:space="preserve">even worse </w:t>
      </w:r>
      <w:r w:rsidR="008671BF">
        <w:rPr>
          <w:rFonts w:hint="eastAsia"/>
        </w:rPr>
        <w:t>for</w:t>
      </w:r>
      <w:r w:rsidR="00C45D9D" w:rsidRPr="00CB518C">
        <w:t xml:space="preserve"> unary</w:t>
      </w:r>
      <w:r w:rsidR="00A95419" w:rsidRPr="00CB518C">
        <w:t>-</w:t>
      </w:r>
      <w:r w:rsidR="00C45D9D" w:rsidRPr="00CB518C">
        <w:t xml:space="preserve">coded length descriptors </w:t>
      </w:r>
      <w:r w:rsidR="001D7880">
        <w:rPr>
          <w:rFonts w:hint="eastAsia"/>
        </w:rPr>
        <w:t>since</w:t>
      </w:r>
      <w:r w:rsidR="00C91630">
        <w:t xml:space="preserve"> </w:t>
      </w:r>
      <w:r w:rsidR="00151466">
        <w:rPr>
          <w:rFonts w:hint="eastAsia"/>
        </w:rPr>
        <w:t>we have</w:t>
      </w:r>
      <w:r w:rsidR="00C45D9D" w:rsidRPr="00CB518C">
        <w:t xml:space="preserve"> to </w:t>
      </w:r>
      <w:r w:rsidR="007A68CA">
        <w:rPr>
          <w:rFonts w:hint="eastAsia"/>
        </w:rPr>
        <w:t>examine</w:t>
      </w:r>
      <w:r w:rsidR="00C45D9D" w:rsidRPr="00CB518C">
        <w:t xml:space="preserve"> whether </w:t>
      </w:r>
      <w:r w:rsidR="0040702A" w:rsidRPr="008E0FD4">
        <w:t>the current</w:t>
      </w:r>
      <w:r w:rsidR="0040702A" w:rsidRPr="00CB518C">
        <w:t xml:space="preserve"> </w:t>
      </w:r>
      <w:r w:rsidR="00C45D9D" w:rsidRPr="00CB518C">
        <w:t xml:space="preserve">bit is the end of a length descriptor </w:t>
      </w:r>
      <w:r w:rsidR="00AF3DC1">
        <w:t>by using</w:t>
      </w:r>
      <w:r w:rsidR="00AF3DC1" w:rsidRPr="00CB518C">
        <w:t xml:space="preserve"> </w:t>
      </w:r>
      <w:r w:rsidR="00506644">
        <w:rPr>
          <w:rFonts w:hint="eastAsia"/>
        </w:rPr>
        <w:t xml:space="preserve">the </w:t>
      </w:r>
      <w:r w:rsidR="00C45D9D" w:rsidRPr="00CB518C">
        <w:t xml:space="preserve">condition </w:t>
      </w:r>
      <w:r w:rsidR="00936FFD">
        <w:rPr>
          <w:rFonts w:hint="eastAsia"/>
        </w:rPr>
        <w:t>statements</w:t>
      </w:r>
      <w:r w:rsidR="00C45D9D" w:rsidRPr="00CB518C">
        <w:t xml:space="preserve">. To alleviate this problem, we propose </w:t>
      </w:r>
      <w:r w:rsidR="00592E0C">
        <w:rPr>
          <w:rFonts w:hint="eastAsia"/>
        </w:rPr>
        <w:t xml:space="preserve">to use </w:t>
      </w:r>
      <w:r w:rsidR="00C45D9D" w:rsidRPr="00CB518C">
        <w:t xml:space="preserve">the packed decoding technique </w:t>
      </w:r>
      <w:r w:rsidR="00861FB8">
        <w:rPr>
          <w:rFonts w:hint="eastAsia"/>
        </w:rPr>
        <w:t>[</w:t>
      </w:r>
      <w:proofErr w:type="spellStart"/>
      <w:r w:rsidR="00597945">
        <w:rPr>
          <w:rFonts w:hint="eastAsia"/>
        </w:rPr>
        <w:t>Lemire</w:t>
      </w:r>
      <w:proofErr w:type="spellEnd"/>
      <w:r w:rsidR="00597945">
        <w:rPr>
          <w:rFonts w:hint="eastAsia"/>
        </w:rPr>
        <w:t xml:space="preserve"> and </w:t>
      </w:r>
      <w:proofErr w:type="spellStart"/>
      <w:r w:rsidR="00597945">
        <w:rPr>
          <w:rFonts w:hint="eastAsia"/>
        </w:rPr>
        <w:t>Boystov</w:t>
      </w:r>
      <w:proofErr w:type="spellEnd"/>
      <w:r w:rsidR="00597945">
        <w:rPr>
          <w:rFonts w:hint="eastAsia"/>
        </w:rPr>
        <w:t xml:space="preserve"> 201</w:t>
      </w:r>
      <w:r w:rsidR="00597945">
        <w:t>4</w:t>
      </w:r>
      <w:r w:rsidR="00861FB8">
        <w:rPr>
          <w:rFonts w:hint="eastAsia"/>
        </w:rPr>
        <w:t xml:space="preserve">] </w:t>
      </w:r>
      <w:r w:rsidR="00C45D9D" w:rsidRPr="00CB518C">
        <w:t xml:space="preserve">to decode </w:t>
      </w:r>
      <w:r w:rsidR="007733C7" w:rsidRPr="00CB518C">
        <w:t xml:space="preserve">control </w:t>
      </w:r>
      <w:r w:rsidR="00C45D9D" w:rsidRPr="00CB518C">
        <w:t>patterns:</w:t>
      </w:r>
    </w:p>
    <w:p w14:paraId="531CA50A" w14:textId="77FF1B30" w:rsidR="00C45D9D" w:rsidRDefault="00A24525">
      <w:pPr>
        <w:pStyle w:val="InitialBodyTextIndent"/>
      </w:pPr>
      <w:r>
        <w:rPr>
          <w:rFonts w:hint="eastAsia"/>
        </w:rPr>
        <w:t>(a)</w:t>
      </w:r>
      <w:r w:rsidR="00C45D9D" w:rsidRPr="00F942AA">
        <w:rPr>
          <w:i/>
        </w:rPr>
        <w:t xml:space="preserve"> Unary LD: </w:t>
      </w:r>
      <w:r w:rsidR="006D0753">
        <w:t xml:space="preserve"> </w:t>
      </w:r>
      <w:r w:rsidR="006D0753">
        <w:rPr>
          <w:rFonts w:hint="eastAsia"/>
        </w:rPr>
        <w:t>At e</w:t>
      </w:r>
      <w:r w:rsidR="009A61B8">
        <w:rPr>
          <w:rFonts w:hint="eastAsia"/>
        </w:rPr>
        <w:t>ach time</w:t>
      </w:r>
      <w:r w:rsidR="00C957B6">
        <w:rPr>
          <w:rFonts w:hint="eastAsia"/>
        </w:rPr>
        <w:t>,</w:t>
      </w:r>
      <w:r w:rsidR="00C45D9D" w:rsidRPr="00F942AA">
        <w:t xml:space="preserve"> we rea</w:t>
      </w:r>
      <w:r w:rsidR="00581D11">
        <w:t xml:space="preserve">d </w:t>
      </w:r>
      <w:r w:rsidR="00D0053B">
        <w:rPr>
          <w:rFonts w:hint="eastAsia"/>
        </w:rPr>
        <w:t>a</w:t>
      </w:r>
      <w:r w:rsidR="00581D11">
        <w:t xml:space="preserve"> byte instead of </w:t>
      </w:r>
      <w:r w:rsidR="00D0053B">
        <w:rPr>
          <w:rFonts w:hint="eastAsia"/>
        </w:rPr>
        <w:t>a</w:t>
      </w:r>
      <w:r w:rsidR="00581D11">
        <w:rPr>
          <w:rFonts w:hint="eastAsia"/>
        </w:rPr>
        <w:t xml:space="preserve"> </w:t>
      </w:r>
      <w:r w:rsidR="00C45D9D" w:rsidRPr="00F942AA">
        <w:t xml:space="preserve">bit and decode all length descriptors </w:t>
      </w:r>
      <w:r w:rsidR="00E316B6">
        <w:rPr>
          <w:rFonts w:hint="eastAsia"/>
        </w:rPr>
        <w:t>in</w:t>
      </w:r>
      <w:r w:rsidR="00E316B6" w:rsidRPr="00F942AA">
        <w:t xml:space="preserve"> </w:t>
      </w:r>
      <w:r w:rsidR="00230DB2">
        <w:rPr>
          <w:rFonts w:hint="eastAsia"/>
        </w:rPr>
        <w:t>the</w:t>
      </w:r>
      <w:r w:rsidR="00C45D9D" w:rsidRPr="00F942AA">
        <w:t xml:space="preserve"> byte. </w:t>
      </w:r>
      <w:r w:rsidR="00C45D9D">
        <w:t xml:space="preserve">We </w:t>
      </w:r>
      <w:r w:rsidR="00EF6FDD">
        <w:rPr>
          <w:rFonts w:hint="eastAsia"/>
        </w:rPr>
        <w:t>compile</w:t>
      </w:r>
      <w:r w:rsidR="00C45D9D">
        <w:t xml:space="preserve"> a lookup table to speed </w:t>
      </w:r>
      <w:r w:rsidR="00C93AC3">
        <w:rPr>
          <w:rFonts w:hint="eastAsia"/>
        </w:rPr>
        <w:t xml:space="preserve">up </w:t>
      </w:r>
      <w:r w:rsidR="00C45D9D">
        <w:t>the decoding</w:t>
      </w:r>
      <w:r w:rsidR="008E0F16">
        <w:rPr>
          <w:rFonts w:hint="eastAsia"/>
        </w:rPr>
        <w:t xml:space="preserve"> process</w:t>
      </w:r>
      <w:r w:rsidR="00C45D9D">
        <w:t xml:space="preserve">. </w:t>
      </w:r>
      <w:r w:rsidR="00533E8F">
        <w:rPr>
          <w:rFonts w:hint="eastAsia"/>
        </w:rPr>
        <w:t>A</w:t>
      </w:r>
      <w:r w:rsidR="00955A30">
        <w:rPr>
          <w:rFonts w:hint="eastAsia"/>
        </w:rPr>
        <w:t>n</w:t>
      </w:r>
      <w:r w:rsidR="00533E8F">
        <w:t xml:space="preserve"> </w:t>
      </w:r>
      <w:r w:rsidR="00C45D9D">
        <w:t xml:space="preserve">8-bit unary sequence </w:t>
      </w:r>
      <w:r w:rsidR="009A2F63">
        <w:rPr>
          <w:rFonts w:hint="eastAsia"/>
        </w:rPr>
        <w:t>totally</w:t>
      </w:r>
      <w:r w:rsidR="009A2F63">
        <w:t xml:space="preserve"> </w:t>
      </w:r>
      <w:r w:rsidR="00C45D9D">
        <w:t>has 2</w:t>
      </w:r>
      <w:r w:rsidR="00C45D9D" w:rsidRPr="00DA2FC3">
        <w:rPr>
          <w:vertAlign w:val="superscript"/>
        </w:rPr>
        <w:t>8</w:t>
      </w:r>
      <w:r w:rsidR="00C45D9D">
        <w:t xml:space="preserve"> = 256 possibilities. </w:t>
      </w:r>
      <w:r w:rsidR="00664097">
        <w:rPr>
          <w:rFonts w:hint="eastAsia"/>
        </w:rPr>
        <w:t>Corresponding to the 256</w:t>
      </w:r>
      <w:r w:rsidR="00701366">
        <w:t> </w:t>
      </w:r>
      <w:r w:rsidR="00C00F93">
        <w:t>possibilities</w:t>
      </w:r>
      <w:r w:rsidR="00E36C4B">
        <w:rPr>
          <w:rFonts w:hint="eastAsia"/>
        </w:rPr>
        <w:t xml:space="preserve">, </w:t>
      </w:r>
      <w:r w:rsidR="00173066">
        <w:rPr>
          <w:rFonts w:hint="eastAsia"/>
        </w:rPr>
        <w:t>w</w:t>
      </w:r>
      <w:r w:rsidR="00C45D9D">
        <w:t xml:space="preserve">e </w:t>
      </w:r>
      <w:r w:rsidR="00E626B9">
        <w:rPr>
          <w:rFonts w:hint="eastAsia"/>
        </w:rPr>
        <w:t>generate</w:t>
      </w:r>
      <w:r w:rsidR="00C45D9D">
        <w:t xml:space="preserve"> all necessary </w:t>
      </w:r>
      <w:r w:rsidR="00314250">
        <w:t xml:space="preserve">decoding </w:t>
      </w:r>
      <w:r w:rsidR="00C45D9D">
        <w:t>information and store the i</w:t>
      </w:r>
      <w:r w:rsidR="00C45D9D">
        <w:t>n</w:t>
      </w:r>
      <w:r w:rsidR="00C45D9D">
        <w:t xml:space="preserve">formation </w:t>
      </w:r>
      <w:r w:rsidR="00655394">
        <w:rPr>
          <w:rFonts w:hint="eastAsia"/>
        </w:rPr>
        <w:t>with</w:t>
      </w:r>
      <w:r w:rsidR="00C45D9D">
        <w:t xml:space="preserve"> a</w:t>
      </w:r>
      <w:r w:rsidR="00235758">
        <w:rPr>
          <w:rFonts w:hint="eastAsia"/>
        </w:rPr>
        <w:t>n</w:t>
      </w:r>
      <w:r w:rsidR="00C45D9D">
        <w:t xml:space="preserve"> array of 256 </w:t>
      </w:r>
      <w:r w:rsidR="0083281A" w:rsidRPr="008E0FD4">
        <w:rPr>
          <w:i/>
        </w:rPr>
        <w:t>STRUCT</w:t>
      </w:r>
      <w:r w:rsidR="0083281A">
        <w:t xml:space="preserve"> </w:t>
      </w:r>
      <w:r w:rsidR="00C45D9D">
        <w:t xml:space="preserve">elements. Each element </w:t>
      </w:r>
      <w:r w:rsidR="00E928AE">
        <w:rPr>
          <w:rFonts w:hint="eastAsia"/>
        </w:rPr>
        <w:t>contains</w:t>
      </w:r>
      <w:r w:rsidR="00E928AE">
        <w:t xml:space="preserve"> </w:t>
      </w:r>
      <w:r w:rsidR="00C45D9D">
        <w:t>the follo</w:t>
      </w:r>
      <w:r w:rsidR="00C45D9D">
        <w:t>w</w:t>
      </w:r>
      <w:r w:rsidR="00C45D9D">
        <w:t>ing information: (1)</w:t>
      </w:r>
      <w:r w:rsidR="00545A2E">
        <w:rPr>
          <w:rFonts w:hint="eastAsia"/>
        </w:rPr>
        <w:t xml:space="preserve"> </w:t>
      </w:r>
      <w:r w:rsidR="001A618A">
        <w:rPr>
          <w:rFonts w:hint="eastAsia"/>
        </w:rPr>
        <w:t>t</w:t>
      </w:r>
      <w:r w:rsidR="001A618A">
        <w:t xml:space="preserve">he </w:t>
      </w:r>
      <w:r w:rsidR="00C45D9D">
        <w:t>number of encoded integers</w:t>
      </w:r>
      <w:r w:rsidR="00FF69A1">
        <w:rPr>
          <w:rFonts w:hint="eastAsia"/>
        </w:rPr>
        <w:t>,</w:t>
      </w:r>
      <w:r w:rsidR="00C45D9D">
        <w:t xml:space="preserve"> (2)</w:t>
      </w:r>
      <w:r w:rsidR="001A615B">
        <w:rPr>
          <w:rFonts w:hint="eastAsia"/>
        </w:rPr>
        <w:t xml:space="preserve"> t</w:t>
      </w:r>
      <w:r w:rsidR="001A615B">
        <w:t xml:space="preserve">he </w:t>
      </w:r>
      <w:r w:rsidR="00C45D9D">
        <w:t xml:space="preserve">bit </w:t>
      </w:r>
      <w:r w:rsidR="00C07DA0">
        <w:rPr>
          <w:rFonts w:hint="eastAsia"/>
        </w:rPr>
        <w:t>width</w:t>
      </w:r>
      <w:r w:rsidR="00C45D9D">
        <w:t xml:space="preserve"> of </w:t>
      </w:r>
      <w:r w:rsidR="007D3159">
        <w:t>an</w:t>
      </w:r>
      <w:r w:rsidR="00C45D9D">
        <w:t xml:space="preserve"> encoded integer</w:t>
      </w:r>
      <w:r w:rsidR="00112DC5">
        <w:rPr>
          <w:rFonts w:hint="eastAsia"/>
        </w:rPr>
        <w:t>,</w:t>
      </w:r>
      <w:r w:rsidR="00C45D9D">
        <w:t xml:space="preserve"> </w:t>
      </w:r>
      <w:r w:rsidR="00FF69A1">
        <w:t xml:space="preserve">and </w:t>
      </w:r>
      <w:r w:rsidR="00C45D9D">
        <w:t>(3)</w:t>
      </w:r>
      <w:r w:rsidR="00166E35">
        <w:rPr>
          <w:rFonts w:hint="eastAsia"/>
        </w:rPr>
        <w:t xml:space="preserve"> t</w:t>
      </w:r>
      <w:r w:rsidR="00166E35">
        <w:t xml:space="preserve">he </w:t>
      </w:r>
      <w:r w:rsidR="00C45D9D">
        <w:t xml:space="preserve">length of the last </w:t>
      </w:r>
      <w:r w:rsidR="00C15ED9">
        <w:rPr>
          <w:rFonts w:hint="eastAsia"/>
        </w:rPr>
        <w:t xml:space="preserve">consecutive </w:t>
      </w:r>
      <w:r w:rsidR="00C45D9D">
        <w:t>“1”s subse</w:t>
      </w:r>
      <w:r w:rsidR="003C41C6">
        <w:t>quence without an ending zero</w:t>
      </w:r>
      <w:r w:rsidR="00C45D9D">
        <w:t xml:space="preserve"> (</w:t>
      </w:r>
      <w:r w:rsidR="002848DB">
        <w:rPr>
          <w:rFonts w:hint="eastAsia"/>
        </w:rPr>
        <w:t xml:space="preserve">i.e. </w:t>
      </w:r>
      <w:r w:rsidR="00C85043">
        <w:rPr>
          <w:rFonts w:hint="eastAsia"/>
        </w:rPr>
        <w:t>in the format of</w:t>
      </w:r>
      <w:r w:rsidR="00C45D9D">
        <w:t xml:space="preserve"> </w:t>
      </w:r>
      <w:r w:rsidR="00ED475C">
        <w:t>“</w:t>
      </w:r>
      <w:r w:rsidR="00C45D9D">
        <w:t>1</w:t>
      </w:r>
      <w:r w:rsidR="00BA5825">
        <w:rPr>
          <w:rFonts w:hint="eastAsia"/>
        </w:rPr>
        <w:t>1</w:t>
      </w:r>
      <w:r w:rsidR="00C45D9D">
        <w:t>…1</w:t>
      </w:r>
      <w:r w:rsidR="00ED475C">
        <w:t>”</w:t>
      </w:r>
      <w:r w:rsidR="00C45D9D">
        <w:t xml:space="preserve">). For example, </w:t>
      </w:r>
      <w:r w:rsidR="00454DB2">
        <w:rPr>
          <w:rFonts w:hint="eastAsia"/>
        </w:rPr>
        <w:t>a</w:t>
      </w:r>
      <w:r w:rsidR="00C45D9D">
        <w:t xml:space="preserve"> </w:t>
      </w:r>
      <w:r w:rsidR="00A06D65">
        <w:t xml:space="preserve">unary sequence </w:t>
      </w:r>
      <w:r w:rsidR="0090520B">
        <w:t>“</w:t>
      </w:r>
      <w:r w:rsidR="00A06D65">
        <w:t>10110011</w:t>
      </w:r>
      <w:r w:rsidR="00D15E10">
        <w:t>”</w:t>
      </w:r>
      <w:r w:rsidR="00A06D65">
        <w:t xml:space="preserve"> (</w:t>
      </w:r>
      <w:r w:rsidR="00703D5A">
        <w:t>left to right</w:t>
      </w:r>
      <w:r w:rsidR="00C45D9D">
        <w:t>) can be decomposed into four parts</w:t>
      </w:r>
      <w:r w:rsidR="00FB65C3">
        <w:rPr>
          <w:rFonts w:hint="eastAsia"/>
        </w:rPr>
        <w:t>:</w:t>
      </w:r>
      <w:r w:rsidR="00C45D9D">
        <w:t xml:space="preserve"> “10”, “110”, “0” and “11”. We can </w:t>
      </w:r>
      <w:r w:rsidR="00965701">
        <w:rPr>
          <w:rFonts w:hint="eastAsia"/>
        </w:rPr>
        <w:t>obtain</w:t>
      </w:r>
      <w:r w:rsidR="00965701">
        <w:t xml:space="preserve"> </w:t>
      </w:r>
      <w:r w:rsidR="00C45D9D">
        <w:t xml:space="preserve">three length descriptors: 2, 3 and 1. Note that the last subsequence “11” </w:t>
      </w:r>
      <w:r w:rsidR="00742C09">
        <w:t>contains</w:t>
      </w:r>
      <w:r w:rsidR="00C45D9D">
        <w:t xml:space="preserve"> two </w:t>
      </w:r>
      <w:r w:rsidR="00BB7F4A" w:rsidRPr="000F3FA9">
        <w:rPr>
          <w:rFonts w:hint="eastAsia"/>
        </w:rPr>
        <w:t>1</w:t>
      </w:r>
      <w:r w:rsidR="00BB7F4A">
        <w:rPr>
          <w:rFonts w:hint="eastAsia"/>
        </w:rPr>
        <w:t>s</w:t>
      </w:r>
      <w:r w:rsidR="00C45D9D">
        <w:t xml:space="preserve"> but </w:t>
      </w:r>
      <w:r w:rsidR="000A0CF8">
        <w:rPr>
          <w:rFonts w:hint="eastAsia"/>
        </w:rPr>
        <w:t xml:space="preserve">does </w:t>
      </w:r>
      <w:r w:rsidR="00C45D9D">
        <w:t xml:space="preserve">not </w:t>
      </w:r>
      <w:r w:rsidR="000A0CF8">
        <w:rPr>
          <w:rFonts w:hint="eastAsia"/>
        </w:rPr>
        <w:t>end</w:t>
      </w:r>
      <w:r w:rsidR="00D03C3F">
        <w:rPr>
          <w:rFonts w:hint="eastAsia"/>
        </w:rPr>
        <w:t xml:space="preserve"> with a </w:t>
      </w:r>
      <w:r w:rsidR="003C5181" w:rsidRPr="000F3FA9">
        <w:t>0</w:t>
      </w:r>
      <w:r w:rsidR="00C45D9D">
        <w:t xml:space="preserve">. To deal with </w:t>
      </w:r>
      <w:r w:rsidR="00BD674E">
        <w:t xml:space="preserve">such </w:t>
      </w:r>
      <w:r w:rsidR="00C45D9D">
        <w:t>cross-byte length descriptors, we re</w:t>
      </w:r>
      <w:r w:rsidR="00C45D9D">
        <w:t>c</w:t>
      </w:r>
      <w:r w:rsidR="00C45D9D">
        <w:t xml:space="preserve">ord the incomplete part, and insert </w:t>
      </w:r>
      <w:r w:rsidR="00621D69">
        <w:rPr>
          <w:rFonts w:hint="eastAsia"/>
        </w:rPr>
        <w:t>it</w:t>
      </w:r>
      <w:r w:rsidR="00C45D9D">
        <w:t xml:space="preserve"> at the beginning of the next 8-bit </w:t>
      </w:r>
      <w:r w:rsidR="00AE6EF3">
        <w:rPr>
          <w:rFonts w:hint="eastAsia"/>
        </w:rPr>
        <w:t>data</w:t>
      </w:r>
      <w:r w:rsidR="00C45D9D">
        <w:t xml:space="preserve">. </w:t>
      </w:r>
      <w:del w:id="245" w:author="Zhao Xin" w:date="2014-11-05T13:10:00Z">
        <w:r w:rsidR="00C45D9D" w:rsidDel="00222CD5">
          <w:delText xml:space="preserve"> </w:delText>
        </w:r>
      </w:del>
    </w:p>
    <w:p w14:paraId="0CF45DCF" w14:textId="0C2D1068" w:rsidR="00C45D9D" w:rsidRPr="0089672A" w:rsidRDefault="007553F7" w:rsidP="00F942AA">
      <w:pPr>
        <w:pStyle w:val="InitialBodyTextIndent"/>
        <w:rPr>
          <w:b/>
        </w:rPr>
      </w:pPr>
      <w:r w:rsidRPr="00E22DA4">
        <w:t>(b)</w:t>
      </w:r>
      <w:r w:rsidR="00C45D9D" w:rsidRPr="00E22DA4">
        <w:t xml:space="preserve"> </w:t>
      </w:r>
      <w:commentRangeStart w:id="246"/>
      <w:r w:rsidR="00C45D9D" w:rsidRPr="00E22DA4">
        <w:rPr>
          <w:i/>
        </w:rPr>
        <w:t>Binary LD</w:t>
      </w:r>
      <w:r w:rsidR="00C45D9D" w:rsidRPr="00E22DA4">
        <w:t xml:space="preserve">: </w:t>
      </w:r>
      <w:r w:rsidR="00CA3ED5" w:rsidRPr="00E22DA4">
        <w:t xml:space="preserve">Similar to unary LD, we can use </w:t>
      </w:r>
      <w:r w:rsidR="00701366">
        <w:t>a</w:t>
      </w:r>
      <w:r w:rsidR="00C45D9D" w:rsidRPr="00E22DA4">
        <w:t xml:space="preserve"> packed decoding technique</w:t>
      </w:r>
      <w:r w:rsidR="00BB766E" w:rsidRPr="00E22DA4">
        <w:t xml:space="preserve"> by using lookup table</w:t>
      </w:r>
      <w:r w:rsidR="00F845D4">
        <w:t>s</w:t>
      </w:r>
      <w:r w:rsidR="00C45D9D" w:rsidRPr="00E22DA4">
        <w:t xml:space="preserve">. </w:t>
      </w:r>
      <w:r w:rsidR="00C40D49" w:rsidRPr="00E22DA4">
        <w:t>A</w:t>
      </w:r>
      <w:r w:rsidR="00A70376">
        <w:t>n</w:t>
      </w:r>
      <w:r w:rsidR="00C45D9D" w:rsidRPr="00E22DA4">
        <w:t xml:space="preserve"> </w:t>
      </w:r>
      <w:r w:rsidR="00A70376" w:rsidRPr="00E22DA4">
        <w:t xml:space="preserve">extra </w:t>
      </w:r>
      <w:r w:rsidR="00CD170B">
        <w:t>type of information is needed: t</w:t>
      </w:r>
      <w:r w:rsidR="00C45D9D" w:rsidRPr="00E22DA4">
        <w:t>he total</w:t>
      </w:r>
      <w:r w:rsidR="00540706" w:rsidRPr="008E0FD4">
        <w:t xml:space="preserve"> number of</w:t>
      </w:r>
      <w:r w:rsidR="00C45D9D" w:rsidRPr="00E22DA4">
        <w:t xml:space="preserve"> bits actually </w:t>
      </w:r>
      <w:del w:id="247" w:author="hp" w:date="2014-11-06T14:49:00Z">
        <w:r w:rsidR="00623053" w:rsidRPr="008E0FD4" w:rsidDel="00FA3654">
          <w:delText>stored</w:delText>
        </w:r>
        <w:r w:rsidR="00623053" w:rsidRPr="00E22DA4" w:rsidDel="00FA3654">
          <w:delText xml:space="preserve"> </w:delText>
        </w:r>
      </w:del>
      <w:ins w:id="248" w:author="hp" w:date="2014-11-06T14:49:00Z">
        <w:r w:rsidR="00FA3654">
          <w:t>used</w:t>
        </w:r>
        <w:r w:rsidR="00FA3654" w:rsidRPr="00E22DA4">
          <w:t xml:space="preserve"> </w:t>
        </w:r>
      </w:ins>
      <w:r w:rsidR="00C45D9D" w:rsidRPr="00E22DA4">
        <w:t xml:space="preserve">in a </w:t>
      </w:r>
      <w:r w:rsidR="0098718F">
        <w:rPr>
          <w:rFonts w:hint="eastAsia"/>
        </w:rPr>
        <w:t>data component</w:t>
      </w:r>
      <w:ins w:id="249" w:author="hp" w:date="2014-11-06T16:09:00Z">
        <w:r w:rsidR="008B1276">
          <w:t xml:space="preserve"> for an 8-bit </w:t>
        </w:r>
        <w:r w:rsidR="008531CC">
          <w:t xml:space="preserve">or 16-bit </w:t>
        </w:r>
        <w:r w:rsidR="008B1276">
          <w:t>control sequence</w:t>
        </w:r>
      </w:ins>
      <w:r w:rsidR="00C45D9D" w:rsidRPr="00E22DA4">
        <w:t>. This info</w:t>
      </w:r>
      <w:r w:rsidR="00C45D9D" w:rsidRPr="00E22DA4">
        <w:t>r</w:t>
      </w:r>
      <w:r w:rsidR="00C45D9D" w:rsidRPr="00E22DA4">
        <w:lastRenderedPageBreak/>
        <w:t xml:space="preserve">mation can help determine the </w:t>
      </w:r>
      <w:r w:rsidR="006B6DEB" w:rsidRPr="008E0FD4">
        <w:t xml:space="preserve">current </w:t>
      </w:r>
      <w:r w:rsidR="00F81952" w:rsidRPr="008E0FD4">
        <w:t xml:space="preserve">pointer </w:t>
      </w:r>
      <w:r w:rsidR="006A7DD5">
        <w:t>for</w:t>
      </w:r>
      <w:r w:rsidR="00F81952" w:rsidRPr="008E0FD4">
        <w:t xml:space="preserve"> the </w:t>
      </w:r>
      <w:r w:rsidR="001E50D7">
        <w:rPr>
          <w:rFonts w:hint="eastAsia"/>
        </w:rPr>
        <w:t>data component</w:t>
      </w:r>
      <w:r w:rsidR="001E50D7" w:rsidRPr="00E22DA4">
        <w:t xml:space="preserve"> </w:t>
      </w:r>
      <w:r w:rsidR="00C45D9D" w:rsidRPr="00E22DA4">
        <w:t xml:space="preserve">and </w:t>
      </w:r>
      <w:r w:rsidR="00DA2FC3" w:rsidRPr="00E22DA4">
        <w:t xml:space="preserve">bit offset within the </w:t>
      </w:r>
      <w:r w:rsidR="009A60ED">
        <w:rPr>
          <w:rFonts w:hint="eastAsia"/>
        </w:rPr>
        <w:t xml:space="preserve">data </w:t>
      </w:r>
      <w:commentRangeStart w:id="250"/>
      <w:r w:rsidR="009A60ED">
        <w:rPr>
          <w:rFonts w:hint="eastAsia"/>
        </w:rPr>
        <w:t>component</w:t>
      </w:r>
      <w:commentRangeEnd w:id="250"/>
      <w:r w:rsidR="00D51E97">
        <w:rPr>
          <w:rStyle w:val="Marquedecommentaire"/>
          <w:rFonts w:ascii="Times New Roman" w:hAnsi="Times New Roman"/>
          <w:lang w:eastAsia="en-US"/>
        </w:rPr>
        <w:commentReference w:id="250"/>
      </w:r>
      <w:r w:rsidR="00C45D9D" w:rsidRPr="00E22DA4">
        <w:t xml:space="preserve">. </w:t>
      </w:r>
      <w:commentRangeEnd w:id="246"/>
      <w:r w:rsidR="00C96D23">
        <w:rPr>
          <w:rStyle w:val="Marquedecommentaire"/>
          <w:rFonts w:ascii="Times New Roman" w:hAnsi="Times New Roman"/>
          <w:lang w:eastAsia="en-US"/>
        </w:rPr>
        <w:commentReference w:id="246"/>
      </w:r>
    </w:p>
    <w:p w14:paraId="15BF7444" w14:textId="77777777" w:rsidR="0000498C" w:rsidRDefault="00C45D9D" w:rsidP="00225C47">
      <w:pPr>
        <w:pStyle w:val="InitialBodyTextIndent"/>
      </w:pPr>
      <w:r>
        <w:t xml:space="preserve">Based on our </w:t>
      </w:r>
      <w:r w:rsidR="00566370">
        <w:t>experiments</w:t>
      </w:r>
      <w:r>
        <w:t xml:space="preserve">, </w:t>
      </w:r>
      <w:r w:rsidR="00696737">
        <w:t xml:space="preserve">the </w:t>
      </w:r>
      <w:r w:rsidRPr="00FF0012">
        <w:rPr>
          <w:i/>
        </w:rPr>
        <w:t>packed decoding technique</w:t>
      </w:r>
      <w:r>
        <w:t xml:space="preserve"> for length descriptor</w:t>
      </w:r>
      <w:r w:rsidR="00002B3B">
        <w:rPr>
          <w:rFonts w:hint="eastAsia"/>
        </w:rPr>
        <w:t>s</w:t>
      </w:r>
      <w:r>
        <w:t xml:space="preserve"> can yield about 50% </w:t>
      </w:r>
      <w:r w:rsidR="003350FA">
        <w:rPr>
          <w:rFonts w:hint="eastAsia"/>
        </w:rPr>
        <w:t>improvement</w:t>
      </w:r>
      <w:r>
        <w:t xml:space="preserve"> </w:t>
      </w:r>
      <w:r w:rsidR="00E72BBD">
        <w:t>at</w:t>
      </w:r>
      <w:r w:rsidR="00951300">
        <w:t xml:space="preserve"> </w:t>
      </w:r>
      <w:r w:rsidR="00963DFF">
        <w:rPr>
          <w:rFonts w:hint="eastAsia"/>
        </w:rPr>
        <w:t xml:space="preserve">the </w:t>
      </w:r>
      <w:r>
        <w:t xml:space="preserve">decoding speed </w:t>
      </w:r>
      <w:r w:rsidR="00AB4327">
        <w:rPr>
          <w:rFonts w:hint="eastAsia"/>
        </w:rPr>
        <w:t>for</w:t>
      </w:r>
      <w:r w:rsidR="00AB4327">
        <w:t xml:space="preserve"> </w:t>
      </w:r>
      <w:r>
        <w:t>most</w:t>
      </w:r>
      <w:r w:rsidR="009C346B">
        <w:rPr>
          <w:rFonts w:hint="eastAsia"/>
        </w:rPr>
        <w:t xml:space="preserve"> </w:t>
      </w:r>
      <w:r>
        <w:t>algorithms in Group-Scheme</w:t>
      </w:r>
      <w:r w:rsidR="007A53E8">
        <w:t xml:space="preserve"> famil</w:t>
      </w:r>
      <w:r w:rsidR="00925465">
        <w:t>y</w:t>
      </w:r>
      <w:r>
        <w:t>.</w:t>
      </w:r>
    </w:p>
    <w:p w14:paraId="6CDC12AB" w14:textId="57739FDA" w:rsidR="00C45D9D" w:rsidRPr="001921A8" w:rsidRDefault="00C45D9D" w:rsidP="001A5AEC">
      <w:pPr>
        <w:pStyle w:val="Titre3"/>
      </w:pPr>
      <w:r w:rsidRPr="001921A8">
        <w:t xml:space="preserve">SIMD-based </w:t>
      </w:r>
      <w:r w:rsidR="00095BFA">
        <w:t>g</w:t>
      </w:r>
      <w:r w:rsidR="00095BFA" w:rsidRPr="001921A8">
        <w:t xml:space="preserve">roup </w:t>
      </w:r>
      <w:r w:rsidR="00095BFA">
        <w:t>u</w:t>
      </w:r>
      <w:r w:rsidR="00095BFA" w:rsidRPr="001921A8">
        <w:t xml:space="preserve">npacking </w:t>
      </w:r>
      <w:r w:rsidRPr="001921A8">
        <w:t>for SIMD-Group-Scheme</w:t>
      </w:r>
    </w:p>
    <w:p w14:paraId="0F74D7D6" w14:textId="1E8816C7" w:rsidR="00C45D9D" w:rsidRPr="00A47103" w:rsidRDefault="003F0267" w:rsidP="00EC57EC">
      <w:pPr>
        <w:pStyle w:val="InitialBodyText"/>
      </w:pPr>
      <w:r>
        <w:rPr>
          <w:rFonts w:hint="eastAsia"/>
        </w:rPr>
        <w:t>W</w:t>
      </w:r>
      <w:r w:rsidR="00CC7BF6">
        <w:t>e</w:t>
      </w:r>
      <w:r w:rsidR="00C45D9D" w:rsidRPr="00232581">
        <w:t xml:space="preserve"> </w:t>
      </w:r>
      <w:r w:rsidR="00CC7BF6">
        <w:t xml:space="preserve">not only </w:t>
      </w:r>
      <w:r w:rsidR="00C45D9D" w:rsidRPr="00232581">
        <w:t>use the packed decoding technique to simultaneously decode several length descriptors</w:t>
      </w:r>
      <w:r w:rsidR="00CC7BF6">
        <w:t>, we also use it to decode the data area</w:t>
      </w:r>
      <w:r w:rsidR="00C45D9D" w:rsidRPr="00232581">
        <w:t xml:space="preserve">. </w:t>
      </w:r>
      <w:r w:rsidR="00C45D9D" w:rsidRPr="00D235D6">
        <w:t xml:space="preserve">For </w:t>
      </w:r>
      <w:r w:rsidR="00355F45">
        <w:rPr>
          <w:rFonts w:hint="eastAsia"/>
        </w:rPr>
        <w:t>each</w:t>
      </w:r>
      <w:r w:rsidR="00B053B7">
        <w:t xml:space="preserve"> </w:t>
      </w:r>
      <w:r w:rsidR="00C45D9D" w:rsidRPr="00D235D6">
        <w:t>8-bit</w:t>
      </w:r>
      <w:ins w:id="251" w:author="hp" w:date="2014-11-06T14:53:00Z">
        <w:r w:rsidR="000F29D6">
          <w:t xml:space="preserve"> or 16-bit</w:t>
        </w:r>
      </w:ins>
      <w:ins w:id="252" w:author="Zhao Xin" w:date="2014-11-05T13:42:00Z">
        <w:r w:rsidR="0069595D">
          <w:rPr>
            <w:rFonts w:hint="eastAsia"/>
          </w:rPr>
          <w:t xml:space="preserve"> </w:t>
        </w:r>
      </w:ins>
      <w:ins w:id="253" w:author="Zhao Xin" w:date="2014-11-05T16:38:00Z">
        <w:r w:rsidR="00CD149F">
          <w:rPr>
            <w:rFonts w:hint="eastAsia"/>
          </w:rPr>
          <w:t xml:space="preserve">control </w:t>
        </w:r>
        <w:r w:rsidR="006F18DF">
          <w:rPr>
            <w:rFonts w:hint="eastAsia"/>
          </w:rPr>
          <w:t>sequence</w:t>
        </w:r>
      </w:ins>
      <w:del w:id="254" w:author="Zhao Xin" w:date="2014-11-05T16:38:00Z">
        <w:r w:rsidR="00C45D9D" w:rsidRPr="00D235D6" w:rsidDel="003E220C">
          <w:delText xml:space="preserve"> </w:delText>
        </w:r>
      </w:del>
      <w:del w:id="255" w:author="Zhao Xin" w:date="2014-11-05T13:41:00Z">
        <w:r w:rsidR="00792881" w:rsidRPr="00D235D6" w:rsidDel="00842001">
          <w:delText>pattern</w:delText>
        </w:r>
        <w:r w:rsidR="00F41E35" w:rsidDel="00842001">
          <w:rPr>
            <w:rFonts w:hint="eastAsia"/>
          </w:rPr>
          <w:delText xml:space="preserve"> data</w:delText>
        </w:r>
      </w:del>
      <w:r w:rsidR="00C45D9D" w:rsidRPr="00D235D6">
        <w:t xml:space="preserve">, we </w:t>
      </w:r>
      <w:r w:rsidR="0069555C">
        <w:t>have</w:t>
      </w:r>
      <w:r w:rsidR="00CA35A9">
        <w:t xml:space="preserve"> </w:t>
      </w:r>
      <w:r w:rsidR="00BC3F25" w:rsidRPr="008E0FD4">
        <w:t xml:space="preserve">a sequence of </w:t>
      </w:r>
      <w:r w:rsidR="00C45D9D" w:rsidRPr="00D235D6">
        <w:t>SIMD assembl</w:t>
      </w:r>
      <w:r w:rsidR="003E4277">
        <w:t>y</w:t>
      </w:r>
      <w:r w:rsidR="00C45D9D" w:rsidRPr="00D235D6">
        <w:t xml:space="preserve"> instruction</w:t>
      </w:r>
      <w:r w:rsidR="00E12DBA" w:rsidRPr="008E0FD4">
        <w:t>s</w:t>
      </w:r>
      <w:r w:rsidR="00C45D9D" w:rsidRPr="00D235D6">
        <w:t xml:space="preserve"> to decode </w:t>
      </w:r>
      <w:r w:rsidR="00F67070">
        <w:t xml:space="preserve">the </w:t>
      </w:r>
      <w:r w:rsidR="00985EA0">
        <w:rPr>
          <w:rFonts w:hint="eastAsia"/>
        </w:rPr>
        <w:t xml:space="preserve">corresponding </w:t>
      </w:r>
      <w:r w:rsidR="00C45D9D" w:rsidRPr="00D235D6">
        <w:t xml:space="preserve">integers. </w:t>
      </w:r>
      <w:r w:rsidR="00363FBF">
        <w:rPr>
          <w:rFonts w:hint="eastAsia"/>
        </w:rPr>
        <w:t>Th</w:t>
      </w:r>
      <w:r w:rsidR="0046185E">
        <w:t>is</w:t>
      </w:r>
      <w:r w:rsidR="00363FBF">
        <w:rPr>
          <w:rFonts w:hint="eastAsia"/>
        </w:rPr>
        <w:t xml:space="preserve"> optimization </w:t>
      </w:r>
      <w:r w:rsidR="0046185E">
        <w:rPr>
          <w:rFonts w:hint="eastAsia"/>
        </w:rPr>
        <w:t>t</w:t>
      </w:r>
      <w:r w:rsidR="0046185E">
        <w:t xml:space="preserve">echnique </w:t>
      </w:r>
      <w:r w:rsidR="00C45D9D">
        <w:t xml:space="preserve">is </w:t>
      </w:r>
      <w:r w:rsidR="00BE289C">
        <w:rPr>
          <w:rFonts w:hint="eastAsia"/>
        </w:rPr>
        <w:t xml:space="preserve">effective to </w:t>
      </w:r>
      <w:r w:rsidR="00C45D9D">
        <w:t xml:space="preserve">reduce </w:t>
      </w:r>
      <w:r w:rsidR="00424172">
        <w:rPr>
          <w:rFonts w:hint="eastAsia"/>
        </w:rPr>
        <w:t xml:space="preserve">the </w:t>
      </w:r>
      <w:r w:rsidR="0049063F">
        <w:rPr>
          <w:rFonts w:hint="eastAsia"/>
        </w:rPr>
        <w:t>upda</w:t>
      </w:r>
      <w:r w:rsidR="0049063F">
        <w:rPr>
          <w:rFonts w:hint="eastAsia"/>
        </w:rPr>
        <w:t>t</w:t>
      </w:r>
      <w:r w:rsidR="0049063F">
        <w:rPr>
          <w:rFonts w:hint="eastAsia"/>
        </w:rPr>
        <w:t xml:space="preserve">ing </w:t>
      </w:r>
      <w:r w:rsidR="00424172">
        <w:rPr>
          <w:rFonts w:hint="eastAsia"/>
        </w:rPr>
        <w:t xml:space="preserve">operations of </w:t>
      </w:r>
      <w:r w:rsidR="00C45D9D">
        <w:t xml:space="preserve">bit offset </w:t>
      </w:r>
      <w:r w:rsidR="00C45D9D" w:rsidRPr="00516270">
        <w:t xml:space="preserve">for </w:t>
      </w:r>
      <w:proofErr w:type="spellStart"/>
      <w:r w:rsidR="00B63C07">
        <w:rPr>
          <w:rFonts w:hint="eastAsia"/>
        </w:rPr>
        <w:t>vectorized</w:t>
      </w:r>
      <w:proofErr w:type="spellEnd"/>
      <w:r w:rsidR="00C45D9D" w:rsidRPr="00516270">
        <w:t xml:space="preserve"> shifting right/left instructions.</w:t>
      </w:r>
      <w:r w:rsidR="00C45D9D">
        <w:t xml:space="preserve"> </w:t>
      </w:r>
      <w:r w:rsidR="0046185E">
        <w:t>W</w:t>
      </w:r>
      <w:r w:rsidR="00C45D9D">
        <w:t xml:space="preserve">e </w:t>
      </w:r>
      <w:r w:rsidR="00BA6710">
        <w:rPr>
          <w:rFonts w:hint="eastAsia"/>
        </w:rPr>
        <w:t>describe</w:t>
      </w:r>
      <w:r w:rsidR="00C45D9D">
        <w:t xml:space="preserve"> the</w:t>
      </w:r>
      <w:r w:rsidR="00AB134E">
        <w:rPr>
          <w:rFonts w:hint="eastAsia"/>
        </w:rPr>
        <w:t xml:space="preserve"> implementation</w:t>
      </w:r>
      <w:r w:rsidR="00C45D9D">
        <w:t xml:space="preserve"> de</w:t>
      </w:r>
      <w:r w:rsidR="00C45D9D" w:rsidRPr="00A47103">
        <w:t>tails of these assemble functions</w:t>
      </w:r>
      <w:r w:rsidR="004B2EA6" w:rsidRPr="00A47103">
        <w:t xml:space="preserve"> respectively for</w:t>
      </w:r>
      <w:r w:rsidR="00C45D9D" w:rsidRPr="00A47103">
        <w:t xml:space="preserve"> unary and binary LD</w:t>
      </w:r>
      <w:r w:rsidR="0046185E">
        <w:t>:</w:t>
      </w:r>
    </w:p>
    <w:p w14:paraId="1088F0A1" w14:textId="2AF86D9E" w:rsidR="00C45D9D" w:rsidRDefault="002228B3" w:rsidP="00F942AA">
      <w:pPr>
        <w:pStyle w:val="InitialBodyTextIndent"/>
      </w:pPr>
      <w:r w:rsidRPr="00A47103">
        <w:t>(1)</w:t>
      </w:r>
      <w:r w:rsidR="0009795F" w:rsidRPr="00A47103">
        <w:t xml:space="preserve"> </w:t>
      </w:r>
      <w:r w:rsidR="00C45D9D" w:rsidRPr="00A47103">
        <w:rPr>
          <w:i/>
        </w:rPr>
        <w:t xml:space="preserve">Unary LD: </w:t>
      </w:r>
      <w:r w:rsidR="00C45D9D" w:rsidRPr="00A47103">
        <w:t xml:space="preserve">Assume </w:t>
      </w:r>
      <w:r w:rsidR="005648E3">
        <w:rPr>
          <w:rFonts w:hint="eastAsia"/>
        </w:rPr>
        <w:t xml:space="preserve">that </w:t>
      </w:r>
      <w:r w:rsidR="00C45D9D" w:rsidRPr="00A47103">
        <w:t>there are 4</w:t>
      </w:r>
      <w:r w:rsidR="00C45D9D" w:rsidRPr="00A47103">
        <w:rPr>
          <w:i/>
        </w:rPr>
        <w:t>m</w:t>
      </w:r>
      <w:r w:rsidR="00C45D9D" w:rsidRPr="00A47103">
        <w:t xml:space="preserve"> integers to be decoded according to </w:t>
      </w:r>
      <w:r w:rsidR="00821F89" w:rsidRPr="00A47103">
        <w:t xml:space="preserve">an </w:t>
      </w:r>
      <w:r w:rsidR="00C45D9D" w:rsidRPr="00A47103">
        <w:t xml:space="preserve">8-bit unary </w:t>
      </w:r>
      <w:r w:rsidR="00765FFD">
        <w:rPr>
          <w:rFonts w:hint="eastAsia"/>
        </w:rPr>
        <w:t>pattern</w:t>
      </w:r>
      <w:r w:rsidR="00E8565B" w:rsidRPr="008E0FD4">
        <w:t xml:space="preserve"> </w:t>
      </w:r>
      <w:r w:rsidR="00E60D64">
        <w:rPr>
          <w:rFonts w:hint="eastAsia"/>
        </w:rPr>
        <w:t xml:space="preserve">data </w:t>
      </w:r>
      <w:r w:rsidR="00E8565B" w:rsidRPr="008E0FD4">
        <w:t>in control area</w:t>
      </w:r>
      <w:r w:rsidR="00C45D9D" w:rsidRPr="00A47103">
        <w:t xml:space="preserve">, </w:t>
      </w:r>
      <w:r w:rsidR="00C45D9D" w:rsidRPr="00F942AA">
        <w:t xml:space="preserve">where </w:t>
      </w:r>
      <w:r w:rsidR="00C45D9D" w:rsidRPr="00F942AA">
        <w:rPr>
          <w:i/>
        </w:rPr>
        <w:t>m</w:t>
      </w:r>
      <w:r w:rsidR="0078558A">
        <w:t xml:space="preserve"> </w:t>
      </w:r>
      <w:r w:rsidR="0067795E">
        <w:t>≥</w:t>
      </w:r>
      <w:r w:rsidR="0078558A">
        <w:rPr>
          <w:rFonts w:hint="eastAsia"/>
        </w:rPr>
        <w:t xml:space="preserve"> 1</w:t>
      </w:r>
      <w:r w:rsidR="00C45D9D" w:rsidRPr="00F942AA">
        <w:t xml:space="preserve">. </w:t>
      </w:r>
      <w:r w:rsidR="00132F89" w:rsidRPr="007F411E">
        <w:t>If the length descriptor is co</w:t>
      </w:r>
      <w:r w:rsidR="00132F89" w:rsidRPr="007F411E">
        <w:t>m</w:t>
      </w:r>
      <w:r w:rsidR="00132F89" w:rsidRPr="007F411E">
        <w:t xml:space="preserve">plete-unary coded, a XMM register will be used to </w:t>
      </w:r>
      <w:r w:rsidR="008008E3">
        <w:t>keep the number of unprocessed 1</w:t>
      </w:r>
      <w:r w:rsidR="00132F89" w:rsidRPr="007F411E">
        <w:t xml:space="preserve">s in the last 8-bit unary sequence </w:t>
      </w:r>
      <w:ins w:id="256" w:author="hp" w:date="2014-11-06T14:56:00Z">
        <w:r w:rsidR="00A619ED">
          <w:t xml:space="preserve">we just finished processing </w:t>
        </w:r>
      </w:ins>
      <w:r w:rsidR="00132F89" w:rsidRPr="007F411E">
        <w:t>in</w:t>
      </w:r>
      <w:r w:rsidR="003E4277">
        <w:t xml:space="preserve"> the</w:t>
      </w:r>
      <w:r w:rsidR="00132F89" w:rsidRPr="007F411E">
        <w:t xml:space="preserve"> control area</w:t>
      </w:r>
      <w:r w:rsidR="00132F89" w:rsidRPr="007F411E">
        <w:rPr>
          <w:color w:val="FF0000"/>
        </w:rPr>
        <w:t xml:space="preserve"> </w:t>
      </w:r>
      <w:r w:rsidR="00132F89" w:rsidRPr="007F411E">
        <w:t xml:space="preserve">(called XMM1), and another XMM register </w:t>
      </w:r>
      <w:r w:rsidR="00EB1686" w:rsidRPr="007F411E">
        <w:t xml:space="preserve">(called XMM2) </w:t>
      </w:r>
      <w:r w:rsidR="00132F89" w:rsidRPr="007F411E">
        <w:t xml:space="preserve">is used to keep the corresponding four incomplete integers of the last data </w:t>
      </w:r>
      <w:r w:rsidR="00130ED7">
        <w:rPr>
          <w:rFonts w:hint="eastAsia"/>
        </w:rPr>
        <w:t>vector</w:t>
      </w:r>
      <w:r w:rsidR="00132F89" w:rsidRPr="007F411E">
        <w:t xml:space="preserve"> in data area.</w:t>
      </w:r>
      <w:r w:rsidR="00C45D9D" w:rsidRPr="00D2287B">
        <w:t xml:space="preserve"> </w:t>
      </w:r>
      <w:r w:rsidR="00C45D9D" w:rsidRPr="00F942AA">
        <w:t>The bi</w:t>
      </w:r>
      <w:r w:rsidR="00412E66">
        <w:t xml:space="preserve">t offset </w:t>
      </w:r>
      <w:r w:rsidR="007461CA">
        <w:rPr>
          <w:rFonts w:hint="eastAsia"/>
        </w:rPr>
        <w:t>in</w:t>
      </w:r>
      <w:r w:rsidR="007461CA">
        <w:t xml:space="preserve"> </w:t>
      </w:r>
      <w:r w:rsidR="00412E66">
        <w:t xml:space="preserve">the </w:t>
      </w:r>
      <w:r w:rsidR="00ED7D5C">
        <w:rPr>
          <w:rFonts w:hint="eastAsia"/>
        </w:rPr>
        <w:t>data component</w:t>
      </w:r>
      <w:r w:rsidR="000C7E7F" w:rsidRPr="00F942AA">
        <w:t xml:space="preserve"> </w:t>
      </w:r>
      <w:r w:rsidR="00C45D9D" w:rsidRPr="00F942AA">
        <w:t xml:space="preserve">is stored in </w:t>
      </w:r>
      <w:ins w:id="257" w:author="hp" w:date="2014-11-06T15:04:00Z">
        <w:r w:rsidR="00962580">
          <w:t xml:space="preserve">the least significant </w:t>
        </w:r>
      </w:ins>
      <w:ins w:id="258" w:author="hp" w:date="2014-11-06T15:05:00Z">
        <w:r w:rsidR="00165D08">
          <w:t xml:space="preserve">five </w:t>
        </w:r>
      </w:ins>
      <w:ins w:id="259" w:author="hp" w:date="2014-11-06T15:04:00Z">
        <w:r w:rsidR="00962580">
          <w:t xml:space="preserve">bits of </w:t>
        </w:r>
      </w:ins>
      <w:r w:rsidR="00C45D9D" w:rsidRPr="00F942AA">
        <w:t xml:space="preserve">XMM3. </w:t>
      </w:r>
      <w:r w:rsidR="003E4277">
        <w:t>T</w:t>
      </w:r>
      <w:r w:rsidR="00C45D9D" w:rsidRPr="00F942AA">
        <w:t xml:space="preserve">he bit offset </w:t>
      </w:r>
      <w:r w:rsidR="0028691C">
        <w:rPr>
          <w:rFonts w:hint="eastAsia"/>
        </w:rPr>
        <w:t>remains</w:t>
      </w:r>
      <w:r w:rsidR="00C45D9D" w:rsidRPr="00F942AA">
        <w:t xml:space="preserve"> in </w:t>
      </w:r>
      <w:r w:rsidR="002113B6">
        <w:rPr>
          <w:rFonts w:hint="eastAsia"/>
        </w:rPr>
        <w:t xml:space="preserve">the </w:t>
      </w:r>
      <w:r w:rsidR="00C45D9D" w:rsidRPr="00F942AA">
        <w:t xml:space="preserve">register and only need to be updated after </w:t>
      </w:r>
      <w:r w:rsidR="009A331F">
        <w:rPr>
          <w:rFonts w:hint="eastAsia"/>
        </w:rPr>
        <w:t xml:space="preserve">decoding </w:t>
      </w:r>
      <w:r w:rsidR="00623F2F">
        <w:rPr>
          <w:rFonts w:hint="eastAsia"/>
        </w:rPr>
        <w:t xml:space="preserve">the </w:t>
      </w:r>
      <w:r w:rsidR="00C45D9D" w:rsidRPr="00F942AA">
        <w:t>4</w:t>
      </w:r>
      <w:r w:rsidR="00C45D9D" w:rsidRPr="00F96263">
        <w:rPr>
          <w:i/>
        </w:rPr>
        <w:t>m</w:t>
      </w:r>
      <w:r w:rsidR="00C45D9D" w:rsidRPr="00F942AA">
        <w:t xml:space="preserve"> integers. </w:t>
      </w:r>
      <w:ins w:id="260" w:author="hp" w:date="2014-11-06T15:00:00Z">
        <w:r w:rsidR="00905370">
          <w:t xml:space="preserve">All the XMM registers would be initialized to zero </w:t>
        </w:r>
      </w:ins>
      <w:ins w:id="261" w:author="hp" w:date="2014-11-06T16:15:00Z">
        <w:r w:rsidR="00425B72">
          <w:t>before</w:t>
        </w:r>
        <w:r w:rsidR="00FE1084">
          <w:t xml:space="preserve"> </w:t>
        </w:r>
      </w:ins>
      <w:ins w:id="262" w:author="hp" w:date="2014-11-06T16:14:00Z">
        <w:r w:rsidR="00FE1084">
          <w:t>decoding</w:t>
        </w:r>
        <w:r w:rsidR="00D358CB">
          <w:t xml:space="preserve"> a sequence of integers</w:t>
        </w:r>
      </w:ins>
      <w:ins w:id="263" w:author="hp" w:date="2014-11-06T15:00:00Z">
        <w:r w:rsidR="00905370">
          <w:t xml:space="preserve">. </w:t>
        </w:r>
      </w:ins>
      <w:r w:rsidR="00C45D9D" w:rsidRPr="00F942AA">
        <w:t>The steps in the assembl</w:t>
      </w:r>
      <w:r w:rsidR="003E4277">
        <w:t>y</w:t>
      </w:r>
      <w:r w:rsidR="00C45D9D" w:rsidRPr="00F942AA">
        <w:t xml:space="preserve"> function are as follows:</w:t>
      </w:r>
    </w:p>
    <w:p w14:paraId="708419B1" w14:textId="77777777" w:rsidR="00C603DA" w:rsidRPr="00F942AA" w:rsidRDefault="00C603DA" w:rsidP="00F942AA">
      <w:pPr>
        <w:pStyle w:val="InitialBodyTextIndent"/>
      </w:pPr>
    </w:p>
    <w:p w14:paraId="16DA86E7" w14:textId="39BBD567" w:rsidR="00C45D9D" w:rsidRDefault="004F287F" w:rsidP="00DC6142">
      <w:pPr>
        <w:pStyle w:val="InitialBodyTextIndent"/>
        <w:ind w:firstLine="0"/>
        <w:jc w:val="left"/>
      </w:pPr>
      <w:r>
        <w:rPr>
          <w:b/>
        </w:rPr>
        <w:t>[Step</w:t>
      </w:r>
      <w:r>
        <w:rPr>
          <w:rFonts w:hint="eastAsia"/>
          <w:b/>
        </w:rPr>
        <w:t xml:space="preserve"> 1</w:t>
      </w:r>
      <w:r w:rsidR="00C45D9D" w:rsidRPr="003607F5">
        <w:rPr>
          <w:b/>
        </w:rPr>
        <w:t>]</w:t>
      </w:r>
      <w:r w:rsidR="00C45D9D">
        <w:t xml:space="preserve"> Load</w:t>
      </w:r>
      <w:r w:rsidR="001403F1" w:rsidRPr="0040071B">
        <w:t xml:space="preserve"> </w:t>
      </w:r>
      <w:r w:rsidR="002E4F07">
        <w:rPr>
          <w:rFonts w:hint="eastAsia"/>
        </w:rPr>
        <w:t xml:space="preserve">several </w:t>
      </w:r>
      <w:r w:rsidR="001403F1" w:rsidRPr="008E0FD4">
        <w:t xml:space="preserve">128-bit </w:t>
      </w:r>
      <w:r w:rsidR="00B54929">
        <w:rPr>
          <w:rFonts w:hint="eastAsia"/>
        </w:rPr>
        <w:t>data vectors</w:t>
      </w:r>
      <w:r w:rsidR="00E937D7" w:rsidRPr="0040071B">
        <w:t xml:space="preserve"> </w:t>
      </w:r>
      <w:r w:rsidR="001403F1">
        <w:rPr>
          <w:rFonts w:hint="eastAsia"/>
        </w:rPr>
        <w:t xml:space="preserve">to be decoded </w:t>
      </w:r>
      <w:r w:rsidR="00C45D9D">
        <w:t xml:space="preserve">into XMM </w:t>
      </w:r>
      <w:commentRangeStart w:id="264"/>
      <w:commentRangeStart w:id="265"/>
      <w:r w:rsidR="00C45D9D">
        <w:t>registers</w:t>
      </w:r>
      <w:commentRangeEnd w:id="264"/>
      <w:r w:rsidR="003E4277">
        <w:rPr>
          <w:rStyle w:val="Marquedecommentaire"/>
          <w:rFonts w:ascii="Times New Roman" w:hAnsi="Times New Roman"/>
          <w:lang w:eastAsia="en-US"/>
        </w:rPr>
        <w:commentReference w:id="264"/>
      </w:r>
      <w:commentRangeEnd w:id="265"/>
      <w:ins w:id="266" w:author="Daniel" w:date="2014-11-14T17:26:00Z">
        <w:r w:rsidR="00A54B50">
          <w:t>.</w:t>
        </w:r>
      </w:ins>
      <w:r w:rsidR="00F101DB">
        <w:rPr>
          <w:rStyle w:val="Marquedecommentaire"/>
          <w:rFonts w:ascii="Times New Roman" w:hAnsi="Times New Roman"/>
          <w:lang w:eastAsia="en-US"/>
        </w:rPr>
        <w:commentReference w:id="265"/>
      </w:r>
      <w:r w:rsidR="00C45D9D">
        <w:t>.</w:t>
      </w:r>
    </w:p>
    <w:p w14:paraId="5875F919" w14:textId="6128FFE3" w:rsidR="00C45D9D" w:rsidDel="007F6C3F" w:rsidRDefault="007F6C3F" w:rsidP="00DC6142">
      <w:pPr>
        <w:pStyle w:val="InitialBodyTextIndent"/>
        <w:ind w:firstLine="0"/>
        <w:jc w:val="left"/>
        <w:rPr>
          <w:del w:id="267" w:author="hp" w:date="2014-11-06T15:48:00Z"/>
        </w:rPr>
      </w:pPr>
      <w:ins w:id="268" w:author="hp" w:date="2014-11-06T15:48:00Z">
        <w:r w:rsidRPr="003607F5" w:rsidDel="007F6C3F">
          <w:rPr>
            <w:b/>
          </w:rPr>
          <w:t xml:space="preserve"> </w:t>
        </w:r>
      </w:ins>
      <w:del w:id="269" w:author="hp" w:date="2014-11-06T15:48:00Z">
        <w:r w:rsidR="00C45D9D" w:rsidRPr="003607F5" w:rsidDel="007F6C3F">
          <w:rPr>
            <w:b/>
          </w:rPr>
          <w:delText>[Step 2]</w:delText>
        </w:r>
        <w:r w:rsidR="00C45D9D" w:rsidDel="007F6C3F">
          <w:delText xml:space="preserve"> Make all </w:delText>
        </w:r>
        <w:r w:rsidR="00B70065" w:rsidDel="007F6C3F">
          <w:rPr>
            <w:rFonts w:hint="eastAsia"/>
          </w:rPr>
          <w:delText>data components</w:delText>
        </w:r>
        <w:r w:rsidR="00592716" w:rsidDel="007F6C3F">
          <w:rPr>
            <w:rFonts w:hint="eastAsia"/>
          </w:rPr>
          <w:delText xml:space="preserve"> </w:delText>
        </w:r>
        <w:r w:rsidR="00DB5D57" w:rsidDel="007F6C3F">
          <w:rPr>
            <w:rFonts w:hint="eastAsia"/>
          </w:rPr>
          <w:delText>word-</w:delText>
        </w:r>
        <w:r w:rsidR="00C45D9D" w:rsidDel="007F6C3F">
          <w:delText xml:space="preserve">aligned by using logical right/left-shift SIMD instructions with </w:delText>
        </w:r>
        <w:r w:rsidR="00696A8B" w:rsidDel="007F6C3F">
          <w:rPr>
            <w:rFonts w:hint="eastAsia"/>
          </w:rPr>
          <w:delText xml:space="preserve">the </w:delText>
        </w:r>
        <w:r w:rsidR="00C45D9D" w:rsidDel="007F6C3F">
          <w:delText>bit offset in XMM3.</w:delText>
        </w:r>
      </w:del>
    </w:p>
    <w:p w14:paraId="40E2223A" w14:textId="2D9BB15A" w:rsidR="00C45D9D" w:rsidRDefault="00C45D9D" w:rsidP="00DC6142">
      <w:pPr>
        <w:pStyle w:val="InitialBodyTextIndent"/>
        <w:ind w:firstLine="0"/>
        <w:jc w:val="left"/>
      </w:pPr>
      <w:r w:rsidRPr="003607F5">
        <w:rPr>
          <w:b/>
        </w:rPr>
        <w:t xml:space="preserve">[Step </w:t>
      </w:r>
      <w:r w:rsidR="00C808FA">
        <w:rPr>
          <w:b/>
        </w:rPr>
        <w:t>2</w:t>
      </w:r>
      <w:r w:rsidRPr="003607F5">
        <w:rPr>
          <w:b/>
        </w:rPr>
        <w:t>]</w:t>
      </w:r>
      <w:r>
        <w:t xml:space="preserve"> Decode </w:t>
      </w:r>
      <w:r w:rsidR="0029099B">
        <w:rPr>
          <w:rFonts w:hint="eastAsia"/>
        </w:rPr>
        <w:t xml:space="preserve">the </w:t>
      </w:r>
      <w:r>
        <w:t xml:space="preserve">first </w:t>
      </w:r>
      <w:r w:rsidR="0029099B">
        <w:rPr>
          <w:rFonts w:hint="eastAsia"/>
        </w:rPr>
        <w:t>four</w:t>
      </w:r>
      <w:r>
        <w:t xml:space="preserve"> integers </w:t>
      </w:r>
      <w:r w:rsidR="00B1182D">
        <w:rPr>
          <w:rFonts w:hint="eastAsia"/>
        </w:rPr>
        <w:t>in</w:t>
      </w:r>
      <w:r w:rsidR="00B1182D">
        <w:t xml:space="preserve"> </w:t>
      </w:r>
      <w:r>
        <w:t xml:space="preserve">the </w:t>
      </w:r>
      <w:r w:rsidR="00E10990">
        <w:t>current vector</w:t>
      </w:r>
      <w:r>
        <w:t>. Left</w:t>
      </w:r>
      <w:r w:rsidR="00AD2F9E">
        <w:rPr>
          <w:rFonts w:hint="eastAsia"/>
        </w:rPr>
        <w:t>-</w:t>
      </w:r>
      <w:r>
        <w:t xml:space="preserve">shift </w:t>
      </w:r>
      <w:r w:rsidRPr="007311B1">
        <w:t xml:space="preserve">these </w:t>
      </w:r>
      <w:r w:rsidR="008A6A46" w:rsidRPr="008E0FD4">
        <w:t xml:space="preserve">four </w:t>
      </w:r>
      <w:r w:rsidRPr="007311B1">
        <w:t>integers by the value in XMM1 and execute</w:t>
      </w:r>
      <w:r w:rsidR="00F96263" w:rsidRPr="007311B1">
        <w:t xml:space="preserve"> </w:t>
      </w:r>
      <w:proofErr w:type="spellStart"/>
      <w:r w:rsidR="009D20D4">
        <w:rPr>
          <w:rFonts w:hint="eastAsia"/>
        </w:rPr>
        <w:t>vectorized</w:t>
      </w:r>
      <w:proofErr w:type="spellEnd"/>
      <w:r w:rsidR="009D20D4">
        <w:t xml:space="preserve"> </w:t>
      </w:r>
      <w:r w:rsidR="00BA6D27" w:rsidRPr="007311B1">
        <w:t>bitwise</w:t>
      </w:r>
      <w:r w:rsidR="00F96263" w:rsidRPr="007311B1">
        <w:t xml:space="preserve"> OR with </w:t>
      </w:r>
      <w:r w:rsidRPr="007311B1">
        <w:t>XMM2</w:t>
      </w:r>
      <w:r>
        <w:t xml:space="preserve">. Then the first four integers are </w:t>
      </w:r>
      <w:r w:rsidR="007B294F">
        <w:rPr>
          <w:rFonts w:hint="eastAsia"/>
        </w:rPr>
        <w:t xml:space="preserve">decoded </w:t>
      </w:r>
      <w:r w:rsidR="005258B8">
        <w:rPr>
          <w:rFonts w:hint="eastAsia"/>
        </w:rPr>
        <w:t>and</w:t>
      </w:r>
      <w:r w:rsidR="003A036A">
        <w:rPr>
          <w:rFonts w:hint="eastAsia"/>
        </w:rPr>
        <w:t xml:space="preserve"> </w:t>
      </w:r>
      <w:r>
        <w:t>written to memory.</w:t>
      </w:r>
    </w:p>
    <w:p w14:paraId="3E47E55C" w14:textId="640C09A6" w:rsidR="00C45D9D" w:rsidRDefault="00C45D9D" w:rsidP="00DC6142">
      <w:pPr>
        <w:pStyle w:val="InitialBodyTextIndent"/>
        <w:ind w:firstLine="0"/>
        <w:jc w:val="left"/>
      </w:pPr>
      <w:r w:rsidRPr="003607F5">
        <w:rPr>
          <w:b/>
        </w:rPr>
        <w:t xml:space="preserve">[Step </w:t>
      </w:r>
      <w:r w:rsidR="00C808FA">
        <w:rPr>
          <w:b/>
        </w:rPr>
        <w:t>3</w:t>
      </w:r>
      <w:r w:rsidRPr="003607F5">
        <w:rPr>
          <w:b/>
        </w:rPr>
        <w:t>]</w:t>
      </w:r>
      <w:r>
        <w:t xml:space="preserve"> </w:t>
      </w:r>
      <w:r w:rsidR="008C2860">
        <w:t>Perform</w:t>
      </w:r>
      <w:r w:rsidR="008C2860">
        <w:rPr>
          <w:rFonts w:hint="eastAsia"/>
        </w:rPr>
        <w:t xml:space="preserve"> </w:t>
      </w:r>
      <w:r w:rsidR="00194AA9">
        <w:rPr>
          <w:rFonts w:hint="eastAsia"/>
        </w:rPr>
        <w:t>the</w:t>
      </w:r>
      <w:r>
        <w:t xml:space="preserve"> </w:t>
      </w:r>
      <w:proofErr w:type="spellStart"/>
      <w:r w:rsidR="00F8633A">
        <w:rPr>
          <w:rFonts w:hint="eastAsia"/>
        </w:rPr>
        <w:t>vectorized</w:t>
      </w:r>
      <w:proofErr w:type="spellEnd"/>
      <w:r w:rsidR="00F8633A">
        <w:t xml:space="preserve"> </w:t>
      </w:r>
      <w:r>
        <w:t>shift and mask operation</w:t>
      </w:r>
      <w:r w:rsidR="0054089E">
        <w:rPr>
          <w:rFonts w:hint="eastAsia"/>
        </w:rPr>
        <w:t>s</w:t>
      </w:r>
      <w:r>
        <w:t xml:space="preserve"> to decode </w:t>
      </w:r>
      <w:r w:rsidR="00B47704">
        <w:rPr>
          <w:rFonts w:hint="eastAsia"/>
        </w:rPr>
        <w:t xml:space="preserve">the </w:t>
      </w:r>
      <w:r>
        <w:t>r</w:t>
      </w:r>
      <w:ins w:id="270" w:author="Daniel" w:date="2014-11-14T17:27:00Z">
        <w:r w:rsidR="00A54B50">
          <w:t>emaining</w:t>
        </w:r>
      </w:ins>
      <w:del w:id="271" w:author="Daniel" w:date="2014-11-14T17:27:00Z">
        <w:r w:rsidDel="00A54B50">
          <w:delText>est</w:delText>
        </w:r>
      </w:del>
      <w:r>
        <w:t xml:space="preserve"> (</w:t>
      </w:r>
      <w:r w:rsidR="00766482">
        <w:rPr>
          <w:rFonts w:hint="eastAsia"/>
        </w:rPr>
        <w:t>4</w:t>
      </w:r>
      <w:r w:rsidRPr="00E423F4">
        <w:rPr>
          <w:i/>
        </w:rPr>
        <w:t>m</w:t>
      </w:r>
      <w:r>
        <w:t>-</w:t>
      </w:r>
      <w:r w:rsidR="00766482">
        <w:rPr>
          <w:rFonts w:hint="eastAsia"/>
        </w:rPr>
        <w:t>4</w:t>
      </w:r>
      <w:r>
        <w:t xml:space="preserve">) integers </w:t>
      </w:r>
      <w:ins w:id="272" w:author="hp" w:date="2014-11-06T16:13:00Z">
        <w:del w:id="273" w:author="Daniel" w:date="2014-11-14T17:27:00Z">
          <w:r w:rsidR="008C2860" w:rsidDel="00A54B50">
            <w:delText>by using</w:delText>
          </w:r>
        </w:del>
      </w:ins>
      <w:ins w:id="274" w:author="hp" w:date="2014-11-06T15:49:00Z">
        <w:del w:id="275" w:author="Daniel" w:date="2014-11-14T17:27:00Z">
          <w:r w:rsidR="008F172B" w:rsidDel="00A54B50">
            <w:delText xml:space="preserve"> the similar</w:delText>
          </w:r>
        </w:del>
      </w:ins>
      <w:ins w:id="276" w:author="Daniel" w:date="2014-11-14T17:27:00Z">
        <w:r w:rsidR="00A54B50">
          <w:t>using</w:t>
        </w:r>
      </w:ins>
      <w:ins w:id="277" w:author="hp" w:date="2014-11-06T15:49:00Z">
        <w:r w:rsidR="008F172B">
          <w:t xml:space="preserve"> lookup table</w:t>
        </w:r>
      </w:ins>
      <w:ins w:id="278" w:author="Daniel" w:date="2014-11-14T17:27:00Z">
        <w:r w:rsidR="00A54B50">
          <w:t>s as</w:t>
        </w:r>
      </w:ins>
      <w:ins w:id="279" w:author="hp" w:date="2014-11-06T15:49:00Z">
        <w:r w:rsidR="008F172B">
          <w:t xml:space="preserve"> </w:t>
        </w:r>
        <w:r w:rsidR="005365C9">
          <w:t>in Section 5.3.1</w:t>
        </w:r>
        <w:r w:rsidR="008F172B">
          <w:t>,</w:t>
        </w:r>
      </w:ins>
      <w:ins w:id="280" w:author="hp" w:date="2014-11-06T15:50:00Z">
        <w:r w:rsidR="008F172B">
          <w:t xml:space="preserve"> </w:t>
        </w:r>
      </w:ins>
      <w:r>
        <w:t xml:space="preserve">and </w:t>
      </w:r>
      <w:ins w:id="281" w:author="hp" w:date="2014-11-06T15:50:00Z">
        <w:r w:rsidR="008F172B">
          <w:t xml:space="preserve">then </w:t>
        </w:r>
      </w:ins>
      <w:r>
        <w:t>write them back to memory.</w:t>
      </w:r>
    </w:p>
    <w:p w14:paraId="6736CF8A" w14:textId="460E80A6" w:rsidR="00C45D9D" w:rsidRPr="008E0FD4" w:rsidRDefault="000360F5" w:rsidP="00DC6142">
      <w:pPr>
        <w:pStyle w:val="InitialBodyTextIndent"/>
        <w:ind w:firstLine="0"/>
        <w:jc w:val="left"/>
        <w:rPr>
          <w:color w:val="FF0000"/>
        </w:rPr>
      </w:pPr>
      <w:r>
        <w:rPr>
          <w:b/>
        </w:rPr>
        <w:t>[Step</w:t>
      </w:r>
      <w:r>
        <w:rPr>
          <w:rFonts w:hint="eastAsia"/>
          <w:b/>
        </w:rPr>
        <w:t xml:space="preserve"> </w:t>
      </w:r>
      <w:r w:rsidR="00B926AD">
        <w:rPr>
          <w:b/>
        </w:rPr>
        <w:t>4</w:t>
      </w:r>
      <w:r w:rsidR="00C45D9D" w:rsidRPr="003607F5">
        <w:rPr>
          <w:b/>
        </w:rPr>
        <w:t>]</w:t>
      </w:r>
      <w:r w:rsidR="00C45D9D">
        <w:t xml:space="preserve"> </w:t>
      </w:r>
      <w:r w:rsidR="00642BF8">
        <w:t>Write</w:t>
      </w:r>
      <w:r w:rsidR="00C45D9D" w:rsidRPr="002D7B6F">
        <w:t xml:space="preserve"> the number of unprocessed unary bits into XMM1, and the correspon</w:t>
      </w:r>
      <w:r w:rsidR="00C45D9D" w:rsidRPr="002D7B6F">
        <w:t>d</w:t>
      </w:r>
      <w:r w:rsidR="00C45D9D" w:rsidRPr="002D7B6F">
        <w:t>ing four incomplete integers from data area into XMM2.</w:t>
      </w:r>
    </w:p>
    <w:p w14:paraId="3CC4C829" w14:textId="356A38F2" w:rsidR="00C45D9D" w:rsidRDefault="000360F5" w:rsidP="00DC6142">
      <w:pPr>
        <w:pStyle w:val="InitialBodyTextIndent"/>
        <w:ind w:firstLine="0"/>
        <w:jc w:val="left"/>
      </w:pPr>
      <w:r>
        <w:rPr>
          <w:b/>
        </w:rPr>
        <w:t>[Step</w:t>
      </w:r>
      <w:r>
        <w:rPr>
          <w:rFonts w:hint="eastAsia"/>
          <w:b/>
        </w:rPr>
        <w:t xml:space="preserve"> </w:t>
      </w:r>
      <w:r w:rsidR="00B926AD">
        <w:rPr>
          <w:b/>
        </w:rPr>
        <w:t>5</w:t>
      </w:r>
      <w:r w:rsidR="00C45D9D" w:rsidRPr="003607F5">
        <w:rPr>
          <w:b/>
        </w:rPr>
        <w:t>]</w:t>
      </w:r>
      <w:r w:rsidR="00C45D9D">
        <w:t xml:space="preserve"> Update the bit offset in XMM3.</w:t>
      </w:r>
    </w:p>
    <w:p w14:paraId="643F9D5E" w14:textId="77777777" w:rsidR="00532E39" w:rsidRDefault="00532E39" w:rsidP="008E0FD4">
      <w:pPr>
        <w:pStyle w:val="InitialBodyTextIndent"/>
        <w:ind w:firstLine="0"/>
      </w:pPr>
    </w:p>
    <w:p w14:paraId="7784FC22" w14:textId="310B9DF6" w:rsidR="00C45D9D" w:rsidRDefault="0046185E" w:rsidP="00F942AA">
      <w:pPr>
        <w:pStyle w:val="InitialBodyTextIndent"/>
      </w:pPr>
      <w:r>
        <w:t>T</w:t>
      </w:r>
      <w:r w:rsidR="00C45D9D">
        <w:t>he</w:t>
      </w:r>
      <w:r>
        <w:t>se</w:t>
      </w:r>
      <w:r w:rsidR="00C45D9D">
        <w:t xml:space="preserve"> steps are</w:t>
      </w:r>
      <w:r w:rsidR="009C4A02">
        <w:rPr>
          <w:rFonts w:hint="eastAsia"/>
        </w:rPr>
        <w:t xml:space="preserve"> designed </w:t>
      </w:r>
      <w:r w:rsidR="00A04267">
        <w:t>for complete-</w:t>
      </w:r>
      <w:r w:rsidR="00C45D9D">
        <w:t>unary length descriptor</w:t>
      </w:r>
      <w:r w:rsidR="0035297C">
        <w:rPr>
          <w:rFonts w:hint="eastAsia"/>
        </w:rPr>
        <w:t>s</w:t>
      </w:r>
      <w:r w:rsidR="00C45D9D">
        <w:t>. When using i</w:t>
      </w:r>
      <w:r w:rsidR="00C45D9D">
        <w:t>n</w:t>
      </w:r>
      <w:r w:rsidR="00C45D9D">
        <w:t xml:space="preserve">complete unary coding, the </w:t>
      </w:r>
      <w:r w:rsidR="00CF66A6">
        <w:rPr>
          <w:rFonts w:hint="eastAsia"/>
        </w:rPr>
        <w:t>case</w:t>
      </w:r>
      <w:r w:rsidR="00C45D9D">
        <w:t xml:space="preserve"> becomes simpler</w:t>
      </w:r>
      <w:r w:rsidR="00012E47">
        <w:rPr>
          <w:rFonts w:hint="eastAsia"/>
        </w:rPr>
        <w:t>:</w:t>
      </w:r>
      <w:ins w:id="282" w:author="hp" w:date="2014-11-06T16:31:00Z">
        <w:r w:rsidR="00880D3A">
          <w:t xml:space="preserve"> </w:t>
        </w:r>
      </w:ins>
      <w:r w:rsidR="00C60DBF">
        <w:rPr>
          <w:rFonts w:hint="eastAsia"/>
        </w:rPr>
        <w:t>S</w:t>
      </w:r>
      <w:r w:rsidR="00C45D9D">
        <w:t>tep</w:t>
      </w:r>
      <w:r w:rsidR="009A2CFC">
        <w:t>s</w:t>
      </w:r>
      <w:r w:rsidR="00C45D9D">
        <w:t xml:space="preserve"> </w:t>
      </w:r>
      <w:r w:rsidR="009A2CFC">
        <w:t xml:space="preserve">2 and </w:t>
      </w:r>
      <w:r w:rsidR="000E1917">
        <w:t>4</w:t>
      </w:r>
      <w:r w:rsidR="009A2CFC">
        <w:rPr>
          <w:rFonts w:hint="eastAsia"/>
        </w:rPr>
        <w:t xml:space="preserve"> </w:t>
      </w:r>
      <w:r w:rsidR="009A2CFC">
        <w:t>not needed</w:t>
      </w:r>
      <w:r w:rsidR="00E83DD6">
        <w:t xml:space="preserve"> </w:t>
      </w:r>
      <w:proofErr w:type="spellStart"/>
      <w:r w:rsidR="00E83DD6">
        <w:t>again</w:t>
      </w:r>
      <w:proofErr w:type="gramStart"/>
      <w:ins w:id="283" w:author="hp" w:date="2014-11-06T16:31:00Z">
        <w:r w:rsidR="004910BE">
          <w:t>,</w:t>
        </w:r>
      </w:ins>
      <w:proofErr w:type="gramEnd"/>
      <w:del w:id="284" w:author="hp" w:date="2014-11-06T15:59:00Z">
        <w:r w:rsidR="00C45D9D" w:rsidDel="009A2CFC">
          <w:delText>needed</w:delText>
        </w:r>
      </w:del>
      <w:r w:rsidR="00C45D9D">
        <w:t>.</w:t>
      </w:r>
      <w:r w:rsidR="001E506E">
        <w:t>and</w:t>
      </w:r>
      <w:proofErr w:type="spellEnd"/>
      <w:r w:rsidR="001E506E">
        <w:t xml:space="preserve"> a </w:t>
      </w:r>
      <w:ins w:id="285" w:author="Daniel" w:date="2014-11-14T17:30:00Z">
        <w:r w:rsidR="00A54B50">
          <w:t xml:space="preserve">step </w:t>
        </w:r>
      </w:ins>
      <w:r w:rsidR="001E506E">
        <w:t>similar</w:t>
      </w:r>
      <w:ins w:id="286" w:author="Daniel" w:date="2014-11-14T17:31:00Z">
        <w:r w:rsidR="00A54B50">
          <w:t xml:space="preserve"> to</w:t>
        </w:r>
      </w:ins>
      <w:r w:rsidR="001E506E">
        <w:t xml:space="preserve"> Step 3</w:t>
      </w:r>
      <w:r w:rsidR="00B16979">
        <w:t xml:space="preserve"> is used to decode </w:t>
      </w:r>
      <w:r w:rsidR="00B16979" w:rsidRPr="008A0D4F">
        <w:t>4</w:t>
      </w:r>
      <w:r w:rsidR="00B16979" w:rsidRPr="008B0420">
        <w:rPr>
          <w:i/>
        </w:rPr>
        <w:t>m</w:t>
      </w:r>
      <w:r w:rsidR="00B16979">
        <w:rPr>
          <w:i/>
        </w:rPr>
        <w:t xml:space="preserve"> </w:t>
      </w:r>
      <w:r w:rsidR="00B16979" w:rsidRPr="008B0420">
        <w:t>integers.</w:t>
      </w:r>
    </w:p>
    <w:p w14:paraId="43C98E27" w14:textId="3C549F4A" w:rsidR="0052291F" w:rsidRDefault="000F0991" w:rsidP="00181867">
      <w:pPr>
        <w:pStyle w:val="InitialBodyTextIndent"/>
      </w:pPr>
      <w:r w:rsidRPr="000F0991">
        <w:rPr>
          <w:rFonts w:hint="eastAsia"/>
        </w:rPr>
        <w:t>(2)</w:t>
      </w:r>
      <w:r w:rsidR="005C0654">
        <w:rPr>
          <w:rFonts w:hint="eastAsia"/>
        </w:rPr>
        <w:t xml:space="preserve"> </w:t>
      </w:r>
      <w:r w:rsidR="00C45D9D" w:rsidRPr="00F942AA">
        <w:rPr>
          <w:i/>
        </w:rPr>
        <w:t>Binary LD:</w:t>
      </w:r>
      <w:r w:rsidR="00C45D9D" w:rsidRPr="00F942AA">
        <w:t xml:space="preserve"> Similarly, assume </w:t>
      </w:r>
      <w:r w:rsidR="00F44609">
        <w:rPr>
          <w:rFonts w:hint="eastAsia"/>
        </w:rPr>
        <w:t xml:space="preserve">that </w:t>
      </w:r>
      <w:r w:rsidR="00C45D9D" w:rsidRPr="00F942AA">
        <w:t>there are 4</w:t>
      </w:r>
      <w:r w:rsidR="00C45D9D" w:rsidRPr="00192BB9">
        <w:rPr>
          <w:i/>
        </w:rPr>
        <w:t>m</w:t>
      </w:r>
      <w:r w:rsidR="00C45D9D" w:rsidRPr="00F942AA">
        <w:t xml:space="preserve"> integers to be decode</w:t>
      </w:r>
      <w:r w:rsidR="00304F5D">
        <w:t>d accor</w:t>
      </w:r>
      <w:r w:rsidR="00304F5D">
        <w:t>d</w:t>
      </w:r>
      <w:r w:rsidR="00304F5D">
        <w:t xml:space="preserve">ing to </w:t>
      </w:r>
      <w:r w:rsidR="000E5818">
        <w:rPr>
          <w:rFonts w:hint="eastAsia"/>
        </w:rPr>
        <w:t>an</w:t>
      </w:r>
      <w:r w:rsidR="000E5818">
        <w:t xml:space="preserve"> </w:t>
      </w:r>
      <w:r w:rsidR="00304F5D">
        <w:t xml:space="preserve">8-bit </w:t>
      </w:r>
      <w:r w:rsidR="00F85BC0">
        <w:rPr>
          <w:rFonts w:hint="eastAsia"/>
        </w:rPr>
        <w:t>pattern</w:t>
      </w:r>
      <w:r w:rsidR="008A7754">
        <w:rPr>
          <w:rFonts w:hint="eastAsia"/>
        </w:rPr>
        <w:t xml:space="preserve"> </w:t>
      </w:r>
      <w:r w:rsidR="0020004E">
        <w:rPr>
          <w:rFonts w:hint="eastAsia"/>
        </w:rPr>
        <w:t>data</w:t>
      </w:r>
      <w:r w:rsidR="00C45D9D" w:rsidRPr="00F942AA">
        <w:t xml:space="preserve">. </w:t>
      </w:r>
      <w:r w:rsidR="00C45D9D">
        <w:t xml:space="preserve">When the length descriptor is </w:t>
      </w:r>
      <w:del w:id="287" w:author="Daniel" w:date="2014-11-14T17:31:00Z">
        <w:r w:rsidR="00C45D9D" w:rsidDel="00A54B50">
          <w:delText xml:space="preserve">binary </w:delText>
        </w:r>
      </w:del>
      <w:r w:rsidR="00C45D9D">
        <w:t>coded</w:t>
      </w:r>
      <w:ins w:id="288" w:author="Daniel" w:date="2014-11-14T17:31:00Z">
        <w:r w:rsidR="00A54B50">
          <w:t xml:space="preserve"> in binary</w:t>
        </w:r>
      </w:ins>
      <w:r w:rsidR="00C45D9D">
        <w:t>, the fun</w:t>
      </w:r>
      <w:r w:rsidR="00C45D9D">
        <w:t>c</w:t>
      </w:r>
      <w:r w:rsidR="00C45D9D">
        <w:t xml:space="preserve">tion structure is </w:t>
      </w:r>
      <w:r w:rsidR="00204F16">
        <w:rPr>
          <w:rFonts w:hint="eastAsia"/>
        </w:rPr>
        <w:t xml:space="preserve">also </w:t>
      </w:r>
      <w:r w:rsidR="00C45D9D">
        <w:t>simpler</w:t>
      </w:r>
      <w:del w:id="289" w:author="Daniel" w:date="2014-11-14T17:34:00Z">
        <w:r w:rsidR="00C45D9D" w:rsidDel="00FB5DC5">
          <w:delText xml:space="preserve">: </w:delText>
        </w:r>
        <w:r w:rsidR="00A636DA" w:rsidDel="00FB5DC5">
          <w:rPr>
            <w:rFonts w:hint="eastAsia"/>
          </w:rPr>
          <w:delText xml:space="preserve"> </w:delText>
        </w:r>
        <w:r w:rsidR="00E713A0" w:rsidDel="00FB5DC5">
          <w:rPr>
            <w:rFonts w:hint="eastAsia"/>
          </w:rPr>
          <w:delText>S</w:delText>
        </w:r>
        <w:r w:rsidR="00E713A0" w:rsidDel="00FB5DC5">
          <w:delText xml:space="preserve">tep </w:delText>
        </w:r>
      </w:del>
      <w:ins w:id="290" w:author="hp" w:date="2014-11-06T16:01:00Z">
        <w:del w:id="291" w:author="Daniel" w:date="2014-11-14T17:34:00Z">
          <w:r w:rsidR="00A20AA3" w:rsidDel="00FB5DC5">
            <w:delText>2</w:delText>
          </w:r>
        </w:del>
      </w:ins>
      <w:del w:id="292" w:author="Daniel" w:date="2014-11-14T17:34:00Z">
        <w:r w:rsidR="00C45D9D" w:rsidDel="00FB5DC5">
          <w:delText xml:space="preserve">3 and </w:delText>
        </w:r>
      </w:del>
      <w:ins w:id="293" w:author="hp" w:date="2014-11-06T16:01:00Z">
        <w:del w:id="294" w:author="Daniel" w:date="2014-11-14T17:34:00Z">
          <w:r w:rsidR="00A20AA3" w:rsidDel="00FB5DC5">
            <w:delText>4</w:delText>
          </w:r>
        </w:del>
      </w:ins>
      <w:del w:id="295" w:author="Daniel" w:date="2014-11-14T17:34:00Z">
        <w:r w:rsidR="00C45D9D" w:rsidDel="00FB5DC5">
          <w:delText xml:space="preserve">5 can be </w:delText>
        </w:r>
        <w:commentRangeStart w:id="296"/>
        <w:r w:rsidR="00C45D9D" w:rsidDel="00FB5DC5">
          <w:delText>removed</w:delText>
        </w:r>
        <w:commentRangeEnd w:id="296"/>
        <w:r w:rsidR="00154956" w:rsidDel="00FB5DC5">
          <w:rPr>
            <w:rStyle w:val="Marquedecommentaire"/>
            <w:rFonts w:ascii="Times New Roman" w:hAnsi="Times New Roman"/>
            <w:lang w:eastAsia="en-US"/>
          </w:rPr>
          <w:commentReference w:id="296"/>
        </w:r>
      </w:del>
      <w:del w:id="297" w:author="Daniel" w:date="2014-11-14T17:32:00Z">
        <w:r w:rsidR="00C45D9D" w:rsidDel="00A54B50">
          <w:delText xml:space="preserve">. </w:delText>
        </w:r>
      </w:del>
      <w:ins w:id="298" w:author="hp" w:date="2014-11-06T16:01:00Z">
        <w:del w:id="299" w:author="Daniel" w:date="2014-11-14T17:32:00Z">
          <w:r w:rsidR="00D77103" w:rsidDel="00A54B50">
            <w:delText>It is</w:delText>
          </w:r>
        </w:del>
        <w:r w:rsidR="00D77103">
          <w:t xml:space="preserve"> because </w:t>
        </w:r>
        <w:del w:id="300" w:author="Daniel" w:date="2014-11-14T17:32:00Z">
          <w:r w:rsidR="00D77103" w:rsidDel="00A54B50">
            <w:delText xml:space="preserve">that </w:delText>
          </w:r>
        </w:del>
      </w:ins>
      <w:ins w:id="301" w:author="hp" w:date="2014-11-06T16:02:00Z">
        <w:r w:rsidR="00EF06CC">
          <w:t xml:space="preserve">LDs in </w:t>
        </w:r>
        <w:r w:rsidR="00257A5E">
          <w:t>co</w:t>
        </w:r>
        <w:r w:rsidR="00257A5E">
          <w:t>n</w:t>
        </w:r>
        <w:r w:rsidR="00257A5E">
          <w:t>trol area</w:t>
        </w:r>
        <w:r w:rsidR="00EF06CC">
          <w:t xml:space="preserve"> are word aligned</w:t>
        </w:r>
      </w:ins>
      <w:ins w:id="302" w:author="Daniel" w:date="2014-11-14T17:34:00Z">
        <w:r w:rsidR="00FB5DC5">
          <w:t>.</w:t>
        </w:r>
      </w:ins>
      <w:ins w:id="303" w:author="hp" w:date="2014-11-06T16:07:00Z">
        <w:del w:id="304" w:author="Daniel" w:date="2014-11-14T17:34:00Z">
          <w:r w:rsidR="00A546A3" w:rsidDel="00FB5DC5">
            <w:delText xml:space="preserve">, and we do not need XMM2 </w:delText>
          </w:r>
          <w:commentRangeStart w:id="305"/>
          <w:r w:rsidR="00A546A3" w:rsidDel="00FB5DC5">
            <w:delText>anymore</w:delText>
          </w:r>
        </w:del>
      </w:ins>
      <w:commentRangeEnd w:id="305"/>
      <w:del w:id="306" w:author="Daniel" w:date="2014-11-14T17:34:00Z">
        <w:r w:rsidR="00FB5DC5" w:rsidDel="00FB5DC5">
          <w:rPr>
            <w:rStyle w:val="Marquedecommentaire"/>
            <w:rFonts w:ascii="Times New Roman" w:hAnsi="Times New Roman"/>
            <w:lang w:eastAsia="en-US"/>
          </w:rPr>
          <w:commentReference w:id="305"/>
        </w:r>
      </w:del>
      <w:ins w:id="307" w:author="hp" w:date="2014-11-06T16:02:00Z">
        <w:del w:id="308" w:author="Daniel" w:date="2014-11-14T17:34:00Z">
          <w:r w:rsidR="00EF06CC" w:rsidDel="00FB5DC5">
            <w:delText>.</w:delText>
          </w:r>
        </w:del>
      </w:ins>
      <w:ins w:id="309" w:author="hp" w:date="2014-11-06T16:04:00Z">
        <w:del w:id="310" w:author="Daniel" w:date="2014-11-14T17:34:00Z">
          <w:r w:rsidR="00D06449" w:rsidDel="00FB5DC5">
            <w:delText xml:space="preserve"> </w:delText>
          </w:r>
        </w:del>
      </w:ins>
      <w:ins w:id="311" w:author="hp" w:date="2014-11-06T16:02:00Z">
        <w:r w:rsidR="00EF06CC">
          <w:t xml:space="preserve"> </w:t>
        </w:r>
      </w:ins>
    </w:p>
    <w:p w14:paraId="265F33EE" w14:textId="63CF0430" w:rsidR="00C45D9D" w:rsidRPr="00426FF4" w:rsidRDefault="00C45D9D" w:rsidP="00181867">
      <w:pPr>
        <w:pStyle w:val="InitialBodyTextIndent"/>
        <w:rPr>
          <w:rFonts w:ascii="SimSun" w:eastAsia="SimSun" w:hAnsi="SimSun" w:cs="SimSun"/>
          <w:sz w:val="24"/>
          <w:szCs w:val="24"/>
        </w:rPr>
      </w:pPr>
      <w:r>
        <w:t xml:space="preserve">In our implementation, </w:t>
      </w:r>
      <w:del w:id="312" w:author="Zhao Xin" w:date="2014-11-05T13:16:00Z">
        <w:r w:rsidDel="007173CA">
          <w:delText>the</w:delText>
        </w:r>
      </w:del>
      <w:ins w:id="313" w:author="Daniel" w:date="2014-11-03T23:39:00Z">
        <w:del w:id="314" w:author="Zhao Xin" w:date="2014-11-05T13:16:00Z">
          <w:r w:rsidR="0046185E" w:rsidDel="007173CA">
            <w:delText>se</w:delText>
          </w:r>
        </w:del>
      </w:ins>
      <w:del w:id="315" w:author="Zhao Xin" w:date="2014-11-05T13:16:00Z">
        <w:r w:rsidDel="007173CA">
          <w:delText xml:space="preserve"> optimization</w:delText>
        </w:r>
      </w:del>
      <w:ins w:id="316" w:author="Zhao Xin" w:date="2014-11-05T13:16:00Z">
        <w:r w:rsidR="007173CA">
          <w:rPr>
            <w:rFonts w:hint="eastAsia"/>
          </w:rPr>
          <w:t>the packed</w:t>
        </w:r>
        <w:r w:rsidR="00873B85">
          <w:rPr>
            <w:rFonts w:hint="eastAsia"/>
          </w:rPr>
          <w:t xml:space="preserve"> decoding</w:t>
        </w:r>
      </w:ins>
      <w:r>
        <w:t xml:space="preserve"> </w:t>
      </w:r>
      <w:r w:rsidR="00701366">
        <w:t>technique</w:t>
      </w:r>
      <w:ins w:id="317" w:author="Zhao Xin" w:date="2014-11-06T16:33:00Z">
        <w:r w:rsidR="00AC6323">
          <w:rPr>
            <w:rFonts w:hint="eastAsia"/>
          </w:rPr>
          <w:t xml:space="preserve"> </w:t>
        </w:r>
      </w:ins>
      <w:ins w:id="318" w:author="Daniel" w:date="2014-11-03T21:38:00Z">
        <w:del w:id="319" w:author="Zhao Xin" w:date="2014-11-05T13:16:00Z">
          <w:r w:rsidR="00701366" w:rsidDel="00675FD4">
            <w:delText xml:space="preserve">s </w:delText>
          </w:r>
        </w:del>
      </w:ins>
      <w:r>
        <w:t xml:space="preserve">can yield </w:t>
      </w:r>
      <w:r w:rsidR="00697508">
        <w:rPr>
          <w:rFonts w:hint="eastAsia"/>
        </w:rPr>
        <w:t xml:space="preserve">about </w:t>
      </w:r>
      <w:r>
        <w:t xml:space="preserve">30-100% </w:t>
      </w:r>
      <w:r w:rsidR="00A778D4">
        <w:rPr>
          <w:rFonts w:hint="eastAsia"/>
        </w:rPr>
        <w:t>improvement in the</w:t>
      </w:r>
      <w:r>
        <w:t xml:space="preserve"> decoding speed </w:t>
      </w:r>
      <w:r w:rsidR="00CA490E">
        <w:t>for</w:t>
      </w:r>
      <w:r w:rsidR="001E6032">
        <w:rPr>
          <w:rFonts w:hint="eastAsia"/>
        </w:rPr>
        <w:t xml:space="preserve"> </w:t>
      </w:r>
      <w:r>
        <w:t>SIMD-Group-Scheme.</w:t>
      </w:r>
      <w:r w:rsidRPr="00F942AA">
        <w:rPr>
          <w:rFonts w:hint="eastAsia"/>
        </w:rPr>
        <w:t xml:space="preserve"> </w:t>
      </w:r>
    </w:p>
    <w:p w14:paraId="2D57E90F" w14:textId="10C2EFB6" w:rsidR="008C5CD6" w:rsidRDefault="0069428B" w:rsidP="00FE305A">
      <w:pPr>
        <w:pStyle w:val="Titre1"/>
        <w:rPr>
          <w:lang w:eastAsia="zh-CN"/>
        </w:rPr>
      </w:pPr>
      <w:r w:rsidRPr="0069428B">
        <w:rPr>
          <w:lang w:eastAsia="zh-CN"/>
        </w:rPr>
        <w:t>instantiation</w:t>
      </w:r>
      <w:r w:rsidR="00A47966">
        <w:rPr>
          <w:rFonts w:hint="eastAsia"/>
          <w:lang w:eastAsia="zh-CN"/>
        </w:rPr>
        <w:t xml:space="preserve"> </w:t>
      </w:r>
      <w:r w:rsidR="003B50DF">
        <w:rPr>
          <w:rFonts w:hint="eastAsia"/>
          <w:lang w:eastAsia="zh-CN"/>
        </w:rPr>
        <w:t xml:space="preserve">of the </w:t>
      </w:r>
      <w:r w:rsidR="00595AD6">
        <w:rPr>
          <w:rFonts w:hint="eastAsia"/>
          <w:lang w:eastAsia="zh-CN"/>
        </w:rPr>
        <w:t>approach</w:t>
      </w:r>
      <w:r w:rsidR="003B50DF">
        <w:rPr>
          <w:rFonts w:hint="eastAsia"/>
          <w:lang w:eastAsia="zh-CN"/>
        </w:rPr>
        <w:t xml:space="preserve"> </w:t>
      </w:r>
      <w:r w:rsidR="008A131A">
        <w:rPr>
          <w:rFonts w:hint="eastAsia"/>
          <w:lang w:eastAsia="zh-CN"/>
        </w:rPr>
        <w:t xml:space="preserve">on frame </w:t>
      </w:r>
      <w:r w:rsidR="003127B7">
        <w:rPr>
          <w:rFonts w:hint="eastAsia"/>
          <w:lang w:eastAsia="zh-CN"/>
        </w:rPr>
        <w:t>based</w:t>
      </w:r>
      <w:r w:rsidR="00E02B2C">
        <w:rPr>
          <w:rFonts w:hint="eastAsia"/>
          <w:lang w:eastAsia="zh-CN"/>
        </w:rPr>
        <w:t xml:space="preserve"> algorithms</w:t>
      </w:r>
    </w:p>
    <w:p w14:paraId="2094B5C0" w14:textId="3398706E" w:rsidR="008C5CD6" w:rsidRDefault="008C5CD6" w:rsidP="002D64BD">
      <w:pPr>
        <w:pStyle w:val="InitialBodyText"/>
      </w:pPr>
      <w:r>
        <w:t xml:space="preserve">In this section, we </w:t>
      </w:r>
      <w:r w:rsidR="00CC7BF6">
        <w:t>review</w:t>
      </w:r>
      <w:r>
        <w:t xml:space="preserve"> </w:t>
      </w:r>
      <w:r w:rsidR="00686C58">
        <w:t xml:space="preserve">the application of </w:t>
      </w:r>
      <w:r>
        <w:t xml:space="preserve">our SIMD-based compression </w:t>
      </w:r>
      <w:r w:rsidR="00D13511">
        <w:rPr>
          <w:rFonts w:hint="eastAsia"/>
        </w:rPr>
        <w:t>approach</w:t>
      </w:r>
      <w:r>
        <w:t xml:space="preserve"> </w:t>
      </w:r>
      <w:r w:rsidR="003E49E7">
        <w:rPr>
          <w:rFonts w:hint="eastAsia"/>
        </w:rPr>
        <w:t>to</w:t>
      </w:r>
      <w:r>
        <w:t xml:space="preserve"> the </w:t>
      </w:r>
      <w:r w:rsidR="000862FC">
        <w:t xml:space="preserve">fourth </w:t>
      </w:r>
      <w:r>
        <w:t xml:space="preserve">category of compression </w:t>
      </w:r>
      <w:r w:rsidR="00D60798">
        <w:t xml:space="preserve">algorithms, which </w:t>
      </w:r>
      <w:r w:rsidR="00FF466D">
        <w:rPr>
          <w:rFonts w:hint="eastAsia"/>
        </w:rPr>
        <w:t xml:space="preserve">splits a </w:t>
      </w:r>
      <w:r w:rsidR="00647E6C">
        <w:rPr>
          <w:rFonts w:hint="eastAsia"/>
        </w:rPr>
        <w:t>sequence</w:t>
      </w:r>
      <w:r w:rsidR="00FF466D">
        <w:rPr>
          <w:rFonts w:hint="eastAsia"/>
        </w:rPr>
        <w:t xml:space="preserve"> of integers into several frames</w:t>
      </w:r>
      <w:r>
        <w:t>.</w:t>
      </w:r>
      <w:r w:rsidR="00D03F84">
        <w:rPr>
          <w:rFonts w:hint="eastAsia"/>
        </w:rPr>
        <w:t xml:space="preserve"> </w:t>
      </w:r>
      <w:r w:rsidR="00E0577B">
        <w:rPr>
          <w:rFonts w:hint="eastAsia"/>
        </w:rPr>
        <w:t xml:space="preserve">A </w:t>
      </w:r>
      <w:r w:rsidR="00E0577B" w:rsidRPr="00A43F54">
        <w:rPr>
          <w:rFonts w:hint="eastAsia"/>
          <w:i/>
        </w:rPr>
        <w:t>frame</w:t>
      </w:r>
      <w:r w:rsidR="00E0577B">
        <w:rPr>
          <w:rFonts w:hint="eastAsia"/>
        </w:rPr>
        <w:t xml:space="preserve"> refers to s sequence of </w:t>
      </w:r>
      <w:r w:rsidR="00752407">
        <w:rPr>
          <w:rFonts w:hint="eastAsia"/>
        </w:rPr>
        <w:t xml:space="preserve">integers with the same bit </w:t>
      </w:r>
      <w:r w:rsidR="000F7FE0">
        <w:t>width</w:t>
      </w:r>
      <w:r w:rsidR="00752407">
        <w:rPr>
          <w:rFonts w:hint="eastAsia"/>
        </w:rPr>
        <w:t xml:space="preserve">. </w:t>
      </w:r>
      <w:r w:rsidR="00D03F84">
        <w:rPr>
          <w:rFonts w:hint="eastAsia"/>
        </w:rPr>
        <w:t xml:space="preserve">We call </w:t>
      </w:r>
      <w:r w:rsidR="00FD3415">
        <w:t>the insta</w:t>
      </w:r>
      <w:r w:rsidR="003068C9">
        <w:rPr>
          <w:rFonts w:hint="eastAsia"/>
        </w:rPr>
        <w:t>n</w:t>
      </w:r>
      <w:r w:rsidR="00FD3415">
        <w:t>tiated</w:t>
      </w:r>
      <w:r w:rsidR="00D03F84">
        <w:rPr>
          <w:rFonts w:hint="eastAsia"/>
        </w:rPr>
        <w:t xml:space="preserve"> algorithms as Group-AFO</w:t>
      </w:r>
      <w:r w:rsidR="0092163F">
        <w:t>R</w:t>
      </w:r>
      <w:r w:rsidR="00D03F84">
        <w:rPr>
          <w:rFonts w:hint="eastAsia"/>
        </w:rPr>
        <w:t xml:space="preserve"> </w:t>
      </w:r>
      <w:r w:rsidR="00105152">
        <w:rPr>
          <w:rFonts w:hint="eastAsia"/>
        </w:rPr>
        <w:t xml:space="preserve">and Group-PFD </w:t>
      </w:r>
      <w:r w:rsidR="008A558E">
        <w:t>respectively</w:t>
      </w:r>
      <w:r w:rsidR="00D03F84">
        <w:rPr>
          <w:rFonts w:hint="eastAsia"/>
        </w:rPr>
        <w:t xml:space="preserve">. </w:t>
      </w:r>
    </w:p>
    <w:p w14:paraId="040D3D4D" w14:textId="11E88D03" w:rsidR="008C5CD6" w:rsidRDefault="008C5CD6" w:rsidP="00FE305A">
      <w:pPr>
        <w:pStyle w:val="Titre2"/>
      </w:pPr>
      <w:r>
        <w:lastRenderedPageBreak/>
        <w:t>Group-</w:t>
      </w:r>
      <w:r w:rsidR="004136B0">
        <w:rPr>
          <w:rFonts w:hint="eastAsia"/>
          <w:lang w:eastAsia="zh-CN"/>
        </w:rPr>
        <w:t>AFOR</w:t>
      </w:r>
    </w:p>
    <w:p w14:paraId="4046138D" w14:textId="59780E20" w:rsidR="00602273" w:rsidRDefault="00A704AC" w:rsidP="00E27880">
      <w:pPr>
        <w:pStyle w:val="InitialBodyText"/>
      </w:pPr>
      <w:r>
        <w:t xml:space="preserve">The algorithm Group-AFOR is a modification of </w:t>
      </w:r>
      <w:r w:rsidR="00B308F5">
        <w:t>Adaptive Frame of Ref</w:t>
      </w:r>
      <w:r w:rsidR="00D45434" w:rsidRPr="00D45434">
        <w:t>erence</w:t>
      </w:r>
      <w:r w:rsidR="00D95BD3">
        <w:rPr>
          <w:rFonts w:hint="eastAsia"/>
        </w:rPr>
        <w:t xml:space="preserve"> (AFOR)</w:t>
      </w:r>
      <w:r w:rsidR="00D45434" w:rsidRPr="00D45434">
        <w:t xml:space="preserve"> </w:t>
      </w:r>
      <w:r>
        <w:t>in [</w:t>
      </w:r>
      <w:proofErr w:type="spellStart"/>
      <w:r>
        <w:rPr>
          <w:rFonts w:hint="eastAsia"/>
        </w:rPr>
        <w:t>Delbru</w:t>
      </w:r>
      <w:proofErr w:type="spellEnd"/>
      <w:r>
        <w:rPr>
          <w:rFonts w:hint="eastAsia"/>
        </w:rPr>
        <w:t xml:space="preserve"> et al. 2012].</w:t>
      </w:r>
      <w:r w:rsidR="00D82229">
        <w:rPr>
          <w:rFonts w:hint="eastAsia"/>
        </w:rPr>
        <w:t xml:space="preserve"> </w:t>
      </w:r>
      <w:r w:rsidR="008B1943">
        <w:rPr>
          <w:rFonts w:hint="eastAsia"/>
        </w:rPr>
        <w:t>Group-</w:t>
      </w:r>
      <w:r w:rsidR="00644FAB" w:rsidRPr="00644FAB">
        <w:t xml:space="preserve">AFOR partitions a </w:t>
      </w:r>
      <w:r w:rsidR="00CF41E9">
        <w:rPr>
          <w:rFonts w:hint="eastAsia"/>
        </w:rPr>
        <w:t>sequence of integers</w:t>
      </w:r>
      <w:r w:rsidR="00FA1CFD">
        <w:t xml:space="preserve"> into multiple frames of vari</w:t>
      </w:r>
      <w:r w:rsidR="00644FAB" w:rsidRPr="00644FAB">
        <w:t>able length</w:t>
      </w:r>
      <w:r w:rsidR="00FA1CFD">
        <w:rPr>
          <w:rFonts w:hint="eastAsia"/>
        </w:rPr>
        <w:t>s</w:t>
      </w:r>
      <w:r w:rsidR="00C77F96">
        <w:rPr>
          <w:rFonts w:hint="eastAsia"/>
        </w:rPr>
        <w:t>.</w:t>
      </w:r>
      <w:r w:rsidR="0086792E">
        <w:rPr>
          <w:rFonts w:hint="eastAsia"/>
        </w:rPr>
        <w:t xml:space="preserve"> </w:t>
      </w:r>
      <w:r w:rsidR="00C54F6D">
        <w:rPr>
          <w:rFonts w:hint="eastAsia"/>
        </w:rPr>
        <w:t>T</w:t>
      </w:r>
      <w:r w:rsidR="00C54F6D">
        <w:t>h</w:t>
      </w:r>
      <w:r w:rsidR="00C54F6D">
        <w:rPr>
          <w:rFonts w:hint="eastAsia"/>
        </w:rPr>
        <w:t>e frame length</w:t>
      </w:r>
      <w:r w:rsidR="005D2C31">
        <w:rPr>
          <w:rFonts w:hint="eastAsia"/>
        </w:rPr>
        <w:t xml:space="preserve"> in </w:t>
      </w:r>
      <w:r w:rsidR="00384057">
        <w:rPr>
          <w:rFonts w:hint="eastAsia"/>
        </w:rPr>
        <w:t>AFOR</w:t>
      </w:r>
      <w:r w:rsidR="00C54F6D">
        <w:rPr>
          <w:rFonts w:hint="eastAsia"/>
        </w:rPr>
        <w:t xml:space="preserve">, which </w:t>
      </w:r>
      <w:r w:rsidR="00C54F6D">
        <w:t>is also known as</w:t>
      </w:r>
      <w:r w:rsidR="00C54F6D">
        <w:rPr>
          <w:rFonts w:hint="eastAsia"/>
        </w:rPr>
        <w:t xml:space="preserve"> the</w:t>
      </w:r>
      <w:r w:rsidR="00C54F6D">
        <w:t xml:space="preserve"> </w:t>
      </w:r>
      <w:r w:rsidR="00C54F6D">
        <w:rPr>
          <w:rFonts w:hint="eastAsia"/>
        </w:rPr>
        <w:t xml:space="preserve">frame </w:t>
      </w:r>
      <w:r w:rsidR="00C54F6D">
        <w:t>size</w:t>
      </w:r>
      <w:r w:rsidR="00C54F6D">
        <w:rPr>
          <w:rFonts w:hint="eastAsia"/>
        </w:rPr>
        <w:t xml:space="preserve">, </w:t>
      </w:r>
      <w:r w:rsidR="00C54F6D">
        <w:t xml:space="preserve">is </w:t>
      </w:r>
      <w:r w:rsidR="00C54F6D">
        <w:rPr>
          <w:rFonts w:hint="eastAsia"/>
        </w:rPr>
        <w:t>restricted</w:t>
      </w:r>
      <w:r w:rsidR="00C54F6D">
        <w:t xml:space="preserve"> to </w:t>
      </w:r>
      <w:r w:rsidR="00C54F6D">
        <w:rPr>
          <w:rFonts w:hint="eastAsia"/>
        </w:rPr>
        <w:t xml:space="preserve">three values </w:t>
      </w:r>
      <w:r w:rsidR="00C54F6D">
        <w:t>{</w:t>
      </w:r>
      <w:r w:rsidR="00160E29">
        <w:rPr>
          <w:rFonts w:hint="eastAsia"/>
        </w:rPr>
        <w:t>8</w:t>
      </w:r>
      <w:r w:rsidR="00C54F6D">
        <w:t>,</w:t>
      </w:r>
      <w:r w:rsidR="00160E29">
        <w:rPr>
          <w:rFonts w:hint="eastAsia"/>
        </w:rPr>
        <w:t>1</w:t>
      </w:r>
      <w:r w:rsidR="00160E29">
        <w:t>6</w:t>
      </w:r>
      <w:r w:rsidR="00B47BAB">
        <w:t>,</w:t>
      </w:r>
      <w:r w:rsidR="00B47BAB">
        <w:rPr>
          <w:rFonts w:hint="eastAsia"/>
        </w:rPr>
        <w:t>3</w:t>
      </w:r>
      <w:r w:rsidR="00B47BAB">
        <w:t>2</w:t>
      </w:r>
      <w:r w:rsidR="00C54F6D">
        <w:t>}</w:t>
      </w:r>
      <w:r w:rsidR="00C54F6D">
        <w:rPr>
          <w:rFonts w:hint="eastAsia"/>
        </w:rPr>
        <w:t>.</w:t>
      </w:r>
      <w:r w:rsidR="00750847">
        <w:rPr>
          <w:rFonts w:hint="eastAsia"/>
        </w:rPr>
        <w:t xml:space="preserve"> </w:t>
      </w:r>
      <w:r w:rsidR="004D343A">
        <w:t>T</w:t>
      </w:r>
      <w:r w:rsidR="00986CC4">
        <w:rPr>
          <w:rFonts w:hint="eastAsia"/>
        </w:rPr>
        <w:t xml:space="preserve">o apply </w:t>
      </w:r>
      <w:r w:rsidR="00811082">
        <w:rPr>
          <w:rFonts w:hint="eastAsia"/>
        </w:rPr>
        <w:t xml:space="preserve">our approach, </w:t>
      </w:r>
      <w:r w:rsidR="00C474F6">
        <w:rPr>
          <w:rFonts w:hint="eastAsia"/>
        </w:rPr>
        <w:t xml:space="preserve">we </w:t>
      </w:r>
      <w:r w:rsidR="004D343A">
        <w:rPr>
          <w:rFonts w:hint="eastAsia"/>
        </w:rPr>
        <w:t>multipl</w:t>
      </w:r>
      <w:r w:rsidR="004D343A">
        <w:t>y</w:t>
      </w:r>
      <w:r w:rsidR="004D343A">
        <w:rPr>
          <w:rFonts w:hint="eastAsia"/>
        </w:rPr>
        <w:t xml:space="preserve"> </w:t>
      </w:r>
      <w:r w:rsidR="00C474F6">
        <w:rPr>
          <w:rFonts w:hint="eastAsia"/>
        </w:rPr>
        <w:t>each frame size by 4</w:t>
      </w:r>
      <w:r w:rsidR="004D343A">
        <w:t>:</w:t>
      </w:r>
      <w:r w:rsidR="00F514B8">
        <w:rPr>
          <w:rFonts w:hint="eastAsia"/>
        </w:rPr>
        <w:t xml:space="preserve"> </w:t>
      </w:r>
      <w:r w:rsidR="00E9022D">
        <w:rPr>
          <w:rFonts w:hint="eastAsia"/>
        </w:rPr>
        <w:t>{</w:t>
      </w:r>
      <w:r w:rsidR="00914629">
        <w:t>32,64,128</w:t>
      </w:r>
      <w:r w:rsidR="00E9022D">
        <w:rPr>
          <w:rFonts w:hint="eastAsia"/>
        </w:rPr>
        <w:t>}</w:t>
      </w:r>
      <w:r w:rsidR="002E6206">
        <w:rPr>
          <w:rFonts w:hint="eastAsia"/>
        </w:rPr>
        <w:t>.</w:t>
      </w:r>
      <w:r w:rsidR="00914629">
        <w:rPr>
          <w:rFonts w:hint="eastAsia"/>
        </w:rPr>
        <w:t xml:space="preserve"> </w:t>
      </w:r>
      <w:r w:rsidR="00750847">
        <w:rPr>
          <w:rFonts w:hint="eastAsia"/>
        </w:rPr>
        <w:t xml:space="preserve">The optimal </w:t>
      </w:r>
      <w:r w:rsidR="004A1464">
        <w:rPr>
          <w:rFonts w:hint="eastAsia"/>
        </w:rPr>
        <w:t xml:space="preserve">configuration </w:t>
      </w:r>
      <w:r w:rsidR="0047313A">
        <w:t>of frame</w:t>
      </w:r>
      <w:r w:rsidR="00B0234F">
        <w:rPr>
          <w:rFonts w:hint="eastAsia"/>
        </w:rPr>
        <w:t xml:space="preserve"> partition and frame length</w:t>
      </w:r>
      <w:r w:rsidR="007B71F3">
        <w:rPr>
          <w:rFonts w:hint="eastAsia"/>
        </w:rPr>
        <w:t>s</w:t>
      </w:r>
      <w:r w:rsidR="00B0234F">
        <w:rPr>
          <w:rFonts w:hint="eastAsia"/>
        </w:rPr>
        <w:t xml:space="preserve"> </w:t>
      </w:r>
      <w:r w:rsidR="00164FAF">
        <w:rPr>
          <w:rFonts w:hint="eastAsia"/>
        </w:rPr>
        <w:t>is</w:t>
      </w:r>
      <w:r w:rsidR="00E43D09">
        <w:rPr>
          <w:rFonts w:hint="eastAsia"/>
        </w:rPr>
        <w:t xml:space="preserve"> solved by an efficient </w:t>
      </w:r>
      <w:r w:rsidR="00E43D09">
        <w:t>dynamic</w:t>
      </w:r>
      <w:r w:rsidR="00E43D09">
        <w:rPr>
          <w:rFonts w:hint="eastAsia"/>
        </w:rPr>
        <w:t xml:space="preserve"> programing algorithm.</w:t>
      </w:r>
      <w:r w:rsidR="0053634A">
        <w:rPr>
          <w:rFonts w:hint="eastAsia"/>
        </w:rPr>
        <w:t xml:space="preserve"> </w:t>
      </w:r>
      <w:r w:rsidR="00B12BD9">
        <w:rPr>
          <w:rFonts w:hint="eastAsia"/>
        </w:rPr>
        <w:t xml:space="preserve">The major difference is that we </w:t>
      </w:r>
      <w:r w:rsidR="00CF17FA">
        <w:rPr>
          <w:rFonts w:hint="eastAsia"/>
        </w:rPr>
        <w:t xml:space="preserve">incorporate </w:t>
      </w:r>
      <w:r w:rsidR="00C644CB">
        <w:rPr>
          <w:rFonts w:hint="eastAsia"/>
        </w:rPr>
        <w:t xml:space="preserve">the quad max array to </w:t>
      </w:r>
      <w:r w:rsidR="00095CCC">
        <w:rPr>
          <w:rFonts w:hint="eastAsia"/>
        </w:rPr>
        <w:t>speed up</w:t>
      </w:r>
      <w:r w:rsidR="00C644CB">
        <w:rPr>
          <w:rFonts w:hint="eastAsia"/>
        </w:rPr>
        <w:t xml:space="preserve"> the </w:t>
      </w:r>
      <w:r w:rsidR="004D343A">
        <w:t>encoding</w:t>
      </w:r>
      <w:r w:rsidR="006825AC">
        <w:rPr>
          <w:rFonts w:hint="eastAsia"/>
        </w:rPr>
        <w:t>.</w:t>
      </w:r>
      <w:r w:rsidR="000D7AC2">
        <w:rPr>
          <w:rFonts w:hint="eastAsia"/>
        </w:rPr>
        <w:t xml:space="preserve"> </w:t>
      </w:r>
      <w:r w:rsidR="008C5CD6">
        <w:t xml:space="preserve">After </w:t>
      </w:r>
      <w:r w:rsidR="009743A6">
        <w:rPr>
          <w:rFonts w:hint="eastAsia"/>
        </w:rPr>
        <w:t xml:space="preserve">the </w:t>
      </w:r>
      <w:r w:rsidR="00372B22">
        <w:t>parti</w:t>
      </w:r>
      <w:r w:rsidR="003A5624">
        <w:t>tion</w:t>
      </w:r>
      <w:r w:rsidR="003A5624">
        <w:rPr>
          <w:rFonts w:hint="eastAsia"/>
        </w:rPr>
        <w:t xml:space="preserve"> </w:t>
      </w:r>
      <w:r w:rsidR="005A0A05">
        <w:rPr>
          <w:rFonts w:hint="eastAsia"/>
        </w:rPr>
        <w:t>step</w:t>
      </w:r>
      <w:r w:rsidR="008C5CD6">
        <w:t xml:space="preserve">, we use </w:t>
      </w:r>
      <w:r w:rsidR="00A17794">
        <w:rPr>
          <w:rFonts w:hint="eastAsia"/>
        </w:rPr>
        <w:t xml:space="preserve">the </w:t>
      </w:r>
      <w:r w:rsidR="006E79FE">
        <w:rPr>
          <w:rFonts w:hint="eastAsia"/>
        </w:rPr>
        <w:t xml:space="preserve">4-way </w:t>
      </w:r>
      <w:r w:rsidR="008C5CD6">
        <w:t xml:space="preserve">vertical layout to encode each </w:t>
      </w:r>
      <w:r w:rsidR="000C74E0">
        <w:rPr>
          <w:rFonts w:hint="eastAsia"/>
        </w:rPr>
        <w:t xml:space="preserve">frame </w:t>
      </w:r>
      <w:r w:rsidR="00FD47B3">
        <w:t>of</w:t>
      </w:r>
      <w:r w:rsidR="008C5CD6">
        <w:t xml:space="preserve"> the orig</w:t>
      </w:r>
      <w:r w:rsidR="008C5CD6">
        <w:t>i</w:t>
      </w:r>
      <w:r w:rsidR="008C5CD6">
        <w:t xml:space="preserve">nal array. </w:t>
      </w:r>
    </w:p>
    <w:p w14:paraId="30001B3B" w14:textId="0EFF28EA" w:rsidR="00D730D7" w:rsidRDefault="002E274D" w:rsidP="00E864CD">
      <w:pPr>
        <w:pStyle w:val="InitialBodyText"/>
        <w:ind w:firstLine="410"/>
      </w:pPr>
      <w:r>
        <w:rPr>
          <w:rFonts w:hint="eastAsia"/>
        </w:rPr>
        <w:t>A</w:t>
      </w:r>
      <w:r w:rsidR="00D730D7" w:rsidRPr="0057457D">
        <w:t xml:space="preserve"> </w:t>
      </w:r>
      <w:r>
        <w:rPr>
          <w:rFonts w:hint="eastAsia"/>
        </w:rPr>
        <w:t xml:space="preserve">similar algorithm </w:t>
      </w:r>
      <w:r w:rsidR="007D44E4">
        <w:t>we</w:t>
      </w:r>
      <w:r w:rsidR="007D44E4">
        <w:rPr>
          <w:rFonts w:hint="eastAsia"/>
        </w:rPr>
        <w:t xml:space="preserve"> </w:t>
      </w:r>
      <w:r>
        <w:rPr>
          <w:rFonts w:hint="eastAsia"/>
        </w:rPr>
        <w:t>consider</w:t>
      </w:r>
      <w:r w:rsidR="007D44E4">
        <w:t>ed</w:t>
      </w:r>
      <w:r>
        <w:rPr>
          <w:rFonts w:hint="eastAsia"/>
        </w:rPr>
        <w:t xml:space="preserve"> is </w:t>
      </w:r>
      <w:proofErr w:type="spellStart"/>
      <w:r w:rsidR="00C17377">
        <w:rPr>
          <w:rFonts w:hint="eastAsia"/>
        </w:rPr>
        <w:t>VSEncoding</w:t>
      </w:r>
      <w:proofErr w:type="spellEnd"/>
      <w:r w:rsidR="00C17377">
        <w:rPr>
          <w:rFonts w:hint="eastAsia"/>
        </w:rPr>
        <w:t xml:space="preserve"> </w:t>
      </w:r>
      <w:r w:rsidR="00A847F2">
        <w:rPr>
          <w:rFonts w:hint="eastAsia"/>
        </w:rPr>
        <w:t>algorithm</w:t>
      </w:r>
      <w:r w:rsidR="006C0BB6">
        <w:rPr>
          <w:rFonts w:hint="eastAsia"/>
        </w:rPr>
        <w:t xml:space="preserve"> </w:t>
      </w:r>
      <w:r w:rsidR="006C0BB6" w:rsidRPr="006C0BB6">
        <w:t>[</w:t>
      </w:r>
      <w:proofErr w:type="spellStart"/>
      <w:r w:rsidR="006C0BB6" w:rsidRPr="006C0BB6">
        <w:t>Silvestri</w:t>
      </w:r>
      <w:proofErr w:type="spellEnd"/>
      <w:r w:rsidR="006C0BB6" w:rsidRPr="006C0BB6">
        <w:t xml:space="preserve"> and </w:t>
      </w:r>
      <w:proofErr w:type="spellStart"/>
      <w:r w:rsidR="006C0BB6" w:rsidRPr="006C0BB6">
        <w:t>Ve</w:t>
      </w:r>
      <w:r w:rsidR="006C0BB6" w:rsidRPr="006C0BB6">
        <w:t>n</w:t>
      </w:r>
      <w:r w:rsidR="006C0BB6" w:rsidRPr="006C0BB6">
        <w:t>turini</w:t>
      </w:r>
      <w:proofErr w:type="spellEnd"/>
      <w:r w:rsidR="006C0BB6" w:rsidRPr="006C0BB6">
        <w:t xml:space="preserve"> 2010]</w:t>
      </w:r>
      <w:r w:rsidR="00D84FD4">
        <w:rPr>
          <w:rFonts w:hint="eastAsia"/>
        </w:rPr>
        <w:t xml:space="preserve">. </w:t>
      </w:r>
      <w:r w:rsidR="00704453">
        <w:rPr>
          <w:rFonts w:hint="eastAsia"/>
        </w:rPr>
        <w:t xml:space="preserve">The major difference between AFOR and </w:t>
      </w:r>
      <w:proofErr w:type="spellStart"/>
      <w:r w:rsidR="00704453">
        <w:rPr>
          <w:rFonts w:hint="eastAsia"/>
        </w:rPr>
        <w:t>VSEncoding</w:t>
      </w:r>
      <w:proofErr w:type="spellEnd"/>
      <w:r w:rsidR="00704453">
        <w:rPr>
          <w:rFonts w:hint="eastAsia"/>
        </w:rPr>
        <w:t xml:space="preserve"> lies in the nu</w:t>
      </w:r>
      <w:r w:rsidR="00704453">
        <w:rPr>
          <w:rFonts w:hint="eastAsia"/>
        </w:rPr>
        <w:t>m</w:t>
      </w:r>
      <w:r w:rsidR="00704453">
        <w:rPr>
          <w:rFonts w:hint="eastAsia"/>
        </w:rPr>
        <w:t>ber of optional frame lengths</w:t>
      </w:r>
      <w:r w:rsidR="00736CFE">
        <w:rPr>
          <w:rFonts w:hint="eastAsia"/>
        </w:rPr>
        <w:t xml:space="preserve">: </w:t>
      </w:r>
      <w:r w:rsidR="0076504D">
        <w:rPr>
          <w:rFonts w:hint="eastAsia"/>
        </w:rPr>
        <w:t xml:space="preserve">AFOR provides three lengths while </w:t>
      </w:r>
      <w:proofErr w:type="spellStart"/>
      <w:r w:rsidR="0076504D">
        <w:rPr>
          <w:rFonts w:hint="eastAsia"/>
        </w:rPr>
        <w:t>VSEncoding</w:t>
      </w:r>
      <w:proofErr w:type="spellEnd"/>
      <w:r w:rsidR="0076504D">
        <w:rPr>
          <w:rFonts w:hint="eastAsia"/>
        </w:rPr>
        <w:t xml:space="preserve"> pr</w:t>
      </w:r>
      <w:r w:rsidR="0076504D">
        <w:rPr>
          <w:rFonts w:hint="eastAsia"/>
        </w:rPr>
        <w:t>o</w:t>
      </w:r>
      <w:r w:rsidR="0076504D">
        <w:rPr>
          <w:rFonts w:hint="eastAsia"/>
        </w:rPr>
        <w:t xml:space="preserve">vides </w:t>
      </w:r>
      <w:r w:rsidR="00797DE2">
        <w:rPr>
          <w:rFonts w:hint="eastAsia"/>
        </w:rPr>
        <w:t>five lengths.</w:t>
      </w:r>
      <w:r w:rsidR="003E36C6">
        <w:rPr>
          <w:rFonts w:hint="eastAsia"/>
        </w:rPr>
        <w:t xml:space="preserve"> We </w:t>
      </w:r>
      <w:r w:rsidR="00915E04">
        <w:rPr>
          <w:rFonts w:hint="eastAsia"/>
        </w:rPr>
        <w:t xml:space="preserve">implemented </w:t>
      </w:r>
      <w:r w:rsidR="001E4A58">
        <w:rPr>
          <w:rFonts w:hint="eastAsia"/>
        </w:rPr>
        <w:t xml:space="preserve">the </w:t>
      </w:r>
      <w:r w:rsidR="001F5AC1">
        <w:t>Group</w:t>
      </w:r>
      <w:r w:rsidR="001E4A58">
        <w:rPr>
          <w:rFonts w:hint="eastAsia"/>
        </w:rPr>
        <w:t xml:space="preserve"> </w:t>
      </w:r>
      <w:proofErr w:type="spellStart"/>
      <w:r w:rsidR="001E4A58">
        <w:rPr>
          <w:rFonts w:hint="eastAsia"/>
        </w:rPr>
        <w:t>VSEncoding</w:t>
      </w:r>
      <w:proofErr w:type="spellEnd"/>
      <w:r w:rsidR="001E4A58">
        <w:rPr>
          <w:rFonts w:hint="eastAsia"/>
        </w:rPr>
        <w:t xml:space="preserve"> in our </w:t>
      </w:r>
      <w:r w:rsidR="002867C8">
        <w:t>approach</w:t>
      </w:r>
      <w:r w:rsidR="001E4A58">
        <w:rPr>
          <w:rFonts w:hint="eastAsia"/>
        </w:rPr>
        <w:t>,</w:t>
      </w:r>
      <w:r w:rsidR="00385721">
        <w:rPr>
          <w:rFonts w:hint="eastAsia"/>
        </w:rPr>
        <w:t xml:space="preserve"> and </w:t>
      </w:r>
      <w:r w:rsidR="001F5AC1">
        <w:t>the performance was disappointing</w:t>
      </w:r>
      <w:r w:rsidR="00595F2B">
        <w:rPr>
          <w:rFonts w:hint="eastAsia"/>
        </w:rPr>
        <w:t>.</w:t>
      </w:r>
      <w:r w:rsidR="00153817">
        <w:rPr>
          <w:rFonts w:hint="eastAsia"/>
        </w:rPr>
        <w:t xml:space="preserve"> </w:t>
      </w:r>
      <w:r w:rsidR="00702871">
        <w:rPr>
          <w:rFonts w:hint="eastAsia"/>
        </w:rPr>
        <w:t xml:space="preserve">Therefore, we </w:t>
      </w:r>
      <w:r w:rsidR="001F5AC1">
        <w:t>do not discuss</w:t>
      </w:r>
      <w:r w:rsidR="00702871">
        <w:rPr>
          <w:rFonts w:hint="eastAsia"/>
        </w:rPr>
        <w:t xml:space="preserve"> </w:t>
      </w:r>
      <w:proofErr w:type="spellStart"/>
      <w:r w:rsidR="00EB425F">
        <w:rPr>
          <w:rFonts w:hint="eastAsia"/>
        </w:rPr>
        <w:t>VSEncoding</w:t>
      </w:r>
      <w:proofErr w:type="spellEnd"/>
      <w:r w:rsidR="00EB425F">
        <w:rPr>
          <w:rFonts w:hint="eastAsia"/>
        </w:rPr>
        <w:t xml:space="preserve"> </w:t>
      </w:r>
      <w:r w:rsidR="001F5AC1">
        <w:t>further</w:t>
      </w:r>
      <w:r w:rsidR="00DE00E1">
        <w:rPr>
          <w:rFonts w:hint="eastAsia"/>
        </w:rPr>
        <w:t>.</w:t>
      </w:r>
    </w:p>
    <w:p w14:paraId="2590AC2E" w14:textId="77777777" w:rsidR="00960C70" w:rsidRDefault="00B81261" w:rsidP="00DF4471">
      <w:pPr>
        <w:pStyle w:val="Titre2"/>
        <w:numPr>
          <w:ilvl w:val="1"/>
          <w:numId w:val="25"/>
        </w:numPr>
      </w:pPr>
      <w:r>
        <w:rPr>
          <w:rFonts w:hint="eastAsia"/>
          <w:lang w:eastAsia="zh-CN"/>
        </w:rPr>
        <w:t>Group-PFD</w:t>
      </w:r>
    </w:p>
    <w:p w14:paraId="3A2A2BDD" w14:textId="5D4836DB" w:rsidR="00B54414" w:rsidRDefault="00D23EA8" w:rsidP="0094633F">
      <w:pPr>
        <w:pStyle w:val="InitialBodyTextIndent"/>
        <w:ind w:firstLine="0"/>
      </w:pPr>
      <w:r>
        <w:rPr>
          <w:rFonts w:hint="eastAsia"/>
        </w:rPr>
        <w:t xml:space="preserve">Similar to </w:t>
      </w:r>
      <w:r w:rsidR="005E511A">
        <w:rPr>
          <w:rFonts w:hint="eastAsia"/>
        </w:rPr>
        <w:t xml:space="preserve">Group-AFOR, </w:t>
      </w:r>
      <w:r w:rsidR="0070779E">
        <w:rPr>
          <w:rFonts w:hint="eastAsia"/>
        </w:rPr>
        <w:t xml:space="preserve">we require </w:t>
      </w:r>
      <w:r w:rsidR="00F310E6">
        <w:rPr>
          <w:rFonts w:hint="eastAsia"/>
        </w:rPr>
        <w:t xml:space="preserve">that the frame size </w:t>
      </w:r>
      <w:r w:rsidR="003C76DB">
        <w:rPr>
          <w:rFonts w:hint="eastAsia"/>
        </w:rPr>
        <w:t>in Group-PF</w:t>
      </w:r>
      <w:r w:rsidR="00D3072E">
        <w:rPr>
          <w:rFonts w:hint="eastAsia"/>
        </w:rPr>
        <w:t xml:space="preserve">D </w:t>
      </w:r>
      <w:r w:rsidR="00966558">
        <w:rPr>
          <w:rFonts w:hint="eastAsia"/>
        </w:rPr>
        <w:t xml:space="preserve">to be </w:t>
      </w:r>
      <w:r w:rsidR="00502272">
        <w:rPr>
          <w:rFonts w:hint="eastAsia"/>
        </w:rPr>
        <w:t>a mult</w:t>
      </w:r>
      <w:r w:rsidR="00502272">
        <w:rPr>
          <w:rFonts w:hint="eastAsia"/>
        </w:rPr>
        <w:t>i</w:t>
      </w:r>
      <w:r w:rsidR="00502272">
        <w:rPr>
          <w:rFonts w:hint="eastAsia"/>
        </w:rPr>
        <w:t xml:space="preserve">ple of four. </w:t>
      </w:r>
      <w:r w:rsidR="00D8128B" w:rsidRPr="0057457D">
        <w:t xml:space="preserve">The major difficulty </w:t>
      </w:r>
      <w:r w:rsidR="004A5108" w:rsidRPr="0057457D">
        <w:t>in</w:t>
      </w:r>
      <w:r w:rsidR="00D8128B" w:rsidRPr="0057457D">
        <w:t xml:space="preserve"> wrap</w:t>
      </w:r>
      <w:r w:rsidR="004A5108" w:rsidRPr="0057457D">
        <w:t>ping</w:t>
      </w:r>
      <w:r w:rsidR="00D8128B" w:rsidRPr="0057457D">
        <w:t xml:space="preserve"> </w:t>
      </w:r>
      <w:proofErr w:type="spellStart"/>
      <w:r w:rsidR="00B665F9" w:rsidRPr="0057457D">
        <w:t>P</w:t>
      </w:r>
      <w:r w:rsidR="00D8128B" w:rsidRPr="0057457D">
        <w:t>ForDelta</w:t>
      </w:r>
      <w:proofErr w:type="spellEnd"/>
      <w:r w:rsidR="00D8128B" w:rsidRPr="0057457D">
        <w:t xml:space="preserve"> </w:t>
      </w:r>
      <w:r w:rsidR="00342DBE" w:rsidRPr="0057457D">
        <w:t>is how to</w:t>
      </w:r>
      <w:r w:rsidR="00413CCA" w:rsidRPr="0057457D">
        <w:t xml:space="preserve"> </w:t>
      </w:r>
      <w:r w:rsidR="00086211">
        <w:rPr>
          <w:rFonts w:hint="eastAsia"/>
        </w:rPr>
        <w:t>process</w:t>
      </w:r>
      <w:r w:rsidR="00F44653" w:rsidRPr="0057457D">
        <w:t xml:space="preserve"> </w:t>
      </w:r>
      <w:r w:rsidR="00355601" w:rsidRPr="0057457D">
        <w:t>the exce</w:t>
      </w:r>
      <w:r w:rsidR="00355601" w:rsidRPr="0057457D">
        <w:t>p</w:t>
      </w:r>
      <w:r w:rsidR="00355601" w:rsidRPr="0057457D">
        <w:t>tional integers</w:t>
      </w:r>
      <w:r w:rsidR="00B665F9" w:rsidRPr="0057457D">
        <w:t xml:space="preserve"> in the </w:t>
      </w:r>
      <w:r w:rsidR="00A67401" w:rsidRPr="0057457D">
        <w:t xml:space="preserve">original </w:t>
      </w:r>
      <w:proofErr w:type="spellStart"/>
      <w:r w:rsidR="00214D3F" w:rsidRPr="0057457D">
        <w:t>PForDelta</w:t>
      </w:r>
      <w:proofErr w:type="spellEnd"/>
      <w:r w:rsidR="00D31D08" w:rsidRPr="0057457D">
        <w:t xml:space="preserve"> algorithm</w:t>
      </w:r>
      <w:r w:rsidR="00355601" w:rsidRPr="0057457D">
        <w:t>.</w:t>
      </w:r>
      <w:r w:rsidR="00053754" w:rsidRPr="0057457D">
        <w:t xml:space="preserve"> </w:t>
      </w:r>
      <w:r w:rsidR="00CD5301">
        <w:t>We first examine the exceptional entries on the quad max array</w:t>
      </w:r>
      <w:r w:rsidR="007C77A3">
        <w:t>.</w:t>
      </w:r>
      <w:r w:rsidR="00CD5301">
        <w:t xml:space="preserve"> </w:t>
      </w:r>
      <w:r w:rsidR="007C77A3">
        <w:t>O</w:t>
      </w:r>
      <w:r w:rsidR="0049608A">
        <w:t>nce</w:t>
      </w:r>
      <w:r w:rsidR="006E4D6B">
        <w:t xml:space="preserve"> an exception</w:t>
      </w:r>
      <w:r w:rsidR="00DD7C33">
        <w:rPr>
          <w:rFonts w:hint="eastAsia"/>
        </w:rPr>
        <w:t xml:space="preserve"> in the quad max array</w:t>
      </w:r>
      <w:r w:rsidR="006D6AFF">
        <w:rPr>
          <w:rFonts w:hint="eastAsia"/>
        </w:rPr>
        <w:t xml:space="preserve"> has been found</w:t>
      </w:r>
      <w:r w:rsidR="006E4D6B">
        <w:t>, we further examine the integers in the corresponding</w:t>
      </w:r>
      <w:r w:rsidR="000E540B">
        <w:t xml:space="preserve"> </w:t>
      </w:r>
      <w:r w:rsidR="00D47E22">
        <w:rPr>
          <w:rFonts w:hint="eastAsia"/>
        </w:rPr>
        <w:t>quadruple</w:t>
      </w:r>
      <w:r w:rsidR="00161EA9">
        <w:t xml:space="preserve"> from the ori</w:t>
      </w:r>
      <w:r w:rsidR="00161EA9">
        <w:t>g</w:t>
      </w:r>
      <w:r w:rsidR="00161EA9">
        <w:t>inal array</w:t>
      </w:r>
      <w:r w:rsidR="000E540B">
        <w:t xml:space="preserve">. </w:t>
      </w:r>
    </w:p>
    <w:p w14:paraId="7EE19E3D" w14:textId="77777777" w:rsidR="001863F1" w:rsidRPr="0057457D" w:rsidRDefault="00EE48AB">
      <w:pPr>
        <w:pStyle w:val="InitialBodyTextIndent"/>
      </w:pPr>
      <w:r>
        <w:t>The</w:t>
      </w:r>
      <w:r w:rsidR="007940FA" w:rsidRPr="0057457D">
        <w:t xml:space="preserve"> detailed procedure for</w:t>
      </w:r>
      <w:r w:rsidR="006D60CC" w:rsidRPr="0057457D">
        <w:t xml:space="preserve"> the SIMD</w:t>
      </w:r>
      <w:r w:rsidR="000E3710" w:rsidRPr="0057457D">
        <w:t xml:space="preserve">-based </w:t>
      </w:r>
      <w:r w:rsidR="006D60CC" w:rsidRPr="0057457D">
        <w:t xml:space="preserve">version of </w:t>
      </w:r>
      <w:proofErr w:type="spellStart"/>
      <w:r w:rsidR="006D60CC" w:rsidRPr="0057457D">
        <w:t>PForDelta</w:t>
      </w:r>
      <w:proofErr w:type="spellEnd"/>
      <w:r w:rsidR="00CA52F5" w:rsidRPr="0057457D">
        <w:t xml:space="preserve"> (</w:t>
      </w:r>
      <w:r w:rsidR="00764FF2" w:rsidRPr="0057457D">
        <w:t xml:space="preserve">i.e. </w:t>
      </w:r>
      <w:r w:rsidR="006D60CC" w:rsidRPr="0057457D">
        <w:t>SIMD-Group-PFD</w:t>
      </w:r>
      <w:r w:rsidR="00CA52F5" w:rsidRPr="0057457D">
        <w:t>)</w:t>
      </w:r>
      <w:r w:rsidR="00CA5E5B" w:rsidRPr="0057457D">
        <w:t xml:space="preserve"> </w:t>
      </w:r>
      <w:r w:rsidR="007C6017">
        <w:t xml:space="preserve">is </w:t>
      </w:r>
      <w:r w:rsidR="000B1A0C">
        <w:t>described</w:t>
      </w:r>
      <w:r w:rsidR="007C6017">
        <w:t xml:space="preserve"> </w:t>
      </w:r>
      <w:r w:rsidR="006D60CC" w:rsidRPr="0057457D">
        <w:t>as follows:</w:t>
      </w:r>
    </w:p>
    <w:p w14:paraId="30808C03" w14:textId="77777777" w:rsidR="006D60CC" w:rsidRDefault="006D60CC" w:rsidP="001A08CE">
      <w:pPr>
        <w:pStyle w:val="InitialBodyTextIndent"/>
        <w:jc w:val="left"/>
      </w:pPr>
      <w:r w:rsidRPr="003607F5">
        <w:rPr>
          <w:b/>
        </w:rPr>
        <w:t>[Step 1]</w:t>
      </w:r>
      <w:r>
        <w:t xml:space="preserve"> </w:t>
      </w:r>
      <w:r>
        <w:rPr>
          <w:rFonts w:hint="eastAsia"/>
        </w:rPr>
        <w:t xml:space="preserve">Generate the max quad </w:t>
      </w:r>
      <w:r w:rsidR="00977F98">
        <w:t xml:space="preserve">array </w:t>
      </w:r>
      <w:proofErr w:type="spellStart"/>
      <w:r w:rsidRPr="00D71DD1">
        <w:rPr>
          <w:rFonts w:hint="eastAsia"/>
          <w:i/>
        </w:rPr>
        <w:t>MaxArr</w:t>
      </w:r>
      <w:proofErr w:type="spellEnd"/>
      <w:r>
        <w:rPr>
          <w:rFonts w:hint="eastAsia"/>
        </w:rPr>
        <w:t>.</w:t>
      </w:r>
    </w:p>
    <w:p w14:paraId="4E8820B0" w14:textId="42B75DF5" w:rsidR="006D60CC" w:rsidRDefault="006D60CC" w:rsidP="001A08CE">
      <w:pPr>
        <w:pStyle w:val="InitialBodyTextIndent"/>
        <w:jc w:val="left"/>
      </w:pPr>
      <w:r w:rsidRPr="003607F5">
        <w:rPr>
          <w:b/>
        </w:rPr>
        <w:t>[Step 2]</w:t>
      </w:r>
      <w:r>
        <w:t xml:space="preserve"> </w:t>
      </w:r>
      <w:r w:rsidR="003F0C2F">
        <w:rPr>
          <w:rFonts w:hint="eastAsia"/>
        </w:rPr>
        <w:t xml:space="preserve">Run </w:t>
      </w:r>
      <w:r>
        <w:rPr>
          <w:rFonts w:hint="eastAsia"/>
        </w:rPr>
        <w:t xml:space="preserve">the procedure of </w:t>
      </w:r>
      <w:r w:rsidR="00AE207E">
        <w:t>calculating</w:t>
      </w:r>
      <w:r w:rsidR="00301021">
        <w:rPr>
          <w:rFonts w:hint="eastAsia"/>
        </w:rPr>
        <w:t xml:space="preserve"> </w:t>
      </w:r>
      <w:r w:rsidR="00AF428A">
        <w:rPr>
          <w:rFonts w:hint="eastAsia"/>
        </w:rPr>
        <w:t xml:space="preserve">the </w:t>
      </w:r>
      <w:r>
        <w:rPr>
          <w:rFonts w:hint="eastAsia"/>
        </w:rPr>
        <w:t xml:space="preserve">bit width in </w:t>
      </w:r>
      <w:proofErr w:type="spellStart"/>
      <w:r>
        <w:rPr>
          <w:rFonts w:hint="eastAsia"/>
        </w:rPr>
        <w:t>PForDelta</w:t>
      </w:r>
      <w:proofErr w:type="spellEnd"/>
      <w:r>
        <w:rPr>
          <w:rFonts w:hint="eastAsia"/>
        </w:rPr>
        <w:t xml:space="preserve"> on </w:t>
      </w:r>
      <w:proofErr w:type="spellStart"/>
      <w:r w:rsidRPr="00D71DD1">
        <w:rPr>
          <w:rFonts w:hint="eastAsia"/>
          <w:i/>
        </w:rPr>
        <w:t>MaxArr</w:t>
      </w:r>
      <w:proofErr w:type="spellEnd"/>
      <w:r w:rsidR="0033295C">
        <w:rPr>
          <w:rFonts w:hint="eastAsia"/>
          <w:i/>
        </w:rPr>
        <w:t xml:space="preserve"> </w:t>
      </w:r>
      <w:r>
        <w:rPr>
          <w:rFonts w:hint="eastAsia"/>
        </w:rPr>
        <w:t xml:space="preserve">: </w:t>
      </w:r>
      <w:r w:rsidR="007873B7">
        <w:rPr>
          <w:rFonts w:hint="eastAsia"/>
        </w:rPr>
        <w:t>f</w:t>
      </w:r>
      <w:r>
        <w:rPr>
          <w:rFonts w:hint="eastAsia"/>
        </w:rPr>
        <w:t xml:space="preserve">or each </w:t>
      </w:r>
      <w:r w:rsidR="007B0D3F">
        <w:rPr>
          <w:rFonts w:hint="eastAsia"/>
        </w:rPr>
        <w:t>frame</w:t>
      </w:r>
      <w:r>
        <w:rPr>
          <w:rFonts w:hint="eastAsia"/>
        </w:rPr>
        <w:t xml:space="preserve"> in </w:t>
      </w:r>
      <w:proofErr w:type="spellStart"/>
      <w:r w:rsidRPr="00D71DD1">
        <w:rPr>
          <w:rFonts w:hint="eastAsia"/>
          <w:i/>
        </w:rPr>
        <w:t>MaxArr</w:t>
      </w:r>
      <w:proofErr w:type="spellEnd"/>
      <w:r>
        <w:rPr>
          <w:rFonts w:hint="eastAsia"/>
        </w:rPr>
        <w:t xml:space="preserve">, </w:t>
      </w:r>
      <w:r w:rsidR="00A055A3">
        <w:t>identify</w:t>
      </w:r>
      <w:r w:rsidR="00A055A3">
        <w:rPr>
          <w:rFonts w:hint="eastAsia"/>
        </w:rPr>
        <w:t xml:space="preserve"> </w:t>
      </w:r>
      <w:r>
        <w:rPr>
          <w:rFonts w:hint="eastAsia"/>
        </w:rPr>
        <w:t xml:space="preserve">the </w:t>
      </w:r>
      <w:r w:rsidR="00054F81">
        <w:rPr>
          <w:rFonts w:hint="eastAsia"/>
        </w:rPr>
        <w:t>smallest</w:t>
      </w:r>
      <w:r>
        <w:rPr>
          <w:rFonts w:hint="eastAsia"/>
        </w:rPr>
        <w:t xml:space="preserve"> bit width </w:t>
      </w:r>
      <w:r w:rsidRPr="00F85BCF">
        <w:rPr>
          <w:rFonts w:hint="eastAsia"/>
          <w:i/>
        </w:rPr>
        <w:t>b</w:t>
      </w:r>
      <w:r>
        <w:rPr>
          <w:rFonts w:hint="eastAsia"/>
        </w:rPr>
        <w:t xml:space="preserve"> such that the exception ratio of the </w:t>
      </w:r>
      <w:r w:rsidR="004037F9">
        <w:rPr>
          <w:rFonts w:hint="eastAsia"/>
        </w:rPr>
        <w:t>frame</w:t>
      </w:r>
      <w:r>
        <w:rPr>
          <w:rFonts w:hint="eastAsia"/>
        </w:rPr>
        <w:t xml:space="preserve"> is below a given threshold </w:t>
      </w:r>
      <w:r w:rsidR="00CE6ABE">
        <w:rPr>
          <w:rFonts w:asciiTheme="minorEastAsia" w:hAnsiTheme="minorEastAsia" w:hint="eastAsia"/>
        </w:rPr>
        <w:t>ζ</w:t>
      </w:r>
      <w:r>
        <w:rPr>
          <w:rFonts w:hint="eastAsia"/>
        </w:rPr>
        <w:t>(0&lt;</w:t>
      </w:r>
      <w:r w:rsidR="00CE6ABE">
        <w:rPr>
          <w:rFonts w:asciiTheme="minorEastAsia" w:hAnsiTheme="minorEastAsia" w:hint="eastAsia"/>
        </w:rPr>
        <w:t>ζ</w:t>
      </w:r>
      <w:r>
        <w:rPr>
          <w:rFonts w:hint="eastAsia"/>
        </w:rPr>
        <w:t>&lt;1)</w:t>
      </w:r>
      <w:r w:rsidR="00E041BF">
        <w:rPr>
          <w:rFonts w:hint="eastAsia"/>
        </w:rPr>
        <w:t xml:space="preserve">. </w:t>
      </w:r>
      <w:r w:rsidR="003635C6">
        <w:rPr>
          <w:rFonts w:hint="eastAsia"/>
        </w:rPr>
        <w:t>Meanwhile</w:t>
      </w:r>
      <w:r>
        <w:rPr>
          <w:rFonts w:hint="eastAsia"/>
        </w:rPr>
        <w:t xml:space="preserve">, </w:t>
      </w:r>
      <w:r w:rsidR="00005F6C">
        <w:rPr>
          <w:rFonts w:hint="eastAsia"/>
        </w:rPr>
        <w:t>record</w:t>
      </w:r>
      <w:r>
        <w:rPr>
          <w:rFonts w:hint="eastAsia"/>
        </w:rPr>
        <w:t xml:space="preserve"> </w:t>
      </w:r>
      <w:r w:rsidR="00D200C4">
        <w:rPr>
          <w:rFonts w:hint="eastAsia"/>
        </w:rPr>
        <w:t>the</w:t>
      </w:r>
      <w:r>
        <w:rPr>
          <w:rFonts w:hint="eastAsia"/>
        </w:rPr>
        <w:t xml:space="preserve"> pos</w:t>
      </w:r>
      <w:r>
        <w:rPr>
          <w:rFonts w:hint="eastAsia"/>
        </w:rPr>
        <w:t>i</w:t>
      </w:r>
      <w:r>
        <w:rPr>
          <w:rFonts w:hint="eastAsia"/>
        </w:rPr>
        <w:t>tion</w:t>
      </w:r>
      <w:r w:rsidR="00A63E62">
        <w:rPr>
          <w:rFonts w:hint="eastAsia"/>
        </w:rPr>
        <w:t>s</w:t>
      </w:r>
      <w:r>
        <w:rPr>
          <w:rFonts w:hint="eastAsia"/>
        </w:rPr>
        <w:t xml:space="preserve"> of </w:t>
      </w:r>
      <w:r w:rsidR="00DE369B">
        <w:rPr>
          <w:rFonts w:hint="eastAsia"/>
        </w:rPr>
        <w:t xml:space="preserve">the </w:t>
      </w:r>
      <w:r>
        <w:rPr>
          <w:rFonts w:hint="eastAsia"/>
        </w:rPr>
        <w:t xml:space="preserve">exceptions </w:t>
      </w:r>
      <w:r w:rsidR="00C15AD2">
        <w:rPr>
          <w:rFonts w:hint="eastAsia"/>
        </w:rPr>
        <w:t>in an array</w:t>
      </w:r>
      <w:r>
        <w:rPr>
          <w:rFonts w:hint="eastAsia"/>
        </w:rPr>
        <w:t xml:space="preserve"> </w:t>
      </w:r>
      <w:proofErr w:type="spellStart"/>
      <w:r w:rsidRPr="00D71DD1">
        <w:rPr>
          <w:rFonts w:hint="eastAsia"/>
          <w:i/>
        </w:rPr>
        <w:t>ExOffsetArr</w:t>
      </w:r>
      <w:proofErr w:type="spellEnd"/>
      <w:r>
        <w:rPr>
          <w:rFonts w:hint="eastAsia"/>
        </w:rPr>
        <w:t>.</w:t>
      </w:r>
    </w:p>
    <w:p w14:paraId="575AD25C" w14:textId="590E5ABC" w:rsidR="006D60CC" w:rsidRDefault="006D60CC" w:rsidP="00CA4C27">
      <w:pPr>
        <w:pStyle w:val="InitialBodyTextIndent"/>
        <w:jc w:val="left"/>
      </w:pPr>
      <w:r w:rsidRPr="003607F5">
        <w:rPr>
          <w:b/>
        </w:rPr>
        <w:t>[Step 3]</w:t>
      </w:r>
      <w:r>
        <w:t xml:space="preserve"> </w:t>
      </w:r>
      <w:r>
        <w:rPr>
          <w:rFonts w:hint="eastAsia"/>
        </w:rPr>
        <w:t xml:space="preserve">According to the bit width </w:t>
      </w:r>
      <w:r w:rsidR="007A5BD7">
        <w:rPr>
          <w:rFonts w:hint="eastAsia"/>
        </w:rPr>
        <w:t>of</w:t>
      </w:r>
      <w:r>
        <w:rPr>
          <w:rFonts w:hint="eastAsia"/>
        </w:rPr>
        <w:t xml:space="preserve"> each </w:t>
      </w:r>
      <w:r w:rsidR="00F33699">
        <w:rPr>
          <w:rFonts w:hint="eastAsia"/>
        </w:rPr>
        <w:t>data vector</w:t>
      </w:r>
      <w:r>
        <w:rPr>
          <w:rFonts w:hint="eastAsia"/>
        </w:rPr>
        <w:t xml:space="preserve"> and </w:t>
      </w:r>
      <w:proofErr w:type="spellStart"/>
      <w:r w:rsidRPr="00D71DD1">
        <w:rPr>
          <w:rFonts w:hint="eastAsia"/>
          <w:i/>
        </w:rPr>
        <w:t>ExOffsetArr</w:t>
      </w:r>
      <w:proofErr w:type="spellEnd"/>
      <w:r>
        <w:rPr>
          <w:rFonts w:hint="eastAsia"/>
        </w:rPr>
        <w:t xml:space="preserve">, generate the normal array and exception array </w:t>
      </w:r>
      <w:r w:rsidR="00DD3B9B">
        <w:rPr>
          <w:rFonts w:hint="eastAsia"/>
        </w:rPr>
        <w:t>based on</w:t>
      </w:r>
      <w:r>
        <w:rPr>
          <w:rFonts w:hint="eastAsia"/>
        </w:rPr>
        <w:t xml:space="preserve"> the original integer sequence: </w:t>
      </w:r>
      <w:r w:rsidR="00C95030">
        <w:rPr>
          <w:rFonts w:hint="eastAsia"/>
        </w:rPr>
        <w:t>f</w:t>
      </w:r>
      <w:r>
        <w:rPr>
          <w:rFonts w:hint="eastAsia"/>
        </w:rPr>
        <w:t xml:space="preserve">or each exception position in </w:t>
      </w:r>
      <w:proofErr w:type="spellStart"/>
      <w:r w:rsidRPr="00D71DD1">
        <w:rPr>
          <w:rFonts w:hint="eastAsia"/>
          <w:i/>
        </w:rPr>
        <w:t>ExOffsetArr</w:t>
      </w:r>
      <w:proofErr w:type="spellEnd"/>
      <w:r>
        <w:rPr>
          <w:rFonts w:hint="eastAsia"/>
        </w:rPr>
        <w:t xml:space="preserve">, </w:t>
      </w:r>
      <w:r w:rsidR="00F46B07">
        <w:rPr>
          <w:rFonts w:hint="eastAsia"/>
        </w:rPr>
        <w:t>we further examine</w:t>
      </w:r>
      <w:r>
        <w:rPr>
          <w:rFonts w:hint="eastAsia"/>
        </w:rPr>
        <w:t xml:space="preserve"> </w:t>
      </w:r>
      <w:r w:rsidR="00223249">
        <w:rPr>
          <w:rFonts w:hint="eastAsia"/>
        </w:rPr>
        <w:t xml:space="preserve">whether </w:t>
      </w:r>
      <w:r w:rsidR="00187905">
        <w:t xml:space="preserve">each of </w:t>
      </w:r>
      <w:r w:rsidR="0098660D">
        <w:rPr>
          <w:rFonts w:hint="eastAsia"/>
        </w:rPr>
        <w:t>the int</w:t>
      </w:r>
      <w:r w:rsidR="0098660D">
        <w:rPr>
          <w:rFonts w:hint="eastAsia"/>
        </w:rPr>
        <w:t>e</w:t>
      </w:r>
      <w:r w:rsidR="0098660D">
        <w:rPr>
          <w:rFonts w:hint="eastAsia"/>
        </w:rPr>
        <w:t>gers</w:t>
      </w:r>
      <w:r>
        <w:rPr>
          <w:rFonts w:hint="eastAsia"/>
        </w:rPr>
        <w:t xml:space="preserve"> </w:t>
      </w:r>
      <w:r w:rsidR="007C3894">
        <w:rPr>
          <w:rFonts w:hint="eastAsia"/>
        </w:rPr>
        <w:t xml:space="preserve">in the same </w:t>
      </w:r>
      <w:r w:rsidR="00AD1DDD">
        <w:rPr>
          <w:rFonts w:hint="eastAsia"/>
        </w:rPr>
        <w:t>quadruple</w:t>
      </w:r>
      <w:r w:rsidR="00B06619">
        <w:rPr>
          <w:rFonts w:hint="eastAsia"/>
        </w:rPr>
        <w:t xml:space="preserve"> </w:t>
      </w:r>
      <w:r w:rsidR="0084078C">
        <w:t>is</w:t>
      </w:r>
      <w:r w:rsidR="00B06619">
        <w:rPr>
          <w:rFonts w:hint="eastAsia"/>
        </w:rPr>
        <w:t xml:space="preserve"> </w:t>
      </w:r>
      <w:r w:rsidR="00F908B1">
        <w:rPr>
          <w:rFonts w:hint="eastAsia"/>
        </w:rPr>
        <w:t xml:space="preserve">an </w:t>
      </w:r>
      <w:r w:rsidR="00B06619">
        <w:rPr>
          <w:rFonts w:hint="eastAsia"/>
        </w:rPr>
        <w:t>exception</w:t>
      </w:r>
      <w:r>
        <w:rPr>
          <w:rFonts w:hint="eastAsia"/>
        </w:rPr>
        <w:t xml:space="preserve">. </w:t>
      </w:r>
      <w:r w:rsidR="00977919">
        <w:rPr>
          <w:rFonts w:hint="eastAsia"/>
        </w:rPr>
        <w:t xml:space="preserve">We update the exception array with the new exceptional positions. </w:t>
      </w:r>
    </w:p>
    <w:p w14:paraId="5244E5C4" w14:textId="23C2EA0E" w:rsidR="006D60CC" w:rsidRDefault="006D60CC" w:rsidP="00CA4C27">
      <w:pPr>
        <w:pStyle w:val="InitialBodyTextIndent"/>
        <w:jc w:val="left"/>
      </w:pPr>
      <w:r w:rsidRPr="003607F5">
        <w:rPr>
          <w:b/>
        </w:rPr>
        <w:t>[Step 4]</w:t>
      </w:r>
      <w:r>
        <w:t xml:space="preserve"> </w:t>
      </w:r>
      <w:r w:rsidR="00C05EA6">
        <w:rPr>
          <w:rFonts w:hint="eastAsia"/>
        </w:rPr>
        <w:t xml:space="preserve">First, </w:t>
      </w:r>
      <w:r w:rsidR="007D44E4">
        <w:t xml:space="preserve">we </w:t>
      </w:r>
      <w:r w:rsidR="00C05EA6">
        <w:rPr>
          <w:rFonts w:hint="eastAsia"/>
        </w:rPr>
        <w:t>a</w:t>
      </w:r>
      <w:r w:rsidR="00DF1335">
        <w:rPr>
          <w:rFonts w:hint="eastAsia"/>
        </w:rPr>
        <w:t xml:space="preserve">pply </w:t>
      </w:r>
      <w:r>
        <w:rPr>
          <w:rFonts w:hint="eastAsia"/>
        </w:rPr>
        <w:t xml:space="preserve">SIMD instructions to encode the normal array with </w:t>
      </w:r>
      <w:r w:rsidR="00275325">
        <w:t xml:space="preserve">the </w:t>
      </w:r>
      <w:r>
        <w:rPr>
          <w:rFonts w:hint="eastAsia"/>
        </w:rPr>
        <w:t xml:space="preserve">vertical storage layout </w:t>
      </w:r>
      <w:r w:rsidR="00A57482">
        <w:rPr>
          <w:rFonts w:hint="eastAsia"/>
        </w:rPr>
        <w:t>in</w:t>
      </w:r>
      <w:r>
        <w:rPr>
          <w:rFonts w:hint="eastAsia"/>
        </w:rPr>
        <w:t xml:space="preserve"> the data </w:t>
      </w:r>
      <w:r w:rsidR="00D97915">
        <w:rPr>
          <w:rFonts w:hint="eastAsia"/>
        </w:rPr>
        <w:t>vector</w:t>
      </w:r>
      <w:r>
        <w:rPr>
          <w:rFonts w:hint="eastAsia"/>
        </w:rPr>
        <w:t xml:space="preserve">. </w:t>
      </w:r>
      <w:r w:rsidR="008A4AD1">
        <w:rPr>
          <w:rFonts w:hint="eastAsia"/>
        </w:rPr>
        <w:t xml:space="preserve">Then, </w:t>
      </w:r>
      <w:r w:rsidR="007D44E4">
        <w:t xml:space="preserve">we </w:t>
      </w:r>
      <w:r w:rsidR="008A4AD1">
        <w:rPr>
          <w:rFonts w:hint="eastAsia"/>
        </w:rPr>
        <w:t>e</w:t>
      </w:r>
      <w:r w:rsidR="00A36F75">
        <w:rPr>
          <w:rFonts w:hint="eastAsia"/>
        </w:rPr>
        <w:t>ncode</w:t>
      </w:r>
      <w:r>
        <w:rPr>
          <w:rFonts w:hint="eastAsia"/>
        </w:rPr>
        <w:t xml:space="preserve"> the exception array by </w:t>
      </w:r>
      <w:r w:rsidR="00FB7073">
        <w:rPr>
          <w:rFonts w:hint="eastAsia"/>
        </w:rPr>
        <w:t>following the</w:t>
      </w:r>
      <w:r w:rsidR="007D44E4">
        <w:t xml:space="preserve"> Zhang et al.</w:t>
      </w:r>
      <w:r w:rsidR="00FB7073">
        <w:rPr>
          <w:rFonts w:hint="eastAsia"/>
        </w:rPr>
        <w:t xml:space="preserve"> approach</w:t>
      </w:r>
      <w:r>
        <w:rPr>
          <w:rFonts w:hint="eastAsia"/>
        </w:rPr>
        <w:t xml:space="preserve"> [Zhang et al. 2008], </w:t>
      </w:r>
      <w:r w:rsidR="0055164B">
        <w:rPr>
          <w:rFonts w:hint="eastAsia"/>
        </w:rPr>
        <w:t>which</w:t>
      </w:r>
      <w:r w:rsidR="007D44E4">
        <w:t xml:space="preserve"> selects the most ec</w:t>
      </w:r>
      <w:r w:rsidR="007D44E4">
        <w:t>o</w:t>
      </w:r>
      <w:r w:rsidR="007D44E4">
        <w:t>nomical</w:t>
      </w:r>
      <w:r w:rsidR="00CE1C1A">
        <w:rPr>
          <w:rFonts w:hint="eastAsia"/>
        </w:rPr>
        <w:t xml:space="preserve"> bit </w:t>
      </w:r>
      <w:r w:rsidR="00E93E4A">
        <w:rPr>
          <w:rFonts w:hint="eastAsia"/>
        </w:rPr>
        <w:t>width</w:t>
      </w:r>
      <w:r w:rsidR="00CE1C1A">
        <w:rPr>
          <w:rFonts w:hint="eastAsia"/>
        </w:rPr>
        <w:t xml:space="preserve"> </w:t>
      </w:r>
      <w:r w:rsidR="007D44E4">
        <w:t>(8, 16, 32)</w:t>
      </w:r>
      <w:r>
        <w:rPr>
          <w:rFonts w:hint="eastAsia"/>
        </w:rPr>
        <w:t>.</w:t>
      </w:r>
    </w:p>
    <w:p w14:paraId="382F81F2" w14:textId="77777777" w:rsidR="00A17273" w:rsidRDefault="00A17273" w:rsidP="006D60CC">
      <w:pPr>
        <w:pStyle w:val="InitialBodyTextIndent"/>
      </w:pPr>
    </w:p>
    <w:p w14:paraId="1198F06B" w14:textId="77777777" w:rsidR="006D60CC" w:rsidRDefault="006D60CC" w:rsidP="006D60CC">
      <w:pPr>
        <w:pStyle w:val="InitialBodyTextIndent"/>
      </w:pPr>
      <w:r>
        <w:rPr>
          <w:rFonts w:hint="eastAsia"/>
        </w:rPr>
        <w:t xml:space="preserve">The decoding procedure is </w:t>
      </w:r>
      <w:r w:rsidR="00A16CA3">
        <w:t xml:space="preserve">described </w:t>
      </w:r>
      <w:r>
        <w:rPr>
          <w:rFonts w:hint="eastAsia"/>
        </w:rPr>
        <w:t xml:space="preserve">as follows, which is similar to </w:t>
      </w:r>
      <w:r w:rsidR="00931F9C">
        <w:rPr>
          <w:rFonts w:hint="eastAsia"/>
        </w:rPr>
        <w:t xml:space="preserve">original </w:t>
      </w:r>
      <w:proofErr w:type="spellStart"/>
      <w:r>
        <w:rPr>
          <w:rFonts w:hint="eastAsia"/>
        </w:rPr>
        <w:t>PForDelta</w:t>
      </w:r>
      <w:proofErr w:type="spellEnd"/>
      <w:r>
        <w:rPr>
          <w:rFonts w:hint="eastAsia"/>
        </w:rPr>
        <w:t>:</w:t>
      </w:r>
    </w:p>
    <w:p w14:paraId="334BE1A2" w14:textId="63801487" w:rsidR="006D60CC" w:rsidRDefault="006D60CC" w:rsidP="000050C2">
      <w:pPr>
        <w:pStyle w:val="InitialBodyTextIndent"/>
        <w:jc w:val="left"/>
      </w:pPr>
      <w:r>
        <w:rPr>
          <w:rFonts w:hint="eastAsia"/>
          <w:b/>
        </w:rPr>
        <w:t>[Step 1</w:t>
      </w:r>
      <w:r w:rsidRPr="00F85BCF">
        <w:rPr>
          <w:rFonts w:hint="eastAsia"/>
          <w:b/>
        </w:rPr>
        <w:t>]</w:t>
      </w:r>
      <w:r>
        <w:rPr>
          <w:rFonts w:hint="eastAsia"/>
        </w:rPr>
        <w:t xml:space="preserve"> Read the bit width and first exception offset for each </w:t>
      </w:r>
      <w:r w:rsidR="00515074">
        <w:rPr>
          <w:rFonts w:hint="eastAsia"/>
        </w:rPr>
        <w:t>data vector</w:t>
      </w:r>
      <w:r>
        <w:rPr>
          <w:rFonts w:hint="eastAsia"/>
        </w:rPr>
        <w:t>.</w:t>
      </w:r>
    </w:p>
    <w:p w14:paraId="011BD680" w14:textId="5D41381F" w:rsidR="006D60CC" w:rsidRDefault="006D60CC" w:rsidP="000050C2">
      <w:pPr>
        <w:pStyle w:val="InitialBodyTextIndent"/>
        <w:jc w:val="left"/>
      </w:pPr>
      <w:r w:rsidRPr="000E27B3">
        <w:rPr>
          <w:rFonts w:hint="eastAsia"/>
          <w:b/>
        </w:rPr>
        <w:t>[Step 2]</w:t>
      </w:r>
      <w:r>
        <w:rPr>
          <w:rFonts w:hint="eastAsia"/>
        </w:rPr>
        <w:t xml:space="preserve"> Use SIMD instructions to decode the normal array.</w:t>
      </w:r>
    </w:p>
    <w:p w14:paraId="2400AD64" w14:textId="1921CFC8" w:rsidR="006D60CC" w:rsidRDefault="00207CD0" w:rsidP="000050C2">
      <w:pPr>
        <w:pStyle w:val="InitialBodyTextIndent"/>
        <w:jc w:val="left"/>
      </w:pPr>
      <w:r>
        <w:rPr>
          <w:rFonts w:hint="eastAsia"/>
          <w:b/>
        </w:rPr>
        <w:t xml:space="preserve">[Step </w:t>
      </w:r>
      <w:r w:rsidR="006D60CC" w:rsidRPr="00F85BCF">
        <w:rPr>
          <w:rFonts w:hint="eastAsia"/>
          <w:b/>
        </w:rPr>
        <w:t>3]</w:t>
      </w:r>
      <w:r w:rsidR="006D60CC">
        <w:rPr>
          <w:rFonts w:hint="eastAsia"/>
        </w:rPr>
        <w:t xml:space="preserve"> Use SIMD instructions to decode the exception array and </w:t>
      </w:r>
      <w:r w:rsidR="007F6844">
        <w:rPr>
          <w:rFonts w:hint="eastAsia"/>
        </w:rPr>
        <w:t xml:space="preserve">write </w:t>
      </w:r>
      <w:r w:rsidR="006D60CC">
        <w:rPr>
          <w:rFonts w:hint="eastAsia"/>
        </w:rPr>
        <w:t>each e</w:t>
      </w:r>
      <w:r w:rsidR="006D60CC">
        <w:rPr>
          <w:rFonts w:hint="eastAsia"/>
        </w:rPr>
        <w:t>x</w:t>
      </w:r>
      <w:r w:rsidR="006D60CC">
        <w:rPr>
          <w:rFonts w:hint="eastAsia"/>
        </w:rPr>
        <w:t xml:space="preserve">ception into the </w:t>
      </w:r>
      <w:r w:rsidR="00E55C15">
        <w:rPr>
          <w:rFonts w:hint="eastAsia"/>
        </w:rPr>
        <w:t>corresponding</w:t>
      </w:r>
      <w:r w:rsidR="006D60CC">
        <w:rPr>
          <w:rFonts w:hint="eastAsia"/>
        </w:rPr>
        <w:t xml:space="preserve"> position of the normal array.</w:t>
      </w:r>
    </w:p>
    <w:p w14:paraId="49089458" w14:textId="7CC74732" w:rsidR="008C5CD6" w:rsidRDefault="00616058" w:rsidP="00FE305A">
      <w:pPr>
        <w:pStyle w:val="Titre2"/>
      </w:pPr>
      <w:r>
        <w:t>Connections</w:t>
      </w:r>
      <w:r w:rsidR="008C5CD6">
        <w:t xml:space="preserve"> with </w:t>
      </w:r>
      <w:r w:rsidR="00C11441">
        <w:t xml:space="preserve">other </w:t>
      </w:r>
      <w:r w:rsidR="00610048">
        <w:t xml:space="preserve">frame based </w:t>
      </w:r>
      <w:r w:rsidR="0061032F">
        <w:rPr>
          <w:rFonts w:hint="eastAsia"/>
          <w:lang w:eastAsia="zh-CN"/>
        </w:rPr>
        <w:t xml:space="preserve">compression </w:t>
      </w:r>
      <w:r w:rsidR="001A089D">
        <w:t>algorithms</w:t>
      </w:r>
    </w:p>
    <w:p w14:paraId="1A562F60" w14:textId="5A7EB8D0" w:rsidR="00865928" w:rsidRDefault="009E62C2" w:rsidP="00D121E7">
      <w:pPr>
        <w:pStyle w:val="InitialBodyText"/>
      </w:pPr>
      <w:r>
        <w:rPr>
          <w:rFonts w:hint="eastAsia"/>
        </w:rPr>
        <w:t>I</w:t>
      </w:r>
      <w:r w:rsidR="0004627C">
        <w:t xml:space="preserve">n frame based </w:t>
      </w:r>
      <w:r w:rsidR="00106F89">
        <w:rPr>
          <w:rFonts w:hint="eastAsia"/>
        </w:rPr>
        <w:t xml:space="preserve">compression </w:t>
      </w:r>
      <w:r w:rsidR="0004627C">
        <w:t xml:space="preserve">algorithms, </w:t>
      </w:r>
      <w:r w:rsidR="006E2429">
        <w:rPr>
          <w:rFonts w:hint="eastAsia"/>
        </w:rPr>
        <w:t xml:space="preserve">typically, </w:t>
      </w:r>
      <w:r w:rsidR="00091D07">
        <w:t xml:space="preserve">a control pattern </w:t>
      </w:r>
      <w:r w:rsidR="00A57D54">
        <w:t xml:space="preserve">encodes </w:t>
      </w:r>
      <w:r w:rsidR="0064367B">
        <w:t>a s</w:t>
      </w:r>
      <w:r w:rsidR="0064367B">
        <w:t>e</w:t>
      </w:r>
      <w:r w:rsidR="0064367B">
        <w:t>quence of integers</w:t>
      </w:r>
      <w:r w:rsidR="000F78BB">
        <w:t xml:space="preserve"> </w:t>
      </w:r>
      <w:r w:rsidR="00F50E0C">
        <w:t>(</w:t>
      </w:r>
      <w:r w:rsidR="008A53A5">
        <w:t>excluding the exceptions</w:t>
      </w:r>
      <w:r w:rsidR="00F50E0C">
        <w:t>)</w:t>
      </w:r>
      <w:r w:rsidR="00500A60">
        <w:t>,</w:t>
      </w:r>
      <w:r w:rsidR="00A3550A">
        <w:t xml:space="preserve"> and </w:t>
      </w:r>
      <w:r w:rsidR="00866DF7">
        <w:t>most of these algorithms can i</w:t>
      </w:r>
      <w:r w:rsidR="00866DF7">
        <w:t>n</w:t>
      </w:r>
      <w:r w:rsidR="00866DF7">
        <w:lastRenderedPageBreak/>
        <w:t xml:space="preserve">deed be </w:t>
      </w:r>
      <w:proofErr w:type="spellStart"/>
      <w:r w:rsidR="00866DF7">
        <w:t>vectorized</w:t>
      </w:r>
      <w:proofErr w:type="spellEnd"/>
      <w:r w:rsidR="00866DF7">
        <w:t xml:space="preserve"> in our approach</w:t>
      </w:r>
      <w:r w:rsidR="000C666D">
        <w:rPr>
          <w:rStyle w:val="Appelnotedebasdep"/>
        </w:rPr>
        <w:footnoteReference w:id="2"/>
      </w:r>
      <w:r w:rsidR="00FC7784">
        <w:t xml:space="preserve">, including </w:t>
      </w:r>
      <w:r w:rsidR="00F164CA">
        <w:rPr>
          <w:rFonts w:hint="eastAsia"/>
        </w:rPr>
        <w:t>SIMD-</w:t>
      </w:r>
      <w:proofErr w:type="spellStart"/>
      <w:r w:rsidR="007B388B">
        <w:t>F</w:t>
      </w:r>
      <w:r w:rsidR="00152FEB">
        <w:rPr>
          <w:rFonts w:hint="eastAsia"/>
        </w:rPr>
        <w:t>astPFor</w:t>
      </w:r>
      <w:proofErr w:type="spellEnd"/>
      <w:r w:rsidR="00152FEB">
        <w:rPr>
          <w:rFonts w:hint="eastAsia"/>
        </w:rPr>
        <w:t xml:space="preserve">, </w:t>
      </w:r>
      <w:proofErr w:type="spellStart"/>
      <w:r w:rsidR="00E60F79">
        <w:rPr>
          <w:rFonts w:hint="eastAsia"/>
        </w:rPr>
        <w:t>PackedBinary</w:t>
      </w:r>
      <w:proofErr w:type="spellEnd"/>
      <w:r w:rsidR="00362A5F">
        <w:rPr>
          <w:rFonts w:hint="eastAsia"/>
        </w:rPr>
        <w:t xml:space="preserve">, and </w:t>
      </w:r>
      <w:r w:rsidR="00432558">
        <w:rPr>
          <w:rFonts w:hint="eastAsia"/>
        </w:rPr>
        <w:t>SIMD-BP128</w:t>
      </w:r>
      <w:r w:rsidR="00962A50">
        <w:t> [</w:t>
      </w:r>
      <w:proofErr w:type="spellStart"/>
      <w:r w:rsidR="00962A50">
        <w:rPr>
          <w:rFonts w:hint="eastAsia"/>
        </w:rPr>
        <w:t>Lemire</w:t>
      </w:r>
      <w:proofErr w:type="spellEnd"/>
      <w:r w:rsidR="00962A50">
        <w:rPr>
          <w:rFonts w:hint="eastAsia"/>
        </w:rPr>
        <w:t xml:space="preserve"> and </w:t>
      </w:r>
      <w:proofErr w:type="spellStart"/>
      <w:r w:rsidR="00962A50">
        <w:rPr>
          <w:rFonts w:hint="eastAsia"/>
        </w:rPr>
        <w:t>Boytsov</w:t>
      </w:r>
      <w:proofErr w:type="spellEnd"/>
      <w:r w:rsidR="00962A50">
        <w:rPr>
          <w:rFonts w:hint="eastAsia"/>
        </w:rPr>
        <w:t xml:space="preserve"> 201</w:t>
      </w:r>
      <w:r w:rsidR="00962A50">
        <w:t>4]</w:t>
      </w:r>
      <w:r w:rsidR="00432558">
        <w:rPr>
          <w:rFonts w:hint="eastAsia"/>
        </w:rPr>
        <w:t>.</w:t>
      </w:r>
      <w:r w:rsidR="00B851CF">
        <w:rPr>
          <w:rFonts w:hint="eastAsia"/>
        </w:rPr>
        <w:t xml:space="preserve"> </w:t>
      </w:r>
      <w:r w:rsidR="00F4525A">
        <w:rPr>
          <w:rFonts w:hint="eastAsia"/>
        </w:rPr>
        <w:t xml:space="preserve">Among these </w:t>
      </w:r>
      <w:r w:rsidR="00CC6BFF">
        <w:rPr>
          <w:rFonts w:hint="eastAsia"/>
        </w:rPr>
        <w:t xml:space="preserve">algorithms, </w:t>
      </w:r>
      <w:r w:rsidR="00D47253">
        <w:rPr>
          <w:rFonts w:hint="eastAsia"/>
        </w:rPr>
        <w:t>SIMD</w:t>
      </w:r>
      <w:r w:rsidR="00D07FB6">
        <w:rPr>
          <w:rFonts w:hint="eastAsia"/>
        </w:rPr>
        <w:t>-BP128</w:t>
      </w:r>
      <w:r w:rsidR="00601098">
        <w:rPr>
          <w:rFonts w:hint="eastAsia"/>
        </w:rPr>
        <w:t xml:space="preserve"> </w:t>
      </w:r>
      <w:r w:rsidR="00EA13F0">
        <w:rPr>
          <w:rFonts w:hint="eastAsia"/>
        </w:rPr>
        <w:t xml:space="preserve">achieves </w:t>
      </w:r>
      <w:r w:rsidR="008C20FC">
        <w:rPr>
          <w:rFonts w:hint="eastAsia"/>
        </w:rPr>
        <w:t>the state-of-art decoding speed</w:t>
      </w:r>
      <w:r w:rsidR="001B1101">
        <w:rPr>
          <w:rFonts w:hint="eastAsia"/>
        </w:rPr>
        <w:t>.</w:t>
      </w:r>
      <w:r w:rsidR="00023833">
        <w:rPr>
          <w:rFonts w:hint="eastAsia"/>
        </w:rPr>
        <w:t xml:space="preserve"> </w:t>
      </w:r>
    </w:p>
    <w:p w14:paraId="692FD017" w14:textId="7101B197" w:rsidR="00DB4F9F" w:rsidRDefault="00F87C72" w:rsidP="00D00F2D">
      <w:pPr>
        <w:pStyle w:val="InitialBodyText"/>
        <w:ind w:firstLine="288"/>
        <w:rPr>
          <w:rFonts w:ascii="SimSun" w:eastAsia="SimSun" w:hAnsi="SimSun" w:cs="SimSun"/>
          <w:i/>
        </w:rPr>
      </w:pPr>
      <w:proofErr w:type="spellStart"/>
      <w:r>
        <w:t>Lemire</w:t>
      </w:r>
      <w:proofErr w:type="spellEnd"/>
      <w:r>
        <w:t xml:space="preserve"> </w:t>
      </w:r>
      <w:r w:rsidR="001F5AC1">
        <w:rPr>
          <w:rFonts w:hint="eastAsia"/>
        </w:rPr>
        <w:t xml:space="preserve">and </w:t>
      </w:r>
      <w:proofErr w:type="spellStart"/>
      <w:r w:rsidR="001F5AC1">
        <w:rPr>
          <w:rFonts w:hint="eastAsia"/>
        </w:rPr>
        <w:t>Boytsov</w:t>
      </w:r>
      <w:r>
        <w:t>’s</w:t>
      </w:r>
      <w:proofErr w:type="spellEnd"/>
      <w:r>
        <w:t xml:space="preserve"> SIMD-BP128</w:t>
      </w:r>
      <w:r w:rsidR="007F2D7B">
        <w:rPr>
          <w:rFonts w:hint="eastAsia"/>
        </w:rPr>
        <w:t xml:space="preserve"> </w:t>
      </w:r>
      <w:r w:rsidR="006B700A">
        <w:t>aggregate</w:t>
      </w:r>
      <w:r w:rsidR="00586350">
        <w:t>d</w:t>
      </w:r>
      <w:r w:rsidR="006B700A">
        <w:t xml:space="preserve"> </w:t>
      </w:r>
      <w:r w:rsidR="002E5B09">
        <w:t xml:space="preserve">128 </w:t>
      </w:r>
      <w:r w:rsidR="00BD4E7C">
        <w:t xml:space="preserve">consecutive </w:t>
      </w:r>
      <w:r w:rsidR="006B700A">
        <w:t xml:space="preserve">integers </w:t>
      </w:r>
      <w:r w:rsidR="00B63E83">
        <w:rPr>
          <w:rFonts w:hint="eastAsia"/>
        </w:rPr>
        <w:t xml:space="preserve">as </w:t>
      </w:r>
      <w:r w:rsidR="003D0D2E">
        <w:rPr>
          <w:rFonts w:hint="eastAsia"/>
        </w:rPr>
        <w:t xml:space="preserve">a </w:t>
      </w:r>
      <w:r w:rsidR="00820EEC">
        <w:rPr>
          <w:rFonts w:hint="eastAsia"/>
        </w:rPr>
        <w:t xml:space="preserve">frame </w:t>
      </w:r>
      <w:r w:rsidR="00546DE3" w:rsidRPr="001E15EF">
        <w:t>and adopt</w:t>
      </w:r>
      <w:r w:rsidR="00B61388">
        <w:t>ed the</w:t>
      </w:r>
      <w:r w:rsidR="00132F89" w:rsidRPr="00132F89">
        <w:t xml:space="preserve"> 4-way vertical layout</w:t>
      </w:r>
      <w:r w:rsidR="001F5AC1">
        <w:t> [</w:t>
      </w:r>
      <w:proofErr w:type="spellStart"/>
      <w:r w:rsidR="00597945">
        <w:rPr>
          <w:rFonts w:hint="eastAsia"/>
        </w:rPr>
        <w:t>Lemire</w:t>
      </w:r>
      <w:proofErr w:type="spellEnd"/>
      <w:r w:rsidR="00597945">
        <w:rPr>
          <w:rFonts w:hint="eastAsia"/>
        </w:rPr>
        <w:t xml:space="preserve"> and </w:t>
      </w:r>
      <w:proofErr w:type="spellStart"/>
      <w:r w:rsidR="00597945">
        <w:rPr>
          <w:rFonts w:hint="eastAsia"/>
        </w:rPr>
        <w:t>Boytsov</w:t>
      </w:r>
      <w:proofErr w:type="spellEnd"/>
      <w:r w:rsidR="00597945">
        <w:rPr>
          <w:rFonts w:hint="eastAsia"/>
        </w:rPr>
        <w:t xml:space="preserve"> 201</w:t>
      </w:r>
      <w:r w:rsidR="00597945">
        <w:t>4</w:t>
      </w:r>
      <w:r w:rsidR="001F5AC1">
        <w:t>]</w:t>
      </w:r>
      <w:r w:rsidR="00132F89" w:rsidRPr="00132F89">
        <w:t>.</w:t>
      </w:r>
      <w:r w:rsidR="005E2A0A">
        <w:rPr>
          <w:rFonts w:hint="eastAsia"/>
        </w:rPr>
        <w:t xml:space="preserve"> </w:t>
      </w:r>
      <w:r w:rsidR="007B703C">
        <w:t>SIMD-BP128 pack</w:t>
      </w:r>
      <w:r w:rsidR="007B703C">
        <w:rPr>
          <w:rFonts w:hint="eastAsia"/>
        </w:rPr>
        <w:t>s</w:t>
      </w:r>
      <w:r w:rsidR="007B703C">
        <w:t xml:space="preserve"> 128 integers with a fixed bit width</w:t>
      </w:r>
      <w:r w:rsidR="0058136D">
        <w:rPr>
          <w:rFonts w:hint="eastAsia"/>
        </w:rPr>
        <w:t xml:space="preserve">, </w:t>
      </w:r>
      <w:r w:rsidR="0075475B">
        <w:rPr>
          <w:rFonts w:hint="eastAsia"/>
        </w:rPr>
        <w:t>which</w:t>
      </w:r>
      <w:r w:rsidR="007B703C">
        <w:t xml:space="preserve"> is </w:t>
      </w:r>
      <w:r w:rsidR="0010194E">
        <w:rPr>
          <w:rFonts w:hint="eastAsia"/>
        </w:rPr>
        <w:t>the minimu</w:t>
      </w:r>
      <w:r w:rsidR="004E645E">
        <w:rPr>
          <w:rFonts w:hint="eastAsia"/>
        </w:rPr>
        <w:t>m</w:t>
      </w:r>
      <w:r w:rsidR="0010194E">
        <w:rPr>
          <w:rFonts w:hint="eastAsia"/>
        </w:rPr>
        <w:t xml:space="preserve"> number of bits to </w:t>
      </w:r>
      <w:r w:rsidR="003366AE">
        <w:rPr>
          <w:rFonts w:hint="eastAsia"/>
        </w:rPr>
        <w:t>hold</w:t>
      </w:r>
      <w:r w:rsidR="007B703C">
        <w:t xml:space="preserve"> the largest integer</w:t>
      </w:r>
      <w:r w:rsidR="007B703C">
        <w:rPr>
          <w:rFonts w:hint="eastAsia"/>
        </w:rPr>
        <w:t xml:space="preserve"> </w:t>
      </w:r>
      <w:r w:rsidR="008F406D">
        <w:rPr>
          <w:rFonts w:hint="eastAsia"/>
        </w:rPr>
        <w:t>among these 128 integers</w:t>
      </w:r>
      <w:r w:rsidR="00653177">
        <w:rPr>
          <w:rFonts w:hint="eastAsia"/>
        </w:rPr>
        <w:t xml:space="preserve">. </w:t>
      </w:r>
      <w:r w:rsidR="00A665EF">
        <w:t xml:space="preserve">SIMD-BP128 </w:t>
      </w:r>
      <w:r w:rsidR="00A30B6A">
        <w:rPr>
          <w:rFonts w:hint="eastAsia"/>
        </w:rPr>
        <w:t>can be nat</w:t>
      </w:r>
      <w:r w:rsidR="00A30B6A">
        <w:rPr>
          <w:rFonts w:hint="eastAsia"/>
        </w:rPr>
        <w:t>u</w:t>
      </w:r>
      <w:r w:rsidR="00A30B6A">
        <w:rPr>
          <w:rFonts w:hint="eastAsia"/>
        </w:rPr>
        <w:t xml:space="preserve">rally fit into </w:t>
      </w:r>
      <w:r w:rsidR="00344883">
        <w:t xml:space="preserve">our compression </w:t>
      </w:r>
      <w:r w:rsidR="00E0340B">
        <w:rPr>
          <w:rFonts w:hint="eastAsia"/>
        </w:rPr>
        <w:t>approach</w:t>
      </w:r>
      <w:r w:rsidR="00344883">
        <w:rPr>
          <w:rFonts w:hint="eastAsia"/>
        </w:rPr>
        <w:t xml:space="preserve"> with </w:t>
      </w:r>
      <w:r w:rsidR="004E6828">
        <w:rPr>
          <w:rFonts w:hint="eastAsia"/>
        </w:rPr>
        <w:t>slight modifications.</w:t>
      </w:r>
      <w:r w:rsidR="008C5CD6">
        <w:t xml:space="preserve"> </w:t>
      </w:r>
      <w:r w:rsidR="00132F89" w:rsidRPr="00A035CE">
        <w:t>For SIMD-BP128, the frame size is fixed as 128</w:t>
      </w:r>
      <w:r w:rsidR="007D44E4">
        <w:t xml:space="preserve"> and it has a correspondingly</w:t>
      </w:r>
      <w:r w:rsidR="00402E5D">
        <w:rPr>
          <w:rFonts w:hint="eastAsia"/>
        </w:rPr>
        <w:t xml:space="preserve"> low compression ratio</w:t>
      </w:r>
      <w:r w:rsidR="00B11920">
        <w:rPr>
          <w:rFonts w:hint="eastAsia"/>
        </w:rPr>
        <w:t xml:space="preserve"> (See Section </w:t>
      </w:r>
      <w:r w:rsidR="00AE2A43">
        <w:rPr>
          <w:rFonts w:hint="eastAsia"/>
        </w:rPr>
        <w:t>8</w:t>
      </w:r>
      <w:r w:rsidR="00B11920">
        <w:rPr>
          <w:rFonts w:hint="eastAsia"/>
        </w:rPr>
        <w:t>)</w:t>
      </w:r>
      <w:r w:rsidR="00402E5D">
        <w:rPr>
          <w:rFonts w:hint="eastAsia"/>
        </w:rPr>
        <w:t xml:space="preserve">. </w:t>
      </w:r>
    </w:p>
    <w:p w14:paraId="6A4EFBE3" w14:textId="77777777" w:rsidR="00DB4F9F" w:rsidRPr="003308BA" w:rsidRDefault="00776D3C" w:rsidP="003308BA">
      <w:pPr>
        <w:pStyle w:val="Titre1"/>
      </w:pPr>
      <w:r w:rsidRPr="003308BA">
        <w:t>EXPERIMENTS</w:t>
      </w:r>
      <w:r w:rsidR="001F3281" w:rsidRPr="003308BA">
        <w:tab/>
      </w:r>
    </w:p>
    <w:p w14:paraId="73222521" w14:textId="38E7A7FB" w:rsidR="00776D3C" w:rsidRDefault="00776D3C" w:rsidP="00776D3C">
      <w:pPr>
        <w:pStyle w:val="InitialBodyText"/>
      </w:pPr>
      <w:r>
        <w:t xml:space="preserve">In this section, we first introduce the experimental settings, and then evaluate the proposed compression algorithms with </w:t>
      </w:r>
      <w:r w:rsidR="00A951E9">
        <w:t>several</w:t>
      </w:r>
      <w:r>
        <w:t xml:space="preserve"> state-of-the-art algo</w:t>
      </w:r>
      <w:r w:rsidR="00DD5827">
        <w:t>rithms</w:t>
      </w:r>
      <w:r w:rsidR="00DD5827">
        <w:rPr>
          <w:rFonts w:hint="eastAsia"/>
        </w:rPr>
        <w:t xml:space="preserve">. </w:t>
      </w:r>
      <w:r w:rsidR="00F07782">
        <w:rPr>
          <w:rFonts w:hint="eastAsia"/>
        </w:rPr>
        <w:t>The eva</w:t>
      </w:r>
      <w:r w:rsidR="00F07782">
        <w:rPr>
          <w:rFonts w:hint="eastAsia"/>
        </w:rPr>
        <w:t>l</w:t>
      </w:r>
      <w:r w:rsidR="00F07782">
        <w:rPr>
          <w:rFonts w:hint="eastAsia"/>
        </w:rPr>
        <w:t xml:space="preserve">uation </w:t>
      </w:r>
      <w:r w:rsidR="00AD63B9" w:rsidRPr="00AD63B9">
        <w:t>metrics concern</w:t>
      </w:r>
      <w:r w:rsidR="00181CD4">
        <w:t xml:space="preserve"> </w:t>
      </w:r>
      <w:r>
        <w:t xml:space="preserve">the following </w:t>
      </w:r>
      <w:r w:rsidR="00485C24">
        <w:t>three</w:t>
      </w:r>
      <w:r w:rsidR="000251E1">
        <w:rPr>
          <w:rFonts w:hint="eastAsia"/>
        </w:rPr>
        <w:t xml:space="preserve"> </w:t>
      </w:r>
      <w:r>
        <w:t>aspects</w:t>
      </w:r>
      <w:r w:rsidR="00B60717">
        <w:rPr>
          <w:rFonts w:hint="eastAsia"/>
        </w:rPr>
        <w:t xml:space="preserve"> respectively</w:t>
      </w:r>
      <w:r>
        <w:t>:</w:t>
      </w:r>
      <w:r w:rsidR="006A26FC">
        <w:t xml:space="preserve"> encoding speed, d</w:t>
      </w:r>
      <w:r w:rsidR="006A26FC">
        <w:t>e</w:t>
      </w:r>
      <w:r w:rsidR="006A26FC">
        <w:t>coding speed and</w:t>
      </w:r>
      <w:r>
        <w:t xml:space="preserve"> compression ratio</w:t>
      </w:r>
      <w:r w:rsidR="00EA5845">
        <w:t>.</w:t>
      </w:r>
      <w:r>
        <w:t xml:space="preserve"> </w:t>
      </w:r>
      <w:r w:rsidR="00C30C69">
        <w:t>Finally, we examine the performance</w:t>
      </w:r>
      <w:r w:rsidR="00E5724B">
        <w:t xml:space="preserve"> of</w:t>
      </w:r>
      <w:r w:rsidR="00FD217A">
        <w:t xml:space="preserve"> different algorithms </w:t>
      </w:r>
      <w:r w:rsidR="000466FE">
        <w:t>by</w:t>
      </w:r>
      <w:r w:rsidR="00FD217A">
        <w:t xml:space="preserve"> the </w:t>
      </w:r>
      <w:r w:rsidR="0015126C">
        <w:t xml:space="preserve">time cost (i.e. query </w:t>
      </w:r>
      <w:r w:rsidR="0038297C">
        <w:t>processing performance</w:t>
      </w:r>
      <w:r w:rsidR="0015126C">
        <w:t xml:space="preserve">) </w:t>
      </w:r>
      <w:r w:rsidR="00FD217A">
        <w:t xml:space="preserve">and </w:t>
      </w:r>
      <w:r w:rsidR="0015126C">
        <w:t xml:space="preserve">space cost (i.e. index size) </w:t>
      </w:r>
      <w:r w:rsidR="00FD217A">
        <w:t xml:space="preserve">in a </w:t>
      </w:r>
      <w:r w:rsidR="00D029CA">
        <w:t>laboratory</w:t>
      </w:r>
      <w:r w:rsidR="003F1AE7">
        <w:t xml:space="preserve"> </w:t>
      </w:r>
      <w:r w:rsidR="0004405B">
        <w:t>search engine</w:t>
      </w:r>
      <w:r>
        <w:t xml:space="preserve">. </w:t>
      </w:r>
    </w:p>
    <w:p w14:paraId="7FF751E1" w14:textId="77777777" w:rsidR="00776D3C" w:rsidRDefault="00776D3C" w:rsidP="00776D3C">
      <w:pPr>
        <w:pStyle w:val="Titre2"/>
      </w:pPr>
      <w:r>
        <w:t>Experimental Settings</w:t>
      </w:r>
    </w:p>
    <w:p w14:paraId="5AE0E539" w14:textId="5133FB39" w:rsidR="00D14DCD" w:rsidRDefault="006C0F2D" w:rsidP="0069310A">
      <w:pPr>
        <w:pStyle w:val="InitialBodyTextIndent"/>
        <w:spacing w:afterLines="50" w:after="120"/>
        <w:ind w:firstLine="289"/>
      </w:pPr>
      <w:r>
        <w:t>(</w:t>
      </w:r>
      <w:r w:rsidR="00776D3C">
        <w:t xml:space="preserve">1) </w:t>
      </w:r>
      <w:r w:rsidR="00776D3C">
        <w:rPr>
          <w:b/>
        </w:rPr>
        <w:t>Server profile.</w:t>
      </w:r>
      <w:r w:rsidR="00776D3C">
        <w:t xml:space="preserve"> Our experiments are tested on a server with an Intel Core i5-3470S pr</w:t>
      </w:r>
      <w:r w:rsidR="003D3E65">
        <w:t>ocessor (2.9GHz, 12MB L3 Cache)</w:t>
      </w:r>
      <w:r w:rsidR="003D3E65">
        <w:rPr>
          <w:rFonts w:hint="eastAsia"/>
        </w:rPr>
        <w:t xml:space="preserve"> and</w:t>
      </w:r>
      <w:r w:rsidR="00776D3C">
        <w:t xml:space="preserve"> </w:t>
      </w:r>
      <w:r w:rsidR="00D156C4">
        <w:rPr>
          <w:rFonts w:hint="eastAsia"/>
        </w:rPr>
        <w:t xml:space="preserve">a </w:t>
      </w:r>
      <w:r w:rsidR="00776D3C">
        <w:t xml:space="preserve">8GB 1333MHz RAM. The operating system is </w:t>
      </w:r>
      <w:r w:rsidR="00B1093A">
        <w:t xml:space="preserve">the </w:t>
      </w:r>
      <w:r w:rsidR="00776D3C">
        <w:t xml:space="preserve">64-bit Linux </w:t>
      </w:r>
      <w:r w:rsidR="00FD1392">
        <w:t>of</w:t>
      </w:r>
      <w:r w:rsidR="00776D3C">
        <w:t xml:space="preserve"> version 2.6.32-71. All the compression algorithms are implemented in C++ and complied </w:t>
      </w:r>
      <w:r w:rsidR="0062784A">
        <w:rPr>
          <w:rFonts w:hint="eastAsia"/>
        </w:rPr>
        <w:t xml:space="preserve">by </w:t>
      </w:r>
      <w:r w:rsidR="00776D3C">
        <w:t xml:space="preserve">using </w:t>
      </w:r>
      <w:r w:rsidR="00EF3369">
        <w:t>“</w:t>
      </w:r>
      <w:r w:rsidR="00B8701A">
        <w:rPr>
          <w:rFonts w:hint="eastAsia"/>
        </w:rPr>
        <w:t>g</w:t>
      </w:r>
      <w:r w:rsidR="00776D3C">
        <w:t>++ 4.6</w:t>
      </w:r>
      <w:r w:rsidR="00EF3369">
        <w:t>”</w:t>
      </w:r>
      <w:r w:rsidR="00902413">
        <w:t xml:space="preserve"> with the optimiz</w:t>
      </w:r>
      <w:r w:rsidR="00902413">
        <w:rPr>
          <w:rFonts w:hint="eastAsia"/>
        </w:rPr>
        <w:t>ation</w:t>
      </w:r>
      <w:r w:rsidR="00776D3C">
        <w:t xml:space="preserve"> flag “-O3”.</w:t>
      </w:r>
    </w:p>
    <w:p w14:paraId="68520EAD" w14:textId="7FC44615" w:rsidR="002A50EA" w:rsidRPr="004F1092" w:rsidRDefault="0042423F" w:rsidP="0069310A">
      <w:pPr>
        <w:pStyle w:val="InitialBodyTextIndent"/>
        <w:spacing w:afterLines="50" w:after="120"/>
        <w:ind w:firstLine="289"/>
      </w:pPr>
      <w:r>
        <w:t>(</w:t>
      </w:r>
      <w:r w:rsidR="00776D3C" w:rsidRPr="004F1092">
        <w:t xml:space="preserve">2) </w:t>
      </w:r>
      <w:r w:rsidR="007B7D1C">
        <w:rPr>
          <w:b/>
        </w:rPr>
        <w:t>Test</w:t>
      </w:r>
      <w:r w:rsidR="0047046E" w:rsidRPr="00D21240">
        <w:rPr>
          <w:b/>
        </w:rPr>
        <w:t xml:space="preserve"> collection</w:t>
      </w:r>
      <w:r w:rsidR="002B3F74">
        <w:rPr>
          <w:b/>
        </w:rPr>
        <w:t>s</w:t>
      </w:r>
      <w:r w:rsidR="00D123BE">
        <w:rPr>
          <w:rFonts w:hint="eastAsia"/>
        </w:rPr>
        <w:t>.</w:t>
      </w:r>
      <w:r w:rsidR="00776D3C" w:rsidRPr="004F1092">
        <w:t xml:space="preserve"> </w:t>
      </w:r>
      <w:r w:rsidR="00EE2F87">
        <w:t>We</w:t>
      </w:r>
      <w:r w:rsidR="00776D3C" w:rsidRPr="004F1092">
        <w:t xml:space="preserve"> </w:t>
      </w:r>
      <w:r w:rsidR="00603E99" w:rsidRPr="00603E99">
        <w:t>test the algorithms on several datasets represe</w:t>
      </w:r>
      <w:r w:rsidR="00EF1B84">
        <w:t>nting di</w:t>
      </w:r>
      <w:r w:rsidR="00EF1B84">
        <w:t>f</w:t>
      </w:r>
      <w:r w:rsidR="00EF1B84">
        <w:t>ferent characteristics</w:t>
      </w:r>
      <w:r w:rsidR="00776D3C" w:rsidRPr="004F1092">
        <w:t xml:space="preserve">. </w:t>
      </w:r>
      <w:r w:rsidR="00B26395">
        <w:t>T</w:t>
      </w:r>
      <w:r w:rsidR="00A111C4" w:rsidRPr="004F1092">
        <w:t xml:space="preserve">he basic statistics of </w:t>
      </w:r>
      <w:r w:rsidR="00E206BD">
        <w:t>the</w:t>
      </w:r>
      <w:r w:rsidR="008107C6">
        <w:rPr>
          <w:rFonts w:hint="eastAsia"/>
        </w:rPr>
        <w:t xml:space="preserve"> </w:t>
      </w:r>
      <w:r w:rsidR="00715AC9">
        <w:t xml:space="preserve">four </w:t>
      </w:r>
      <w:r w:rsidR="00A111C4" w:rsidRPr="004F1092">
        <w:t xml:space="preserve">datasets </w:t>
      </w:r>
      <w:r w:rsidR="000C1259">
        <w:t xml:space="preserve">are shown </w:t>
      </w:r>
      <w:r w:rsidR="00A111C4" w:rsidRPr="004F1092">
        <w:t xml:space="preserve">in Table IV. </w:t>
      </w:r>
      <w:r w:rsidR="00776D3C" w:rsidRPr="004F1092">
        <w:t xml:space="preserve">The first two datasets, TREC GOV2 and TREC Clueweb09B, </w:t>
      </w:r>
      <w:r w:rsidR="0066337E">
        <w:rPr>
          <w:rFonts w:hint="eastAsia"/>
        </w:rPr>
        <w:t xml:space="preserve">are </w:t>
      </w:r>
      <w:r w:rsidR="0066337E" w:rsidRPr="004F1092">
        <w:t>released by TREC</w:t>
      </w:r>
      <w:r w:rsidR="00CF0A34">
        <w:rPr>
          <w:rFonts w:hint="eastAsia"/>
        </w:rPr>
        <w:t xml:space="preserve">, which </w:t>
      </w:r>
      <w:r w:rsidR="0074155E">
        <w:rPr>
          <w:rFonts w:hint="eastAsia"/>
        </w:rPr>
        <w:t>are</w:t>
      </w:r>
      <w:r w:rsidR="00CF0A34">
        <w:rPr>
          <w:rFonts w:hint="eastAsia"/>
        </w:rPr>
        <w:t xml:space="preserve"> </w:t>
      </w:r>
      <w:r w:rsidR="00FD1B8C" w:rsidRPr="004F1092">
        <w:t>the</w:t>
      </w:r>
      <w:r w:rsidR="00776D3C" w:rsidRPr="004F1092">
        <w:t xml:space="preserve"> standard </w:t>
      </w:r>
      <w:r w:rsidR="003F5F43">
        <w:t>test collections</w:t>
      </w:r>
      <w:r w:rsidR="003F5F43" w:rsidRPr="004F1092">
        <w:t xml:space="preserve"> </w:t>
      </w:r>
      <w:r w:rsidR="00776D3C" w:rsidRPr="004F1092">
        <w:t xml:space="preserve">for </w:t>
      </w:r>
      <w:r w:rsidR="008A0EF4">
        <w:t xml:space="preserve">the </w:t>
      </w:r>
      <w:r w:rsidR="00AA3337">
        <w:t>evaluation of</w:t>
      </w:r>
      <w:r w:rsidR="00776D3C" w:rsidRPr="004F1092">
        <w:t xml:space="preserve"> the index and retrieval </w:t>
      </w:r>
      <w:r w:rsidR="00A22913">
        <w:rPr>
          <w:rFonts w:hint="eastAsia"/>
        </w:rPr>
        <w:t>systems</w:t>
      </w:r>
      <w:r w:rsidR="00776D3C" w:rsidRPr="004F1092">
        <w:t xml:space="preserve">. The Wikipedia and Twitter datasets are mainly used to test the algorithm stability on </w:t>
      </w:r>
      <w:r w:rsidR="00E031B4">
        <w:t>various</w:t>
      </w:r>
      <w:r w:rsidR="00776D3C" w:rsidRPr="004F1092">
        <w:t xml:space="preserve"> datasets. Wikipedia</w:t>
      </w:r>
      <w:r w:rsidR="00776D3C" w:rsidRPr="004F1092">
        <w:rPr>
          <w:rStyle w:val="Appelnotedebasdep"/>
        </w:rPr>
        <w:footnoteReference w:id="3"/>
      </w:r>
      <w:r w:rsidR="00776D3C" w:rsidRPr="004F1092">
        <w:t xml:space="preserve"> is </w:t>
      </w:r>
      <w:r w:rsidR="000A571F" w:rsidRPr="004F1092">
        <w:t xml:space="preserve">well </w:t>
      </w:r>
      <w:r w:rsidR="000F3F74" w:rsidRPr="004F1092">
        <w:t>known</w:t>
      </w:r>
      <w:r w:rsidR="00776D3C" w:rsidRPr="004F1092">
        <w:t xml:space="preserve"> </w:t>
      </w:r>
      <w:r w:rsidR="007D2556" w:rsidRPr="007D2556">
        <w:t>for providing</w:t>
      </w:r>
      <w:r w:rsidR="007D2556">
        <w:t xml:space="preserve"> </w:t>
      </w:r>
      <w:r w:rsidR="00776D3C" w:rsidRPr="004F1092">
        <w:t>formal defin</w:t>
      </w:r>
      <w:r w:rsidR="00776D3C" w:rsidRPr="004F1092">
        <w:t>i</w:t>
      </w:r>
      <w:r w:rsidR="00776D3C" w:rsidRPr="004F1092">
        <w:t>tion</w:t>
      </w:r>
      <w:r w:rsidR="00663D8F" w:rsidRPr="004F1092">
        <w:t>s</w:t>
      </w:r>
      <w:r w:rsidR="00776D3C" w:rsidRPr="004F1092">
        <w:t xml:space="preserve"> and kno</w:t>
      </w:r>
      <w:r w:rsidR="006F5952">
        <w:t>wledge on concepts and entities</w:t>
      </w:r>
      <w:r w:rsidR="008D32D0">
        <w:rPr>
          <w:rFonts w:hint="eastAsia"/>
        </w:rPr>
        <w:t>;</w:t>
      </w:r>
      <w:r w:rsidR="00776D3C" w:rsidRPr="004F1092">
        <w:t xml:space="preserve"> Twitter is the most representative </w:t>
      </w:r>
      <w:r w:rsidR="00610937" w:rsidRPr="004F1092">
        <w:t>microblogging service</w:t>
      </w:r>
      <w:r w:rsidR="00776D3C" w:rsidRPr="004F1092">
        <w:t>, and we use the shared dataset in [</w:t>
      </w:r>
      <w:proofErr w:type="spellStart"/>
      <w:r w:rsidR="00776D3C" w:rsidRPr="004F1092">
        <w:t>Kwak</w:t>
      </w:r>
      <w:proofErr w:type="spellEnd"/>
      <w:r w:rsidR="00776D3C" w:rsidRPr="004F1092">
        <w:t xml:space="preserve"> et al. 2010]. </w:t>
      </w:r>
      <w:r w:rsidR="00EB5E41">
        <w:t>For Twi</w:t>
      </w:r>
      <w:r w:rsidR="00EB5E41">
        <w:t>t</w:t>
      </w:r>
      <w:r w:rsidR="00EB5E41">
        <w:t>ter collection</w:t>
      </w:r>
      <w:r w:rsidR="00776D3C" w:rsidRPr="004F1092">
        <w:t xml:space="preserve">, </w:t>
      </w:r>
      <w:r w:rsidR="00FD1330" w:rsidRPr="004F1092">
        <w:t xml:space="preserve">we aggregate </w:t>
      </w:r>
      <w:r w:rsidR="00776D3C" w:rsidRPr="004F1092">
        <w:t xml:space="preserve">all </w:t>
      </w:r>
      <w:r w:rsidR="003033F1" w:rsidRPr="004F1092">
        <w:t xml:space="preserve">the </w:t>
      </w:r>
      <w:r w:rsidR="00776D3C" w:rsidRPr="004F1092">
        <w:t xml:space="preserve">tweets of a user as </w:t>
      </w:r>
      <w:r w:rsidR="00F73FF1" w:rsidRPr="004F1092">
        <w:t>a</w:t>
      </w:r>
      <w:r w:rsidR="00776D3C" w:rsidRPr="004F1092">
        <w:t xml:space="preserve"> document</w:t>
      </w:r>
      <w:r w:rsidR="00541389" w:rsidRPr="004F1092">
        <w:t xml:space="preserve"> (a.k.a. </w:t>
      </w:r>
      <w:r w:rsidR="00541389" w:rsidRPr="008F53B2">
        <w:rPr>
          <w:i/>
        </w:rPr>
        <w:t>user doc</w:t>
      </w:r>
      <w:r w:rsidR="00541389" w:rsidRPr="008F53B2">
        <w:rPr>
          <w:i/>
        </w:rPr>
        <w:t>u</w:t>
      </w:r>
      <w:r w:rsidR="00541389" w:rsidRPr="008F53B2">
        <w:rPr>
          <w:i/>
        </w:rPr>
        <w:t>ment</w:t>
      </w:r>
      <w:r w:rsidR="00541389" w:rsidRPr="004F1092">
        <w:t>)</w:t>
      </w:r>
      <w:r w:rsidR="00776D3C" w:rsidRPr="004F1092">
        <w:t xml:space="preserve">, and </w:t>
      </w:r>
      <w:r w:rsidR="004A33EB">
        <w:t>treat</w:t>
      </w:r>
      <w:r w:rsidR="00776D3C" w:rsidRPr="004F1092">
        <w:t xml:space="preserve"> </w:t>
      </w:r>
      <w:r w:rsidR="008100C4" w:rsidRPr="004F1092">
        <w:t xml:space="preserve">the text in </w:t>
      </w:r>
      <w:r w:rsidR="0030190C" w:rsidRPr="004F1092">
        <w:t>a</w:t>
      </w:r>
      <w:r w:rsidR="00776D3C" w:rsidRPr="004F1092">
        <w:t xml:space="preserve"> </w:t>
      </w:r>
      <w:r w:rsidR="006501B2" w:rsidRPr="004F1092">
        <w:t xml:space="preserve">user </w:t>
      </w:r>
      <w:r w:rsidR="00776D3C" w:rsidRPr="004F1092">
        <w:t xml:space="preserve">profile as the title of </w:t>
      </w:r>
      <w:r w:rsidR="004A56A8" w:rsidRPr="004F1092">
        <w:t>the</w:t>
      </w:r>
      <w:r w:rsidR="00727B70" w:rsidRPr="004F1092">
        <w:t xml:space="preserve"> </w:t>
      </w:r>
      <w:r w:rsidR="005A174F" w:rsidRPr="004F1092">
        <w:t>“</w:t>
      </w:r>
      <w:r w:rsidR="00727B70" w:rsidRPr="004F1092">
        <w:t>user</w:t>
      </w:r>
      <w:r w:rsidR="00776D3C" w:rsidRPr="004F1092">
        <w:t xml:space="preserve"> document</w:t>
      </w:r>
      <w:r w:rsidR="005A174F" w:rsidRPr="004F1092">
        <w:t>”</w:t>
      </w:r>
      <w:r w:rsidR="00776D3C" w:rsidRPr="004F1092">
        <w:t>. For the</w:t>
      </w:r>
      <w:r w:rsidR="00F223F2" w:rsidRPr="004F1092">
        <w:t>se</w:t>
      </w:r>
      <w:r w:rsidR="00776D3C" w:rsidRPr="004F1092">
        <w:t xml:space="preserve"> four da</w:t>
      </w:r>
      <w:r w:rsidR="007D02BE" w:rsidRPr="004F1092">
        <w:t>ta</w:t>
      </w:r>
      <w:r w:rsidR="00776D3C" w:rsidRPr="004F1092">
        <w:t xml:space="preserve">sets, we </w:t>
      </w:r>
      <w:r w:rsidR="00D75DB5" w:rsidRPr="004F1092">
        <w:t xml:space="preserve">have </w:t>
      </w:r>
      <w:r w:rsidR="00776D3C" w:rsidRPr="004F1092">
        <w:t>extracted the title and body field</w:t>
      </w:r>
      <w:r w:rsidR="00C233F4" w:rsidRPr="004F1092">
        <w:t>s</w:t>
      </w:r>
      <w:r w:rsidR="00776D3C" w:rsidRPr="004F1092">
        <w:t xml:space="preserve"> </w:t>
      </w:r>
      <w:r w:rsidR="001776C5">
        <w:t>of</w:t>
      </w:r>
      <w:r w:rsidR="00776D3C" w:rsidRPr="004F1092">
        <w:t xml:space="preserve"> each document, and then built an inverted index for each dataset with a search engine system impl</w:t>
      </w:r>
      <w:r w:rsidR="00776D3C" w:rsidRPr="004F1092">
        <w:t>e</w:t>
      </w:r>
      <w:r w:rsidR="00776D3C" w:rsidRPr="004F1092">
        <w:t>mented by our group</w:t>
      </w:r>
      <w:r w:rsidR="00CC79B3" w:rsidRPr="004F1092">
        <w:t xml:space="preserve"> [</w:t>
      </w:r>
      <w:r w:rsidR="009D19D9" w:rsidRPr="004F1092">
        <w:t>Shan et al. 2012</w:t>
      </w:r>
      <w:r w:rsidR="00CC79B3" w:rsidRPr="004F1092">
        <w:t>]</w:t>
      </w:r>
      <w:r w:rsidR="00776D3C" w:rsidRPr="004F1092">
        <w:t xml:space="preserve">. </w:t>
      </w:r>
      <w:r w:rsidR="000D6FA5" w:rsidRPr="008E0FD4">
        <w:t xml:space="preserve">We </w:t>
      </w:r>
      <w:r w:rsidR="000D6FA5">
        <w:rPr>
          <w:rFonts w:hint="eastAsia"/>
        </w:rPr>
        <w:t>find</w:t>
      </w:r>
      <w:r w:rsidR="000D6FA5" w:rsidRPr="008E0FD4">
        <w:t xml:space="preserve"> that over 90% of d-gap and TF </w:t>
      </w:r>
      <w:r w:rsidR="000D6FA5">
        <w:rPr>
          <w:rFonts w:hint="eastAsia"/>
        </w:rPr>
        <w:t>on all</w:t>
      </w:r>
      <w:r w:rsidR="000D6FA5" w:rsidRPr="008E0FD4">
        <w:t xml:space="preserve"> four datasets can be represented </w:t>
      </w:r>
      <w:r w:rsidR="000D6FA5">
        <w:rPr>
          <w:rFonts w:hint="eastAsia"/>
        </w:rPr>
        <w:t xml:space="preserve">in </w:t>
      </w:r>
      <w:r w:rsidR="000D6FA5" w:rsidRPr="008E0FD4">
        <w:t xml:space="preserve">8 bits, which indicates the </w:t>
      </w:r>
      <w:r w:rsidR="000D6FA5">
        <w:rPr>
          <w:rFonts w:hint="eastAsia"/>
        </w:rPr>
        <w:t xml:space="preserve">potential </w:t>
      </w:r>
      <w:r w:rsidR="000D6FA5" w:rsidRPr="00E969E5">
        <w:t>compressibi</w:t>
      </w:r>
      <w:r w:rsidR="000D6FA5" w:rsidRPr="00E969E5">
        <w:t>l</w:t>
      </w:r>
      <w:r w:rsidR="000D6FA5" w:rsidRPr="00E969E5">
        <w:t>ity</w:t>
      </w:r>
      <w:r w:rsidR="000D6FA5" w:rsidRPr="008E0FD4">
        <w:t xml:space="preserve"> </w:t>
      </w:r>
      <w:r w:rsidR="00E77175">
        <w:t>of</w:t>
      </w:r>
      <w:r w:rsidR="000D6FA5" w:rsidRPr="008E0FD4">
        <w:t xml:space="preserve"> these four datasets.</w:t>
      </w:r>
    </w:p>
    <w:p w14:paraId="2F09F497" w14:textId="66763153" w:rsidR="00776D3C" w:rsidRDefault="00776D3C" w:rsidP="00776D3C">
      <w:pPr>
        <w:pStyle w:val="tablecaption0"/>
        <w:spacing w:before="0" w:after="60"/>
        <w:rPr>
          <w:rFonts w:eastAsiaTheme="minorEastAsia"/>
          <w:lang w:eastAsia="zh-CN"/>
        </w:rPr>
      </w:pPr>
      <w:r>
        <w:rPr>
          <w:rFonts w:eastAsiaTheme="minorEastAsia"/>
          <w:lang w:eastAsia="zh-CN"/>
        </w:rPr>
        <w:t xml:space="preserve">Table </w:t>
      </w:r>
      <w:r w:rsidR="001D6086">
        <w:rPr>
          <w:rFonts w:eastAsiaTheme="minorEastAsia"/>
          <w:lang w:eastAsia="zh-CN"/>
        </w:rPr>
        <w:fldChar w:fldCharType="begin"/>
      </w:r>
      <w:r>
        <w:rPr>
          <w:rFonts w:eastAsiaTheme="minorEastAsia"/>
          <w:lang w:eastAsia="zh-CN"/>
        </w:rPr>
        <w:instrText xml:space="preserve"> SEQ Table \* ROMAN </w:instrText>
      </w:r>
      <w:r w:rsidR="001D6086">
        <w:rPr>
          <w:rFonts w:eastAsiaTheme="minorEastAsia"/>
          <w:lang w:eastAsia="zh-CN"/>
        </w:rPr>
        <w:fldChar w:fldCharType="separate"/>
      </w:r>
      <w:ins w:id="320" w:author="Daniel" w:date="2014-11-12T22:02:00Z">
        <w:r w:rsidR="00927962">
          <w:rPr>
            <w:rFonts w:eastAsiaTheme="minorEastAsia"/>
            <w:noProof/>
            <w:lang w:eastAsia="zh-CN"/>
          </w:rPr>
          <w:t>V</w:t>
        </w:r>
      </w:ins>
      <w:del w:id="321" w:author="Daniel" w:date="2014-11-12T22:02:00Z">
        <w:r w:rsidR="009A55DF" w:rsidDel="00927962">
          <w:rPr>
            <w:rFonts w:eastAsiaTheme="minorEastAsia"/>
            <w:noProof/>
            <w:lang w:eastAsia="zh-CN"/>
          </w:rPr>
          <w:delText>IV</w:delText>
        </w:r>
      </w:del>
      <w:r w:rsidR="001D6086">
        <w:rPr>
          <w:rFonts w:eastAsiaTheme="minorEastAsia"/>
          <w:lang w:eastAsia="zh-CN"/>
        </w:rPr>
        <w:fldChar w:fldCharType="end"/>
      </w:r>
      <w:r>
        <w:rPr>
          <w:rFonts w:eastAsiaTheme="minorEastAsia"/>
          <w:lang w:eastAsia="zh-CN"/>
        </w:rPr>
        <w:t xml:space="preserve">. </w:t>
      </w:r>
      <w:r w:rsidR="00A55EFE">
        <w:rPr>
          <w:rFonts w:eastAsiaTheme="minorEastAsia" w:hint="eastAsia"/>
          <w:lang w:eastAsia="zh-CN"/>
        </w:rPr>
        <w:t xml:space="preserve">Basic </w:t>
      </w:r>
      <w:proofErr w:type="spellStart"/>
      <w:r w:rsidR="00A55EFE">
        <w:rPr>
          <w:rFonts w:eastAsiaTheme="minorEastAsia" w:hint="eastAsia"/>
          <w:lang w:eastAsia="zh-CN"/>
        </w:rPr>
        <w:t>s</w:t>
      </w:r>
      <w:r>
        <w:rPr>
          <w:rFonts w:eastAsiaTheme="minorEastAsia"/>
          <w:lang w:eastAsia="zh-CN"/>
        </w:rPr>
        <w:t>tatistics</w:t>
      </w:r>
      <w:proofErr w:type="spellEnd"/>
      <w:r>
        <w:rPr>
          <w:rFonts w:eastAsiaTheme="minorEastAsia"/>
          <w:lang w:eastAsia="zh-CN"/>
        </w:rPr>
        <w:t xml:space="preserve"> </w:t>
      </w:r>
      <w:proofErr w:type="spellStart"/>
      <w:r>
        <w:rPr>
          <w:rFonts w:eastAsiaTheme="minorEastAsia"/>
          <w:lang w:eastAsia="zh-CN"/>
        </w:rPr>
        <w:t>of</w:t>
      </w:r>
      <w:proofErr w:type="spellEnd"/>
      <w:r>
        <w:rPr>
          <w:rFonts w:eastAsiaTheme="minorEastAsia"/>
          <w:lang w:eastAsia="zh-CN"/>
        </w:rPr>
        <w:t xml:space="preserve"> </w:t>
      </w:r>
      <w:proofErr w:type="spellStart"/>
      <w:r w:rsidR="00B35D0E">
        <w:rPr>
          <w:rFonts w:eastAsiaTheme="minorEastAsia"/>
          <w:lang w:eastAsia="zh-CN"/>
        </w:rPr>
        <w:t>the</w:t>
      </w:r>
      <w:proofErr w:type="spellEnd"/>
      <w:r w:rsidR="00B35D0E">
        <w:rPr>
          <w:rFonts w:eastAsiaTheme="minorEastAsia"/>
          <w:lang w:eastAsia="zh-CN"/>
        </w:rPr>
        <w:t xml:space="preserve"> </w:t>
      </w:r>
      <w:proofErr w:type="spellStart"/>
      <w:r>
        <w:rPr>
          <w:rFonts w:eastAsiaTheme="minorEastAsia"/>
          <w:lang w:eastAsia="zh-CN"/>
        </w:rPr>
        <w:t>four</w:t>
      </w:r>
      <w:proofErr w:type="spellEnd"/>
      <w:r>
        <w:rPr>
          <w:rFonts w:eastAsiaTheme="minorEastAsia"/>
          <w:lang w:eastAsia="zh-CN"/>
        </w:rPr>
        <w:t xml:space="preserve"> </w:t>
      </w:r>
      <w:proofErr w:type="spellStart"/>
      <w:r>
        <w:rPr>
          <w:rFonts w:eastAsiaTheme="minorEastAsia"/>
          <w:lang w:eastAsia="zh-CN"/>
        </w:rPr>
        <w:t>datasets</w:t>
      </w:r>
      <w:proofErr w:type="spellEnd"/>
      <w:r>
        <w:rPr>
          <w:rFonts w:eastAsiaTheme="minorEastAsia"/>
          <w:lang w:eastAsia="zh-CN"/>
        </w:rPr>
        <w:t xml:space="preserve"> </w:t>
      </w:r>
      <w:r w:rsidR="00757973">
        <w:rPr>
          <w:rFonts w:eastAsiaTheme="minorEastAsia" w:hint="eastAsia"/>
          <w:lang w:eastAsia="zh-CN"/>
        </w:rPr>
        <w:t>(</w:t>
      </w:r>
      <w:r w:rsidR="00DE2ACE">
        <w:rPr>
          <w:rFonts w:eastAsiaTheme="minorEastAsia" w:hint="eastAsia"/>
          <w:lang w:eastAsia="zh-CN"/>
        </w:rPr>
        <w:t>1</w:t>
      </w:r>
      <w:r w:rsidR="00DE2ACE" w:rsidRPr="00DE2ACE">
        <w:rPr>
          <w:rFonts w:eastAsiaTheme="minorEastAsia" w:hint="eastAsia"/>
          <w:lang w:eastAsia="zh-CN"/>
        </w:rPr>
        <w:t>M</w:t>
      </w:r>
      <w:r w:rsidR="00AC3604">
        <w:rPr>
          <w:rFonts w:eastAsiaTheme="minorEastAsia" w:hint="eastAsia"/>
          <w:lang w:eastAsia="zh-CN"/>
        </w:rPr>
        <w:t>=</w:t>
      </w:r>
      <w:r>
        <w:rPr>
          <w:rFonts w:eastAsiaTheme="minorEastAsia"/>
          <w:lang w:eastAsia="zh-CN"/>
        </w:rPr>
        <w:t>1</w:t>
      </w:r>
      <w:proofErr w:type="gramStart"/>
      <w:r>
        <w:rPr>
          <w:rFonts w:eastAsiaTheme="minorEastAsia"/>
          <w:lang w:eastAsia="zh-CN"/>
        </w:rPr>
        <w:t>,000,000</w:t>
      </w:r>
      <w:proofErr w:type="gramEnd"/>
      <w:r w:rsidR="00A35977">
        <w:rPr>
          <w:rFonts w:eastAsiaTheme="minorEastAsia" w:hint="eastAsia"/>
          <w:lang w:eastAsia="zh-CN"/>
        </w:rPr>
        <w:t>)</w:t>
      </w:r>
      <w:r w:rsidR="00332157">
        <w:rPr>
          <w:rFonts w:eastAsiaTheme="minorEastAsia" w:hint="eastAsia"/>
          <w:lang w:eastAsia="zh-CN"/>
        </w:rPr>
        <w:t xml:space="preserve"> .</w:t>
      </w:r>
    </w:p>
    <w:tbl>
      <w:tblPr>
        <w:tblW w:w="611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160" w:firstRow="1" w:lastRow="1" w:firstColumn="0" w:lastColumn="1" w:noHBand="0" w:noVBand="0"/>
      </w:tblPr>
      <w:tblGrid>
        <w:gridCol w:w="1347"/>
        <w:gridCol w:w="966"/>
        <w:gridCol w:w="1331"/>
        <w:gridCol w:w="1114"/>
        <w:gridCol w:w="1360"/>
      </w:tblGrid>
      <w:tr w:rsidR="00776D3C" w14:paraId="0D6406B5" w14:textId="77777777">
        <w:trPr>
          <w:trHeight w:val="182"/>
          <w:jc w:val="center"/>
        </w:trPr>
        <w:tc>
          <w:tcPr>
            <w:tcW w:w="1347" w:type="dxa"/>
            <w:tcBorders>
              <w:top w:val="single" w:sz="2" w:space="0" w:color="000000"/>
              <w:left w:val="single" w:sz="2" w:space="0" w:color="000000"/>
              <w:bottom w:val="single" w:sz="2" w:space="0" w:color="000000"/>
              <w:right w:val="double" w:sz="6" w:space="0" w:color="auto"/>
            </w:tcBorders>
          </w:tcPr>
          <w:p w14:paraId="2BF9145B" w14:textId="77777777" w:rsidR="00776D3C" w:rsidRPr="008E0FD4" w:rsidRDefault="007A3F20">
            <w:pPr>
              <w:pStyle w:val="Tablebody"/>
              <w:rPr>
                <w:b/>
                <w:lang w:eastAsia="zh-CN"/>
              </w:rPr>
            </w:pPr>
            <w:r w:rsidRPr="008E0FD4">
              <w:rPr>
                <w:b/>
                <w:lang w:eastAsia="zh-CN"/>
              </w:rPr>
              <w:t>Statistics</w:t>
            </w:r>
          </w:p>
        </w:tc>
        <w:tc>
          <w:tcPr>
            <w:tcW w:w="0" w:type="auto"/>
            <w:tcBorders>
              <w:top w:val="single" w:sz="2" w:space="0" w:color="000000"/>
              <w:left w:val="double" w:sz="6" w:space="0" w:color="auto"/>
              <w:bottom w:val="single" w:sz="2" w:space="0" w:color="000000"/>
              <w:right w:val="single" w:sz="2" w:space="0" w:color="000000"/>
            </w:tcBorders>
          </w:tcPr>
          <w:p w14:paraId="0D8EB630" w14:textId="77777777" w:rsidR="00776D3C" w:rsidRDefault="00776D3C">
            <w:pPr>
              <w:pStyle w:val="Tablebody"/>
              <w:jc w:val="center"/>
              <w:rPr>
                <w:b/>
              </w:rPr>
            </w:pPr>
            <w:r>
              <w:rPr>
                <w:b/>
              </w:rPr>
              <w:t>GOV2</w:t>
            </w:r>
          </w:p>
        </w:tc>
        <w:tc>
          <w:tcPr>
            <w:tcW w:w="0" w:type="auto"/>
            <w:tcBorders>
              <w:top w:val="single" w:sz="2" w:space="0" w:color="000000"/>
              <w:left w:val="double" w:sz="6" w:space="0" w:color="auto"/>
              <w:bottom w:val="single" w:sz="2" w:space="0" w:color="000000"/>
              <w:right w:val="single" w:sz="2" w:space="0" w:color="000000"/>
            </w:tcBorders>
          </w:tcPr>
          <w:p w14:paraId="36EFFBB9" w14:textId="77777777" w:rsidR="00776D3C" w:rsidRDefault="00776D3C">
            <w:pPr>
              <w:pStyle w:val="Tablebody"/>
              <w:jc w:val="center"/>
              <w:rPr>
                <w:b/>
              </w:rPr>
            </w:pPr>
            <w:r>
              <w:rPr>
                <w:b/>
              </w:rPr>
              <w:t>ClueWeb09B</w:t>
            </w:r>
          </w:p>
        </w:tc>
        <w:tc>
          <w:tcPr>
            <w:tcW w:w="0" w:type="auto"/>
            <w:tcBorders>
              <w:top w:val="single" w:sz="2" w:space="0" w:color="000000"/>
              <w:left w:val="double" w:sz="6" w:space="0" w:color="auto"/>
              <w:bottom w:val="single" w:sz="2" w:space="0" w:color="000000"/>
              <w:right w:val="single" w:sz="2" w:space="0" w:color="000000"/>
            </w:tcBorders>
          </w:tcPr>
          <w:p w14:paraId="2F98A919" w14:textId="77777777" w:rsidR="00776D3C" w:rsidRDefault="00776D3C">
            <w:pPr>
              <w:pStyle w:val="Tablebody"/>
              <w:jc w:val="center"/>
              <w:rPr>
                <w:b/>
              </w:rPr>
            </w:pPr>
            <w:proofErr w:type="spellStart"/>
            <w:r>
              <w:rPr>
                <w:b/>
              </w:rPr>
              <w:t>WikiPedia</w:t>
            </w:r>
            <w:proofErr w:type="spellEnd"/>
          </w:p>
        </w:tc>
        <w:tc>
          <w:tcPr>
            <w:tcW w:w="1360" w:type="dxa"/>
            <w:tcBorders>
              <w:top w:val="single" w:sz="2" w:space="0" w:color="000000"/>
              <w:left w:val="double" w:sz="6" w:space="0" w:color="auto"/>
              <w:bottom w:val="single" w:sz="2" w:space="0" w:color="000000"/>
              <w:right w:val="single" w:sz="2" w:space="0" w:color="000000"/>
            </w:tcBorders>
          </w:tcPr>
          <w:p w14:paraId="0E9BE31A" w14:textId="77777777" w:rsidR="00776D3C" w:rsidRDefault="00776D3C">
            <w:pPr>
              <w:pStyle w:val="Tablebody"/>
              <w:jc w:val="center"/>
              <w:rPr>
                <w:b/>
                <w:lang w:eastAsia="zh-CN"/>
              </w:rPr>
            </w:pPr>
            <w:r>
              <w:rPr>
                <w:b/>
              </w:rPr>
              <w:t>Twitter</w:t>
            </w:r>
          </w:p>
        </w:tc>
      </w:tr>
      <w:tr w:rsidR="00776D3C" w14:paraId="7A2C034A" w14:textId="77777777">
        <w:trPr>
          <w:trHeight w:val="182"/>
          <w:jc w:val="center"/>
        </w:trPr>
        <w:tc>
          <w:tcPr>
            <w:tcW w:w="1347" w:type="dxa"/>
            <w:tcBorders>
              <w:top w:val="single" w:sz="2" w:space="0" w:color="000000"/>
              <w:left w:val="single" w:sz="2" w:space="0" w:color="000000"/>
              <w:bottom w:val="single" w:sz="2" w:space="0" w:color="000000"/>
              <w:right w:val="double" w:sz="6" w:space="0" w:color="auto"/>
            </w:tcBorders>
          </w:tcPr>
          <w:p w14:paraId="51621250" w14:textId="77777777" w:rsidR="00776D3C" w:rsidRDefault="00776D3C">
            <w:pPr>
              <w:pStyle w:val="Tablebody"/>
            </w:pPr>
            <w:r>
              <w:t># Documents</w:t>
            </w:r>
          </w:p>
        </w:tc>
        <w:tc>
          <w:tcPr>
            <w:tcW w:w="0" w:type="auto"/>
            <w:tcBorders>
              <w:top w:val="single" w:sz="2" w:space="0" w:color="000000"/>
              <w:left w:val="double" w:sz="6" w:space="0" w:color="auto"/>
              <w:bottom w:val="single" w:sz="2" w:space="0" w:color="000000"/>
              <w:right w:val="single" w:sz="2" w:space="0" w:color="000000"/>
            </w:tcBorders>
          </w:tcPr>
          <w:p w14:paraId="3A65689F" w14:textId="77777777" w:rsidR="00776D3C" w:rsidRDefault="00776D3C">
            <w:pPr>
              <w:pStyle w:val="Tablebody"/>
              <w:jc w:val="right"/>
            </w:pPr>
            <w:r>
              <w:t>25M</w:t>
            </w:r>
          </w:p>
        </w:tc>
        <w:tc>
          <w:tcPr>
            <w:tcW w:w="0" w:type="auto"/>
            <w:tcBorders>
              <w:top w:val="single" w:sz="2" w:space="0" w:color="000000"/>
              <w:left w:val="double" w:sz="6" w:space="0" w:color="auto"/>
              <w:bottom w:val="single" w:sz="2" w:space="0" w:color="000000"/>
              <w:right w:val="single" w:sz="2" w:space="0" w:color="000000"/>
            </w:tcBorders>
          </w:tcPr>
          <w:p w14:paraId="5F6B6245" w14:textId="77777777" w:rsidR="00776D3C" w:rsidRDefault="00776D3C">
            <w:pPr>
              <w:pStyle w:val="Tablebody"/>
              <w:jc w:val="right"/>
            </w:pPr>
            <w:r>
              <w:t>50M</w:t>
            </w:r>
          </w:p>
        </w:tc>
        <w:tc>
          <w:tcPr>
            <w:tcW w:w="0" w:type="auto"/>
            <w:tcBorders>
              <w:top w:val="single" w:sz="2" w:space="0" w:color="000000"/>
              <w:left w:val="double" w:sz="6" w:space="0" w:color="auto"/>
              <w:bottom w:val="single" w:sz="2" w:space="0" w:color="000000"/>
              <w:right w:val="single" w:sz="2" w:space="0" w:color="000000"/>
            </w:tcBorders>
          </w:tcPr>
          <w:p w14:paraId="35A5C7FC" w14:textId="77777777" w:rsidR="00776D3C" w:rsidRDefault="00776D3C">
            <w:pPr>
              <w:pStyle w:val="Tablebody"/>
              <w:jc w:val="right"/>
            </w:pPr>
            <w:r>
              <w:t>10M</w:t>
            </w:r>
          </w:p>
        </w:tc>
        <w:tc>
          <w:tcPr>
            <w:tcW w:w="1360" w:type="dxa"/>
            <w:tcBorders>
              <w:top w:val="single" w:sz="2" w:space="0" w:color="000000"/>
              <w:left w:val="double" w:sz="6" w:space="0" w:color="auto"/>
              <w:bottom w:val="single" w:sz="2" w:space="0" w:color="000000"/>
              <w:right w:val="single" w:sz="2" w:space="0" w:color="000000"/>
            </w:tcBorders>
          </w:tcPr>
          <w:p w14:paraId="33F5DCFF" w14:textId="77777777" w:rsidR="00776D3C" w:rsidRDefault="00776D3C">
            <w:pPr>
              <w:pStyle w:val="Tablebody"/>
              <w:jc w:val="right"/>
            </w:pPr>
            <w:r>
              <w:t>9M</w:t>
            </w:r>
          </w:p>
        </w:tc>
      </w:tr>
      <w:tr w:rsidR="00776D3C" w14:paraId="01A4F597" w14:textId="77777777">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05873A3A" w14:textId="77777777" w:rsidR="00776D3C" w:rsidRDefault="00776D3C">
            <w:pPr>
              <w:pStyle w:val="Tablebody"/>
            </w:pPr>
            <w:r>
              <w:t># Terms</w:t>
            </w:r>
          </w:p>
        </w:tc>
        <w:tc>
          <w:tcPr>
            <w:tcW w:w="0" w:type="auto"/>
            <w:tcBorders>
              <w:top w:val="single" w:sz="2" w:space="0" w:color="000000"/>
              <w:left w:val="double" w:sz="6" w:space="0" w:color="auto"/>
              <w:bottom w:val="single" w:sz="2" w:space="0" w:color="000000"/>
              <w:right w:val="single" w:sz="2" w:space="0" w:color="000000"/>
            </w:tcBorders>
          </w:tcPr>
          <w:p w14:paraId="2FD17ECA" w14:textId="77777777" w:rsidR="00776D3C" w:rsidRDefault="00776D3C">
            <w:pPr>
              <w:pStyle w:val="Tablebody"/>
              <w:jc w:val="right"/>
            </w:pPr>
            <w:r>
              <w:t>55M</w:t>
            </w:r>
          </w:p>
        </w:tc>
        <w:tc>
          <w:tcPr>
            <w:tcW w:w="0" w:type="auto"/>
            <w:tcBorders>
              <w:top w:val="single" w:sz="2" w:space="0" w:color="000000"/>
              <w:left w:val="double" w:sz="6" w:space="0" w:color="auto"/>
              <w:bottom w:val="single" w:sz="2" w:space="0" w:color="000000"/>
              <w:right w:val="single" w:sz="2" w:space="0" w:color="000000"/>
            </w:tcBorders>
          </w:tcPr>
          <w:p w14:paraId="12F9DC4F" w14:textId="77777777" w:rsidR="00776D3C" w:rsidRDefault="00776D3C">
            <w:pPr>
              <w:pStyle w:val="Tablebody"/>
              <w:jc w:val="right"/>
            </w:pPr>
            <w:r>
              <w:t>88M</w:t>
            </w:r>
          </w:p>
        </w:tc>
        <w:tc>
          <w:tcPr>
            <w:tcW w:w="0" w:type="auto"/>
            <w:tcBorders>
              <w:top w:val="single" w:sz="2" w:space="0" w:color="000000"/>
              <w:left w:val="double" w:sz="6" w:space="0" w:color="auto"/>
              <w:bottom w:val="single" w:sz="2" w:space="0" w:color="000000"/>
              <w:right w:val="single" w:sz="2" w:space="0" w:color="000000"/>
            </w:tcBorders>
          </w:tcPr>
          <w:p w14:paraId="16857CC6" w14:textId="77777777" w:rsidR="00776D3C" w:rsidRDefault="00776D3C">
            <w:pPr>
              <w:pStyle w:val="Tablebody"/>
              <w:jc w:val="right"/>
            </w:pPr>
            <w:r>
              <w:t>46M</w:t>
            </w:r>
          </w:p>
        </w:tc>
        <w:tc>
          <w:tcPr>
            <w:tcW w:w="1360" w:type="dxa"/>
            <w:tcBorders>
              <w:top w:val="single" w:sz="2" w:space="0" w:color="000000"/>
              <w:left w:val="double" w:sz="6" w:space="0" w:color="auto"/>
              <w:bottom w:val="single" w:sz="2" w:space="0" w:color="000000"/>
              <w:right w:val="single" w:sz="2" w:space="0" w:color="000000"/>
            </w:tcBorders>
          </w:tcPr>
          <w:p w14:paraId="1A1062A4" w14:textId="77777777" w:rsidR="00776D3C" w:rsidRDefault="00776D3C">
            <w:pPr>
              <w:pStyle w:val="Tablebody"/>
              <w:jc w:val="right"/>
            </w:pPr>
            <w:r>
              <w:t>31M</w:t>
            </w:r>
          </w:p>
        </w:tc>
      </w:tr>
      <w:tr w:rsidR="00776D3C" w14:paraId="568793FE" w14:textId="77777777">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306E4453" w14:textId="77777777" w:rsidR="00776D3C" w:rsidRDefault="00776D3C">
            <w:pPr>
              <w:pStyle w:val="Tablebody"/>
            </w:pPr>
            <w:r>
              <w:t># Postings</w:t>
            </w:r>
          </w:p>
        </w:tc>
        <w:tc>
          <w:tcPr>
            <w:tcW w:w="0" w:type="auto"/>
            <w:tcBorders>
              <w:top w:val="single" w:sz="2" w:space="0" w:color="000000"/>
              <w:left w:val="double" w:sz="6" w:space="0" w:color="auto"/>
              <w:bottom w:val="single" w:sz="2" w:space="0" w:color="000000"/>
              <w:right w:val="single" w:sz="2" w:space="0" w:color="000000"/>
            </w:tcBorders>
          </w:tcPr>
          <w:p w14:paraId="113FECE9" w14:textId="77777777" w:rsidR="00776D3C" w:rsidRDefault="00776D3C">
            <w:pPr>
              <w:pStyle w:val="Tablebody"/>
              <w:jc w:val="right"/>
            </w:pPr>
            <w:r>
              <w:t>5,249M</w:t>
            </w:r>
          </w:p>
        </w:tc>
        <w:tc>
          <w:tcPr>
            <w:tcW w:w="0" w:type="auto"/>
            <w:tcBorders>
              <w:top w:val="single" w:sz="2" w:space="0" w:color="000000"/>
              <w:left w:val="double" w:sz="6" w:space="0" w:color="auto"/>
              <w:bottom w:val="single" w:sz="2" w:space="0" w:color="000000"/>
              <w:right w:val="single" w:sz="2" w:space="0" w:color="000000"/>
            </w:tcBorders>
          </w:tcPr>
          <w:p w14:paraId="5C7073EF" w14:textId="77777777" w:rsidR="00776D3C" w:rsidRDefault="00776D3C">
            <w:pPr>
              <w:pStyle w:val="Tablebody"/>
              <w:jc w:val="right"/>
            </w:pPr>
            <w:r>
              <w:t>11,975M</w:t>
            </w:r>
          </w:p>
        </w:tc>
        <w:tc>
          <w:tcPr>
            <w:tcW w:w="0" w:type="auto"/>
            <w:tcBorders>
              <w:top w:val="single" w:sz="2" w:space="0" w:color="000000"/>
              <w:left w:val="double" w:sz="6" w:space="0" w:color="auto"/>
              <w:bottom w:val="single" w:sz="2" w:space="0" w:color="000000"/>
              <w:right w:val="single" w:sz="2" w:space="0" w:color="000000"/>
            </w:tcBorders>
          </w:tcPr>
          <w:p w14:paraId="611C6C61" w14:textId="77777777" w:rsidR="00776D3C" w:rsidRDefault="00776D3C">
            <w:pPr>
              <w:pStyle w:val="Tablebody"/>
              <w:jc w:val="right"/>
            </w:pPr>
            <w:r>
              <w:t>1,338M</w:t>
            </w:r>
          </w:p>
        </w:tc>
        <w:tc>
          <w:tcPr>
            <w:tcW w:w="1360" w:type="dxa"/>
            <w:tcBorders>
              <w:top w:val="single" w:sz="2" w:space="0" w:color="000000"/>
              <w:left w:val="double" w:sz="6" w:space="0" w:color="auto"/>
              <w:bottom w:val="single" w:sz="2" w:space="0" w:color="000000"/>
              <w:right w:val="single" w:sz="2" w:space="0" w:color="000000"/>
            </w:tcBorders>
          </w:tcPr>
          <w:p w14:paraId="1A76B196" w14:textId="77777777" w:rsidR="00776D3C" w:rsidRDefault="00776D3C">
            <w:pPr>
              <w:pStyle w:val="Tablebody"/>
              <w:jc w:val="right"/>
            </w:pPr>
            <w:r>
              <w:t>1,466M</w:t>
            </w:r>
          </w:p>
        </w:tc>
      </w:tr>
      <w:tr w:rsidR="00776D3C" w14:paraId="4AE23E0D" w14:textId="77777777">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2A456293" w14:textId="77777777" w:rsidR="00776D3C" w:rsidRDefault="00776D3C">
            <w:pPr>
              <w:pStyle w:val="Tablebody"/>
            </w:pPr>
            <w:r>
              <w:t># Tokens</w:t>
            </w:r>
          </w:p>
        </w:tc>
        <w:tc>
          <w:tcPr>
            <w:tcW w:w="0" w:type="auto"/>
            <w:tcBorders>
              <w:top w:val="single" w:sz="2" w:space="0" w:color="000000"/>
              <w:left w:val="double" w:sz="6" w:space="0" w:color="auto"/>
              <w:bottom w:val="single" w:sz="2" w:space="0" w:color="000000"/>
              <w:right w:val="single" w:sz="2" w:space="0" w:color="000000"/>
            </w:tcBorders>
          </w:tcPr>
          <w:p w14:paraId="42E35913" w14:textId="77777777" w:rsidR="00776D3C" w:rsidRDefault="00776D3C">
            <w:pPr>
              <w:pStyle w:val="Tablebody"/>
              <w:jc w:val="right"/>
            </w:pPr>
            <w:r>
              <w:t>19,446M</w:t>
            </w:r>
          </w:p>
        </w:tc>
        <w:tc>
          <w:tcPr>
            <w:tcW w:w="0" w:type="auto"/>
            <w:tcBorders>
              <w:top w:val="single" w:sz="2" w:space="0" w:color="000000"/>
              <w:left w:val="double" w:sz="6" w:space="0" w:color="auto"/>
              <w:bottom w:val="single" w:sz="2" w:space="0" w:color="000000"/>
              <w:right w:val="single" w:sz="2" w:space="0" w:color="000000"/>
            </w:tcBorders>
          </w:tcPr>
          <w:p w14:paraId="26DD062B" w14:textId="77777777" w:rsidR="00776D3C" w:rsidRDefault="00776D3C">
            <w:pPr>
              <w:pStyle w:val="Tablebody"/>
              <w:jc w:val="right"/>
            </w:pPr>
            <w:r>
              <w:t>28,796M</w:t>
            </w:r>
          </w:p>
        </w:tc>
        <w:tc>
          <w:tcPr>
            <w:tcW w:w="0" w:type="auto"/>
            <w:tcBorders>
              <w:top w:val="single" w:sz="2" w:space="0" w:color="000000"/>
              <w:left w:val="double" w:sz="6" w:space="0" w:color="auto"/>
              <w:bottom w:val="single" w:sz="2" w:space="0" w:color="000000"/>
              <w:right w:val="single" w:sz="2" w:space="0" w:color="000000"/>
            </w:tcBorders>
          </w:tcPr>
          <w:p w14:paraId="0842786A" w14:textId="77777777" w:rsidR="00776D3C" w:rsidRDefault="00776D3C">
            <w:pPr>
              <w:pStyle w:val="Tablebody"/>
              <w:jc w:val="right"/>
            </w:pPr>
            <w:r>
              <w:t>3,441M</w:t>
            </w:r>
          </w:p>
        </w:tc>
        <w:tc>
          <w:tcPr>
            <w:tcW w:w="1360" w:type="dxa"/>
            <w:tcBorders>
              <w:top w:val="single" w:sz="2" w:space="0" w:color="000000"/>
              <w:left w:val="double" w:sz="6" w:space="0" w:color="auto"/>
              <w:bottom w:val="single" w:sz="2" w:space="0" w:color="000000"/>
              <w:right w:val="single" w:sz="2" w:space="0" w:color="000000"/>
            </w:tcBorders>
          </w:tcPr>
          <w:p w14:paraId="79123759" w14:textId="77777777" w:rsidR="00776D3C" w:rsidRDefault="00776D3C">
            <w:pPr>
              <w:pStyle w:val="Tablebody"/>
              <w:jc w:val="right"/>
            </w:pPr>
            <w:r>
              <w:t>3,575M</w:t>
            </w:r>
          </w:p>
        </w:tc>
      </w:tr>
    </w:tbl>
    <w:p w14:paraId="64736824" w14:textId="77777777" w:rsidR="00BF2244" w:rsidRDefault="00BF2244" w:rsidP="00776D3C">
      <w:pPr>
        <w:pStyle w:val="InitialBodyTextIndent"/>
      </w:pPr>
    </w:p>
    <w:p w14:paraId="3A6F0ABD" w14:textId="77777777" w:rsidR="0070318F" w:rsidRDefault="006A6C68" w:rsidP="00646ADC">
      <w:pPr>
        <w:pStyle w:val="InitialBodyTextIndent"/>
        <w:spacing w:afterLines="50" w:after="120"/>
        <w:ind w:firstLine="289"/>
      </w:pPr>
      <w:r>
        <w:lastRenderedPageBreak/>
        <w:t xml:space="preserve">In what follows, we first present the evaluation </w:t>
      </w:r>
      <w:r>
        <w:rPr>
          <w:rFonts w:hint="eastAsia"/>
        </w:rPr>
        <w:t xml:space="preserve">experiments </w:t>
      </w:r>
      <w:r>
        <w:t xml:space="preserve">on the standard TREC datasets, and then </w:t>
      </w:r>
      <w:r w:rsidR="006D27DF">
        <w:rPr>
          <w:rFonts w:hint="eastAsia"/>
        </w:rPr>
        <w:t>further validate</w:t>
      </w:r>
      <w:r>
        <w:t xml:space="preserve"> the performance of </w:t>
      </w:r>
      <w:r w:rsidR="007E4960">
        <w:rPr>
          <w:rFonts w:hint="eastAsia"/>
        </w:rPr>
        <w:t xml:space="preserve">different </w:t>
      </w:r>
      <w:r>
        <w:t xml:space="preserve">algorithms on Wikipedia and Twitter datasets. </w:t>
      </w:r>
      <w:r w:rsidR="00642B0E">
        <w:rPr>
          <w:rFonts w:hint="eastAsia"/>
        </w:rPr>
        <w:t>For TREC datasets, w</w:t>
      </w:r>
      <w:r w:rsidR="00776D3C">
        <w:t>e first randomly selected 10,000 queries from the query set of 2005 TREC Terabyte Track</w:t>
      </w:r>
      <w:r w:rsidR="00776D3C">
        <w:rPr>
          <w:vertAlign w:val="superscript"/>
        </w:rPr>
        <w:footnoteReference w:id="4"/>
      </w:r>
      <w:r w:rsidR="00776D3C">
        <w:t xml:space="preserve">, and then </w:t>
      </w:r>
      <w:r w:rsidR="00257C2B">
        <w:t>kept</w:t>
      </w:r>
      <w:r w:rsidR="00776D3C">
        <w:t xml:space="preserve"> all the unique terms from these selected queries by excluding </w:t>
      </w:r>
      <w:proofErr w:type="spellStart"/>
      <w:r w:rsidR="00776D3C">
        <w:t>stopwords</w:t>
      </w:r>
      <w:proofErr w:type="spellEnd"/>
      <w:r w:rsidR="00776D3C">
        <w:t>. Next we e</w:t>
      </w:r>
      <w:r w:rsidR="00776D3C">
        <w:t>x</w:t>
      </w:r>
      <w:r w:rsidR="00776D3C">
        <w:t>tracted the d-gap sequences and TF sequences from the posting lists of these selected terms</w:t>
      </w:r>
      <w:r w:rsidR="00801E1F">
        <w:rPr>
          <w:rFonts w:hint="eastAsia"/>
        </w:rPr>
        <w:t>,</w:t>
      </w:r>
      <w:r w:rsidR="00776D3C">
        <w:t xml:space="preserve"> and perform</w:t>
      </w:r>
      <w:r w:rsidR="00E474F9">
        <w:rPr>
          <w:rFonts w:hint="eastAsia"/>
        </w:rPr>
        <w:t>ed</w:t>
      </w:r>
      <w:r w:rsidR="00776D3C">
        <w:t xml:space="preserve"> </w:t>
      </w:r>
      <w:r w:rsidR="006E1B4F">
        <w:t>the e</w:t>
      </w:r>
      <w:r w:rsidR="00776D3C">
        <w:t>ncoding/decoding operation</w:t>
      </w:r>
      <w:r w:rsidR="00B44324">
        <w:rPr>
          <w:rFonts w:hint="eastAsia"/>
        </w:rPr>
        <w:t>s</w:t>
      </w:r>
      <w:r w:rsidR="00776D3C">
        <w:t xml:space="preserve"> using different compression algorithms. </w:t>
      </w:r>
      <w:r w:rsidR="00A127E6">
        <w:rPr>
          <w:rFonts w:hint="eastAsia"/>
        </w:rPr>
        <w:t>Finally</w:t>
      </w:r>
      <w:r w:rsidR="003F69C2">
        <w:rPr>
          <w:rFonts w:hint="eastAsia"/>
        </w:rPr>
        <w:t>,</w:t>
      </w:r>
      <w:r w:rsidR="00776D3C">
        <w:t xml:space="preserve"> we average the performance over all the selected terms </w:t>
      </w:r>
      <w:r w:rsidR="00F22C25">
        <w:rPr>
          <w:rFonts w:hint="eastAsia"/>
        </w:rPr>
        <w:t xml:space="preserve">on </w:t>
      </w:r>
      <w:r w:rsidR="00F22C25">
        <w:t>enco</w:t>
      </w:r>
      <w:r w:rsidR="00F22C25">
        <w:t>d</w:t>
      </w:r>
      <w:r w:rsidR="00F22C25">
        <w:t>ing speed, decoding speed and compression ratio</w:t>
      </w:r>
      <w:r w:rsidR="00F22C25">
        <w:rPr>
          <w:rFonts w:hint="eastAsia"/>
        </w:rPr>
        <w:t xml:space="preserve"> </w:t>
      </w:r>
      <w:r w:rsidR="00ED3136">
        <w:rPr>
          <w:rFonts w:hint="eastAsia"/>
        </w:rPr>
        <w:t>as the final results</w:t>
      </w:r>
      <w:r w:rsidR="00CA12C5">
        <w:t>.</w:t>
      </w:r>
    </w:p>
    <w:p w14:paraId="50FBD072" w14:textId="6E305D76" w:rsidR="00776D3C" w:rsidRPr="002804EE" w:rsidRDefault="00F835A0" w:rsidP="00646ADC">
      <w:pPr>
        <w:pStyle w:val="InitialBodyTextIndent"/>
        <w:spacing w:afterLines="50" w:after="120"/>
        <w:ind w:firstLine="289"/>
      </w:pPr>
      <w:r>
        <w:t>(</w:t>
      </w:r>
      <w:r w:rsidR="0011036E" w:rsidRPr="00132F89">
        <w:t xml:space="preserve">3) </w:t>
      </w:r>
      <w:r w:rsidR="00C506F2">
        <w:rPr>
          <w:rFonts w:hint="eastAsia"/>
          <w:b/>
        </w:rPr>
        <w:t>Evaluation metrics</w:t>
      </w:r>
      <w:r w:rsidR="0011036E" w:rsidRPr="00132F89">
        <w:rPr>
          <w:b/>
        </w:rPr>
        <w:t>.</w:t>
      </w:r>
      <w:r w:rsidR="0011036E" w:rsidRPr="00132F89">
        <w:t xml:space="preserve"> </w:t>
      </w:r>
      <w:r w:rsidR="00280FC7">
        <w:rPr>
          <w:rFonts w:hint="eastAsia"/>
        </w:rPr>
        <w:t>T</w:t>
      </w:r>
      <w:r w:rsidR="00776D3C" w:rsidRPr="002804EE">
        <w:t xml:space="preserve">he results </w:t>
      </w:r>
      <w:r w:rsidR="00280FC7">
        <w:rPr>
          <w:rFonts w:hint="eastAsia"/>
        </w:rPr>
        <w:t xml:space="preserve">will be presented </w:t>
      </w:r>
      <w:r w:rsidR="00776D3C" w:rsidRPr="002804EE">
        <w:t xml:space="preserve">in the order of decoding speed, encoding speed and compression ratio. </w:t>
      </w:r>
      <w:r w:rsidR="00F23047" w:rsidRPr="002804EE">
        <w:t>In order to reduce the system distur</w:t>
      </w:r>
      <w:r w:rsidR="00F23047" w:rsidRPr="002804EE">
        <w:t>b</w:t>
      </w:r>
      <w:r w:rsidR="00F23047" w:rsidRPr="002804EE">
        <w:t xml:space="preserve">ance, the final result is the average of ten </w:t>
      </w:r>
      <w:r w:rsidR="002811EB">
        <w:t>runs</w:t>
      </w:r>
      <w:r w:rsidR="00F23047" w:rsidRPr="002804EE">
        <w:t xml:space="preserve">. </w:t>
      </w:r>
      <w:r w:rsidR="00E23AC7">
        <w:t xml:space="preserve">We use </w:t>
      </w:r>
      <w:r w:rsidR="009358AB">
        <w:rPr>
          <w:i/>
        </w:rPr>
        <w:t>the number of</w:t>
      </w:r>
      <w:r w:rsidR="00395E78" w:rsidRPr="002804EE">
        <w:rPr>
          <w:i/>
        </w:rPr>
        <w:t xml:space="preserve"> </w:t>
      </w:r>
      <w:r w:rsidR="00395E78" w:rsidRPr="00C80628">
        <w:rPr>
          <w:i/>
          <w:u w:val="single"/>
        </w:rPr>
        <w:t>m</w:t>
      </w:r>
      <w:r w:rsidR="00395E78" w:rsidRPr="002804EE">
        <w:rPr>
          <w:i/>
        </w:rPr>
        <w:t xml:space="preserve">illion </w:t>
      </w:r>
      <w:r w:rsidR="00395E78" w:rsidRPr="00C80628">
        <w:rPr>
          <w:i/>
          <w:u w:val="single"/>
        </w:rPr>
        <w:t>i</w:t>
      </w:r>
      <w:r w:rsidR="00395E78" w:rsidRPr="002804EE">
        <w:rPr>
          <w:i/>
        </w:rPr>
        <w:t>nt</w:t>
      </w:r>
      <w:r w:rsidR="00395E78" w:rsidRPr="002804EE">
        <w:rPr>
          <w:i/>
        </w:rPr>
        <w:t>e</w:t>
      </w:r>
      <w:r w:rsidR="00395E78" w:rsidRPr="002804EE">
        <w:rPr>
          <w:i/>
        </w:rPr>
        <w:t xml:space="preserve">gers per </w:t>
      </w:r>
      <w:r w:rsidR="00395E78" w:rsidRPr="00C80628">
        <w:rPr>
          <w:i/>
          <w:u w:val="single"/>
        </w:rPr>
        <w:t>s</w:t>
      </w:r>
      <w:r w:rsidR="00395E78" w:rsidRPr="002804EE">
        <w:rPr>
          <w:i/>
        </w:rPr>
        <w:t>econd</w:t>
      </w:r>
      <w:r w:rsidR="00395E78">
        <w:rPr>
          <w:i/>
        </w:rPr>
        <w:t xml:space="preserve"> </w:t>
      </w:r>
      <w:r w:rsidR="00AF1627" w:rsidRPr="00AF1627">
        <w:t>(</w:t>
      </w:r>
      <w:proofErr w:type="spellStart"/>
      <w:r w:rsidR="00AF1627">
        <w:rPr>
          <w:i/>
        </w:rPr>
        <w:t>mis</w:t>
      </w:r>
      <w:proofErr w:type="spellEnd"/>
      <w:r w:rsidR="00AF1627" w:rsidRPr="00AF1627">
        <w:t>)</w:t>
      </w:r>
      <w:r w:rsidR="00AF1627">
        <w:rPr>
          <w:i/>
        </w:rPr>
        <w:t xml:space="preserve"> </w:t>
      </w:r>
      <w:r w:rsidR="00395E78">
        <w:t>as the speed metric</w:t>
      </w:r>
      <w:r w:rsidR="00A25090">
        <w:t>s</w:t>
      </w:r>
      <w:r w:rsidR="008B1161">
        <w:t>, and a larger value indicates better pe</w:t>
      </w:r>
      <w:r w:rsidR="008B1161">
        <w:t>r</w:t>
      </w:r>
      <w:r w:rsidR="008B1161">
        <w:t>formance</w:t>
      </w:r>
      <w:r w:rsidR="00D62A70">
        <w:t xml:space="preserve">. </w:t>
      </w:r>
      <w:r w:rsidR="00592C75">
        <w:rPr>
          <w:rFonts w:hint="eastAsia"/>
        </w:rPr>
        <w:t xml:space="preserve">We use </w:t>
      </w:r>
      <w:r w:rsidR="007F32C7" w:rsidRPr="008D6223">
        <w:rPr>
          <w:i/>
        </w:rPr>
        <w:t xml:space="preserve">the average </w:t>
      </w:r>
      <w:r w:rsidR="00776D3C" w:rsidRPr="008D6223">
        <w:rPr>
          <w:i/>
        </w:rPr>
        <w:t xml:space="preserve">bits needed per </w:t>
      </w:r>
      <w:r w:rsidR="00F8340D" w:rsidRPr="008D6223">
        <w:rPr>
          <w:i/>
        </w:rPr>
        <w:t xml:space="preserve">encoded </w:t>
      </w:r>
      <w:r w:rsidR="00AB0D3D">
        <w:rPr>
          <w:i/>
        </w:rPr>
        <w:t>integer</w:t>
      </w:r>
      <w:r w:rsidR="00AB0D3D">
        <w:rPr>
          <w:rFonts w:hint="eastAsia"/>
          <w:i/>
        </w:rPr>
        <w:t xml:space="preserve"> (bits/</w:t>
      </w:r>
      <w:proofErr w:type="spellStart"/>
      <w:r w:rsidR="00AB0D3D">
        <w:rPr>
          <w:rFonts w:hint="eastAsia"/>
          <w:i/>
        </w:rPr>
        <w:t>int</w:t>
      </w:r>
      <w:proofErr w:type="spellEnd"/>
      <w:r w:rsidR="00AB0D3D">
        <w:rPr>
          <w:rFonts w:hint="eastAsia"/>
          <w:i/>
        </w:rPr>
        <w:t>)</w:t>
      </w:r>
      <w:r w:rsidR="0059227F">
        <w:rPr>
          <w:rFonts w:hint="eastAsia"/>
        </w:rPr>
        <w:t xml:space="preserve"> as the me</w:t>
      </w:r>
      <w:r w:rsidR="0059227F">
        <w:rPr>
          <w:rFonts w:hint="eastAsia"/>
        </w:rPr>
        <w:t>t</w:t>
      </w:r>
      <w:r w:rsidR="0059227F">
        <w:rPr>
          <w:rFonts w:hint="eastAsia"/>
        </w:rPr>
        <w:t>rics of compression ratio</w:t>
      </w:r>
      <w:r w:rsidR="00D1429D">
        <w:rPr>
          <w:rFonts w:hint="eastAsia"/>
        </w:rPr>
        <w:t xml:space="preserve"> (rate)</w:t>
      </w:r>
      <w:r w:rsidR="00776D3C" w:rsidRPr="002804EE">
        <w:t xml:space="preserve">, and a smaller value indicates better </w:t>
      </w:r>
      <w:r w:rsidR="00BC6C90">
        <w:t>performance</w:t>
      </w:r>
      <w:r w:rsidR="00776D3C" w:rsidRPr="002804EE">
        <w:t>.</w:t>
      </w:r>
    </w:p>
    <w:p w14:paraId="677892CF" w14:textId="5363F3CA" w:rsidR="00325709" w:rsidRDefault="00F835A0" w:rsidP="001A3A4E">
      <w:pPr>
        <w:pStyle w:val="InitialBodyTextIndent"/>
        <w:ind w:firstLine="289"/>
      </w:pPr>
      <w:r>
        <w:t>(</w:t>
      </w:r>
      <w:r w:rsidR="001A3A4E">
        <w:rPr>
          <w:rFonts w:hint="eastAsia"/>
        </w:rPr>
        <w:t>4</w:t>
      </w:r>
      <w:r w:rsidR="00132F89" w:rsidRPr="00132F89">
        <w:t xml:space="preserve">) </w:t>
      </w:r>
      <w:r w:rsidR="00132F89" w:rsidRPr="00132F89">
        <w:rPr>
          <w:b/>
        </w:rPr>
        <w:t>Methods to compare.</w:t>
      </w:r>
      <w:r w:rsidR="00132F89" w:rsidRPr="00132F89">
        <w:t xml:space="preserve"> We compared </w:t>
      </w:r>
      <w:r w:rsidR="00A15834">
        <w:t>the proposed</w:t>
      </w:r>
      <w:r w:rsidR="00132F89" w:rsidRPr="00132F89">
        <w:t xml:space="preserve"> algorithms with </w:t>
      </w:r>
      <w:r w:rsidR="00DC2130">
        <w:t>several</w:t>
      </w:r>
      <w:r w:rsidR="00132F89" w:rsidRPr="00132F89">
        <w:t xml:space="preserve"> state-of-the-art compression algorithms. An algorithm </w:t>
      </w:r>
      <w:r w:rsidR="00F746CE">
        <w:t xml:space="preserve">named </w:t>
      </w:r>
      <w:r w:rsidR="00132F89" w:rsidRPr="00132F89">
        <w:t>with the prefix “SIMD-” i</w:t>
      </w:r>
      <w:r w:rsidR="00132F89" w:rsidRPr="00132F89">
        <w:t>n</w:t>
      </w:r>
      <w:r w:rsidR="00132F89" w:rsidRPr="00132F89">
        <w:t xml:space="preserve">dicated that it has been optimized by SIMD instructions in the encoding/decoding procedure. </w:t>
      </w:r>
      <w:r w:rsidR="00F91870">
        <w:rPr>
          <w:rFonts w:hint="eastAsia"/>
        </w:rPr>
        <w:t xml:space="preserve">For both the </w:t>
      </w:r>
      <w:r w:rsidR="00913ABE">
        <w:t>scalar</w:t>
      </w:r>
      <w:r w:rsidR="00F91870">
        <w:rPr>
          <w:rFonts w:hint="eastAsia"/>
        </w:rPr>
        <w:t xml:space="preserve"> and </w:t>
      </w:r>
      <w:proofErr w:type="spellStart"/>
      <w:r w:rsidR="00913ABE">
        <w:t>vectorized</w:t>
      </w:r>
      <w:proofErr w:type="spellEnd"/>
      <w:r w:rsidR="00F91870">
        <w:rPr>
          <w:rFonts w:hint="eastAsia"/>
        </w:rPr>
        <w:t xml:space="preserve"> algorithms, we have adopted similar </w:t>
      </w:r>
      <w:r w:rsidR="00F91870">
        <w:t>optimization</w:t>
      </w:r>
      <w:r w:rsidR="00F91870">
        <w:rPr>
          <w:rFonts w:hint="eastAsia"/>
        </w:rPr>
        <w:t xml:space="preserve"> </w:t>
      </w:r>
      <w:r w:rsidR="0046185E">
        <w:t>techniques</w:t>
      </w:r>
      <w:r w:rsidR="0046185E">
        <w:rPr>
          <w:rFonts w:hint="eastAsia"/>
        </w:rPr>
        <w:t xml:space="preserve"> </w:t>
      </w:r>
      <w:r w:rsidR="00F91870">
        <w:rPr>
          <w:rFonts w:hint="eastAsia"/>
        </w:rPr>
        <w:t xml:space="preserve">as described in previous sections. </w:t>
      </w:r>
      <w:r w:rsidR="00132F89" w:rsidRPr="00132F89">
        <w:t xml:space="preserve">We present the comparison algorithms as follows: </w:t>
      </w:r>
    </w:p>
    <w:p w14:paraId="17A4F089" w14:textId="77777777" w:rsidR="004510CB" w:rsidRPr="00325709" w:rsidRDefault="00325709" w:rsidP="00325709">
      <w:pPr>
        <w:pStyle w:val="InitialBodyTextIndent"/>
      </w:pPr>
      <w:r>
        <w:rPr>
          <w:color w:val="FF0000"/>
        </w:rPr>
        <w:tab/>
      </w:r>
    </w:p>
    <w:p w14:paraId="2DAC6960" w14:textId="3E9DAF25" w:rsidR="00DD7D3F" w:rsidRPr="002074BB" w:rsidRDefault="00776D3C" w:rsidP="00694A8F">
      <w:pPr>
        <w:pStyle w:val="InitialBodyTextIndent"/>
        <w:numPr>
          <w:ilvl w:val="0"/>
          <w:numId w:val="36"/>
        </w:numPr>
        <w:ind w:left="709" w:hanging="289"/>
      </w:pPr>
      <w:proofErr w:type="spellStart"/>
      <w:r w:rsidRPr="002074BB">
        <w:rPr>
          <w:i/>
        </w:rPr>
        <w:t>PForDelta</w:t>
      </w:r>
      <w:proofErr w:type="spellEnd"/>
      <w:r w:rsidRPr="002074BB">
        <w:t xml:space="preserve">. </w:t>
      </w:r>
      <w:proofErr w:type="spellStart"/>
      <w:r w:rsidRPr="002074BB">
        <w:t>PForDelta</w:t>
      </w:r>
      <w:proofErr w:type="spellEnd"/>
      <w:r w:rsidRPr="002074BB">
        <w:t xml:space="preserve"> has been one of the most competitive </w:t>
      </w:r>
      <w:r w:rsidR="00913ABE">
        <w:t>scalar</w:t>
      </w:r>
      <w:r w:rsidRPr="002074BB">
        <w:t xml:space="preserve"> compre</w:t>
      </w:r>
      <w:r w:rsidRPr="002074BB">
        <w:t>s</w:t>
      </w:r>
      <w:r w:rsidRPr="002074BB">
        <w:t>sion algorithms</w:t>
      </w:r>
      <w:r w:rsidR="008B7384">
        <w:rPr>
          <w:rFonts w:hint="eastAsia"/>
        </w:rPr>
        <w:t xml:space="preserve"> in terms of encoding/decoding speed</w:t>
      </w:r>
      <w:r w:rsidRPr="002074BB">
        <w:t xml:space="preserve">. Our implementation of </w:t>
      </w:r>
      <w:proofErr w:type="spellStart"/>
      <w:r w:rsidRPr="002074BB">
        <w:t>PForDelta</w:t>
      </w:r>
      <w:proofErr w:type="spellEnd"/>
      <w:r w:rsidRPr="002074BB">
        <w:t xml:space="preserve"> adopted </w:t>
      </w:r>
      <w:r w:rsidR="000E4BFB" w:rsidRPr="002074BB">
        <w:t>the</w:t>
      </w:r>
      <w:r w:rsidRPr="002074BB">
        <w:t xml:space="preserve"> optimiza</w:t>
      </w:r>
      <w:r w:rsidR="00EB2C3B" w:rsidRPr="002074BB">
        <w:t xml:space="preserve">tion method </w:t>
      </w:r>
      <w:r w:rsidR="003C5900" w:rsidRPr="002074BB">
        <w:t>for</w:t>
      </w:r>
      <w:r w:rsidRPr="002074BB">
        <w:t xml:space="preserve"> compressing the exception values </w:t>
      </w:r>
      <w:r w:rsidR="00B41090" w:rsidRPr="002074BB">
        <w:t xml:space="preserve">in </w:t>
      </w:r>
      <w:r w:rsidRPr="002074BB">
        <w:t>[Zhang et al. 2008</w:t>
      </w:r>
      <w:r w:rsidR="00887C3E">
        <w:t xml:space="preserve">]. </w:t>
      </w:r>
      <w:r w:rsidR="00E73BD2">
        <w:t xml:space="preserve">The </w:t>
      </w:r>
      <w:r w:rsidRPr="002074BB">
        <w:t xml:space="preserve">exception ratio is set </w:t>
      </w:r>
      <w:r w:rsidR="0072614A">
        <w:rPr>
          <w:rFonts w:hint="eastAsia"/>
        </w:rPr>
        <w:t xml:space="preserve">to </w:t>
      </w:r>
      <w:r w:rsidRPr="002074BB">
        <w:t>10% (SIMD-Group-PFD</w:t>
      </w:r>
      <w:r w:rsidR="00956FF9" w:rsidRPr="008E0FD4">
        <w:t xml:space="preserve"> </w:t>
      </w:r>
      <w:r w:rsidR="00CF5015">
        <w:rPr>
          <w:rFonts w:hint="eastAsia"/>
        </w:rPr>
        <w:t>also follows</w:t>
      </w:r>
      <w:r w:rsidR="008959B7">
        <w:t xml:space="preserve"> the same setting</w:t>
      </w:r>
      <w:r w:rsidRPr="002074BB">
        <w:t xml:space="preserve">). </w:t>
      </w:r>
    </w:p>
    <w:p w14:paraId="4A5344CB" w14:textId="4F06080B" w:rsidR="00CF3F36" w:rsidRPr="003D5EA3" w:rsidRDefault="00776D3C" w:rsidP="00694A8F">
      <w:pPr>
        <w:pStyle w:val="InitialBodyTextIndent"/>
        <w:numPr>
          <w:ilvl w:val="0"/>
          <w:numId w:val="36"/>
        </w:numPr>
        <w:ind w:left="709" w:hanging="289"/>
      </w:pPr>
      <w:proofErr w:type="spellStart"/>
      <w:r w:rsidRPr="003D5EA3">
        <w:t>Packed</w:t>
      </w:r>
      <w:r w:rsidR="00A56A05">
        <w:t>Binary</w:t>
      </w:r>
      <w:proofErr w:type="spellEnd"/>
      <w:r w:rsidR="00A56A05">
        <w:rPr>
          <w:rFonts w:hint="eastAsia"/>
        </w:rPr>
        <w:t xml:space="preserve"> </w:t>
      </w:r>
      <w:r w:rsidRPr="003D5EA3">
        <w:t>and SIMD-</w:t>
      </w:r>
      <w:proofErr w:type="spellStart"/>
      <w:r w:rsidRPr="003D5EA3">
        <w:t>FastPFor</w:t>
      </w:r>
      <w:proofErr w:type="spellEnd"/>
      <w:r w:rsidR="00920907" w:rsidRPr="003D5EA3">
        <w:t xml:space="preserve"> </w:t>
      </w:r>
      <w:r w:rsidR="00225DBE" w:rsidRPr="008E0FD4">
        <w:t>[</w:t>
      </w:r>
      <w:proofErr w:type="spellStart"/>
      <w:r w:rsidR="00597945">
        <w:t>Lemire</w:t>
      </w:r>
      <w:proofErr w:type="spellEnd"/>
      <w:r w:rsidR="00597945">
        <w:t xml:space="preserve"> and </w:t>
      </w:r>
      <w:proofErr w:type="spellStart"/>
      <w:r w:rsidR="00597945">
        <w:t>Boystov</w:t>
      </w:r>
      <w:proofErr w:type="spellEnd"/>
      <w:r w:rsidR="00597945">
        <w:t xml:space="preserve"> 2014</w:t>
      </w:r>
      <w:r w:rsidR="00225DBE" w:rsidRPr="008E0FD4">
        <w:t>]</w:t>
      </w:r>
      <w:r w:rsidRPr="003D5EA3">
        <w:t xml:space="preserve">. We set </w:t>
      </w:r>
      <w:r w:rsidR="00991EE3" w:rsidRPr="003D5EA3">
        <w:t>the</w:t>
      </w:r>
      <w:r w:rsidR="00196205" w:rsidRPr="003D5EA3">
        <w:t xml:space="preserve"> </w:t>
      </w:r>
      <w:r w:rsidR="000770AF">
        <w:rPr>
          <w:rFonts w:hint="eastAsia"/>
        </w:rPr>
        <w:t>frame</w:t>
      </w:r>
      <w:r w:rsidRPr="003D5EA3">
        <w:t xml:space="preserve"> size to 512</w:t>
      </w:r>
      <w:r w:rsidR="00227BAB" w:rsidRPr="003D5EA3">
        <w:t xml:space="preserve"> </w:t>
      </w:r>
      <w:r w:rsidR="00F8056E">
        <w:rPr>
          <w:rFonts w:hint="eastAsia"/>
        </w:rPr>
        <w:t>integers</w:t>
      </w:r>
      <w:r w:rsidR="009864CE">
        <w:t xml:space="preserve"> and</w:t>
      </w:r>
      <w:r w:rsidR="00020BAF">
        <w:t xml:space="preserve"> use </w:t>
      </w:r>
      <w:r w:rsidR="00E72D90">
        <w:t>the</w:t>
      </w:r>
      <w:r w:rsidR="00020BAF">
        <w:t xml:space="preserve"> open-source</w:t>
      </w:r>
      <w:r w:rsidR="00794292">
        <w:t xml:space="preserve"> implementation</w:t>
      </w:r>
      <w:r w:rsidRPr="003D5EA3">
        <w:t xml:space="preserve"> on </w:t>
      </w:r>
      <w:proofErr w:type="spellStart"/>
      <w:r w:rsidRPr="003D5EA3">
        <w:t>GitHub</w:t>
      </w:r>
      <w:proofErr w:type="spellEnd"/>
      <w:r w:rsidRPr="003D5EA3">
        <w:t>.</w:t>
      </w:r>
      <w:r w:rsidRPr="003D5EA3">
        <w:rPr>
          <w:rStyle w:val="Appelnotedebasdep"/>
        </w:rPr>
        <w:footnoteReference w:id="5"/>
      </w:r>
      <w:r w:rsidRPr="003D5EA3">
        <w:t xml:space="preserve"> </w:t>
      </w:r>
    </w:p>
    <w:p w14:paraId="74CDB6C2" w14:textId="4F684C81" w:rsidR="00434524" w:rsidRDefault="00434524" w:rsidP="00694A8F">
      <w:pPr>
        <w:pStyle w:val="InitialBodyTextIndent"/>
        <w:numPr>
          <w:ilvl w:val="0"/>
          <w:numId w:val="36"/>
        </w:numPr>
        <w:ind w:left="709" w:hanging="289"/>
      </w:pPr>
      <w:r>
        <w:rPr>
          <w:rFonts w:hint="eastAsia"/>
        </w:rPr>
        <w:t>Our proposed algorithms</w:t>
      </w:r>
      <w:r w:rsidR="00E431F6">
        <w:t xml:space="preserve"> include:</w:t>
      </w:r>
      <w:r>
        <w:rPr>
          <w:rFonts w:hint="eastAsia"/>
        </w:rPr>
        <w:t xml:space="preserve"> </w:t>
      </w:r>
      <w:r w:rsidR="00AD6737">
        <w:t>Group-Simple, Group-Schem</w:t>
      </w:r>
      <w:r w:rsidR="000B6703">
        <w:t xml:space="preserve">e, Group-AFOR, </w:t>
      </w:r>
      <w:r w:rsidR="00AD6737">
        <w:t>Group-PFD</w:t>
      </w:r>
      <w:r w:rsidR="00B85B0E">
        <w:t xml:space="preserve"> and their corresponding SIMD based versions. </w:t>
      </w:r>
      <w:r w:rsidR="001B092A">
        <w:t>A</w:t>
      </w:r>
      <w:r w:rsidR="005709A8">
        <w:t xml:space="preserve">s </w:t>
      </w:r>
      <w:r w:rsidR="00E47849">
        <w:t>prev</w:t>
      </w:r>
      <w:r w:rsidR="00E47849">
        <w:t>i</w:t>
      </w:r>
      <w:r w:rsidR="00E47849">
        <w:t xml:space="preserve">ously </w:t>
      </w:r>
      <w:r w:rsidR="005709A8">
        <w:t xml:space="preserve">mentioned, </w:t>
      </w:r>
      <w:r w:rsidR="00824EAF">
        <w:t>SIMD-BP128</w:t>
      </w:r>
      <w:r w:rsidR="00BC541A">
        <w:t xml:space="preserve"> can be </w:t>
      </w:r>
      <w:r w:rsidR="009F2184">
        <w:t>considered</w:t>
      </w:r>
      <w:r w:rsidR="00BC541A">
        <w:t xml:space="preserve"> as a special </w:t>
      </w:r>
      <w:r w:rsidR="00A26F71">
        <w:rPr>
          <w:rFonts w:hint="eastAsia"/>
        </w:rPr>
        <w:t>variant</w:t>
      </w:r>
      <w:r w:rsidR="00BC541A">
        <w:t xml:space="preserve"> </w:t>
      </w:r>
      <w:r w:rsidR="0085641D">
        <w:t xml:space="preserve">of </w:t>
      </w:r>
      <w:r w:rsidR="00DC1ACD">
        <w:t>the</w:t>
      </w:r>
      <w:r w:rsidR="0085641D">
        <w:t xml:space="preserve"> </w:t>
      </w:r>
      <w:r w:rsidR="0097791F">
        <w:t xml:space="preserve">proposed </w:t>
      </w:r>
      <w:r w:rsidR="00251D4E">
        <w:t>approach</w:t>
      </w:r>
      <w:r w:rsidR="0085641D">
        <w:t xml:space="preserve">, </w:t>
      </w:r>
      <w:r w:rsidR="00535967">
        <w:t xml:space="preserve">thus we </w:t>
      </w:r>
      <w:r w:rsidR="00BF07FA">
        <w:t xml:space="preserve">have </w:t>
      </w:r>
      <w:r w:rsidR="00535967">
        <w:t>re-implement</w:t>
      </w:r>
      <w:r w:rsidR="00F45EE4">
        <w:t>ed</w:t>
      </w:r>
      <w:r w:rsidR="00535967">
        <w:t xml:space="preserve"> </w:t>
      </w:r>
      <w:r w:rsidR="00882CC6">
        <w:t>SIMD-BP128</w:t>
      </w:r>
      <w:r w:rsidR="00AC07A0">
        <w:t xml:space="preserve"> </w:t>
      </w:r>
      <w:r w:rsidR="006634D3">
        <w:t>with slight modifications</w:t>
      </w:r>
      <w:r w:rsidR="0003478B">
        <w:t xml:space="preserve"> </w:t>
      </w:r>
      <w:r w:rsidR="007E235B">
        <w:t>in</w:t>
      </w:r>
      <w:r w:rsidR="0003478B">
        <w:t xml:space="preserve"> our </w:t>
      </w:r>
      <w:r w:rsidR="00E82AE5">
        <w:t>approach</w:t>
      </w:r>
      <w:r w:rsidR="00EB15EA">
        <w:t xml:space="preserve"> and take SIMD-BP128 as one of our algorithms</w:t>
      </w:r>
      <w:r w:rsidR="00417606">
        <w:t>, too</w:t>
      </w:r>
      <w:r w:rsidR="006634D3">
        <w:t xml:space="preserve">. </w:t>
      </w:r>
    </w:p>
    <w:p w14:paraId="12E92DFC" w14:textId="77777777" w:rsidR="00541B5A" w:rsidRDefault="00541B5A" w:rsidP="008E0FD4">
      <w:pPr>
        <w:pStyle w:val="InitialBodyTextIndent"/>
        <w:ind w:left="840" w:firstLine="0"/>
      </w:pPr>
    </w:p>
    <w:p w14:paraId="78B32A92" w14:textId="6785E5AE" w:rsidR="00BF3CC9" w:rsidRDefault="00E064DB" w:rsidP="00483804">
      <w:pPr>
        <w:pStyle w:val="InitialBodyTextIndent"/>
      </w:pPr>
      <w:r>
        <w:t xml:space="preserve">Since </w:t>
      </w:r>
      <w:r w:rsidR="00776D3C">
        <w:t xml:space="preserve">Group-Scheme </w:t>
      </w:r>
      <w:r w:rsidR="006F246E">
        <w:rPr>
          <w:rFonts w:hint="eastAsia"/>
        </w:rPr>
        <w:t>contains</w:t>
      </w:r>
      <w:r w:rsidR="00776D3C">
        <w:t xml:space="preserve"> many variants</w:t>
      </w:r>
      <w:r w:rsidR="00A15476">
        <w:t xml:space="preserve">, </w:t>
      </w:r>
      <w:r w:rsidR="00776D3C">
        <w:t xml:space="preserve">we first </w:t>
      </w:r>
      <w:r w:rsidR="000C49B7">
        <w:t xml:space="preserve">examine </w:t>
      </w:r>
      <w:r w:rsidR="00021366">
        <w:t>various</w:t>
      </w:r>
      <w:r w:rsidR="007037AD">
        <w:rPr>
          <w:rFonts w:hint="eastAsia"/>
        </w:rPr>
        <w:t xml:space="preserve"> </w:t>
      </w:r>
      <w:r w:rsidR="003045ED">
        <w:rPr>
          <w:rFonts w:hint="eastAsia"/>
        </w:rPr>
        <w:t>combin</w:t>
      </w:r>
      <w:r w:rsidR="003045ED">
        <w:rPr>
          <w:rFonts w:hint="eastAsia"/>
        </w:rPr>
        <w:t>a</w:t>
      </w:r>
      <w:r w:rsidR="003045ED">
        <w:rPr>
          <w:rFonts w:hint="eastAsia"/>
        </w:rPr>
        <w:t>tion</w:t>
      </w:r>
      <w:r w:rsidR="006D1C5C">
        <w:t>s</w:t>
      </w:r>
      <w:r w:rsidR="004C2031">
        <w:t xml:space="preserve"> </w:t>
      </w:r>
      <w:r w:rsidR="007037AD">
        <w:rPr>
          <w:rFonts w:hint="eastAsia"/>
        </w:rPr>
        <w:t xml:space="preserve">of </w:t>
      </w:r>
      <w:r w:rsidR="00776D3C">
        <w:t>compression granulari</w:t>
      </w:r>
      <w:r w:rsidR="00BD1140">
        <w:t>ty</w:t>
      </w:r>
      <w:r w:rsidR="00BD1140">
        <w:rPr>
          <w:rFonts w:hint="eastAsia"/>
        </w:rPr>
        <w:t xml:space="preserve"> and </w:t>
      </w:r>
      <w:r w:rsidR="00776D3C">
        <w:t>length descriptor</w:t>
      </w:r>
      <w:r w:rsidR="00E7324A">
        <w:rPr>
          <w:rFonts w:hint="eastAsia"/>
        </w:rPr>
        <w:t>,</w:t>
      </w:r>
      <w:r w:rsidR="00776D3C">
        <w:t xml:space="preserve"> and </w:t>
      </w:r>
      <w:r w:rsidR="0092244E">
        <w:rPr>
          <w:rFonts w:hint="eastAsia"/>
        </w:rPr>
        <w:t xml:space="preserve">only </w:t>
      </w:r>
      <w:r w:rsidR="00D84560">
        <w:rPr>
          <w:rFonts w:hint="eastAsia"/>
        </w:rPr>
        <w:t>keep</w:t>
      </w:r>
      <w:r w:rsidR="006066D1">
        <w:t xml:space="preserve"> </w:t>
      </w:r>
      <w:r w:rsidR="00776D3C">
        <w:t>the variants with</w:t>
      </w:r>
      <w:r w:rsidR="00F54748">
        <w:t xml:space="preserve"> better </w:t>
      </w:r>
      <w:r w:rsidR="00776D3C">
        <w:t xml:space="preserve">performance </w:t>
      </w:r>
      <w:r w:rsidR="001D1D4B">
        <w:t xml:space="preserve">in </w:t>
      </w:r>
      <w:r w:rsidR="005D7419">
        <w:rPr>
          <w:rFonts w:hint="eastAsia"/>
        </w:rPr>
        <w:t>following</w:t>
      </w:r>
      <w:r w:rsidR="00776D3C">
        <w:t xml:space="preserve"> </w:t>
      </w:r>
      <w:r w:rsidR="00BB19D4">
        <w:rPr>
          <w:rFonts w:hint="eastAsia"/>
        </w:rPr>
        <w:t>e</w:t>
      </w:r>
      <w:r w:rsidR="007C3A6A">
        <w:rPr>
          <w:rFonts w:hint="eastAsia"/>
        </w:rPr>
        <w:t>xperime</w:t>
      </w:r>
      <w:r w:rsidR="00BB19D4">
        <w:rPr>
          <w:rFonts w:hint="eastAsia"/>
        </w:rPr>
        <w:t>n</w:t>
      </w:r>
      <w:r w:rsidR="007C3A6A">
        <w:rPr>
          <w:rFonts w:hint="eastAsia"/>
        </w:rPr>
        <w:t>t</w:t>
      </w:r>
      <w:r w:rsidR="00BB19D4">
        <w:rPr>
          <w:rFonts w:hint="eastAsia"/>
        </w:rPr>
        <w:t>s</w:t>
      </w:r>
      <w:r w:rsidR="00776D3C">
        <w:t xml:space="preserve">. </w:t>
      </w:r>
      <w:r w:rsidR="00C56D32">
        <w:t>We summarize the algorithms to compare and their abbreviations in Table xxx.</w:t>
      </w:r>
    </w:p>
    <w:p w14:paraId="2AE1D1C3" w14:textId="77777777" w:rsidR="008D0FE0" w:rsidRPr="00483804" w:rsidRDefault="008D0FE0" w:rsidP="00483804">
      <w:pPr>
        <w:pStyle w:val="InitialBodyTextIndent"/>
      </w:pPr>
    </w:p>
    <w:p w14:paraId="0C751190" w14:textId="4F67311E" w:rsidR="00BF3CC9" w:rsidRPr="00292670" w:rsidRDefault="00BF3CC9" w:rsidP="00BF3CC9">
      <w:pPr>
        <w:pStyle w:val="Lgende"/>
        <w:keepNext/>
        <w:jc w:val="center"/>
        <w:rPr>
          <w:rFonts w:ascii="Helvetica" w:hAnsi="Helvetica" w:cs="Helvetica"/>
          <w:sz w:val="16"/>
          <w:szCs w:val="16"/>
          <w:lang w:eastAsia="zh-CN"/>
        </w:rPr>
      </w:pPr>
      <w:proofErr w:type="gramStart"/>
      <w:r w:rsidRPr="00473CEF">
        <w:rPr>
          <w:rFonts w:ascii="Helvetica" w:hAnsi="Helvetica" w:cs="Helvetica"/>
          <w:b w:val="0"/>
          <w:bCs w:val="0"/>
          <w:sz w:val="16"/>
          <w:szCs w:val="16"/>
          <w:lang w:eastAsia="zh-CN"/>
        </w:rPr>
        <w:t xml:space="preserve">Table </w:t>
      </w:r>
      <w:r>
        <w:rPr>
          <w:rFonts w:ascii="Helvetica" w:hAnsi="Helvetica" w:cs="Helvetica" w:hint="eastAsia"/>
          <w:b w:val="0"/>
          <w:bCs w:val="0"/>
          <w:sz w:val="16"/>
          <w:szCs w:val="16"/>
          <w:lang w:eastAsia="zh-CN"/>
        </w:rPr>
        <w:t>?.</w:t>
      </w:r>
      <w:proofErr w:type="gramEnd"/>
      <w:r w:rsidRPr="00473CEF">
        <w:rPr>
          <w:rFonts w:ascii="Helvetica" w:hAnsi="Helvetica" w:cs="Helvetica"/>
          <w:b w:val="0"/>
          <w:bCs w:val="0"/>
          <w:sz w:val="16"/>
          <w:szCs w:val="16"/>
          <w:lang w:eastAsia="zh-CN"/>
        </w:rPr>
        <w:t xml:space="preserve"> </w:t>
      </w:r>
      <w:r>
        <w:rPr>
          <w:rFonts w:ascii="Helvetica" w:hAnsi="Helvetica" w:cs="Helvetica" w:hint="eastAsia"/>
          <w:b w:val="0"/>
          <w:bCs w:val="0"/>
          <w:sz w:val="16"/>
          <w:szCs w:val="16"/>
          <w:lang w:eastAsia="zh-CN"/>
        </w:rPr>
        <w:t xml:space="preserve">Algorithm </w:t>
      </w:r>
      <w:r w:rsidRPr="00032AFB">
        <w:rPr>
          <w:rFonts w:ascii="Helvetica" w:hAnsi="Helvetica" w:cs="Helvetica"/>
          <w:b w:val="0"/>
          <w:bCs w:val="0"/>
          <w:sz w:val="16"/>
          <w:szCs w:val="16"/>
          <w:lang w:eastAsia="zh-CN"/>
        </w:rPr>
        <w:t>Abbreviation</w:t>
      </w:r>
      <w:r w:rsidRPr="00032AFB">
        <w:rPr>
          <w:rFonts w:ascii="Helvetica" w:hAnsi="Helvetica" w:cs="Helvetica" w:hint="eastAsia"/>
          <w:b w:val="0"/>
          <w:bCs w:val="0"/>
          <w:sz w:val="16"/>
          <w:szCs w:val="16"/>
          <w:lang w:eastAsia="zh-CN"/>
        </w:rPr>
        <w:t>s</w:t>
      </w:r>
      <w:r>
        <w:rPr>
          <w:rFonts w:ascii="Helvetica" w:hAnsi="Helvetica" w:cs="Helvetica" w:hint="eastAsia"/>
          <w:b w:val="0"/>
          <w:bCs w:val="0"/>
          <w:sz w:val="16"/>
          <w:szCs w:val="16"/>
          <w:lang w:eastAsia="zh-CN"/>
        </w:rPr>
        <w:t>.</w:t>
      </w:r>
      <w:r w:rsidR="00F44E42">
        <w:rPr>
          <w:rFonts w:ascii="Helvetica" w:hAnsi="Helvetica" w:cs="Helvetica"/>
          <w:b w:val="0"/>
          <w:bCs w:val="0"/>
          <w:sz w:val="16"/>
          <w:szCs w:val="16"/>
          <w:lang w:eastAsia="zh-CN"/>
        </w:rPr>
        <w:t xml:space="preserve"> </w:t>
      </w:r>
      <w:r w:rsidR="00AF77D4">
        <w:rPr>
          <w:rFonts w:ascii="Helvetica" w:hAnsi="Helvetica" w:cs="Helvetica"/>
          <w:b w:val="0"/>
          <w:bCs w:val="0"/>
          <w:sz w:val="16"/>
          <w:szCs w:val="16"/>
          <w:lang w:eastAsia="zh-CN"/>
        </w:rPr>
        <w:t>The implementations in our approaches are marked in bold.</w:t>
      </w:r>
    </w:p>
    <w:tbl>
      <w:tblPr>
        <w:tblW w:w="532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6" w:type="dxa"/>
          <w:right w:w="6" w:type="dxa"/>
        </w:tblCellMar>
        <w:tblLook w:val="0160" w:firstRow="1" w:lastRow="1" w:firstColumn="0" w:lastColumn="1" w:noHBand="0" w:noVBand="0"/>
      </w:tblPr>
      <w:tblGrid>
        <w:gridCol w:w="858"/>
        <w:gridCol w:w="1416"/>
        <w:gridCol w:w="3055"/>
      </w:tblGrid>
      <w:tr w:rsidR="00BF3CC9" w14:paraId="2AE9E270" w14:textId="77777777" w:rsidTr="000C666D">
        <w:trPr>
          <w:trHeight w:val="193"/>
          <w:jc w:val="center"/>
        </w:trPr>
        <w:tc>
          <w:tcPr>
            <w:tcW w:w="858" w:type="dxa"/>
            <w:tcBorders>
              <w:top w:val="single" w:sz="2" w:space="0" w:color="000000"/>
              <w:left w:val="single" w:sz="2" w:space="0" w:color="000000"/>
              <w:bottom w:val="double" w:sz="4" w:space="0" w:color="auto"/>
              <w:right w:val="double" w:sz="6" w:space="0" w:color="auto"/>
            </w:tcBorders>
            <w:vAlign w:val="center"/>
          </w:tcPr>
          <w:p w14:paraId="022F71CC" w14:textId="77777777" w:rsidR="00BF3CC9" w:rsidRDefault="00BF3CC9" w:rsidP="000C666D">
            <w:pPr>
              <w:pStyle w:val="Tablebody"/>
              <w:jc w:val="center"/>
              <w:rPr>
                <w:b/>
                <w:lang w:eastAsia="zh-CN"/>
              </w:rPr>
            </w:pPr>
            <w:r>
              <w:rPr>
                <w:b/>
                <w:lang w:eastAsia="zh-CN"/>
              </w:rPr>
              <w:t>Category</w:t>
            </w:r>
          </w:p>
        </w:tc>
        <w:tc>
          <w:tcPr>
            <w:tcW w:w="1416" w:type="dxa"/>
            <w:tcBorders>
              <w:top w:val="single" w:sz="2" w:space="0" w:color="000000"/>
              <w:left w:val="single" w:sz="2" w:space="0" w:color="000000"/>
              <w:bottom w:val="double" w:sz="4" w:space="0" w:color="auto"/>
              <w:right w:val="double" w:sz="6" w:space="0" w:color="auto"/>
            </w:tcBorders>
            <w:vAlign w:val="center"/>
          </w:tcPr>
          <w:p w14:paraId="712D403A" w14:textId="77777777" w:rsidR="00BF3CC9" w:rsidRDefault="00BF3CC9" w:rsidP="000C666D">
            <w:pPr>
              <w:pStyle w:val="Tablebody"/>
              <w:jc w:val="center"/>
              <w:rPr>
                <w:b/>
                <w:lang w:eastAsia="zh-CN"/>
              </w:rPr>
            </w:pPr>
            <w:r>
              <w:rPr>
                <w:b/>
                <w:lang w:eastAsia="zh-CN"/>
              </w:rPr>
              <w:t>A</w:t>
            </w:r>
            <w:r w:rsidRPr="00B90F74">
              <w:rPr>
                <w:b/>
                <w:lang w:eastAsia="zh-CN"/>
              </w:rPr>
              <w:t>bbreviation</w:t>
            </w:r>
          </w:p>
        </w:tc>
        <w:tc>
          <w:tcPr>
            <w:tcW w:w="3055" w:type="dxa"/>
            <w:tcBorders>
              <w:top w:val="single" w:sz="4" w:space="0" w:color="auto"/>
              <w:right w:val="single" w:sz="4" w:space="0" w:color="auto"/>
            </w:tcBorders>
            <w:shd w:val="clear" w:color="auto" w:fill="auto"/>
          </w:tcPr>
          <w:p w14:paraId="7005D5D9" w14:textId="77777777" w:rsidR="00BF3CC9" w:rsidRDefault="00BF3CC9" w:rsidP="000C666D">
            <w:pPr>
              <w:pStyle w:val="Tablebody"/>
              <w:jc w:val="center"/>
              <w:rPr>
                <w:lang w:eastAsia="zh-CN"/>
              </w:rPr>
            </w:pPr>
            <w:r w:rsidRPr="000B328D">
              <w:rPr>
                <w:rFonts w:hint="eastAsia"/>
                <w:b/>
                <w:lang w:eastAsia="zh-CN"/>
              </w:rPr>
              <w:t>Algorithms</w:t>
            </w:r>
          </w:p>
        </w:tc>
      </w:tr>
      <w:tr w:rsidR="00BF3CC9" w14:paraId="279AA98A" w14:textId="77777777" w:rsidTr="000C666D">
        <w:trPr>
          <w:trHeight w:val="193"/>
          <w:jc w:val="center"/>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69A0BF39" w14:textId="77777777" w:rsidR="00BF3CC9" w:rsidRDefault="00BF3CC9" w:rsidP="000C666D">
            <w:pPr>
              <w:pStyle w:val="Tablebody"/>
              <w:jc w:val="center"/>
              <w:rPr>
                <w:lang w:eastAsia="zh-CN"/>
              </w:rPr>
            </w:pPr>
            <w:r>
              <w:rPr>
                <w:lang w:eastAsia="zh-CN"/>
              </w:rPr>
              <w:t>Bit-aligned</w:t>
            </w:r>
          </w:p>
        </w:tc>
        <w:tc>
          <w:tcPr>
            <w:tcW w:w="1416" w:type="dxa"/>
            <w:tcBorders>
              <w:top w:val="double" w:sz="4" w:space="0" w:color="auto"/>
              <w:left w:val="single" w:sz="2" w:space="0" w:color="000000"/>
              <w:bottom w:val="single" w:sz="2" w:space="0" w:color="000000"/>
              <w:right w:val="double" w:sz="6" w:space="0" w:color="auto"/>
            </w:tcBorders>
            <w:vAlign w:val="bottom"/>
          </w:tcPr>
          <w:p w14:paraId="56D4D40F" w14:textId="77777777" w:rsidR="00BF3CC9" w:rsidRDefault="00BF3CC9" w:rsidP="000C666D">
            <w:pPr>
              <w:pStyle w:val="Tablebody"/>
              <w:jc w:val="center"/>
            </w:pPr>
            <w:r>
              <w:t>Rice</w:t>
            </w:r>
          </w:p>
        </w:tc>
        <w:tc>
          <w:tcPr>
            <w:tcW w:w="3055" w:type="dxa"/>
            <w:tcBorders>
              <w:top w:val="double" w:sz="4" w:space="0" w:color="auto"/>
              <w:left w:val="single" w:sz="2" w:space="0" w:color="000000"/>
              <w:bottom w:val="single" w:sz="2" w:space="0" w:color="000000"/>
              <w:right w:val="double" w:sz="4" w:space="0" w:color="auto"/>
            </w:tcBorders>
            <w:vAlign w:val="bottom"/>
          </w:tcPr>
          <w:p w14:paraId="3DD821EF" w14:textId="77777777" w:rsidR="00BF3CC9" w:rsidRDefault="00BF3CC9" w:rsidP="000C666D">
            <w:pPr>
              <w:pStyle w:val="Tablebody"/>
              <w:jc w:val="right"/>
              <w:rPr>
                <w:lang w:eastAsia="zh-CN"/>
              </w:rPr>
            </w:pPr>
            <w:r>
              <w:rPr>
                <w:rFonts w:hint="eastAsia"/>
                <w:lang w:eastAsia="zh-CN"/>
              </w:rPr>
              <w:t>Rice</w:t>
            </w:r>
          </w:p>
        </w:tc>
      </w:tr>
      <w:tr w:rsidR="00BF3CC9" w14:paraId="0F075E75"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7366D332"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4AC10A9E" w14:textId="77777777" w:rsidR="00BF3CC9" w:rsidRDefault="00BF3CC9" w:rsidP="000C666D">
            <w:pPr>
              <w:pStyle w:val="Tablebody"/>
              <w:jc w:val="center"/>
            </w:pPr>
            <w:r>
              <w:t>Gamma</w:t>
            </w:r>
          </w:p>
        </w:tc>
        <w:tc>
          <w:tcPr>
            <w:tcW w:w="3055" w:type="dxa"/>
            <w:tcBorders>
              <w:top w:val="single" w:sz="2" w:space="0" w:color="000000"/>
              <w:left w:val="single" w:sz="2" w:space="0" w:color="000000"/>
              <w:bottom w:val="single" w:sz="2" w:space="0" w:color="000000"/>
              <w:right w:val="double" w:sz="4" w:space="0" w:color="auto"/>
            </w:tcBorders>
            <w:vAlign w:val="bottom"/>
          </w:tcPr>
          <w:p w14:paraId="6AC12723" w14:textId="77777777" w:rsidR="00BF3CC9" w:rsidRDefault="00BF3CC9" w:rsidP="000C666D">
            <w:pPr>
              <w:pStyle w:val="Tablebody"/>
              <w:jc w:val="right"/>
            </w:pPr>
            <w:r>
              <w:t>Gamma</w:t>
            </w:r>
          </w:p>
        </w:tc>
      </w:tr>
      <w:tr w:rsidR="00BF3CC9" w14:paraId="25BE9D19"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28BF61D5"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5118EC1D" w14:textId="77777777" w:rsidR="00BF3CC9" w:rsidRPr="006D1CCD" w:rsidRDefault="00BF3CC9" w:rsidP="000C666D">
            <w:pPr>
              <w:pStyle w:val="Tablebody"/>
              <w:jc w:val="center"/>
              <w:rPr>
                <w:b/>
              </w:rPr>
            </w:pPr>
            <w:r w:rsidRPr="006D1CCD">
              <w:rPr>
                <w:b/>
              </w:rPr>
              <w:t>GSC-8-IU</w:t>
            </w:r>
          </w:p>
        </w:tc>
        <w:tc>
          <w:tcPr>
            <w:tcW w:w="3055" w:type="dxa"/>
            <w:tcBorders>
              <w:top w:val="single" w:sz="2" w:space="0" w:color="000000"/>
              <w:left w:val="single" w:sz="2" w:space="0" w:color="000000"/>
              <w:bottom w:val="single" w:sz="2" w:space="0" w:color="000000"/>
              <w:right w:val="double" w:sz="4" w:space="0" w:color="auto"/>
            </w:tcBorders>
            <w:vAlign w:val="bottom"/>
          </w:tcPr>
          <w:p w14:paraId="4426F62B" w14:textId="77777777" w:rsidR="00BF3CC9" w:rsidRPr="006D1CCD" w:rsidRDefault="00BF3CC9" w:rsidP="000C666D">
            <w:pPr>
              <w:pStyle w:val="Tablebody"/>
              <w:wordWrap w:val="0"/>
              <w:jc w:val="right"/>
              <w:rPr>
                <w:b/>
                <w:lang w:eastAsia="zh-CN"/>
              </w:rPr>
            </w:pPr>
            <w:r w:rsidRPr="006D1CCD">
              <w:rPr>
                <w:b/>
              </w:rPr>
              <w:t>Group</w:t>
            </w:r>
            <w:r w:rsidRPr="006D1CCD">
              <w:rPr>
                <w:rFonts w:hint="eastAsia"/>
                <w:b/>
                <w:lang w:eastAsia="zh-CN"/>
              </w:rPr>
              <w:t>-Scheme</w:t>
            </w:r>
            <w:r w:rsidRPr="006D1CCD">
              <w:rPr>
                <w:b/>
              </w:rPr>
              <w:t>-</w:t>
            </w:r>
            <w:r w:rsidRPr="006D1CCD">
              <w:rPr>
                <w:rFonts w:hint="eastAsia"/>
                <w:b/>
                <w:lang w:eastAsia="zh-CN"/>
              </w:rPr>
              <w:t>8</w:t>
            </w:r>
            <w:r w:rsidRPr="006D1CCD">
              <w:rPr>
                <w:b/>
              </w:rPr>
              <w:t>-IU</w:t>
            </w:r>
          </w:p>
        </w:tc>
      </w:tr>
      <w:tr w:rsidR="00BF3CC9" w14:paraId="5B405226"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1C9D9AE1"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654B7890" w14:textId="77777777" w:rsidR="00BF3CC9" w:rsidRPr="006D1CCD" w:rsidRDefault="00BF3CC9" w:rsidP="000C666D">
            <w:pPr>
              <w:pStyle w:val="Tablebody"/>
              <w:jc w:val="center"/>
              <w:rPr>
                <w:b/>
              </w:rPr>
            </w:pPr>
            <w:r w:rsidRPr="006D1CCD">
              <w:rPr>
                <w:b/>
              </w:rPr>
              <w:t>GSC-1-CU</w:t>
            </w:r>
          </w:p>
        </w:tc>
        <w:tc>
          <w:tcPr>
            <w:tcW w:w="3055" w:type="dxa"/>
            <w:tcBorders>
              <w:top w:val="single" w:sz="2" w:space="0" w:color="000000"/>
              <w:left w:val="single" w:sz="2" w:space="0" w:color="000000"/>
              <w:bottom w:val="single" w:sz="2" w:space="0" w:color="000000"/>
              <w:right w:val="double" w:sz="4" w:space="0" w:color="auto"/>
            </w:tcBorders>
            <w:vAlign w:val="bottom"/>
          </w:tcPr>
          <w:p w14:paraId="1B5D0973" w14:textId="77777777" w:rsidR="00BF3CC9" w:rsidRPr="006D1CCD" w:rsidRDefault="00BF3CC9" w:rsidP="000C666D">
            <w:pPr>
              <w:pStyle w:val="Tablebody"/>
              <w:jc w:val="right"/>
              <w:rPr>
                <w:b/>
              </w:rPr>
            </w:pPr>
            <w:r w:rsidRPr="006D1CCD">
              <w:rPr>
                <w:b/>
              </w:rPr>
              <w:t>Group</w:t>
            </w:r>
            <w:r w:rsidRPr="006D1CCD">
              <w:rPr>
                <w:rFonts w:hint="eastAsia"/>
                <w:b/>
                <w:lang w:eastAsia="zh-CN"/>
              </w:rPr>
              <w:t>-Scheme</w:t>
            </w:r>
            <w:r w:rsidRPr="006D1CCD">
              <w:rPr>
                <w:b/>
              </w:rPr>
              <w:t>-</w:t>
            </w:r>
            <w:r w:rsidRPr="006D1CCD">
              <w:rPr>
                <w:rFonts w:hint="eastAsia"/>
                <w:b/>
                <w:lang w:eastAsia="zh-CN"/>
              </w:rPr>
              <w:t>1</w:t>
            </w:r>
            <w:r w:rsidRPr="006D1CCD">
              <w:rPr>
                <w:b/>
              </w:rPr>
              <w:t>-CU</w:t>
            </w:r>
          </w:p>
        </w:tc>
      </w:tr>
      <w:tr w:rsidR="00BF3CC9" w14:paraId="0A14CB00"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4D9C5FAF"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30F9B4A" w14:textId="77777777" w:rsidR="00BF3CC9" w:rsidRPr="006D1CCD" w:rsidRDefault="00BF3CC9" w:rsidP="000C666D">
            <w:pPr>
              <w:pStyle w:val="Tablebody"/>
              <w:jc w:val="center"/>
              <w:rPr>
                <w:b/>
              </w:rPr>
            </w:pPr>
            <w:r w:rsidRPr="006D1CCD">
              <w:rPr>
                <w:b/>
              </w:rPr>
              <w:t>SIMD-GSC-8-IU</w:t>
            </w:r>
          </w:p>
        </w:tc>
        <w:tc>
          <w:tcPr>
            <w:tcW w:w="3055" w:type="dxa"/>
            <w:tcBorders>
              <w:top w:val="single" w:sz="2" w:space="0" w:color="000000"/>
              <w:left w:val="single" w:sz="2" w:space="0" w:color="000000"/>
              <w:bottom w:val="single" w:sz="2" w:space="0" w:color="000000"/>
              <w:right w:val="double" w:sz="4" w:space="0" w:color="auto"/>
            </w:tcBorders>
            <w:vAlign w:val="bottom"/>
          </w:tcPr>
          <w:p w14:paraId="08C509C7" w14:textId="77777777" w:rsidR="00BF3CC9" w:rsidRPr="006D1CCD" w:rsidRDefault="00BF3CC9" w:rsidP="000C666D">
            <w:pPr>
              <w:pStyle w:val="Tablebody"/>
              <w:wordWrap w:val="0"/>
              <w:jc w:val="right"/>
              <w:rPr>
                <w:b/>
                <w:lang w:eastAsia="zh-CN"/>
              </w:rPr>
            </w:pPr>
            <w:r w:rsidRPr="006D1CCD">
              <w:rPr>
                <w:rFonts w:hint="eastAsia"/>
                <w:b/>
                <w:lang w:eastAsia="zh-CN"/>
              </w:rPr>
              <w:t>SI</w:t>
            </w:r>
            <w:r w:rsidRPr="006D1CCD">
              <w:rPr>
                <w:b/>
              </w:rPr>
              <w:t>MD-Group</w:t>
            </w:r>
            <w:r w:rsidRPr="006D1CCD">
              <w:rPr>
                <w:rFonts w:hint="eastAsia"/>
                <w:b/>
                <w:lang w:eastAsia="zh-CN"/>
              </w:rPr>
              <w:t>-Scheme</w:t>
            </w:r>
            <w:r w:rsidRPr="006D1CCD">
              <w:rPr>
                <w:b/>
              </w:rPr>
              <w:t>-</w:t>
            </w:r>
            <w:r w:rsidRPr="006D1CCD">
              <w:rPr>
                <w:rFonts w:hint="eastAsia"/>
                <w:b/>
                <w:lang w:eastAsia="zh-CN"/>
              </w:rPr>
              <w:t>8</w:t>
            </w:r>
            <w:r w:rsidRPr="006D1CCD">
              <w:rPr>
                <w:b/>
              </w:rPr>
              <w:t>-IU</w:t>
            </w:r>
          </w:p>
        </w:tc>
      </w:tr>
      <w:tr w:rsidR="00BF3CC9" w14:paraId="2400A2D9"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ABC6FD8"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A1B8C8A" w14:textId="77777777" w:rsidR="00BF3CC9" w:rsidRPr="006D1CCD" w:rsidRDefault="00BF3CC9" w:rsidP="000C666D">
            <w:pPr>
              <w:pStyle w:val="Tablebody"/>
              <w:jc w:val="center"/>
              <w:rPr>
                <w:b/>
              </w:rPr>
            </w:pPr>
            <w:r w:rsidRPr="006D1CCD">
              <w:rPr>
                <w:b/>
              </w:rPr>
              <w:t>SIMD-GSC-1-CU</w:t>
            </w:r>
          </w:p>
        </w:tc>
        <w:tc>
          <w:tcPr>
            <w:tcW w:w="3055" w:type="dxa"/>
            <w:tcBorders>
              <w:top w:val="single" w:sz="2" w:space="0" w:color="000000"/>
              <w:left w:val="single" w:sz="2" w:space="0" w:color="000000"/>
              <w:bottom w:val="single" w:sz="2" w:space="0" w:color="000000"/>
              <w:right w:val="double" w:sz="4" w:space="0" w:color="auto"/>
            </w:tcBorders>
            <w:vAlign w:val="bottom"/>
          </w:tcPr>
          <w:p w14:paraId="5DEB3943" w14:textId="77777777" w:rsidR="00BF3CC9" w:rsidRPr="006D1CCD" w:rsidRDefault="00BF3CC9" w:rsidP="000C666D">
            <w:pPr>
              <w:pStyle w:val="Tablebody"/>
              <w:jc w:val="right"/>
              <w:rPr>
                <w:b/>
              </w:rPr>
            </w:pPr>
            <w:r w:rsidRPr="006D1CCD">
              <w:rPr>
                <w:b/>
              </w:rPr>
              <w:t>SIMD-Group</w:t>
            </w:r>
            <w:r w:rsidRPr="006D1CCD">
              <w:rPr>
                <w:rFonts w:hint="eastAsia"/>
                <w:b/>
                <w:lang w:eastAsia="zh-CN"/>
              </w:rPr>
              <w:t>-Scheme</w:t>
            </w:r>
            <w:r w:rsidRPr="006D1CCD">
              <w:rPr>
                <w:b/>
              </w:rPr>
              <w:t>-</w:t>
            </w:r>
            <w:r w:rsidRPr="006D1CCD">
              <w:rPr>
                <w:rFonts w:hint="eastAsia"/>
                <w:b/>
                <w:lang w:eastAsia="zh-CN"/>
              </w:rPr>
              <w:t>1</w:t>
            </w:r>
            <w:r w:rsidRPr="006D1CCD">
              <w:rPr>
                <w:b/>
              </w:rPr>
              <w:t>-CU</w:t>
            </w:r>
            <w:r w:rsidRPr="006D1CCD">
              <w:rPr>
                <w:rFonts w:hint="eastAsia"/>
                <w:b/>
                <w:i/>
                <w:lang w:eastAsia="zh-CN"/>
              </w:rPr>
              <w:t xml:space="preserve"> </w:t>
            </w:r>
          </w:p>
        </w:tc>
      </w:tr>
      <w:tr w:rsidR="00BF3CC9" w14:paraId="263F65DB" w14:textId="77777777" w:rsidTr="000C666D">
        <w:trPr>
          <w:trHeight w:val="193"/>
          <w:jc w:val="center"/>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47741AB3" w14:textId="77777777" w:rsidR="00BF3CC9" w:rsidRDefault="00BF3CC9" w:rsidP="000C666D">
            <w:pPr>
              <w:pStyle w:val="Tablebody"/>
              <w:jc w:val="center"/>
              <w:rPr>
                <w:lang w:eastAsia="zh-CN"/>
              </w:rPr>
            </w:pPr>
            <w:r>
              <w:rPr>
                <w:lang w:eastAsia="zh-CN"/>
              </w:rPr>
              <w:t>Byte-aligned</w:t>
            </w:r>
          </w:p>
        </w:tc>
        <w:tc>
          <w:tcPr>
            <w:tcW w:w="1416" w:type="dxa"/>
            <w:tcBorders>
              <w:top w:val="double" w:sz="4" w:space="0" w:color="auto"/>
              <w:left w:val="single" w:sz="2" w:space="0" w:color="000000"/>
              <w:bottom w:val="single" w:sz="4" w:space="0" w:color="auto"/>
              <w:right w:val="double" w:sz="6" w:space="0" w:color="auto"/>
            </w:tcBorders>
            <w:vAlign w:val="bottom"/>
          </w:tcPr>
          <w:p w14:paraId="4C3123E3" w14:textId="77777777" w:rsidR="00BF3CC9" w:rsidRDefault="00BF3CC9" w:rsidP="000C666D">
            <w:pPr>
              <w:pStyle w:val="Tablebody"/>
              <w:jc w:val="center"/>
            </w:pPr>
            <w:proofErr w:type="spellStart"/>
            <w:r>
              <w:t>VarByte</w:t>
            </w:r>
            <w:proofErr w:type="spellEnd"/>
          </w:p>
        </w:tc>
        <w:tc>
          <w:tcPr>
            <w:tcW w:w="3055" w:type="dxa"/>
            <w:tcBorders>
              <w:top w:val="double" w:sz="4" w:space="0" w:color="auto"/>
              <w:left w:val="single" w:sz="2" w:space="0" w:color="000000"/>
              <w:bottom w:val="single" w:sz="4" w:space="0" w:color="auto"/>
              <w:right w:val="double" w:sz="4" w:space="0" w:color="auto"/>
            </w:tcBorders>
            <w:vAlign w:val="bottom"/>
          </w:tcPr>
          <w:p w14:paraId="143A93A9" w14:textId="77777777" w:rsidR="00BF3CC9" w:rsidRDefault="00BF3CC9" w:rsidP="000C666D">
            <w:pPr>
              <w:pStyle w:val="Tablebody"/>
              <w:wordWrap w:val="0"/>
              <w:jc w:val="right"/>
              <w:rPr>
                <w:lang w:eastAsia="zh-CN"/>
              </w:rPr>
            </w:pPr>
            <w:r>
              <w:rPr>
                <w:rFonts w:hint="eastAsia"/>
                <w:lang w:eastAsia="zh-CN"/>
              </w:rPr>
              <w:t>Variable Byte</w:t>
            </w:r>
          </w:p>
        </w:tc>
      </w:tr>
      <w:tr w:rsidR="00BF3CC9" w14:paraId="2D77B65A"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69334385"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6EB231A9" w14:textId="77777777" w:rsidR="00BF3CC9" w:rsidRDefault="00BF3CC9" w:rsidP="000C666D">
            <w:pPr>
              <w:pStyle w:val="Tablebody"/>
              <w:jc w:val="center"/>
            </w:pPr>
            <w:r>
              <w:t>GVB</w:t>
            </w:r>
          </w:p>
        </w:tc>
        <w:tc>
          <w:tcPr>
            <w:tcW w:w="3055" w:type="dxa"/>
            <w:tcBorders>
              <w:top w:val="single" w:sz="2" w:space="0" w:color="000000"/>
              <w:left w:val="single" w:sz="2" w:space="0" w:color="000000"/>
              <w:bottom w:val="single" w:sz="2" w:space="0" w:color="000000"/>
              <w:right w:val="double" w:sz="4" w:space="0" w:color="auto"/>
            </w:tcBorders>
            <w:vAlign w:val="bottom"/>
          </w:tcPr>
          <w:p w14:paraId="45281342" w14:textId="77777777" w:rsidR="00BF3CC9" w:rsidRDefault="00BF3CC9" w:rsidP="000C666D">
            <w:pPr>
              <w:pStyle w:val="Tablebody"/>
              <w:jc w:val="right"/>
            </w:pPr>
            <w:r>
              <w:rPr>
                <w:rFonts w:hint="eastAsia"/>
                <w:lang w:eastAsia="zh-CN"/>
              </w:rPr>
              <w:t>Group Variable Byte</w:t>
            </w:r>
          </w:p>
        </w:tc>
      </w:tr>
      <w:tr w:rsidR="00BF3CC9" w14:paraId="0BF6D0AD"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649B5955"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36BF0C63" w14:textId="77777777" w:rsidR="00BF3CC9" w:rsidRDefault="00BF3CC9" w:rsidP="000C666D">
            <w:pPr>
              <w:pStyle w:val="Tablebody"/>
              <w:jc w:val="center"/>
            </w:pPr>
            <w:r>
              <w:t>G8IU</w:t>
            </w:r>
          </w:p>
        </w:tc>
        <w:tc>
          <w:tcPr>
            <w:tcW w:w="3055" w:type="dxa"/>
            <w:tcBorders>
              <w:top w:val="single" w:sz="2" w:space="0" w:color="000000"/>
              <w:left w:val="single" w:sz="2" w:space="0" w:color="000000"/>
              <w:bottom w:val="single" w:sz="2" w:space="0" w:color="000000"/>
              <w:right w:val="double" w:sz="4" w:space="0" w:color="auto"/>
            </w:tcBorders>
            <w:vAlign w:val="bottom"/>
          </w:tcPr>
          <w:p w14:paraId="5A4B0B21" w14:textId="77777777" w:rsidR="00BF3CC9" w:rsidRDefault="00BF3CC9" w:rsidP="000C666D">
            <w:pPr>
              <w:pStyle w:val="Tablebody"/>
              <w:jc w:val="right"/>
              <w:rPr>
                <w:lang w:eastAsia="zh-CN"/>
              </w:rPr>
            </w:pPr>
            <w:r>
              <w:rPr>
                <w:rFonts w:hint="eastAsia"/>
                <w:lang w:eastAsia="zh-CN"/>
              </w:rPr>
              <w:t>Group Variable Byte</w:t>
            </w:r>
            <w:r>
              <w:t xml:space="preserve"> </w:t>
            </w:r>
            <w:r>
              <w:rPr>
                <w:rFonts w:hint="eastAsia"/>
                <w:lang w:eastAsia="zh-CN"/>
              </w:rPr>
              <w:t>(Unary)</w:t>
            </w:r>
          </w:p>
        </w:tc>
      </w:tr>
      <w:tr w:rsidR="00BF3CC9" w14:paraId="59ECD0B5"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16B02E9A"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7FF894CC" w14:textId="77777777" w:rsidR="00BF3CC9" w:rsidRDefault="00BF3CC9" w:rsidP="000C666D">
            <w:pPr>
              <w:pStyle w:val="Tablebody"/>
              <w:jc w:val="center"/>
            </w:pPr>
            <w:r>
              <w:t>G8CU</w:t>
            </w:r>
          </w:p>
        </w:tc>
        <w:tc>
          <w:tcPr>
            <w:tcW w:w="3055" w:type="dxa"/>
            <w:tcBorders>
              <w:top w:val="single" w:sz="2" w:space="0" w:color="000000"/>
              <w:left w:val="single" w:sz="2" w:space="0" w:color="000000"/>
              <w:bottom w:val="single" w:sz="2" w:space="0" w:color="000000"/>
              <w:right w:val="double" w:sz="4" w:space="0" w:color="auto"/>
            </w:tcBorders>
            <w:vAlign w:val="bottom"/>
          </w:tcPr>
          <w:p w14:paraId="7E71418E" w14:textId="77777777" w:rsidR="00BF3CC9" w:rsidRDefault="00BF3CC9" w:rsidP="000C666D">
            <w:pPr>
              <w:pStyle w:val="Tablebody"/>
              <w:jc w:val="right"/>
              <w:rPr>
                <w:lang w:eastAsia="zh-CN"/>
              </w:rPr>
            </w:pPr>
            <w:r>
              <w:rPr>
                <w:rFonts w:hint="eastAsia"/>
                <w:lang w:eastAsia="zh-CN"/>
              </w:rPr>
              <w:t>Group Variable Byte</w:t>
            </w:r>
            <w:r>
              <w:t xml:space="preserve"> </w:t>
            </w:r>
            <w:r>
              <w:rPr>
                <w:rFonts w:hint="eastAsia"/>
                <w:lang w:eastAsia="zh-CN"/>
              </w:rPr>
              <w:t>(Unary)</w:t>
            </w:r>
            <w:r>
              <w:t xml:space="preserve"> </w:t>
            </w:r>
          </w:p>
        </w:tc>
      </w:tr>
      <w:tr w:rsidR="00BF3CC9" w14:paraId="5BF8F6AA"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6D0F8DC9"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8BF56A7" w14:textId="77777777" w:rsidR="00BF3CC9" w:rsidRDefault="00BF3CC9" w:rsidP="000C666D">
            <w:pPr>
              <w:pStyle w:val="Tablebody"/>
              <w:jc w:val="center"/>
            </w:pPr>
            <w:r>
              <w:t>SIMD-GVB</w:t>
            </w:r>
          </w:p>
        </w:tc>
        <w:tc>
          <w:tcPr>
            <w:tcW w:w="3055" w:type="dxa"/>
            <w:tcBorders>
              <w:top w:val="single" w:sz="2" w:space="0" w:color="000000"/>
              <w:left w:val="single" w:sz="2" w:space="0" w:color="000000"/>
              <w:bottom w:val="single" w:sz="2" w:space="0" w:color="000000"/>
              <w:right w:val="double" w:sz="4" w:space="0" w:color="auto"/>
            </w:tcBorders>
            <w:vAlign w:val="bottom"/>
          </w:tcPr>
          <w:p w14:paraId="2F6BF73F" w14:textId="77777777" w:rsidR="00BF3CC9" w:rsidRDefault="00BF3CC9" w:rsidP="000C666D">
            <w:pPr>
              <w:pStyle w:val="Tablebody"/>
              <w:jc w:val="right"/>
              <w:rPr>
                <w:lang w:eastAsia="zh-CN"/>
              </w:rPr>
            </w:pPr>
            <w:r>
              <w:rPr>
                <w:rFonts w:hint="eastAsia"/>
                <w:lang w:eastAsia="zh-CN"/>
              </w:rPr>
              <w:t>SIMD Group Variable Byte</w:t>
            </w:r>
            <w:r>
              <w:t xml:space="preserve"> </w:t>
            </w:r>
            <w:r>
              <w:rPr>
                <w:rFonts w:hint="eastAsia"/>
                <w:lang w:eastAsia="zh-CN"/>
              </w:rPr>
              <w:t>(Binary)</w:t>
            </w:r>
            <w:r>
              <w:t xml:space="preserve"> </w:t>
            </w:r>
          </w:p>
        </w:tc>
      </w:tr>
      <w:tr w:rsidR="00BF3CC9" w14:paraId="37E6B862"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791BBC3C"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381139E4" w14:textId="77777777" w:rsidR="00BF3CC9" w:rsidRDefault="00BF3CC9" w:rsidP="000C666D">
            <w:pPr>
              <w:pStyle w:val="Tablebody"/>
              <w:jc w:val="center"/>
            </w:pPr>
            <w:r>
              <w:t>SIMD-G8IU</w:t>
            </w:r>
          </w:p>
        </w:tc>
        <w:tc>
          <w:tcPr>
            <w:tcW w:w="3055" w:type="dxa"/>
            <w:tcBorders>
              <w:top w:val="single" w:sz="2" w:space="0" w:color="000000"/>
              <w:left w:val="single" w:sz="2" w:space="0" w:color="000000"/>
              <w:bottom w:val="single" w:sz="2" w:space="0" w:color="000000"/>
              <w:right w:val="double" w:sz="4" w:space="0" w:color="auto"/>
            </w:tcBorders>
            <w:vAlign w:val="bottom"/>
          </w:tcPr>
          <w:p w14:paraId="07E6AF7B" w14:textId="77777777" w:rsidR="00BF3CC9" w:rsidRDefault="00BF3CC9" w:rsidP="000C666D">
            <w:pPr>
              <w:pStyle w:val="Tablebody"/>
              <w:jc w:val="right"/>
              <w:rPr>
                <w:lang w:eastAsia="zh-CN"/>
              </w:rPr>
            </w:pPr>
            <w:r>
              <w:rPr>
                <w:rFonts w:hint="eastAsia"/>
                <w:lang w:eastAsia="zh-CN"/>
              </w:rPr>
              <w:t>SIMD Group Variable Byte</w:t>
            </w:r>
            <w:r>
              <w:t xml:space="preserve"> </w:t>
            </w:r>
            <w:r>
              <w:rPr>
                <w:rFonts w:hint="eastAsia"/>
                <w:lang w:eastAsia="zh-CN"/>
              </w:rPr>
              <w:t>(Unary)</w:t>
            </w:r>
          </w:p>
        </w:tc>
      </w:tr>
      <w:tr w:rsidR="00BF3CC9" w14:paraId="4535E10A"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293C5202"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A22D85E" w14:textId="77777777" w:rsidR="00BF3CC9" w:rsidRDefault="00BF3CC9" w:rsidP="000C666D">
            <w:pPr>
              <w:pStyle w:val="Tablebody"/>
              <w:jc w:val="center"/>
            </w:pPr>
            <w:r>
              <w:t>SIMD-G8CU</w:t>
            </w:r>
          </w:p>
        </w:tc>
        <w:tc>
          <w:tcPr>
            <w:tcW w:w="3055" w:type="dxa"/>
            <w:tcBorders>
              <w:top w:val="single" w:sz="2" w:space="0" w:color="000000"/>
              <w:left w:val="single" w:sz="2" w:space="0" w:color="000000"/>
              <w:bottom w:val="single" w:sz="2" w:space="0" w:color="000000"/>
              <w:right w:val="double" w:sz="4" w:space="0" w:color="auto"/>
            </w:tcBorders>
            <w:vAlign w:val="bottom"/>
          </w:tcPr>
          <w:p w14:paraId="75D3461E" w14:textId="77777777" w:rsidR="00BF3CC9" w:rsidRDefault="00BF3CC9" w:rsidP="000C666D">
            <w:pPr>
              <w:pStyle w:val="Tablebody"/>
              <w:jc w:val="right"/>
              <w:rPr>
                <w:lang w:eastAsia="zh-CN"/>
              </w:rPr>
            </w:pPr>
            <w:r>
              <w:rPr>
                <w:rFonts w:hint="eastAsia"/>
                <w:lang w:eastAsia="zh-CN"/>
              </w:rPr>
              <w:t>SIMD Group Variable Byte</w:t>
            </w:r>
            <w:r>
              <w:t xml:space="preserve"> </w:t>
            </w:r>
            <w:r>
              <w:rPr>
                <w:rFonts w:hint="eastAsia"/>
                <w:lang w:eastAsia="zh-CN"/>
              </w:rPr>
              <w:t>(Unary)</w:t>
            </w:r>
          </w:p>
        </w:tc>
      </w:tr>
      <w:tr w:rsidR="00BF3CC9" w14:paraId="4F7184EC" w14:textId="77777777" w:rsidTr="000C666D">
        <w:trPr>
          <w:trHeight w:val="194"/>
          <w:jc w:val="center"/>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3F070517" w14:textId="77777777" w:rsidR="00BF3CC9" w:rsidRDefault="00BF3CC9" w:rsidP="000C666D">
            <w:pPr>
              <w:pStyle w:val="Tablebody"/>
              <w:jc w:val="center"/>
              <w:rPr>
                <w:lang w:eastAsia="zh-CN"/>
              </w:rPr>
            </w:pPr>
            <w:r>
              <w:rPr>
                <w:lang w:eastAsia="zh-CN"/>
              </w:rPr>
              <w:t>Word-aligned</w:t>
            </w:r>
          </w:p>
        </w:tc>
        <w:tc>
          <w:tcPr>
            <w:tcW w:w="1416" w:type="dxa"/>
            <w:tcBorders>
              <w:top w:val="double" w:sz="4" w:space="0" w:color="auto"/>
              <w:left w:val="single" w:sz="2" w:space="0" w:color="000000"/>
              <w:bottom w:val="single" w:sz="2" w:space="0" w:color="000000"/>
              <w:right w:val="double" w:sz="6" w:space="0" w:color="auto"/>
            </w:tcBorders>
            <w:vAlign w:val="bottom"/>
          </w:tcPr>
          <w:p w14:paraId="0B5B0FA3" w14:textId="77777777" w:rsidR="00BF3CC9" w:rsidRDefault="00BF3CC9" w:rsidP="000C666D">
            <w:pPr>
              <w:pStyle w:val="Tablebody"/>
              <w:jc w:val="center"/>
            </w:pPr>
            <w:r>
              <w:t>Simple-9</w:t>
            </w:r>
          </w:p>
        </w:tc>
        <w:tc>
          <w:tcPr>
            <w:tcW w:w="3055" w:type="dxa"/>
            <w:tcBorders>
              <w:top w:val="double" w:sz="4" w:space="0" w:color="auto"/>
              <w:left w:val="single" w:sz="2" w:space="0" w:color="000000"/>
              <w:bottom w:val="single" w:sz="2" w:space="0" w:color="000000"/>
              <w:right w:val="double" w:sz="4" w:space="0" w:color="auto"/>
            </w:tcBorders>
            <w:vAlign w:val="bottom"/>
          </w:tcPr>
          <w:p w14:paraId="3F73903F" w14:textId="77777777" w:rsidR="00BF3CC9" w:rsidRDefault="00BF3CC9" w:rsidP="000C666D">
            <w:pPr>
              <w:pStyle w:val="Tablebody"/>
              <w:jc w:val="right"/>
            </w:pPr>
            <w:r>
              <w:t>Simple-9</w:t>
            </w:r>
          </w:p>
        </w:tc>
      </w:tr>
      <w:tr w:rsidR="00BF3CC9" w14:paraId="4CBFA62C"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10528E0"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4DFDFCBB" w14:textId="77777777" w:rsidR="00BF3CC9" w:rsidRDefault="00BF3CC9" w:rsidP="000C666D">
            <w:pPr>
              <w:pStyle w:val="Tablebody"/>
              <w:jc w:val="center"/>
            </w:pPr>
            <w:r>
              <w:t>Simple-16</w:t>
            </w:r>
          </w:p>
        </w:tc>
        <w:tc>
          <w:tcPr>
            <w:tcW w:w="3055" w:type="dxa"/>
            <w:tcBorders>
              <w:top w:val="single" w:sz="2" w:space="0" w:color="000000"/>
              <w:left w:val="single" w:sz="2" w:space="0" w:color="000000"/>
              <w:bottom w:val="single" w:sz="2" w:space="0" w:color="000000"/>
              <w:right w:val="double" w:sz="4" w:space="0" w:color="auto"/>
            </w:tcBorders>
            <w:vAlign w:val="bottom"/>
          </w:tcPr>
          <w:p w14:paraId="23D5663B" w14:textId="77777777" w:rsidR="00BF3CC9" w:rsidRDefault="00BF3CC9" w:rsidP="000C666D">
            <w:pPr>
              <w:pStyle w:val="Tablebody"/>
              <w:jc w:val="right"/>
            </w:pPr>
            <w:r>
              <w:t>Simple-16</w:t>
            </w:r>
          </w:p>
        </w:tc>
      </w:tr>
      <w:tr w:rsidR="00BF3CC9" w14:paraId="5E208C0C"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6F56BD6C"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6DADD776" w14:textId="77777777" w:rsidR="00BF3CC9" w:rsidRPr="00DE58FB" w:rsidRDefault="00BF3CC9" w:rsidP="000C666D">
            <w:pPr>
              <w:pStyle w:val="Tablebody"/>
              <w:jc w:val="center"/>
              <w:rPr>
                <w:b/>
                <w:lang w:eastAsia="zh-CN"/>
              </w:rPr>
            </w:pPr>
            <w:r w:rsidRPr="00DE58FB">
              <w:rPr>
                <w:b/>
              </w:rPr>
              <w:t>G-SIM</w:t>
            </w:r>
          </w:p>
        </w:tc>
        <w:tc>
          <w:tcPr>
            <w:tcW w:w="3055" w:type="dxa"/>
            <w:tcBorders>
              <w:top w:val="single" w:sz="2" w:space="0" w:color="000000"/>
              <w:left w:val="single" w:sz="2" w:space="0" w:color="000000"/>
              <w:bottom w:val="single" w:sz="2" w:space="0" w:color="000000"/>
              <w:right w:val="double" w:sz="4" w:space="0" w:color="auto"/>
            </w:tcBorders>
            <w:vAlign w:val="bottom"/>
          </w:tcPr>
          <w:p w14:paraId="412FB431" w14:textId="77777777" w:rsidR="00BF3CC9" w:rsidRPr="00DE58FB" w:rsidRDefault="00BF3CC9" w:rsidP="000C666D">
            <w:pPr>
              <w:pStyle w:val="Tablebody"/>
              <w:jc w:val="right"/>
              <w:rPr>
                <w:b/>
                <w:lang w:eastAsia="zh-CN"/>
              </w:rPr>
            </w:pPr>
            <w:r w:rsidRPr="00DE58FB">
              <w:rPr>
                <w:rFonts w:hint="eastAsia"/>
                <w:b/>
                <w:lang w:eastAsia="zh-CN"/>
              </w:rPr>
              <w:t>Group-Simple</w:t>
            </w:r>
          </w:p>
        </w:tc>
      </w:tr>
      <w:tr w:rsidR="00BF3CC9" w14:paraId="2B37C65C"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21A996CE"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20B2CA4" w14:textId="77777777" w:rsidR="00BF3CC9" w:rsidRPr="00DE58FB" w:rsidRDefault="00BF3CC9" w:rsidP="000C666D">
            <w:pPr>
              <w:pStyle w:val="Tablebody"/>
              <w:jc w:val="center"/>
              <w:rPr>
                <w:b/>
                <w:lang w:eastAsia="zh-CN"/>
              </w:rPr>
            </w:pPr>
            <w:r w:rsidRPr="00DE58FB">
              <w:rPr>
                <w:b/>
              </w:rPr>
              <w:t>SIMD-</w:t>
            </w:r>
            <w:r w:rsidRPr="00DE58FB">
              <w:rPr>
                <w:b/>
                <w:lang w:eastAsia="zh-CN"/>
              </w:rPr>
              <w:t>G-</w:t>
            </w:r>
            <w:r w:rsidRPr="00DE58FB">
              <w:rPr>
                <w:b/>
              </w:rPr>
              <w:t>SIM</w:t>
            </w:r>
          </w:p>
        </w:tc>
        <w:tc>
          <w:tcPr>
            <w:tcW w:w="3055" w:type="dxa"/>
            <w:tcBorders>
              <w:top w:val="single" w:sz="2" w:space="0" w:color="000000"/>
              <w:left w:val="single" w:sz="2" w:space="0" w:color="000000"/>
              <w:bottom w:val="single" w:sz="2" w:space="0" w:color="000000"/>
              <w:right w:val="double" w:sz="4" w:space="0" w:color="auto"/>
            </w:tcBorders>
            <w:vAlign w:val="bottom"/>
          </w:tcPr>
          <w:p w14:paraId="01BC2DDA" w14:textId="77777777" w:rsidR="00BF3CC9" w:rsidRPr="00DE58FB" w:rsidRDefault="00BF3CC9" w:rsidP="000C666D">
            <w:pPr>
              <w:pStyle w:val="Tablebody"/>
              <w:jc w:val="right"/>
              <w:rPr>
                <w:b/>
              </w:rPr>
            </w:pPr>
            <w:r w:rsidRPr="00DE58FB">
              <w:rPr>
                <w:rFonts w:hint="eastAsia"/>
                <w:b/>
                <w:lang w:eastAsia="zh-CN"/>
              </w:rPr>
              <w:t>SIMD-Group-Simple</w:t>
            </w:r>
          </w:p>
        </w:tc>
      </w:tr>
      <w:tr w:rsidR="00BF3CC9" w14:paraId="49FE8FD3" w14:textId="77777777" w:rsidTr="000C666D">
        <w:trPr>
          <w:trHeight w:val="193"/>
          <w:jc w:val="center"/>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15C190CF" w14:textId="77777777" w:rsidR="00BF3CC9" w:rsidRDefault="00BF3CC9" w:rsidP="000C666D">
            <w:pPr>
              <w:pStyle w:val="Tablebody"/>
              <w:jc w:val="center"/>
              <w:rPr>
                <w:lang w:eastAsia="zh-CN"/>
              </w:rPr>
            </w:pPr>
            <w:r>
              <w:rPr>
                <w:lang w:eastAsia="zh-CN"/>
              </w:rPr>
              <w:t xml:space="preserve">Frame </w:t>
            </w:r>
            <w:r>
              <w:rPr>
                <w:rFonts w:hint="eastAsia"/>
                <w:lang w:eastAsia="zh-CN"/>
              </w:rPr>
              <w:t>based</w:t>
            </w:r>
          </w:p>
        </w:tc>
        <w:tc>
          <w:tcPr>
            <w:tcW w:w="1416" w:type="dxa"/>
            <w:tcBorders>
              <w:top w:val="double" w:sz="4" w:space="0" w:color="auto"/>
              <w:left w:val="single" w:sz="2" w:space="0" w:color="000000"/>
              <w:bottom w:val="single" w:sz="2" w:space="0" w:color="000000"/>
              <w:right w:val="double" w:sz="6" w:space="0" w:color="auto"/>
            </w:tcBorders>
            <w:vAlign w:val="bottom"/>
          </w:tcPr>
          <w:p w14:paraId="3DDD1BC8" w14:textId="77777777" w:rsidR="00BF3CC9" w:rsidRDefault="00BF3CC9" w:rsidP="000C666D">
            <w:pPr>
              <w:pStyle w:val="Tablebody"/>
              <w:jc w:val="center"/>
            </w:pPr>
            <w:proofErr w:type="spellStart"/>
            <w:r>
              <w:t>PackedBinary</w:t>
            </w:r>
            <w:proofErr w:type="spellEnd"/>
          </w:p>
        </w:tc>
        <w:tc>
          <w:tcPr>
            <w:tcW w:w="3055" w:type="dxa"/>
            <w:tcBorders>
              <w:top w:val="double" w:sz="4" w:space="0" w:color="auto"/>
              <w:left w:val="single" w:sz="2" w:space="0" w:color="000000"/>
              <w:bottom w:val="single" w:sz="2" w:space="0" w:color="000000"/>
              <w:right w:val="double" w:sz="4" w:space="0" w:color="auto"/>
            </w:tcBorders>
            <w:vAlign w:val="bottom"/>
          </w:tcPr>
          <w:p w14:paraId="667FA58A" w14:textId="77777777" w:rsidR="00BF3CC9" w:rsidRDefault="00BF3CC9" w:rsidP="000C666D">
            <w:pPr>
              <w:pStyle w:val="Tablebody"/>
              <w:jc w:val="right"/>
              <w:rPr>
                <w:lang w:eastAsia="zh-CN"/>
              </w:rPr>
            </w:pPr>
            <w:proofErr w:type="spellStart"/>
            <w:r>
              <w:t>PackedBinary</w:t>
            </w:r>
            <w:proofErr w:type="spellEnd"/>
          </w:p>
        </w:tc>
      </w:tr>
      <w:tr w:rsidR="00BF3CC9" w14:paraId="4501D887"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45E072AF"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4E9C8608" w14:textId="77777777" w:rsidR="00BF3CC9" w:rsidRDefault="00BF3CC9" w:rsidP="000C666D">
            <w:pPr>
              <w:pStyle w:val="Tablebody"/>
              <w:jc w:val="center"/>
            </w:pPr>
            <w:proofErr w:type="spellStart"/>
            <w:r>
              <w:t>P</w:t>
            </w:r>
            <w:r>
              <w:rPr>
                <w:lang w:eastAsia="zh-CN"/>
              </w:rPr>
              <w:t>For</w:t>
            </w:r>
            <w:r>
              <w:t>Delta</w:t>
            </w:r>
            <w:proofErr w:type="spellEnd"/>
          </w:p>
        </w:tc>
        <w:tc>
          <w:tcPr>
            <w:tcW w:w="3055" w:type="dxa"/>
            <w:tcBorders>
              <w:top w:val="single" w:sz="2" w:space="0" w:color="000000"/>
              <w:left w:val="single" w:sz="2" w:space="0" w:color="000000"/>
              <w:bottom w:val="single" w:sz="2" w:space="0" w:color="000000"/>
              <w:right w:val="double" w:sz="4" w:space="0" w:color="auto"/>
            </w:tcBorders>
            <w:vAlign w:val="bottom"/>
          </w:tcPr>
          <w:p w14:paraId="65CEAE4E" w14:textId="77777777" w:rsidR="00BF3CC9" w:rsidRDefault="00BF3CC9" w:rsidP="000C666D">
            <w:pPr>
              <w:pStyle w:val="Tablebody"/>
              <w:jc w:val="right"/>
            </w:pPr>
            <w:proofErr w:type="spellStart"/>
            <w:r>
              <w:t>P</w:t>
            </w:r>
            <w:r>
              <w:rPr>
                <w:lang w:eastAsia="zh-CN"/>
              </w:rPr>
              <w:t>For</w:t>
            </w:r>
            <w:r>
              <w:t>Delta</w:t>
            </w:r>
            <w:proofErr w:type="spellEnd"/>
          </w:p>
        </w:tc>
      </w:tr>
      <w:tr w:rsidR="00BF3CC9" w14:paraId="696B7919"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72DC85FC"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110D17AD" w14:textId="77777777" w:rsidR="00BF3CC9" w:rsidRDefault="00BF3CC9" w:rsidP="000C666D">
            <w:pPr>
              <w:pStyle w:val="Tablebody"/>
              <w:jc w:val="center"/>
            </w:pPr>
            <w:r>
              <w:t>AFOR</w:t>
            </w:r>
          </w:p>
        </w:tc>
        <w:tc>
          <w:tcPr>
            <w:tcW w:w="3055" w:type="dxa"/>
            <w:tcBorders>
              <w:top w:val="single" w:sz="2" w:space="0" w:color="000000"/>
              <w:left w:val="single" w:sz="2" w:space="0" w:color="000000"/>
              <w:bottom w:val="single" w:sz="2" w:space="0" w:color="000000"/>
              <w:right w:val="double" w:sz="4" w:space="0" w:color="auto"/>
            </w:tcBorders>
            <w:vAlign w:val="bottom"/>
          </w:tcPr>
          <w:p w14:paraId="3E51F687" w14:textId="77777777" w:rsidR="00BF3CC9" w:rsidRDefault="00BF3CC9" w:rsidP="000C666D">
            <w:pPr>
              <w:pStyle w:val="Tablebody"/>
              <w:jc w:val="right"/>
              <w:rPr>
                <w:lang w:eastAsia="zh-CN"/>
              </w:rPr>
            </w:pPr>
            <w:r>
              <w:t>AFOR</w:t>
            </w:r>
          </w:p>
        </w:tc>
      </w:tr>
      <w:tr w:rsidR="00BF3CC9" w14:paraId="0FABDAD6" w14:textId="77777777" w:rsidTr="000C666D">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B11AF0A"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5074EF3E" w14:textId="77777777" w:rsidR="00BF3CC9" w:rsidRPr="000C63A7" w:rsidRDefault="00BF3CC9" w:rsidP="000C666D">
            <w:pPr>
              <w:pStyle w:val="Tablebody"/>
              <w:jc w:val="center"/>
              <w:rPr>
                <w:b/>
                <w:lang w:eastAsia="zh-CN"/>
              </w:rPr>
            </w:pPr>
            <w:r w:rsidRPr="000C63A7">
              <w:rPr>
                <w:b/>
              </w:rPr>
              <w:t>G-AFOR</w:t>
            </w:r>
          </w:p>
        </w:tc>
        <w:tc>
          <w:tcPr>
            <w:tcW w:w="3055" w:type="dxa"/>
            <w:tcBorders>
              <w:top w:val="single" w:sz="2" w:space="0" w:color="000000"/>
              <w:left w:val="single" w:sz="2" w:space="0" w:color="000000"/>
              <w:bottom w:val="single" w:sz="2" w:space="0" w:color="000000"/>
              <w:right w:val="double" w:sz="4" w:space="0" w:color="auto"/>
            </w:tcBorders>
            <w:vAlign w:val="bottom"/>
          </w:tcPr>
          <w:p w14:paraId="310B0AD8" w14:textId="77777777" w:rsidR="00BF3CC9" w:rsidRPr="000C63A7" w:rsidRDefault="00BF3CC9" w:rsidP="000C666D">
            <w:pPr>
              <w:pStyle w:val="Tablebody"/>
              <w:jc w:val="right"/>
              <w:rPr>
                <w:b/>
                <w:lang w:eastAsia="zh-CN"/>
              </w:rPr>
            </w:pPr>
            <w:r w:rsidRPr="000C63A7">
              <w:rPr>
                <w:rFonts w:hint="eastAsia"/>
                <w:b/>
                <w:lang w:eastAsia="zh-CN"/>
              </w:rPr>
              <w:t>Group-AFOR</w:t>
            </w:r>
          </w:p>
        </w:tc>
      </w:tr>
      <w:tr w:rsidR="00BF3CC9" w14:paraId="183D35DB"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4EF6F977"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73CD2D22" w14:textId="77777777" w:rsidR="00BF3CC9" w:rsidRPr="000C63A7" w:rsidRDefault="00BF3CC9" w:rsidP="000C666D">
            <w:pPr>
              <w:pStyle w:val="Tablebody"/>
              <w:jc w:val="center"/>
              <w:rPr>
                <w:b/>
                <w:lang w:eastAsia="zh-CN"/>
              </w:rPr>
            </w:pPr>
            <w:r w:rsidRPr="000C63A7">
              <w:rPr>
                <w:b/>
                <w:lang w:eastAsia="zh-CN"/>
              </w:rPr>
              <w:t>G-</w:t>
            </w:r>
            <w:r w:rsidRPr="000C63A7">
              <w:rPr>
                <w:b/>
              </w:rPr>
              <w:t>P</w:t>
            </w:r>
            <w:r w:rsidRPr="000C63A7">
              <w:rPr>
                <w:b/>
                <w:lang w:eastAsia="zh-CN"/>
              </w:rPr>
              <w:t>FD</w:t>
            </w:r>
          </w:p>
        </w:tc>
        <w:tc>
          <w:tcPr>
            <w:tcW w:w="3055" w:type="dxa"/>
            <w:tcBorders>
              <w:top w:val="single" w:sz="2" w:space="0" w:color="000000"/>
              <w:left w:val="single" w:sz="2" w:space="0" w:color="000000"/>
              <w:bottom w:val="single" w:sz="2" w:space="0" w:color="000000"/>
              <w:right w:val="double" w:sz="4" w:space="0" w:color="auto"/>
            </w:tcBorders>
            <w:vAlign w:val="bottom"/>
          </w:tcPr>
          <w:p w14:paraId="21496891" w14:textId="77777777" w:rsidR="00BF3CC9" w:rsidRPr="000C63A7" w:rsidRDefault="00BF3CC9" w:rsidP="000C666D">
            <w:pPr>
              <w:pStyle w:val="Tablebody"/>
              <w:jc w:val="right"/>
              <w:rPr>
                <w:b/>
                <w:lang w:eastAsia="zh-CN"/>
              </w:rPr>
            </w:pPr>
            <w:r w:rsidRPr="000C63A7">
              <w:rPr>
                <w:rFonts w:hint="eastAsia"/>
                <w:b/>
                <w:lang w:eastAsia="zh-CN"/>
              </w:rPr>
              <w:t>Group-</w:t>
            </w:r>
            <w:proofErr w:type="spellStart"/>
            <w:r w:rsidRPr="000C63A7">
              <w:rPr>
                <w:rFonts w:hint="eastAsia"/>
                <w:b/>
                <w:lang w:eastAsia="zh-CN"/>
              </w:rPr>
              <w:t>PForDelta</w:t>
            </w:r>
            <w:proofErr w:type="spellEnd"/>
          </w:p>
        </w:tc>
      </w:tr>
      <w:tr w:rsidR="00BF3CC9" w14:paraId="70F6B801"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7F47C85B"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7FDE34EE" w14:textId="77777777" w:rsidR="00BF3CC9" w:rsidRPr="00F2161A" w:rsidRDefault="00BF3CC9" w:rsidP="000C666D">
            <w:pPr>
              <w:pStyle w:val="Tablebody"/>
              <w:jc w:val="center"/>
            </w:pPr>
            <w:r w:rsidRPr="00F2161A">
              <w:t>SIMD-BP128</w:t>
            </w:r>
          </w:p>
        </w:tc>
        <w:tc>
          <w:tcPr>
            <w:tcW w:w="3055" w:type="dxa"/>
            <w:tcBorders>
              <w:top w:val="single" w:sz="2" w:space="0" w:color="000000"/>
              <w:left w:val="single" w:sz="2" w:space="0" w:color="000000"/>
              <w:bottom w:val="single" w:sz="2" w:space="0" w:color="000000"/>
              <w:right w:val="double" w:sz="4" w:space="0" w:color="auto"/>
            </w:tcBorders>
            <w:vAlign w:val="bottom"/>
          </w:tcPr>
          <w:p w14:paraId="0AA181A1" w14:textId="77777777" w:rsidR="00BF3CC9" w:rsidRPr="00F2161A" w:rsidRDefault="00BF3CC9" w:rsidP="000C666D">
            <w:pPr>
              <w:pStyle w:val="Tablebody"/>
              <w:jc w:val="right"/>
              <w:rPr>
                <w:lang w:eastAsia="zh-CN"/>
              </w:rPr>
            </w:pPr>
            <w:r w:rsidRPr="00F2161A">
              <w:t>SIMD-BP128</w:t>
            </w:r>
          </w:p>
        </w:tc>
      </w:tr>
      <w:tr w:rsidR="00BF3CC9" w14:paraId="4C5D3E09"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43FDF93F"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14FBB89" w14:textId="77777777" w:rsidR="00BF3CC9" w:rsidRDefault="00BF3CC9" w:rsidP="000C666D">
            <w:pPr>
              <w:pStyle w:val="Tablebody"/>
              <w:jc w:val="center"/>
            </w:pPr>
            <w:r>
              <w:t>SIMD-</w:t>
            </w:r>
            <w:proofErr w:type="spellStart"/>
            <w:r>
              <w:t>FastPFOR</w:t>
            </w:r>
            <w:proofErr w:type="spellEnd"/>
          </w:p>
        </w:tc>
        <w:tc>
          <w:tcPr>
            <w:tcW w:w="3055" w:type="dxa"/>
            <w:tcBorders>
              <w:top w:val="single" w:sz="2" w:space="0" w:color="000000"/>
              <w:left w:val="single" w:sz="2" w:space="0" w:color="000000"/>
              <w:bottom w:val="single" w:sz="2" w:space="0" w:color="000000"/>
              <w:right w:val="double" w:sz="4" w:space="0" w:color="auto"/>
            </w:tcBorders>
            <w:vAlign w:val="bottom"/>
          </w:tcPr>
          <w:p w14:paraId="6ADA1B7B" w14:textId="77777777" w:rsidR="00BF3CC9" w:rsidRDefault="00BF3CC9" w:rsidP="000C666D">
            <w:pPr>
              <w:pStyle w:val="Tablebody"/>
              <w:jc w:val="right"/>
            </w:pPr>
            <w:r>
              <w:t>SIMD-</w:t>
            </w:r>
            <w:proofErr w:type="spellStart"/>
            <w:r>
              <w:t>FastPFOR</w:t>
            </w:r>
            <w:proofErr w:type="spellEnd"/>
          </w:p>
        </w:tc>
      </w:tr>
      <w:tr w:rsidR="00BF3CC9" w14:paraId="7EB0682F"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3021CA7E"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1B621AD8" w14:textId="77777777" w:rsidR="00BF3CC9" w:rsidRPr="00D76E32" w:rsidRDefault="00BF3CC9" w:rsidP="000C666D">
            <w:pPr>
              <w:pStyle w:val="Tablebody"/>
              <w:jc w:val="center"/>
              <w:rPr>
                <w:b/>
                <w:lang w:eastAsia="zh-CN"/>
              </w:rPr>
            </w:pPr>
            <w:r w:rsidRPr="00D76E32">
              <w:rPr>
                <w:b/>
              </w:rPr>
              <w:t>SIMD-G-AFOR</w:t>
            </w:r>
          </w:p>
        </w:tc>
        <w:tc>
          <w:tcPr>
            <w:tcW w:w="3055" w:type="dxa"/>
            <w:tcBorders>
              <w:top w:val="single" w:sz="2" w:space="0" w:color="000000"/>
              <w:left w:val="single" w:sz="2" w:space="0" w:color="000000"/>
              <w:bottom w:val="single" w:sz="2" w:space="0" w:color="000000"/>
              <w:right w:val="double" w:sz="4" w:space="0" w:color="auto"/>
            </w:tcBorders>
            <w:vAlign w:val="bottom"/>
          </w:tcPr>
          <w:p w14:paraId="1DAC867F" w14:textId="77777777" w:rsidR="00BF3CC9" w:rsidRPr="00D76E32" w:rsidRDefault="00BF3CC9" w:rsidP="000C666D">
            <w:pPr>
              <w:pStyle w:val="Tablebody"/>
              <w:jc w:val="right"/>
              <w:rPr>
                <w:b/>
                <w:lang w:eastAsia="zh-CN"/>
              </w:rPr>
            </w:pPr>
            <w:r w:rsidRPr="00D76E32">
              <w:rPr>
                <w:b/>
              </w:rPr>
              <w:t>SIMD-G</w:t>
            </w:r>
            <w:r w:rsidRPr="00D76E32">
              <w:rPr>
                <w:rFonts w:hint="eastAsia"/>
                <w:b/>
                <w:lang w:eastAsia="zh-CN"/>
              </w:rPr>
              <w:t>roup</w:t>
            </w:r>
            <w:r w:rsidRPr="00D76E32">
              <w:rPr>
                <w:b/>
              </w:rPr>
              <w:t>-AFOR</w:t>
            </w:r>
          </w:p>
        </w:tc>
      </w:tr>
      <w:tr w:rsidR="00BF3CC9" w14:paraId="334F20C1" w14:textId="77777777" w:rsidTr="000C666D">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099E02A" w14:textId="77777777" w:rsidR="00BF3CC9" w:rsidRDefault="00BF3CC9" w:rsidP="000C666D">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3A39864C" w14:textId="77777777" w:rsidR="00BF3CC9" w:rsidRPr="00D76E32" w:rsidRDefault="00BF3CC9" w:rsidP="000C666D">
            <w:pPr>
              <w:pStyle w:val="Tablebody"/>
              <w:jc w:val="center"/>
              <w:rPr>
                <w:b/>
                <w:lang w:eastAsia="zh-CN"/>
              </w:rPr>
            </w:pPr>
            <w:r w:rsidRPr="00D76E32">
              <w:rPr>
                <w:b/>
                <w:lang w:eastAsia="zh-CN"/>
              </w:rPr>
              <w:t>SIMD-G-PFD</w:t>
            </w:r>
          </w:p>
        </w:tc>
        <w:tc>
          <w:tcPr>
            <w:tcW w:w="3055" w:type="dxa"/>
            <w:tcBorders>
              <w:top w:val="single" w:sz="2" w:space="0" w:color="000000"/>
              <w:left w:val="single" w:sz="2" w:space="0" w:color="000000"/>
              <w:bottom w:val="single" w:sz="2" w:space="0" w:color="000000"/>
              <w:right w:val="double" w:sz="4" w:space="0" w:color="auto"/>
            </w:tcBorders>
            <w:vAlign w:val="bottom"/>
          </w:tcPr>
          <w:p w14:paraId="4BE1DFAF" w14:textId="77777777" w:rsidR="00BF3CC9" w:rsidRPr="00D76E32" w:rsidRDefault="00BF3CC9" w:rsidP="000C666D">
            <w:pPr>
              <w:pStyle w:val="Tablebody"/>
              <w:jc w:val="right"/>
              <w:rPr>
                <w:b/>
              </w:rPr>
            </w:pPr>
            <w:r w:rsidRPr="00D76E32">
              <w:rPr>
                <w:b/>
                <w:lang w:eastAsia="zh-CN"/>
              </w:rPr>
              <w:t>SIMD-G</w:t>
            </w:r>
            <w:r w:rsidRPr="00D76E32">
              <w:rPr>
                <w:rFonts w:hint="eastAsia"/>
                <w:b/>
                <w:lang w:eastAsia="zh-CN"/>
              </w:rPr>
              <w:t>roup</w:t>
            </w:r>
            <w:r w:rsidRPr="00D76E32">
              <w:rPr>
                <w:b/>
                <w:lang w:eastAsia="zh-CN"/>
              </w:rPr>
              <w:t>-</w:t>
            </w:r>
            <w:proofErr w:type="spellStart"/>
            <w:r w:rsidRPr="00D76E32">
              <w:rPr>
                <w:b/>
                <w:lang w:eastAsia="zh-CN"/>
              </w:rPr>
              <w:t>P</w:t>
            </w:r>
            <w:r w:rsidRPr="00D76E32">
              <w:rPr>
                <w:rFonts w:hint="eastAsia"/>
                <w:b/>
                <w:lang w:eastAsia="zh-CN"/>
              </w:rPr>
              <w:t>ForDelata</w:t>
            </w:r>
            <w:proofErr w:type="spellEnd"/>
          </w:p>
        </w:tc>
      </w:tr>
    </w:tbl>
    <w:p w14:paraId="2647CB32" w14:textId="77777777" w:rsidR="00BF3CC9" w:rsidRDefault="00BF3CC9">
      <w:pPr>
        <w:pStyle w:val="InitialBodyTextIndent"/>
        <w:rPr>
          <w:rStyle w:val="heading3"/>
        </w:rPr>
      </w:pPr>
    </w:p>
    <w:p w14:paraId="0DCA374D" w14:textId="640B8DFC" w:rsidR="00776D3C" w:rsidRDefault="00347A72" w:rsidP="00776D3C">
      <w:pPr>
        <w:pStyle w:val="Titre2"/>
      </w:pPr>
      <w:r>
        <w:rPr>
          <w:rFonts w:hint="eastAsia"/>
          <w:lang w:eastAsia="zh-CN"/>
        </w:rPr>
        <w:t>V</w:t>
      </w:r>
      <w:r w:rsidR="00CA433F">
        <w:rPr>
          <w:rFonts w:hint="eastAsia"/>
          <w:lang w:eastAsia="zh-CN"/>
        </w:rPr>
        <w:t>ariant Selection</w:t>
      </w:r>
      <w:r w:rsidR="007E24C4">
        <w:rPr>
          <w:rFonts w:hint="eastAsia"/>
          <w:lang w:eastAsia="zh-CN"/>
        </w:rPr>
        <w:t xml:space="preserve"> in</w:t>
      </w:r>
      <w:r w:rsidR="00776D3C">
        <w:t xml:space="preserve"> the Group-Scheme Family</w:t>
      </w:r>
    </w:p>
    <w:p w14:paraId="65CE5B65" w14:textId="33730297" w:rsidR="00E734E5" w:rsidRDefault="00021674" w:rsidP="00617B6A">
      <w:pPr>
        <w:pStyle w:val="InitialBodyTextIndent"/>
      </w:pPr>
      <w:r>
        <w:t xml:space="preserve">Group-Scheme </w:t>
      </w:r>
      <w:r w:rsidR="00CE779B">
        <w:rPr>
          <w:rFonts w:hint="eastAsia"/>
        </w:rPr>
        <w:t>variants</w:t>
      </w:r>
      <w:r w:rsidR="00776D3C">
        <w:t xml:space="preserve"> </w:t>
      </w:r>
      <w:r w:rsidR="00182641">
        <w:t xml:space="preserve">are named </w:t>
      </w:r>
      <w:r w:rsidR="00E20426">
        <w:rPr>
          <w:rFonts w:hint="eastAsia"/>
        </w:rPr>
        <w:t>in</w:t>
      </w:r>
      <w:r w:rsidR="00E378CE">
        <w:t xml:space="preserve"> the pattern</w:t>
      </w:r>
      <w:r w:rsidR="00776D3C">
        <w:t xml:space="preserve"> </w:t>
      </w:r>
      <w:r w:rsidR="007F046C">
        <w:rPr>
          <w:rFonts w:hint="eastAsia"/>
        </w:rPr>
        <w:t xml:space="preserve">of </w:t>
      </w:r>
      <w:r w:rsidR="007C6CB9">
        <w:t xml:space="preserve">“CG-LD”, where </w:t>
      </w:r>
      <w:r w:rsidR="00A17187">
        <w:t xml:space="preserve">the </w:t>
      </w:r>
      <w:r w:rsidR="00754E0A" w:rsidRPr="00754E0A">
        <w:t>compre</w:t>
      </w:r>
      <w:r w:rsidR="00754E0A" w:rsidRPr="00754E0A">
        <w:t>s</w:t>
      </w:r>
      <w:r w:rsidR="00754E0A" w:rsidRPr="00754E0A">
        <w:t xml:space="preserve">sion granularity </w:t>
      </w:r>
      <w:r w:rsidR="007C6CB9" w:rsidRPr="003C2F14">
        <w:rPr>
          <w:i/>
        </w:rPr>
        <w:t>CG</w:t>
      </w:r>
      <w:r w:rsidR="007C6CB9">
        <w:t xml:space="preserve"> can be </w:t>
      </w:r>
      <w:r w:rsidR="00916156">
        <w:t xml:space="preserve">set to </w:t>
      </w:r>
      <w:r w:rsidR="007C6CB9">
        <w:t>1</w:t>
      </w:r>
      <w:r w:rsidR="007C6CB9">
        <w:rPr>
          <w:rFonts w:hint="eastAsia"/>
        </w:rPr>
        <w:t>/</w:t>
      </w:r>
      <w:r w:rsidR="007C6CB9">
        <w:t>2</w:t>
      </w:r>
      <w:r w:rsidR="007C6CB9">
        <w:rPr>
          <w:rFonts w:hint="eastAsia"/>
        </w:rPr>
        <w:t>/</w:t>
      </w:r>
      <w:r w:rsidR="00776D3C">
        <w:t>4</w:t>
      </w:r>
      <w:r w:rsidR="007C6CB9">
        <w:rPr>
          <w:rFonts w:hint="eastAsia"/>
        </w:rPr>
        <w:t>/</w:t>
      </w:r>
      <w:r w:rsidR="00776D3C">
        <w:t>8 bit</w:t>
      </w:r>
      <w:r w:rsidR="007C6CB9">
        <w:rPr>
          <w:rFonts w:hint="eastAsia"/>
        </w:rPr>
        <w:t>(</w:t>
      </w:r>
      <w:r w:rsidR="00776D3C">
        <w:t>s</w:t>
      </w:r>
      <w:r w:rsidR="007C6CB9">
        <w:rPr>
          <w:rFonts w:hint="eastAsia"/>
        </w:rPr>
        <w:t>)</w:t>
      </w:r>
      <w:r w:rsidR="007C6CB9">
        <w:t xml:space="preserve"> and </w:t>
      </w:r>
      <w:r w:rsidR="00F16DE1">
        <w:t xml:space="preserve">the length </w:t>
      </w:r>
      <w:r w:rsidR="00CC7E87">
        <w:t>descriptor</w:t>
      </w:r>
      <w:r w:rsidR="00F16DE1">
        <w:t xml:space="preserve"> </w:t>
      </w:r>
      <w:r w:rsidR="007C6CB9" w:rsidRPr="000A6F61">
        <w:rPr>
          <w:i/>
        </w:rPr>
        <w:t>LD</w:t>
      </w:r>
      <w:r w:rsidR="007C6CB9">
        <w:t xml:space="preserve"> can be </w:t>
      </w:r>
      <w:r w:rsidR="003A5069">
        <w:t xml:space="preserve">set to </w:t>
      </w:r>
      <w:r w:rsidR="007C6CB9">
        <w:t>B</w:t>
      </w:r>
      <w:r w:rsidR="007C6CB9">
        <w:rPr>
          <w:rFonts w:hint="eastAsia"/>
        </w:rPr>
        <w:t>/</w:t>
      </w:r>
      <w:r w:rsidR="00776D3C">
        <w:t>IU</w:t>
      </w:r>
      <w:r w:rsidR="007C6CB9">
        <w:rPr>
          <w:rFonts w:hint="eastAsia"/>
        </w:rPr>
        <w:t>/</w:t>
      </w:r>
      <w:r w:rsidR="00776D3C">
        <w:t xml:space="preserve">CU. </w:t>
      </w:r>
      <w:r w:rsidR="004A1F04">
        <w:t>In particular</w:t>
      </w:r>
      <w:r w:rsidR="00BE7533">
        <w:t xml:space="preserve">, </w:t>
      </w:r>
      <w:r w:rsidR="004C1432" w:rsidRPr="006C49F5">
        <w:rPr>
          <w:i/>
        </w:rPr>
        <w:t>k</w:t>
      </w:r>
      <w:r w:rsidR="00143616" w:rsidRPr="004C1432">
        <w:t>-Gamma</w:t>
      </w:r>
      <w:r w:rsidR="00857245" w:rsidRPr="004C1432">
        <w:rPr>
          <w:rFonts w:hint="eastAsia"/>
        </w:rPr>
        <w:t xml:space="preserve"> </w:t>
      </w:r>
      <w:r w:rsidR="00143616" w:rsidRPr="004C1432">
        <w:rPr>
          <w:rFonts w:hint="eastAsia"/>
        </w:rPr>
        <w:t>(</w:t>
      </w:r>
      <w:r w:rsidR="00143616" w:rsidRPr="00CC12F8">
        <w:rPr>
          <w:i/>
        </w:rPr>
        <w:t>k</w:t>
      </w:r>
      <w:r w:rsidR="00857245" w:rsidRPr="004C1432">
        <w:rPr>
          <w:rFonts w:hint="eastAsia"/>
        </w:rPr>
        <w:t>=4</w:t>
      </w:r>
      <w:r w:rsidR="00143616" w:rsidRPr="004C1432">
        <w:rPr>
          <w:rFonts w:hint="eastAsia"/>
        </w:rPr>
        <w:t>)</w:t>
      </w:r>
      <w:r w:rsidR="00143616" w:rsidRPr="004C1432">
        <w:t xml:space="preserve"> </w:t>
      </w:r>
      <w:r w:rsidR="00861F01" w:rsidRPr="004C1432">
        <w:rPr>
          <w:rFonts w:hint="eastAsia"/>
        </w:rPr>
        <w:t>can be considered as</w:t>
      </w:r>
      <w:r w:rsidR="0067716F" w:rsidRPr="004C1432">
        <w:rPr>
          <w:rFonts w:hint="eastAsia"/>
        </w:rPr>
        <w:t xml:space="preserve"> a special </w:t>
      </w:r>
      <w:r w:rsidR="00DE35CD" w:rsidRPr="004C1432">
        <w:rPr>
          <w:rFonts w:hint="eastAsia"/>
        </w:rPr>
        <w:t>variant</w:t>
      </w:r>
      <w:r w:rsidR="0067716F" w:rsidRPr="004C1432">
        <w:rPr>
          <w:rFonts w:hint="eastAsia"/>
        </w:rPr>
        <w:t xml:space="preserve"> of </w:t>
      </w:r>
      <w:r w:rsidR="00470AE3" w:rsidRPr="004C1432">
        <w:t>Group-Scheme</w:t>
      </w:r>
      <w:r w:rsidR="00470AE3" w:rsidRPr="004C1432">
        <w:rPr>
          <w:rFonts w:hint="eastAsia"/>
        </w:rPr>
        <w:t xml:space="preserve">, i.e. </w:t>
      </w:r>
      <w:r w:rsidR="00776D3C" w:rsidRPr="004C1432">
        <w:t xml:space="preserve">the variant </w:t>
      </w:r>
      <w:r w:rsidR="00A77968" w:rsidRPr="004C1432">
        <w:t>“</w:t>
      </w:r>
      <w:r w:rsidR="00776D3C" w:rsidRPr="004C1432">
        <w:t>1-CU</w:t>
      </w:r>
      <w:r w:rsidR="00A77968" w:rsidRPr="004C1432">
        <w:t>”</w:t>
      </w:r>
      <w:r w:rsidR="00776D3C" w:rsidRPr="004C1432">
        <w:t>.</w:t>
      </w:r>
      <w:r w:rsidR="00776D3C">
        <w:t xml:space="preserve"> </w:t>
      </w:r>
      <w:r w:rsidR="00196C73">
        <w:rPr>
          <w:rFonts w:hint="eastAsia"/>
        </w:rPr>
        <w:t xml:space="preserve"> </w:t>
      </w:r>
      <w:r w:rsidR="00833A79">
        <w:t xml:space="preserve">The </w:t>
      </w:r>
      <w:r w:rsidR="003E2379">
        <w:t xml:space="preserve">results of </w:t>
      </w:r>
      <w:r w:rsidR="00B04EF4">
        <w:t xml:space="preserve">encoding/decoding speed </w:t>
      </w:r>
      <w:r w:rsidR="00400BD3">
        <w:t xml:space="preserve">and compression ratio </w:t>
      </w:r>
      <w:r w:rsidR="00CD2B7F">
        <w:t>are shown in Figure 7(a)</w:t>
      </w:r>
      <w:r w:rsidR="001E3AB4">
        <w:t xml:space="preserve"> and Figure 7(b)</w:t>
      </w:r>
      <w:r w:rsidR="00B90DDE">
        <w:t xml:space="preserve"> respectively</w:t>
      </w:r>
      <w:r w:rsidR="00CD2B7F">
        <w:t xml:space="preserve">. </w:t>
      </w:r>
    </w:p>
    <w:p w14:paraId="751526F1" w14:textId="63AC185E" w:rsidR="00CF6BC9" w:rsidRDefault="00801FFA" w:rsidP="00617B6A">
      <w:pPr>
        <w:pStyle w:val="InitialBodyTextIndent"/>
      </w:pPr>
      <w:r>
        <w:t>W</w:t>
      </w:r>
      <w:r w:rsidR="005E151C">
        <w:t xml:space="preserve">e first analyze the results of </w:t>
      </w:r>
      <w:r w:rsidR="00116313">
        <w:t>decoding speed</w:t>
      </w:r>
      <w:r w:rsidR="004828BB">
        <w:t xml:space="preserve"> in Figure 7(a)</w:t>
      </w:r>
      <w:r w:rsidR="00116313">
        <w:t xml:space="preserve">. </w:t>
      </w:r>
      <w:r w:rsidR="00080F6E">
        <w:t>F</w:t>
      </w:r>
      <w:r w:rsidR="00756D18">
        <w:t>irst</w:t>
      </w:r>
      <w:r w:rsidR="00080F6E">
        <w:t>,</w:t>
      </w:r>
      <w:r w:rsidR="00756D18">
        <w:t xml:space="preserve"> </w:t>
      </w:r>
      <w:r w:rsidR="00424E94">
        <w:t xml:space="preserve">we </w:t>
      </w:r>
      <w:r w:rsidR="003A3C4C">
        <w:t>observe</w:t>
      </w:r>
      <w:r w:rsidR="00424E94">
        <w:t xml:space="preserve"> that</w:t>
      </w:r>
      <w:r w:rsidR="00A8375D" w:rsidRPr="00A33DA7">
        <w:t xml:space="preserve"> the SIMD-based </w:t>
      </w:r>
      <w:r w:rsidR="00D4775A">
        <w:rPr>
          <w:rFonts w:hint="eastAsia"/>
        </w:rPr>
        <w:t xml:space="preserve">algorithms </w:t>
      </w:r>
      <w:r w:rsidR="00A8375D" w:rsidRPr="00A33DA7">
        <w:t>significantly outper</w:t>
      </w:r>
      <w:r w:rsidR="0044546F" w:rsidRPr="00A33DA7">
        <w:t>form</w:t>
      </w:r>
      <w:r w:rsidR="00A8375D" w:rsidRPr="00A33DA7">
        <w:t xml:space="preserve"> the corresponding </w:t>
      </w:r>
      <w:r w:rsidR="00913ABE">
        <w:t>non-SIMD</w:t>
      </w:r>
      <w:r w:rsidR="00A8375D" w:rsidRPr="00A33DA7">
        <w:t xml:space="preserve"> </w:t>
      </w:r>
      <w:r w:rsidR="00013050">
        <w:rPr>
          <w:rFonts w:hint="eastAsia"/>
        </w:rPr>
        <w:t xml:space="preserve">algorithms </w:t>
      </w:r>
      <w:r w:rsidR="00095941" w:rsidRPr="00A33DA7">
        <w:t>with a</w:t>
      </w:r>
      <w:r w:rsidR="00357222">
        <w:rPr>
          <w:rFonts w:hint="eastAsia"/>
        </w:rPr>
        <w:t xml:space="preserve"> large</w:t>
      </w:r>
      <w:r w:rsidR="00095941" w:rsidRPr="00A33DA7">
        <w:t xml:space="preserve"> </w:t>
      </w:r>
      <w:r w:rsidR="00A550F5">
        <w:t>margin</w:t>
      </w:r>
      <w:r w:rsidR="00095941" w:rsidRPr="00A33DA7">
        <w:t xml:space="preserve"> </w:t>
      </w:r>
      <w:r w:rsidR="00E6629B">
        <w:rPr>
          <w:rFonts w:hint="eastAsia"/>
        </w:rPr>
        <w:t xml:space="preserve">varying </w:t>
      </w:r>
      <w:r w:rsidR="00095941" w:rsidRPr="00A33DA7">
        <w:t>from</w:t>
      </w:r>
      <w:r w:rsidR="00A8375D" w:rsidRPr="00A33DA7">
        <w:t xml:space="preserve"> 40% to 110%, which indicates the effectiveness of SIMD</w:t>
      </w:r>
      <w:r w:rsidR="008F4266" w:rsidRPr="00A33DA7">
        <w:t xml:space="preserve">-based </w:t>
      </w:r>
      <w:proofErr w:type="spellStart"/>
      <w:r w:rsidR="001B7DEF">
        <w:rPr>
          <w:rFonts w:hint="eastAsia"/>
        </w:rPr>
        <w:t>vectorization</w:t>
      </w:r>
      <w:proofErr w:type="spellEnd"/>
      <w:r w:rsidR="00A8375D" w:rsidRPr="00A33DA7">
        <w:t>.</w:t>
      </w:r>
      <w:r w:rsidR="00267620" w:rsidRPr="00A33DA7">
        <w:t xml:space="preserve"> </w:t>
      </w:r>
      <w:r w:rsidR="004C7C70">
        <w:t>Second</w:t>
      </w:r>
      <w:r w:rsidR="0099522E">
        <w:t>, f</w:t>
      </w:r>
      <w:r w:rsidR="00776D3C" w:rsidRPr="00A33DA7">
        <w:t xml:space="preserve">or both the </w:t>
      </w:r>
      <w:r w:rsidR="00913ABE">
        <w:t>non-SIMD</w:t>
      </w:r>
      <w:r w:rsidR="00776D3C" w:rsidRPr="00A33DA7">
        <w:t xml:space="preserve"> and SIMD-based </w:t>
      </w:r>
      <w:r w:rsidR="00C86511">
        <w:rPr>
          <w:rFonts w:hint="eastAsia"/>
        </w:rPr>
        <w:t>variants</w:t>
      </w:r>
      <w:r w:rsidR="00776D3C" w:rsidRPr="00A33DA7">
        <w:t xml:space="preserve">, </w:t>
      </w:r>
      <w:r w:rsidR="004F618F" w:rsidRPr="00A33DA7">
        <w:t>larg</w:t>
      </w:r>
      <w:r w:rsidR="00FB41E0" w:rsidRPr="00A33DA7">
        <w:t>e</w:t>
      </w:r>
      <w:r w:rsidR="00916E43" w:rsidRPr="00A33DA7">
        <w:t xml:space="preserve"> compression granularities lead to </w:t>
      </w:r>
      <w:r w:rsidR="00FA5E50">
        <w:rPr>
          <w:rFonts w:hint="eastAsia"/>
        </w:rPr>
        <w:t>good</w:t>
      </w:r>
      <w:r w:rsidR="00916E43" w:rsidRPr="00A33DA7">
        <w:t xml:space="preserve"> performance</w:t>
      </w:r>
      <w:r w:rsidR="00B14878" w:rsidRPr="00A33DA7">
        <w:t xml:space="preserve">. The </w:t>
      </w:r>
      <w:r w:rsidR="00E673C2">
        <w:t>main</w:t>
      </w:r>
      <w:r w:rsidR="00B14878" w:rsidRPr="00A33DA7">
        <w:t xml:space="preserve"> reason is </w:t>
      </w:r>
      <w:r w:rsidR="00767561">
        <w:t xml:space="preserve">that </w:t>
      </w:r>
      <w:r w:rsidR="00B14878" w:rsidRPr="00A33DA7">
        <w:t>large</w:t>
      </w:r>
      <w:r w:rsidR="00776D3C" w:rsidRPr="00A33DA7">
        <w:t xml:space="preserve"> com</w:t>
      </w:r>
      <w:r w:rsidR="000B1A56">
        <w:t>pression granularities</w:t>
      </w:r>
      <w:r w:rsidR="00776D3C" w:rsidRPr="00A33DA7">
        <w:t xml:space="preserve"> </w:t>
      </w:r>
      <w:r w:rsidR="000B1A56">
        <w:t>correspond</w:t>
      </w:r>
      <w:r w:rsidR="007B5927">
        <w:t xml:space="preserve"> to</w:t>
      </w:r>
      <w:r w:rsidR="00776D3C" w:rsidRPr="00A33DA7">
        <w:t xml:space="preserve"> small</w:t>
      </w:r>
      <w:r w:rsidR="00FE239F">
        <w:t>er</w:t>
      </w:r>
      <w:r w:rsidR="00776D3C" w:rsidRPr="00A33DA7">
        <w:t xml:space="preserve"> bit width</w:t>
      </w:r>
      <w:r w:rsidR="00041556">
        <w:t>s</w:t>
      </w:r>
      <w:r w:rsidR="00776D3C" w:rsidRPr="00A33DA7">
        <w:t xml:space="preserve"> </w:t>
      </w:r>
      <w:r w:rsidR="00A7770D">
        <w:rPr>
          <w:rFonts w:hint="eastAsia"/>
        </w:rPr>
        <w:t>for</w:t>
      </w:r>
      <w:r w:rsidR="00776D3C" w:rsidRPr="00A33DA7">
        <w:t xml:space="preserve"> LD</w:t>
      </w:r>
      <w:r w:rsidR="00DC72F8">
        <w:t>s</w:t>
      </w:r>
      <w:r w:rsidR="00776D3C" w:rsidRPr="00A33DA7">
        <w:t xml:space="preserve">, thus </w:t>
      </w:r>
      <w:r w:rsidR="00591084" w:rsidRPr="00A33DA7">
        <w:t xml:space="preserve">the </w:t>
      </w:r>
      <w:r w:rsidR="00776D3C" w:rsidRPr="00A33DA7">
        <w:t xml:space="preserve">packed decoding technique </w:t>
      </w:r>
      <w:r w:rsidR="00D82C49">
        <w:t>can</w:t>
      </w:r>
      <w:r w:rsidR="00776D3C" w:rsidRPr="00A33DA7">
        <w:t xml:space="preserve"> </w:t>
      </w:r>
      <w:r w:rsidR="00224BF2" w:rsidRPr="00A33DA7">
        <w:t>process</w:t>
      </w:r>
      <w:r w:rsidR="00776D3C" w:rsidRPr="00A33DA7">
        <w:t xml:space="preserve"> more LDs in an 8-bit </w:t>
      </w:r>
      <w:r w:rsidR="00ED769F">
        <w:rPr>
          <w:rFonts w:hint="eastAsia"/>
        </w:rPr>
        <w:t>pattern</w:t>
      </w:r>
      <w:r w:rsidR="00ED769F" w:rsidRPr="008E0FD4">
        <w:t xml:space="preserve"> </w:t>
      </w:r>
      <w:r w:rsidR="00776D3C" w:rsidRPr="00A33DA7">
        <w:t xml:space="preserve">sequence. </w:t>
      </w:r>
      <w:r w:rsidR="00EE3527">
        <w:t>Third</w:t>
      </w:r>
      <w:r w:rsidR="007D686D">
        <w:t xml:space="preserve">, </w:t>
      </w:r>
      <w:r w:rsidR="00776D3C" w:rsidRPr="00A33DA7">
        <w:t>the SIMD</w:t>
      </w:r>
      <w:r w:rsidR="007F64AA">
        <w:t>-based</w:t>
      </w:r>
      <w:r w:rsidR="00776D3C" w:rsidRPr="00A33DA7">
        <w:t xml:space="preserve"> variant</w:t>
      </w:r>
      <w:r w:rsidR="000C09CA">
        <w:t>s</w:t>
      </w:r>
      <w:r w:rsidR="00776D3C" w:rsidRPr="00A33DA7">
        <w:t xml:space="preserve"> with unary-coded LD (e.g. SIMD-based 4-CU) </w:t>
      </w:r>
      <w:r w:rsidR="00607416">
        <w:t>are</w:t>
      </w:r>
      <w:r w:rsidR="00607416" w:rsidRPr="00A33DA7">
        <w:t xml:space="preserve"> </w:t>
      </w:r>
      <w:r w:rsidR="00776D3C" w:rsidRPr="00A33DA7">
        <w:t xml:space="preserve">faster than </w:t>
      </w:r>
      <w:r w:rsidR="00BB7DD5">
        <w:t>those</w:t>
      </w:r>
      <w:r w:rsidR="00776D3C" w:rsidRPr="00A33DA7">
        <w:t xml:space="preserve"> with binary-coded LD (e.g. SIMD-based 4-B) by 20% to 50%. </w:t>
      </w:r>
      <w:r w:rsidR="00132F89" w:rsidRPr="00132F89">
        <w:t xml:space="preserve">The variant SIMD-based 8-IU </w:t>
      </w:r>
      <w:r w:rsidR="00A070AF">
        <w:t>achieves</w:t>
      </w:r>
      <w:r w:rsidR="00132F89" w:rsidRPr="00132F89">
        <w:t xml:space="preserve"> the fastest decod</w:t>
      </w:r>
      <w:r w:rsidR="00086CFF">
        <w:t xml:space="preserve">ing speed, and has a </w:t>
      </w:r>
      <w:r w:rsidR="00EC04A3">
        <w:t>rel</w:t>
      </w:r>
      <w:r w:rsidR="00EC04A3">
        <w:t>a</w:t>
      </w:r>
      <w:r w:rsidR="00EC04A3">
        <w:t xml:space="preserve">tively </w:t>
      </w:r>
      <w:r w:rsidR="00DC2435">
        <w:t>low compression ratio</w:t>
      </w:r>
      <w:r w:rsidR="00132F89" w:rsidRPr="00132F89">
        <w:t xml:space="preserve">. </w:t>
      </w:r>
      <w:r w:rsidR="00776D3C">
        <w:t xml:space="preserve">For the encoding speed, we have similar observations </w:t>
      </w:r>
      <w:r w:rsidR="00E06C00">
        <w:rPr>
          <w:rFonts w:hint="eastAsia"/>
        </w:rPr>
        <w:t>with</w:t>
      </w:r>
      <w:r w:rsidR="00776D3C">
        <w:t xml:space="preserve"> de</w:t>
      </w:r>
      <w:r w:rsidR="007149FB">
        <w:t>coding speed</w:t>
      </w:r>
      <w:r w:rsidR="007149FB">
        <w:rPr>
          <w:rFonts w:hint="eastAsia"/>
        </w:rPr>
        <w:t>,</w:t>
      </w:r>
      <w:r w:rsidR="00776D3C">
        <w:t xml:space="preserve"> </w:t>
      </w:r>
      <w:r w:rsidR="00AD3B74">
        <w:t xml:space="preserve">but </w:t>
      </w:r>
      <w:r w:rsidR="00BD18D4">
        <w:t xml:space="preserve">the improvement </w:t>
      </w:r>
      <w:r w:rsidR="00110977">
        <w:t xml:space="preserve">by </w:t>
      </w:r>
      <w:r w:rsidR="009A477C">
        <w:t xml:space="preserve">incorporating </w:t>
      </w:r>
      <w:r w:rsidR="00A75CDC">
        <w:t xml:space="preserve">SIMD-based </w:t>
      </w:r>
      <w:proofErr w:type="spellStart"/>
      <w:r w:rsidR="00BE2901">
        <w:rPr>
          <w:rFonts w:hint="eastAsia"/>
        </w:rPr>
        <w:t>vectoriz</w:t>
      </w:r>
      <w:r w:rsidR="00BE2901">
        <w:rPr>
          <w:rFonts w:hint="eastAsia"/>
        </w:rPr>
        <w:t>a</w:t>
      </w:r>
      <w:r w:rsidR="00BE2901">
        <w:rPr>
          <w:rFonts w:hint="eastAsia"/>
        </w:rPr>
        <w:t>tion</w:t>
      </w:r>
      <w:proofErr w:type="spellEnd"/>
      <w:r w:rsidR="00C24158">
        <w:t xml:space="preserve"> </w:t>
      </w:r>
      <w:r w:rsidR="00026B13">
        <w:t>is small</w:t>
      </w:r>
      <w:r w:rsidR="00776D3C">
        <w:t>.</w:t>
      </w:r>
    </w:p>
    <w:p w14:paraId="42EC3495" w14:textId="0E68BFC4" w:rsidR="00EE69C0" w:rsidRPr="00FA2AC1" w:rsidRDefault="00DE7E15" w:rsidP="00CF6BC9">
      <w:pPr>
        <w:pStyle w:val="InitialBodyTextIndent"/>
      </w:pPr>
      <w:r>
        <w:t>We continue to analyze the results of compression ratio i</w:t>
      </w:r>
      <w:r w:rsidR="00394E2F">
        <w:t>n Figure 7</w:t>
      </w:r>
      <w:r w:rsidR="007B0C1E">
        <w:t>(</w:t>
      </w:r>
      <w:r w:rsidR="00394E2F">
        <w:t>b</w:t>
      </w:r>
      <w:r w:rsidR="007B0C1E">
        <w:t>)</w:t>
      </w:r>
      <w:r w:rsidR="00B10FFF">
        <w:t>.</w:t>
      </w:r>
      <w:r w:rsidR="00776D3C" w:rsidRPr="00FA2AC1">
        <w:t xml:space="preserve"> </w:t>
      </w:r>
      <w:r w:rsidR="00B40510">
        <w:t>W</w:t>
      </w:r>
      <w:r w:rsidR="00666422" w:rsidRPr="00FA2AC1">
        <w:rPr>
          <w:rFonts w:hint="eastAsia"/>
        </w:rPr>
        <w:t xml:space="preserve">ith </w:t>
      </w:r>
      <w:r w:rsidR="000F491C" w:rsidRPr="00FA2AC1">
        <w:rPr>
          <w:rFonts w:hint="eastAsia"/>
        </w:rPr>
        <w:t xml:space="preserve">the </w:t>
      </w:r>
      <w:r w:rsidR="000F491C" w:rsidRPr="00FA2AC1">
        <w:t>increas</w:t>
      </w:r>
      <w:r w:rsidR="00105ECE" w:rsidRPr="00FA2AC1">
        <w:t>e</w:t>
      </w:r>
      <w:r w:rsidR="00140D32" w:rsidRPr="00FA2AC1">
        <w:rPr>
          <w:rFonts w:hint="eastAsia"/>
        </w:rPr>
        <w:t xml:space="preserve"> of</w:t>
      </w:r>
      <w:r w:rsidR="00776D3C" w:rsidRPr="00FA2AC1">
        <w:t xml:space="preserve"> compression granularity, </w:t>
      </w:r>
      <w:r w:rsidR="00066C33" w:rsidRPr="00FA2AC1">
        <w:rPr>
          <w:rFonts w:hint="eastAsia"/>
        </w:rPr>
        <w:t xml:space="preserve">we can see </w:t>
      </w:r>
      <w:r w:rsidR="00776D3C" w:rsidRPr="00FA2AC1">
        <w:t xml:space="preserve">the compression ratio </w:t>
      </w:r>
      <w:r w:rsidR="00B810DE" w:rsidRPr="00FA2AC1">
        <w:rPr>
          <w:rFonts w:hint="eastAsia"/>
        </w:rPr>
        <w:t>becomes worse</w:t>
      </w:r>
      <w:r w:rsidR="00776D3C" w:rsidRPr="00FA2AC1">
        <w:t xml:space="preserve">. </w:t>
      </w:r>
      <w:r w:rsidR="00AF4F96" w:rsidRPr="00FA2AC1">
        <w:rPr>
          <w:rFonts w:hint="eastAsia"/>
        </w:rPr>
        <w:t>Small</w:t>
      </w:r>
      <w:r w:rsidR="00A21B75" w:rsidRPr="00FA2AC1">
        <w:t>er</w:t>
      </w:r>
      <w:r w:rsidR="00AF4F96" w:rsidRPr="00FA2AC1">
        <w:t xml:space="preserve"> </w:t>
      </w:r>
      <w:r w:rsidR="0052734F" w:rsidRPr="00FA2AC1">
        <w:t>CU</w:t>
      </w:r>
      <w:r w:rsidR="0052734F" w:rsidRPr="00FA2AC1">
        <w:rPr>
          <w:rFonts w:hint="eastAsia"/>
        </w:rPr>
        <w:t xml:space="preserve"> </w:t>
      </w:r>
      <w:r w:rsidR="00344830" w:rsidRPr="00FA2AC1">
        <w:t>stores</w:t>
      </w:r>
      <w:r w:rsidR="00776D3C" w:rsidRPr="00FA2AC1">
        <w:t xml:space="preserve"> </w:t>
      </w:r>
      <w:r w:rsidR="00FB5814" w:rsidRPr="00FA2AC1">
        <w:rPr>
          <w:rFonts w:hint="eastAsia"/>
        </w:rPr>
        <w:t xml:space="preserve">the encoded </w:t>
      </w:r>
      <w:r w:rsidR="00776D3C" w:rsidRPr="00FA2AC1">
        <w:t>integers more compactly and reduce</w:t>
      </w:r>
      <w:r w:rsidR="002D498D" w:rsidRPr="00FA2AC1">
        <w:rPr>
          <w:rFonts w:hint="eastAsia"/>
        </w:rPr>
        <w:t>s</w:t>
      </w:r>
      <w:r w:rsidR="00776D3C" w:rsidRPr="00FA2AC1">
        <w:t xml:space="preserve"> </w:t>
      </w:r>
      <w:r w:rsidR="00CE16B9" w:rsidRPr="00FA2AC1">
        <w:t xml:space="preserve">more </w:t>
      </w:r>
      <w:r w:rsidR="00776D3C" w:rsidRPr="00FA2AC1">
        <w:t>empty bits</w:t>
      </w:r>
      <w:r w:rsidR="00C716D7" w:rsidRPr="00FA2AC1">
        <w:rPr>
          <w:rFonts w:hint="eastAsia"/>
        </w:rPr>
        <w:t xml:space="preserve"> in data area</w:t>
      </w:r>
      <w:r w:rsidR="00776D3C" w:rsidRPr="00FA2AC1">
        <w:t xml:space="preserve">, </w:t>
      </w:r>
      <w:r w:rsidR="001D71A0" w:rsidRPr="00FA2AC1">
        <w:t>but</w:t>
      </w:r>
      <w:r w:rsidR="00776D3C" w:rsidRPr="00FA2AC1">
        <w:t xml:space="preserve"> the corresponding length descriptors </w:t>
      </w:r>
      <w:r w:rsidR="00E64FC0" w:rsidRPr="00FA2AC1">
        <w:rPr>
          <w:rFonts w:hint="eastAsia"/>
        </w:rPr>
        <w:t>take up</w:t>
      </w:r>
      <w:r w:rsidR="00776D3C" w:rsidRPr="00FA2AC1">
        <w:t xml:space="preserve"> more space in control area. </w:t>
      </w:r>
      <w:r w:rsidR="00A40E35" w:rsidRPr="00FA2AC1">
        <w:rPr>
          <w:rFonts w:hint="eastAsia"/>
        </w:rPr>
        <w:t>There is a trade-off between th</w:t>
      </w:r>
      <w:r w:rsidR="00F746B4" w:rsidRPr="00FA2AC1">
        <w:rPr>
          <w:rFonts w:hint="eastAsia"/>
        </w:rPr>
        <w:t xml:space="preserve">ese two </w:t>
      </w:r>
      <w:r w:rsidR="00612506" w:rsidRPr="00FA2AC1">
        <w:rPr>
          <w:rFonts w:hint="eastAsia"/>
        </w:rPr>
        <w:t>types</w:t>
      </w:r>
      <w:r w:rsidR="00F746B4" w:rsidRPr="00FA2AC1">
        <w:rPr>
          <w:rFonts w:hint="eastAsia"/>
        </w:rPr>
        <w:t xml:space="preserve"> of space cost</w:t>
      </w:r>
      <w:r w:rsidR="00A40E35" w:rsidRPr="00FA2AC1">
        <w:rPr>
          <w:rFonts w:hint="eastAsia"/>
        </w:rPr>
        <w:t xml:space="preserve">. </w:t>
      </w:r>
      <w:r w:rsidR="00255D67" w:rsidRPr="00FA2AC1">
        <w:rPr>
          <w:rFonts w:hint="eastAsia"/>
        </w:rPr>
        <w:t>In our experiments, t</w:t>
      </w:r>
      <w:r w:rsidR="00776D3C" w:rsidRPr="00FA2AC1">
        <w:t xml:space="preserve">he former is </w:t>
      </w:r>
      <w:r w:rsidR="00455659" w:rsidRPr="00FA2AC1">
        <w:rPr>
          <w:rFonts w:hint="eastAsia"/>
        </w:rPr>
        <w:t xml:space="preserve">the </w:t>
      </w:r>
      <w:r w:rsidR="00776D3C" w:rsidRPr="00FA2AC1">
        <w:t xml:space="preserve">dominant </w:t>
      </w:r>
      <w:r w:rsidR="008A0F6C" w:rsidRPr="00FA2AC1">
        <w:rPr>
          <w:rFonts w:hint="eastAsia"/>
        </w:rPr>
        <w:t xml:space="preserve">factor </w:t>
      </w:r>
      <w:r w:rsidR="00776D3C" w:rsidRPr="00FA2AC1">
        <w:t>for space</w:t>
      </w:r>
      <w:r w:rsidR="00F66E0B" w:rsidRPr="00FA2AC1">
        <w:rPr>
          <w:rFonts w:hint="eastAsia"/>
        </w:rPr>
        <w:t xml:space="preserve"> </w:t>
      </w:r>
      <w:r w:rsidR="00FA774E" w:rsidRPr="00FA2AC1">
        <w:rPr>
          <w:rFonts w:hint="eastAsia"/>
        </w:rPr>
        <w:t>cost</w:t>
      </w:r>
      <w:r w:rsidR="00132F89" w:rsidRPr="00FA2AC1">
        <w:t xml:space="preserve">. </w:t>
      </w:r>
      <w:r w:rsidR="009B483A" w:rsidRPr="00FA2AC1">
        <w:t xml:space="preserve">In </w:t>
      </w:r>
      <w:r w:rsidR="00EE69C0" w:rsidRPr="00FA2AC1">
        <w:t xml:space="preserve">addition, the unary-coded LD </w:t>
      </w:r>
      <w:r w:rsidR="00987284" w:rsidRPr="00FA2AC1">
        <w:t xml:space="preserve">consistently leads to </w:t>
      </w:r>
      <w:r w:rsidR="007F12E5" w:rsidRPr="00FA2AC1">
        <w:t>better compression ratio</w:t>
      </w:r>
      <w:r w:rsidR="00EE69C0" w:rsidRPr="00FA2AC1">
        <w:t xml:space="preserve"> than binary-coded LD on all compre</w:t>
      </w:r>
      <w:r w:rsidR="00EE69C0" w:rsidRPr="00FA2AC1">
        <w:t>s</w:t>
      </w:r>
      <w:r w:rsidR="00EE69C0" w:rsidRPr="00FA2AC1">
        <w:t>sion granularities.</w:t>
      </w:r>
    </w:p>
    <w:p w14:paraId="3B813CD4" w14:textId="121C0CAF" w:rsidR="00776D3C" w:rsidRPr="009667D9" w:rsidRDefault="00776D3C">
      <w:pPr>
        <w:pStyle w:val="InitialBodyTextIndent"/>
      </w:pPr>
    </w:p>
    <w:p w14:paraId="4050C279" w14:textId="663DDCD1" w:rsidR="009F11A0" w:rsidRPr="006D5AA4" w:rsidRDefault="00A41575" w:rsidP="008305EE">
      <w:pPr>
        <w:pStyle w:val="figurecaption0"/>
        <w:spacing w:after="120" w:line="240" w:lineRule="atLeast"/>
        <w:rPr>
          <w:rFonts w:eastAsiaTheme="minorEastAsia"/>
          <w:lang w:eastAsia="zh-CN"/>
        </w:rPr>
      </w:pPr>
      <w:r>
        <w:object w:dxaOrig="5895" w:dyaOrig="3330" w14:anchorId="56C5799D">
          <v:shape id="_x0000_i1031" type="#_x0000_t75" style="width:188.5pt;height:106.5pt" o:ole="">
            <v:imagedata r:id="rId22" o:title=""/>
          </v:shape>
          <o:OLEObject Type="Embed" ProgID="Excel.Sheet.12" ShapeID="_x0000_i1031" DrawAspect="Content" ObjectID="_1477491725" r:id="rId23"/>
        </w:object>
      </w:r>
      <w:r w:rsidR="00E43E15">
        <w:t xml:space="preserve">        </w:t>
      </w:r>
      <w:r w:rsidRPr="0054272B">
        <w:rPr>
          <w:rFonts w:eastAsiaTheme="minorEastAsia" w:cstheme="minorBidi"/>
          <w:sz w:val="24"/>
          <w:szCs w:val="24"/>
          <w:lang w:eastAsia="en-US"/>
        </w:rPr>
        <w:object w:dxaOrig="6300" w:dyaOrig="3570" w14:anchorId="757AAE0D">
          <v:shape id="_x0000_i1032" type="#_x0000_t75" style="width:179pt;height:101.5pt" o:ole="">
            <v:imagedata r:id="rId24" o:title=""/>
          </v:shape>
          <o:OLEObject Type="Embed" ProgID="Excel.Sheet.12" ShapeID="_x0000_i1032" DrawAspect="Content" ObjectID="_1477491726" r:id="rId25"/>
        </w:object>
      </w:r>
      <w:r w:rsidR="00F82A9D">
        <w:rPr>
          <w:rFonts w:eastAsiaTheme="minorEastAsia" w:cstheme="minorBidi"/>
          <w:sz w:val="24"/>
          <w:szCs w:val="24"/>
          <w:lang w:eastAsia="en-US"/>
        </w:rPr>
        <w:t xml:space="preserve">        </w:t>
      </w:r>
      <w:r w:rsidR="00730BBC">
        <w:rPr>
          <w:rFonts w:eastAsiaTheme="minorEastAsia" w:cstheme="minorBidi"/>
          <w:sz w:val="24"/>
          <w:szCs w:val="24"/>
          <w:lang w:eastAsia="en-US"/>
        </w:rPr>
        <w:t xml:space="preserve">     </w:t>
      </w:r>
      <w:r w:rsidR="006D5AA4">
        <w:rPr>
          <w:rFonts w:eastAsiaTheme="minorEastAsia"/>
          <w:lang w:eastAsia="zh-CN"/>
        </w:rPr>
        <w:t xml:space="preserve">(a) </w:t>
      </w:r>
      <w:r w:rsidR="00603FC5">
        <w:rPr>
          <w:rFonts w:eastAsiaTheme="minorEastAsia"/>
          <w:lang w:eastAsia="zh-CN"/>
        </w:rPr>
        <w:t>Decoding/Encoding s</w:t>
      </w:r>
      <w:r w:rsidR="00087E80">
        <w:rPr>
          <w:rFonts w:eastAsiaTheme="minorEastAsia"/>
          <w:lang w:eastAsia="zh-CN"/>
        </w:rPr>
        <w:t xml:space="preserve">peed </w:t>
      </w:r>
      <w:r w:rsidR="006963BE">
        <w:rPr>
          <w:rFonts w:eastAsiaTheme="minorEastAsia"/>
          <w:lang w:eastAsia="zh-CN"/>
        </w:rPr>
        <w:tab/>
      </w:r>
      <w:r w:rsidR="0043078E">
        <w:rPr>
          <w:rFonts w:eastAsiaTheme="minorEastAsia"/>
          <w:lang w:eastAsia="zh-CN"/>
        </w:rPr>
        <w:tab/>
      </w:r>
      <w:r w:rsidR="00660AF6">
        <w:rPr>
          <w:rFonts w:eastAsiaTheme="minorEastAsia"/>
          <w:lang w:eastAsia="zh-CN"/>
        </w:rPr>
        <w:t xml:space="preserve"> </w:t>
      </w:r>
      <w:r w:rsidR="00660AF6">
        <w:rPr>
          <w:rFonts w:eastAsiaTheme="minorEastAsia"/>
          <w:lang w:eastAsia="zh-CN"/>
        </w:rPr>
        <w:tab/>
      </w:r>
      <w:r w:rsidR="0043078E">
        <w:rPr>
          <w:rFonts w:eastAsiaTheme="minorEastAsia"/>
          <w:lang w:eastAsia="zh-CN"/>
        </w:rPr>
        <w:t xml:space="preserve">(b) </w:t>
      </w:r>
      <w:r w:rsidR="00051A77">
        <w:rPr>
          <w:rFonts w:eastAsiaTheme="minorEastAsia"/>
          <w:lang w:eastAsia="zh-CN"/>
        </w:rPr>
        <w:t>Compression ratio</w:t>
      </w:r>
    </w:p>
    <w:p w14:paraId="44508E52" w14:textId="200E2F42" w:rsidR="00DB4F9F" w:rsidRPr="00E9080F" w:rsidRDefault="00BA2B26" w:rsidP="006945F7">
      <w:pPr>
        <w:pStyle w:val="tablecaption0"/>
        <w:spacing w:before="0" w:after="60"/>
        <w:rPr>
          <w:rFonts w:eastAsiaTheme="minorEastAsia"/>
          <w:lang w:eastAsia="zh-CN"/>
        </w:rPr>
      </w:pPr>
      <w:r w:rsidRPr="00173C8F">
        <w:rPr>
          <w:rFonts w:eastAsiaTheme="minorEastAsia"/>
          <w:lang w:eastAsia="zh-CN"/>
        </w:rPr>
        <w:t xml:space="preserve">Fig. </w:t>
      </w:r>
      <w:r w:rsidR="001D6086" w:rsidRPr="00173C8F">
        <w:rPr>
          <w:rFonts w:eastAsiaTheme="minorEastAsia"/>
          <w:lang w:eastAsia="zh-CN"/>
        </w:rPr>
        <w:fldChar w:fldCharType="begin"/>
      </w:r>
      <w:r w:rsidR="009062A7" w:rsidRPr="00173C8F">
        <w:rPr>
          <w:rFonts w:eastAsiaTheme="minorEastAsia"/>
          <w:lang w:eastAsia="zh-CN"/>
        </w:rPr>
        <w:instrText xml:space="preserve"> </w:instrText>
      </w:r>
      <w:r w:rsidR="009062A7" w:rsidRPr="00173C8F">
        <w:rPr>
          <w:rFonts w:eastAsiaTheme="minorEastAsia" w:hint="eastAsia"/>
          <w:lang w:eastAsia="zh-CN"/>
        </w:rPr>
        <w:instrText>= 7 \* Arabic</w:instrText>
      </w:r>
      <w:r w:rsidR="009062A7" w:rsidRPr="00173C8F">
        <w:rPr>
          <w:rFonts w:eastAsiaTheme="minorEastAsia"/>
          <w:lang w:eastAsia="zh-CN"/>
        </w:rPr>
        <w:instrText xml:space="preserve"> </w:instrText>
      </w:r>
      <w:r w:rsidR="001D6086" w:rsidRPr="00173C8F">
        <w:rPr>
          <w:rFonts w:eastAsiaTheme="minorEastAsia"/>
          <w:lang w:eastAsia="zh-CN"/>
        </w:rPr>
        <w:fldChar w:fldCharType="separate"/>
      </w:r>
      <w:r w:rsidR="009062A7" w:rsidRPr="00173C8F">
        <w:rPr>
          <w:rFonts w:eastAsiaTheme="minorEastAsia"/>
          <w:lang w:eastAsia="zh-CN"/>
        </w:rPr>
        <w:t>7</w:t>
      </w:r>
      <w:r w:rsidR="001D6086" w:rsidRPr="00173C8F">
        <w:rPr>
          <w:rFonts w:eastAsiaTheme="minorEastAsia"/>
          <w:lang w:eastAsia="zh-CN"/>
        </w:rPr>
        <w:fldChar w:fldCharType="end"/>
      </w:r>
      <w:r w:rsidR="00A6688D" w:rsidRPr="00173C8F">
        <w:rPr>
          <w:rFonts w:eastAsiaTheme="minorEastAsia"/>
          <w:lang w:eastAsia="zh-CN"/>
        </w:rPr>
        <w:t xml:space="preserve">.  </w:t>
      </w:r>
      <w:r w:rsidR="00B11FE1" w:rsidRPr="00173C8F">
        <w:rPr>
          <w:rFonts w:eastAsiaTheme="minorEastAsia" w:hint="eastAsia"/>
          <w:lang w:eastAsia="zh-CN"/>
        </w:rPr>
        <w:t xml:space="preserve">Performance </w:t>
      </w:r>
      <w:proofErr w:type="spellStart"/>
      <w:r w:rsidR="00B11FE1" w:rsidRPr="00173C8F">
        <w:rPr>
          <w:rFonts w:eastAsiaTheme="minorEastAsia" w:hint="eastAsia"/>
          <w:lang w:eastAsia="zh-CN"/>
        </w:rPr>
        <w:t>c</w:t>
      </w:r>
      <w:r w:rsidR="0072286E" w:rsidRPr="00173C8F">
        <w:rPr>
          <w:rFonts w:eastAsiaTheme="minorEastAsia" w:hint="eastAsia"/>
          <w:lang w:eastAsia="zh-CN"/>
        </w:rPr>
        <w:t>omparison</w:t>
      </w:r>
      <w:proofErr w:type="spellEnd"/>
      <w:r w:rsidR="0072286E" w:rsidRPr="00173C8F">
        <w:rPr>
          <w:rFonts w:eastAsiaTheme="minorEastAsia" w:hint="eastAsia"/>
          <w:lang w:eastAsia="zh-CN"/>
        </w:rPr>
        <w:t xml:space="preserve"> </w:t>
      </w:r>
      <w:r w:rsidR="00C53434">
        <w:rPr>
          <w:rFonts w:eastAsiaTheme="minorEastAsia"/>
          <w:lang w:val="en-US" w:eastAsia="zh-CN"/>
        </w:rPr>
        <w:t>on compressing</w:t>
      </w:r>
      <w:r w:rsidRPr="00173C8F">
        <w:rPr>
          <w:rFonts w:eastAsiaTheme="minorEastAsia"/>
          <w:lang w:eastAsia="zh-CN"/>
        </w:rPr>
        <w:t xml:space="preserve"> d-gaps </w:t>
      </w:r>
      <w:proofErr w:type="spellStart"/>
      <w:r w:rsidRPr="00173C8F">
        <w:rPr>
          <w:rFonts w:eastAsiaTheme="minorEastAsia"/>
          <w:lang w:eastAsia="zh-CN"/>
        </w:rPr>
        <w:t>of</w:t>
      </w:r>
      <w:proofErr w:type="spellEnd"/>
      <w:r w:rsidRPr="00173C8F">
        <w:rPr>
          <w:rFonts w:eastAsiaTheme="minorEastAsia"/>
          <w:lang w:eastAsia="zh-CN"/>
        </w:rPr>
        <w:t xml:space="preserve"> GOV2</w:t>
      </w:r>
      <w:r w:rsidR="006B4780" w:rsidRPr="00173C8F">
        <w:rPr>
          <w:rFonts w:eastAsiaTheme="minorEastAsia"/>
          <w:lang w:eastAsia="zh-CN"/>
        </w:rPr>
        <w:t xml:space="preserve"> </w:t>
      </w:r>
      <w:proofErr w:type="spellStart"/>
      <w:r w:rsidR="006B4780" w:rsidRPr="00173C8F">
        <w:rPr>
          <w:rFonts w:eastAsiaTheme="minorEastAsia"/>
          <w:lang w:eastAsia="zh-CN"/>
        </w:rPr>
        <w:t>within</w:t>
      </w:r>
      <w:proofErr w:type="spellEnd"/>
      <w:r w:rsidR="006B4780" w:rsidRPr="00173C8F">
        <w:rPr>
          <w:rFonts w:eastAsiaTheme="minorEastAsia"/>
          <w:lang w:eastAsia="zh-CN"/>
        </w:rPr>
        <w:t xml:space="preserve"> Group-</w:t>
      </w:r>
      <w:proofErr w:type="spellStart"/>
      <w:r w:rsidR="006B4780" w:rsidRPr="00173C8F">
        <w:rPr>
          <w:rFonts w:eastAsiaTheme="minorEastAsia"/>
          <w:lang w:eastAsia="zh-CN"/>
        </w:rPr>
        <w:t>Scheme</w:t>
      </w:r>
      <w:proofErr w:type="spellEnd"/>
      <w:r w:rsidRPr="00173C8F">
        <w:rPr>
          <w:rFonts w:eastAsiaTheme="minorEastAsia"/>
          <w:lang w:eastAsia="zh-CN"/>
        </w:rPr>
        <w:t>.</w:t>
      </w:r>
    </w:p>
    <w:p w14:paraId="6170B488" w14:textId="3C8C71FC" w:rsidR="00DB4F9F" w:rsidRDefault="00132F89">
      <w:pPr>
        <w:pStyle w:val="InitialBodyTextIndent"/>
      </w:pPr>
      <w:r w:rsidRPr="00132F89">
        <w:t xml:space="preserve">For Group-Scheme, variants with larger compression granularity (4 </w:t>
      </w:r>
      <w:r w:rsidR="002F3D42">
        <w:t>or</w:t>
      </w:r>
      <w:r w:rsidRPr="00132F89">
        <w:t xml:space="preserve"> 8 b</w:t>
      </w:r>
      <w:r w:rsidR="00E739E8">
        <w:t>its) have faster encoding/</w:t>
      </w:r>
      <w:proofErr w:type="spellStart"/>
      <w:r w:rsidR="00E739E8">
        <w:t>decod</w:t>
      </w:r>
      <w:r w:rsidRPr="00132F89">
        <w:t>ng</w:t>
      </w:r>
      <w:proofErr w:type="spellEnd"/>
      <w:r w:rsidRPr="00132F89">
        <w:t xml:space="preserve"> speed, and variants with smaller compression gran</w:t>
      </w:r>
      <w:r w:rsidRPr="00132F89">
        <w:t>u</w:t>
      </w:r>
      <w:r w:rsidRPr="00132F89">
        <w:t xml:space="preserve">larity (1 </w:t>
      </w:r>
      <w:r w:rsidR="00733AD1">
        <w:t xml:space="preserve">or </w:t>
      </w:r>
      <w:r w:rsidRPr="00132F89">
        <w:t xml:space="preserve">2 bits) have better compression ratio with competitive encoding/decoding speed. </w:t>
      </w:r>
      <w:r w:rsidR="00186DC0">
        <w:t>Based on the</w:t>
      </w:r>
      <w:r w:rsidR="0046185E">
        <w:t>se</w:t>
      </w:r>
      <w:r w:rsidR="00186DC0">
        <w:t xml:space="preserve"> </w:t>
      </w:r>
      <w:r w:rsidR="00C457EB">
        <w:t>findings</w:t>
      </w:r>
      <w:r w:rsidR="00186DC0">
        <w:t xml:space="preserve">, </w:t>
      </w:r>
      <w:r w:rsidR="00776D3C">
        <w:t xml:space="preserve">we </w:t>
      </w:r>
      <w:r w:rsidR="001E3623">
        <w:t>select</w:t>
      </w:r>
      <w:r w:rsidR="00776D3C">
        <w:t xml:space="preserve"> </w:t>
      </w:r>
      <w:r w:rsidR="00E42780">
        <w:t>four</w:t>
      </w:r>
      <w:r w:rsidR="00776D3C">
        <w:t xml:space="preserve"> competitive variants and </w:t>
      </w:r>
      <w:r w:rsidR="000D7D40">
        <w:rPr>
          <w:rFonts w:hint="eastAsia"/>
        </w:rPr>
        <w:t>the</w:t>
      </w:r>
      <w:r w:rsidR="00266272">
        <w:t>ir</w:t>
      </w:r>
      <w:r w:rsidR="000D7D40">
        <w:rPr>
          <w:rFonts w:hint="eastAsia"/>
        </w:rPr>
        <w:t xml:space="preserve"> </w:t>
      </w:r>
      <w:r w:rsidR="00E42780">
        <w:t>corr</w:t>
      </w:r>
      <w:r w:rsidR="00E42780">
        <w:t>e</w:t>
      </w:r>
      <w:r w:rsidR="00E42780">
        <w:t xml:space="preserve">sponding </w:t>
      </w:r>
      <w:r w:rsidR="00716108">
        <w:rPr>
          <w:rFonts w:hint="eastAsia"/>
        </w:rPr>
        <w:t xml:space="preserve">SIMD-based </w:t>
      </w:r>
      <w:r w:rsidR="00F7224D">
        <w:t>implementation</w:t>
      </w:r>
      <w:r w:rsidR="00FE35A9">
        <w:t>, including Group-Scheme</w:t>
      </w:r>
      <w:r w:rsidRPr="00132F89">
        <w:t xml:space="preserve"> </w:t>
      </w:r>
      <w:r w:rsidR="006878B0">
        <w:t>1-CU (</w:t>
      </w:r>
      <w:r w:rsidR="00514D4E">
        <w:rPr>
          <w:rFonts w:hint="eastAsia"/>
        </w:rPr>
        <w:t>simplified</w:t>
      </w:r>
      <w:r w:rsidR="00776D3C">
        <w:t xml:space="preserve"> as </w:t>
      </w:r>
      <w:r w:rsidRPr="00437A68">
        <w:rPr>
          <w:i/>
        </w:rPr>
        <w:t>GSC</w:t>
      </w:r>
      <w:r w:rsidR="00776D3C" w:rsidRPr="00437A68">
        <w:rPr>
          <w:i/>
        </w:rPr>
        <w:t>-1-CU</w:t>
      </w:r>
      <w:r w:rsidR="00776D3C">
        <w:t xml:space="preserve">), </w:t>
      </w:r>
      <w:r w:rsidR="00776D3C" w:rsidRPr="008D670E">
        <w:rPr>
          <w:i/>
        </w:rPr>
        <w:t>GSC-8-IU</w:t>
      </w:r>
      <w:r w:rsidR="00776D3C">
        <w:t xml:space="preserve"> and</w:t>
      </w:r>
      <w:r w:rsidR="00A25A38">
        <w:t xml:space="preserve"> SIMD-Group-Scheme 1-CU (</w:t>
      </w:r>
      <w:r w:rsidR="00963D9D">
        <w:rPr>
          <w:rFonts w:hint="eastAsia"/>
        </w:rPr>
        <w:t>simplified</w:t>
      </w:r>
      <w:r w:rsidR="00963D9D">
        <w:t xml:space="preserve"> </w:t>
      </w:r>
      <w:r w:rsidR="00776D3C">
        <w:t xml:space="preserve">as </w:t>
      </w:r>
      <w:r w:rsidR="00776D3C" w:rsidRPr="001C0189">
        <w:rPr>
          <w:i/>
        </w:rPr>
        <w:t>SIMD-GSC-1-CU</w:t>
      </w:r>
      <w:r w:rsidR="00776D3C">
        <w:t xml:space="preserve">) and </w:t>
      </w:r>
      <w:r w:rsidR="00776D3C" w:rsidRPr="00A010A6">
        <w:rPr>
          <w:i/>
        </w:rPr>
        <w:t>SIMD-GSC-8-IU</w:t>
      </w:r>
      <w:r w:rsidR="00776D3C">
        <w:t>.</w:t>
      </w:r>
    </w:p>
    <w:p w14:paraId="3BCAAFF4" w14:textId="43BC9057" w:rsidR="00776D3C" w:rsidRDefault="00776D3C" w:rsidP="00776D3C">
      <w:pPr>
        <w:pStyle w:val="Titre2"/>
      </w:pPr>
      <w:r>
        <w:t xml:space="preserve">Evaluation on </w:t>
      </w:r>
      <w:r w:rsidR="005053A3">
        <w:t xml:space="preserve">the </w:t>
      </w:r>
      <w:r w:rsidR="00FB2F11">
        <w:rPr>
          <w:rFonts w:hint="eastAsia"/>
          <w:lang w:eastAsia="zh-CN"/>
        </w:rPr>
        <w:t>Compressi</w:t>
      </w:r>
      <w:r w:rsidR="005053A3">
        <w:rPr>
          <w:lang w:eastAsia="zh-CN"/>
        </w:rPr>
        <w:t>on</w:t>
      </w:r>
      <w:r w:rsidR="00FB2F11">
        <w:rPr>
          <w:rFonts w:hint="eastAsia"/>
          <w:lang w:eastAsia="zh-CN"/>
        </w:rPr>
        <w:t xml:space="preserve"> </w:t>
      </w:r>
      <w:r w:rsidR="001D49FE">
        <w:rPr>
          <w:lang w:eastAsia="zh-CN"/>
        </w:rPr>
        <w:t xml:space="preserve">of </w:t>
      </w:r>
      <w:r>
        <w:rPr>
          <w:lang w:eastAsia="zh-CN"/>
        </w:rPr>
        <w:t>Posting Lists</w:t>
      </w:r>
    </w:p>
    <w:p w14:paraId="69CD08B7" w14:textId="046068C2" w:rsidR="00A63241" w:rsidRDefault="00776D3C" w:rsidP="00A63241">
      <w:pPr>
        <w:pStyle w:val="InitialBodyTextIndent"/>
        <w:ind w:firstLine="0"/>
      </w:pPr>
      <w:r>
        <w:t xml:space="preserve">In this </w:t>
      </w:r>
      <w:r w:rsidR="00C147CE">
        <w:t>part</w:t>
      </w:r>
      <w:r>
        <w:t xml:space="preserve">, we </w:t>
      </w:r>
      <w:r w:rsidR="00B3639B">
        <w:rPr>
          <w:rFonts w:hint="eastAsia"/>
        </w:rPr>
        <w:t>evaluate</w:t>
      </w:r>
      <w:r>
        <w:t xml:space="preserve"> </w:t>
      </w:r>
      <w:r w:rsidR="008F186F">
        <w:rPr>
          <w:rFonts w:hint="eastAsia"/>
        </w:rPr>
        <w:t xml:space="preserve">the performance of </w:t>
      </w:r>
      <w:r w:rsidR="00185CF3">
        <w:rPr>
          <w:rFonts w:hint="eastAsia"/>
        </w:rPr>
        <w:t xml:space="preserve">compressing </w:t>
      </w:r>
      <w:r>
        <w:t>d-gaps and TF</w:t>
      </w:r>
      <w:r w:rsidR="002A36C3">
        <w:t xml:space="preserve"> sequences</w:t>
      </w:r>
      <w:r w:rsidR="00AE47A5">
        <w:t xml:space="preserve"> of posting lists</w:t>
      </w:r>
      <w:r>
        <w:t xml:space="preserve">. </w:t>
      </w:r>
      <w:r w:rsidR="00404435">
        <w:t xml:space="preserve">To save space, </w:t>
      </w:r>
      <w:r w:rsidR="00F12B51">
        <w:t>o</w:t>
      </w:r>
      <w:r w:rsidRPr="00727E92">
        <w:t>ur Group-AFOR, Group-Simple and Group-PFD alg</w:t>
      </w:r>
      <w:r w:rsidRPr="00727E92">
        <w:t>o</w:t>
      </w:r>
      <w:r w:rsidRPr="00727E92">
        <w:t xml:space="preserve">rithms will be </w:t>
      </w:r>
      <w:r w:rsidR="00F86528" w:rsidRPr="00727E92">
        <w:rPr>
          <w:rFonts w:hint="eastAsia"/>
        </w:rPr>
        <w:t>simplified</w:t>
      </w:r>
      <w:r w:rsidRPr="00727E92">
        <w:t xml:space="preserve"> as G-A</w:t>
      </w:r>
      <w:r w:rsidR="00E71283" w:rsidRPr="00727E92">
        <w:t>FOR</w:t>
      </w:r>
      <w:r w:rsidR="001E1E8D">
        <w:t>,</w:t>
      </w:r>
      <w:r w:rsidR="001E1E8D">
        <w:rPr>
          <w:rFonts w:hint="eastAsia"/>
        </w:rPr>
        <w:t xml:space="preserve"> </w:t>
      </w:r>
      <w:r w:rsidRPr="00727E92">
        <w:t>G-S</w:t>
      </w:r>
      <w:r w:rsidR="005B350F">
        <w:t>IM</w:t>
      </w:r>
      <w:r w:rsidRPr="00727E92">
        <w:t xml:space="preserve"> and G-PFD respec</w:t>
      </w:r>
      <w:r w:rsidR="00170EBF" w:rsidRPr="00727E92">
        <w:t>tively</w:t>
      </w:r>
      <w:r w:rsidR="00170EBF" w:rsidRPr="00727E92">
        <w:rPr>
          <w:rFonts w:hint="eastAsia"/>
        </w:rPr>
        <w:t xml:space="preserve"> </w:t>
      </w:r>
      <w:r w:rsidR="00B620B1">
        <w:t>in the following tables</w:t>
      </w:r>
      <w:r w:rsidRPr="00727E92">
        <w:t xml:space="preserve">. </w:t>
      </w:r>
      <w:r w:rsidR="00E41064">
        <w:rPr>
          <w:rFonts w:hint="eastAsia"/>
        </w:rPr>
        <w:t>We first present t</w:t>
      </w:r>
      <w:r>
        <w:t>he result</w:t>
      </w:r>
      <w:r w:rsidR="005555D5">
        <w:rPr>
          <w:rFonts w:hint="eastAsia"/>
        </w:rPr>
        <w:t>s</w:t>
      </w:r>
      <w:r>
        <w:t xml:space="preserve"> </w:t>
      </w:r>
      <w:r w:rsidR="000B61FE">
        <w:rPr>
          <w:rFonts w:hint="eastAsia"/>
        </w:rPr>
        <w:t>on</w:t>
      </w:r>
      <w:r w:rsidR="00502F34">
        <w:t xml:space="preserve"> GOV2 and ClueWeb09B</w:t>
      </w:r>
      <w:r>
        <w:t xml:space="preserve"> </w:t>
      </w:r>
      <w:r w:rsidR="008630B0">
        <w:rPr>
          <w:rFonts w:hint="eastAsia"/>
        </w:rPr>
        <w:t xml:space="preserve">datasets </w:t>
      </w:r>
      <w:r>
        <w:t>in Table V and Table VI</w:t>
      </w:r>
      <w:r w:rsidR="00A60A17">
        <w:rPr>
          <w:rFonts w:hint="eastAsia"/>
        </w:rPr>
        <w:t xml:space="preserve">, and </w:t>
      </w:r>
      <w:r w:rsidR="005076FC">
        <w:rPr>
          <w:rFonts w:hint="eastAsia"/>
        </w:rPr>
        <w:t>then present</w:t>
      </w:r>
      <w:r w:rsidR="00A60A17">
        <w:rPr>
          <w:rFonts w:hint="eastAsia"/>
        </w:rPr>
        <w:t xml:space="preserve"> the results on Wikipedia and Twitter datasets</w:t>
      </w:r>
      <w:r w:rsidR="00CA5C5A">
        <w:t xml:space="preserve"> in Table </w:t>
      </w:r>
      <w:r w:rsidR="009B3F0B">
        <w:rPr>
          <w:rFonts w:hint="eastAsia"/>
        </w:rPr>
        <w:t>VII.</w:t>
      </w:r>
      <w:r w:rsidR="00FB00D0">
        <w:rPr>
          <w:rFonts w:hint="eastAsia"/>
        </w:rPr>
        <w:t xml:space="preserve"> </w:t>
      </w:r>
      <w:r w:rsidR="000F678D">
        <w:rPr>
          <w:rFonts w:hint="eastAsia"/>
        </w:rPr>
        <w:t>For all</w:t>
      </w:r>
      <w:r w:rsidR="00FB00D0">
        <w:rPr>
          <w:rFonts w:hint="eastAsia"/>
        </w:rPr>
        <w:t xml:space="preserve"> tables, we </w:t>
      </w:r>
      <w:r w:rsidR="00AC0EA2">
        <w:t>organize</w:t>
      </w:r>
      <w:r w:rsidR="00FB00D0">
        <w:rPr>
          <w:rFonts w:hint="eastAsia"/>
        </w:rPr>
        <w:t xml:space="preserve"> the results </w:t>
      </w:r>
      <w:r w:rsidR="004F42BC">
        <w:rPr>
          <w:rFonts w:hint="eastAsia"/>
        </w:rPr>
        <w:t xml:space="preserve">of algorithms </w:t>
      </w:r>
      <w:r w:rsidR="00FB00D0">
        <w:rPr>
          <w:rFonts w:hint="eastAsia"/>
        </w:rPr>
        <w:t xml:space="preserve">by </w:t>
      </w:r>
      <w:r w:rsidR="006C7683">
        <w:rPr>
          <w:rFonts w:hint="eastAsia"/>
        </w:rPr>
        <w:t xml:space="preserve">four </w:t>
      </w:r>
      <w:r w:rsidR="00FB00D0">
        <w:rPr>
          <w:rFonts w:hint="eastAsia"/>
        </w:rPr>
        <w:t>categories</w:t>
      </w:r>
      <w:r w:rsidR="000A2B8C">
        <w:rPr>
          <w:rFonts w:hint="eastAsia"/>
        </w:rPr>
        <w:t>.</w:t>
      </w:r>
      <w:r w:rsidR="00D46E3A">
        <w:rPr>
          <w:rFonts w:hint="eastAsia"/>
        </w:rPr>
        <w:t xml:space="preserve"> </w:t>
      </w:r>
      <w:r w:rsidR="00D46E3A">
        <w:t xml:space="preserve">Note that we </w:t>
      </w:r>
      <w:r w:rsidR="000F0AD3">
        <w:rPr>
          <w:rFonts w:hint="eastAsia"/>
        </w:rPr>
        <w:t>consider</w:t>
      </w:r>
      <w:r w:rsidR="00D46E3A">
        <w:t xml:space="preserve"> Group-Scheme as </w:t>
      </w:r>
      <w:r w:rsidR="00D46E3A" w:rsidRPr="008E0FD4">
        <w:rPr>
          <w:i/>
        </w:rPr>
        <w:t>bit-aligned</w:t>
      </w:r>
      <w:r w:rsidR="00D46E3A">
        <w:t xml:space="preserve"> since it originates from </w:t>
      </w:r>
      <w:r w:rsidR="00C30717">
        <w:t xml:space="preserve">the idea of </w:t>
      </w:r>
      <w:r w:rsidR="00D46E3A">
        <w:t>Elias Gamma.</w:t>
      </w:r>
    </w:p>
    <w:p w14:paraId="79D455F4" w14:textId="77777777" w:rsidR="00E97FC0" w:rsidRPr="00E97FC0" w:rsidRDefault="00E97FC0" w:rsidP="00A63241">
      <w:pPr>
        <w:pStyle w:val="InitialBodyTextIndent"/>
        <w:ind w:firstLine="0"/>
      </w:pPr>
    </w:p>
    <w:p w14:paraId="61F26D0C" w14:textId="77777777" w:rsidR="00A63241" w:rsidRDefault="00A63241" w:rsidP="00A63241">
      <w:pPr>
        <w:pStyle w:val="tablecaption0"/>
        <w:spacing w:before="0" w:after="60"/>
        <w:rPr>
          <w:rFonts w:eastAsiaTheme="minorEastAsia"/>
          <w:lang w:eastAsia="zh-CN"/>
        </w:rPr>
      </w:pPr>
      <w:r>
        <w:t xml:space="preserve">Table </w:t>
      </w:r>
      <w:r>
        <w:fldChar w:fldCharType="begin"/>
      </w:r>
      <w:r>
        <w:instrText xml:space="preserve"> SEQ Table \* ROMAN </w:instrText>
      </w:r>
      <w:r>
        <w:fldChar w:fldCharType="separate"/>
      </w:r>
      <w:ins w:id="322" w:author="Daniel" w:date="2014-11-12T22:02:00Z">
        <w:r w:rsidR="00927962">
          <w:rPr>
            <w:noProof/>
          </w:rPr>
          <w:t>VI</w:t>
        </w:r>
      </w:ins>
      <w:del w:id="323" w:author="Daniel" w:date="2014-11-12T22:02:00Z">
        <w:r w:rsidR="009A55DF" w:rsidDel="00927962">
          <w:rPr>
            <w:noProof/>
          </w:rPr>
          <w:delText>V</w:delText>
        </w:r>
      </w:del>
      <w:r>
        <w:fldChar w:fldCharType="end"/>
      </w:r>
      <w:r>
        <w:rPr>
          <w:lang w:eastAsia="zh-CN"/>
        </w:rPr>
        <w:t xml:space="preserve">. </w:t>
      </w:r>
      <w:proofErr w:type="spellStart"/>
      <w:r>
        <w:rPr>
          <w:rFonts w:eastAsiaTheme="minorEastAsia" w:hint="eastAsia"/>
          <w:lang w:eastAsia="zh-CN"/>
        </w:rPr>
        <w:t>Compariso</w:t>
      </w:r>
      <w:proofErr w:type="spellEnd"/>
      <w:r>
        <w:rPr>
          <w:rFonts w:eastAsiaTheme="minorEastAsia"/>
          <w:lang w:val="en-US" w:eastAsia="zh-CN"/>
        </w:rPr>
        <w:t>n</w:t>
      </w:r>
      <w:r>
        <w:rPr>
          <w:rFonts w:eastAsiaTheme="minorEastAsia" w:hint="eastAsia"/>
          <w:lang w:eastAsia="zh-CN"/>
        </w:rPr>
        <w:t xml:space="preserve"> </w:t>
      </w:r>
      <w:proofErr w:type="spellStart"/>
      <w:r>
        <w:rPr>
          <w:rFonts w:eastAsiaTheme="minorEastAsia" w:hint="eastAsia"/>
          <w:lang w:eastAsia="zh-CN"/>
        </w:rPr>
        <w:t>of</w:t>
      </w:r>
      <w:proofErr w:type="spellEnd"/>
      <w:r>
        <w:rPr>
          <w:rFonts w:eastAsiaTheme="minorEastAsia" w:hint="eastAsia"/>
          <w:lang w:eastAsia="zh-CN"/>
        </w:rPr>
        <w:t xml:space="preserve"> </w:t>
      </w:r>
      <w:proofErr w:type="spellStart"/>
      <w:r>
        <w:rPr>
          <w:rFonts w:eastAsiaTheme="minorEastAsia" w:hint="eastAsia"/>
          <w:lang w:eastAsia="zh-CN"/>
        </w:rPr>
        <w:t>d</w:t>
      </w:r>
      <w:r>
        <w:rPr>
          <w:rFonts w:eastAsiaTheme="minorEastAsia"/>
          <w:lang w:eastAsia="zh-CN"/>
        </w:rPr>
        <w:t>ecoding</w:t>
      </w:r>
      <w:proofErr w:type="spellEnd"/>
      <w:r>
        <w:rPr>
          <w:rFonts w:eastAsiaTheme="minorEastAsia" w:hint="eastAsia"/>
          <w:lang w:eastAsia="zh-CN"/>
        </w:rPr>
        <w:t>/</w:t>
      </w:r>
      <w:proofErr w:type="spellStart"/>
      <w:r>
        <w:rPr>
          <w:rFonts w:eastAsiaTheme="minorEastAsia"/>
          <w:lang w:eastAsia="zh-CN"/>
        </w:rPr>
        <w:t>encoding</w:t>
      </w:r>
      <w:proofErr w:type="spellEnd"/>
      <w:r>
        <w:rPr>
          <w:rFonts w:eastAsiaTheme="minorEastAsia"/>
          <w:lang w:eastAsia="zh-CN"/>
        </w:rPr>
        <w:t xml:space="preserve"> </w:t>
      </w:r>
      <w:proofErr w:type="spellStart"/>
      <w:r>
        <w:rPr>
          <w:rFonts w:eastAsiaTheme="minorEastAsia"/>
          <w:lang w:eastAsia="zh-CN"/>
        </w:rPr>
        <w:t>speed</w:t>
      </w:r>
      <w:proofErr w:type="spellEnd"/>
      <w:r>
        <w:rPr>
          <w:rFonts w:eastAsiaTheme="minorEastAsia"/>
          <w:lang w:eastAsia="zh-CN"/>
        </w:rPr>
        <w:t xml:space="preserve"> on GOV2 </w:t>
      </w:r>
      <w:proofErr w:type="spellStart"/>
      <w:r>
        <w:rPr>
          <w:rFonts w:eastAsiaTheme="minorEastAsia"/>
          <w:lang w:eastAsia="zh-CN"/>
        </w:rPr>
        <w:t>and</w:t>
      </w:r>
      <w:proofErr w:type="spellEnd"/>
      <w:r>
        <w:rPr>
          <w:rFonts w:eastAsiaTheme="minorEastAsia"/>
          <w:lang w:eastAsia="zh-CN"/>
        </w:rPr>
        <w:t xml:space="preserve"> ClueWeb09B (</w:t>
      </w:r>
      <w:proofErr w:type="spellStart"/>
      <w:r>
        <w:rPr>
          <w:rFonts w:eastAsiaTheme="minorEastAsia"/>
          <w:lang w:eastAsia="zh-CN"/>
        </w:rPr>
        <w:t>mis</w:t>
      </w:r>
      <w:proofErr w:type="spellEnd"/>
      <w:r>
        <w:rPr>
          <w:rFonts w:eastAsiaTheme="minorEastAsia"/>
          <w:lang w:eastAsia="zh-CN"/>
        </w:rPr>
        <w:t>).</w:t>
      </w:r>
    </w:p>
    <w:tbl>
      <w:tblPr>
        <w:tblW w:w="79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6" w:type="dxa"/>
          <w:right w:w="6" w:type="dxa"/>
        </w:tblCellMar>
        <w:tblLook w:val="0160" w:firstRow="1" w:lastRow="1" w:firstColumn="0" w:lastColumn="1" w:noHBand="0" w:noVBand="0"/>
      </w:tblPr>
      <w:tblGrid>
        <w:gridCol w:w="858"/>
        <w:gridCol w:w="1439"/>
        <w:gridCol w:w="676"/>
        <w:gridCol w:w="686"/>
        <w:gridCol w:w="709"/>
        <w:gridCol w:w="711"/>
        <w:gridCol w:w="712"/>
        <w:gridCol w:w="709"/>
        <w:gridCol w:w="709"/>
        <w:gridCol w:w="711"/>
      </w:tblGrid>
      <w:tr w:rsidR="00A63241" w14:paraId="3C4A1755" w14:textId="77777777" w:rsidTr="00F63889">
        <w:trPr>
          <w:trHeight w:val="193"/>
        </w:trPr>
        <w:tc>
          <w:tcPr>
            <w:tcW w:w="858" w:type="dxa"/>
            <w:vMerge w:val="restart"/>
            <w:tcBorders>
              <w:top w:val="single" w:sz="2" w:space="0" w:color="000000"/>
              <w:left w:val="single" w:sz="2" w:space="0" w:color="000000"/>
              <w:bottom w:val="double" w:sz="4" w:space="0" w:color="auto"/>
              <w:right w:val="double" w:sz="6" w:space="0" w:color="auto"/>
            </w:tcBorders>
            <w:vAlign w:val="center"/>
          </w:tcPr>
          <w:p w14:paraId="2C4E457E" w14:textId="77777777" w:rsidR="00A63241" w:rsidRDefault="00A63241" w:rsidP="00464ACA">
            <w:pPr>
              <w:pStyle w:val="Tablebody"/>
              <w:jc w:val="center"/>
              <w:rPr>
                <w:b/>
                <w:lang w:eastAsia="zh-CN"/>
              </w:rPr>
            </w:pPr>
            <w:r>
              <w:rPr>
                <w:b/>
                <w:lang w:eastAsia="zh-CN"/>
              </w:rPr>
              <w:t>Category</w:t>
            </w:r>
          </w:p>
        </w:tc>
        <w:tc>
          <w:tcPr>
            <w:tcW w:w="1439" w:type="dxa"/>
            <w:vMerge w:val="restart"/>
            <w:tcBorders>
              <w:top w:val="single" w:sz="2" w:space="0" w:color="000000"/>
              <w:left w:val="single" w:sz="2" w:space="0" w:color="000000"/>
              <w:bottom w:val="double" w:sz="4" w:space="0" w:color="auto"/>
              <w:right w:val="double" w:sz="6" w:space="0" w:color="auto"/>
            </w:tcBorders>
            <w:vAlign w:val="center"/>
          </w:tcPr>
          <w:p w14:paraId="51CCCE56" w14:textId="77777777" w:rsidR="00A63241" w:rsidRDefault="00A63241" w:rsidP="00464ACA">
            <w:pPr>
              <w:pStyle w:val="Tablebody"/>
              <w:jc w:val="center"/>
              <w:rPr>
                <w:b/>
                <w:lang w:eastAsia="zh-CN"/>
              </w:rPr>
            </w:pPr>
            <w:r>
              <w:rPr>
                <w:b/>
                <w:lang w:eastAsia="zh-CN"/>
              </w:rPr>
              <w:t>Algorithm</w:t>
            </w:r>
          </w:p>
        </w:tc>
        <w:tc>
          <w:tcPr>
            <w:tcW w:w="2782" w:type="dxa"/>
            <w:gridSpan w:val="4"/>
            <w:tcBorders>
              <w:top w:val="single" w:sz="2" w:space="0" w:color="000000"/>
              <w:left w:val="double" w:sz="6" w:space="0" w:color="auto"/>
              <w:bottom w:val="single" w:sz="2" w:space="0" w:color="000000"/>
              <w:right w:val="double" w:sz="4" w:space="0" w:color="auto"/>
            </w:tcBorders>
            <w:vAlign w:val="bottom"/>
          </w:tcPr>
          <w:p w14:paraId="391491BC" w14:textId="77777777" w:rsidR="00A63241" w:rsidRDefault="00A63241" w:rsidP="00464ACA">
            <w:pPr>
              <w:pStyle w:val="Tablebody"/>
              <w:jc w:val="center"/>
              <w:rPr>
                <w:b/>
              </w:rPr>
            </w:pPr>
            <w:r>
              <w:rPr>
                <w:b/>
              </w:rPr>
              <w:t>Decoding Speed</w:t>
            </w:r>
          </w:p>
        </w:tc>
        <w:tc>
          <w:tcPr>
            <w:tcW w:w="2841" w:type="dxa"/>
            <w:gridSpan w:val="4"/>
            <w:tcBorders>
              <w:top w:val="single" w:sz="2" w:space="0" w:color="000000"/>
              <w:left w:val="double" w:sz="4" w:space="0" w:color="auto"/>
              <w:bottom w:val="single" w:sz="2" w:space="0" w:color="000000"/>
              <w:right w:val="single" w:sz="2" w:space="0" w:color="000000"/>
            </w:tcBorders>
            <w:vAlign w:val="bottom"/>
          </w:tcPr>
          <w:p w14:paraId="6527A0A0" w14:textId="77777777" w:rsidR="00A63241" w:rsidRDefault="00A63241" w:rsidP="00464ACA">
            <w:pPr>
              <w:pStyle w:val="Tablebody"/>
              <w:jc w:val="center"/>
              <w:rPr>
                <w:b/>
              </w:rPr>
            </w:pPr>
            <w:r>
              <w:rPr>
                <w:b/>
              </w:rPr>
              <w:t>Encoding Speed</w:t>
            </w:r>
          </w:p>
        </w:tc>
      </w:tr>
      <w:tr w:rsidR="00A63241" w14:paraId="09997C9A" w14:textId="77777777" w:rsidTr="00F63889">
        <w:trPr>
          <w:trHeight w:val="193"/>
        </w:trPr>
        <w:tc>
          <w:tcPr>
            <w:tcW w:w="858" w:type="dxa"/>
            <w:vMerge/>
            <w:tcBorders>
              <w:top w:val="single" w:sz="2" w:space="0" w:color="000000"/>
              <w:left w:val="single" w:sz="2" w:space="0" w:color="000000"/>
              <w:bottom w:val="double" w:sz="4" w:space="0" w:color="auto"/>
              <w:right w:val="double" w:sz="6" w:space="0" w:color="auto"/>
            </w:tcBorders>
            <w:vAlign w:val="center"/>
          </w:tcPr>
          <w:p w14:paraId="016DDF5D" w14:textId="77777777" w:rsidR="00A63241" w:rsidRDefault="00A63241" w:rsidP="00464ACA">
            <w:pPr>
              <w:rPr>
                <w:rFonts w:ascii="Century Schoolbook" w:hAnsi="Century Schoolbook" w:cs="Times New Roman"/>
                <w:b/>
                <w:sz w:val="16"/>
                <w:szCs w:val="16"/>
                <w:lang w:eastAsia="zh-CN"/>
              </w:rPr>
            </w:pPr>
          </w:p>
        </w:tc>
        <w:tc>
          <w:tcPr>
            <w:tcW w:w="1439" w:type="dxa"/>
            <w:vMerge/>
            <w:tcBorders>
              <w:top w:val="single" w:sz="2" w:space="0" w:color="000000"/>
              <w:left w:val="single" w:sz="2" w:space="0" w:color="000000"/>
              <w:bottom w:val="double" w:sz="4" w:space="0" w:color="auto"/>
              <w:right w:val="double" w:sz="6" w:space="0" w:color="auto"/>
            </w:tcBorders>
            <w:vAlign w:val="center"/>
          </w:tcPr>
          <w:p w14:paraId="6F1EB133" w14:textId="77777777" w:rsidR="00A63241" w:rsidRDefault="00A63241" w:rsidP="00464ACA">
            <w:pPr>
              <w:rPr>
                <w:rFonts w:ascii="Century Schoolbook" w:hAnsi="Century Schoolbook" w:cs="Times New Roman"/>
                <w:b/>
                <w:sz w:val="16"/>
                <w:szCs w:val="16"/>
                <w:lang w:eastAsia="zh-CN"/>
              </w:rPr>
            </w:pPr>
          </w:p>
        </w:tc>
        <w:tc>
          <w:tcPr>
            <w:tcW w:w="1362" w:type="dxa"/>
            <w:gridSpan w:val="2"/>
            <w:tcBorders>
              <w:top w:val="single" w:sz="2" w:space="0" w:color="000000"/>
              <w:left w:val="double" w:sz="6" w:space="0" w:color="auto"/>
              <w:bottom w:val="single" w:sz="2" w:space="0" w:color="000000"/>
              <w:right w:val="double" w:sz="4" w:space="0" w:color="auto"/>
            </w:tcBorders>
            <w:vAlign w:val="bottom"/>
          </w:tcPr>
          <w:p w14:paraId="0780D723" w14:textId="77777777" w:rsidR="00A63241" w:rsidRDefault="00A63241" w:rsidP="00464ACA">
            <w:pPr>
              <w:pStyle w:val="Tablebody"/>
              <w:jc w:val="center"/>
              <w:rPr>
                <w:b/>
              </w:rPr>
            </w:pPr>
            <w:r>
              <w:rPr>
                <w:b/>
              </w:rPr>
              <w:t>GOV2</w:t>
            </w:r>
          </w:p>
        </w:tc>
        <w:tc>
          <w:tcPr>
            <w:tcW w:w="1420" w:type="dxa"/>
            <w:gridSpan w:val="2"/>
            <w:tcBorders>
              <w:top w:val="single" w:sz="2" w:space="0" w:color="000000"/>
              <w:left w:val="double" w:sz="4" w:space="0" w:color="auto"/>
              <w:bottom w:val="single" w:sz="2" w:space="0" w:color="000000"/>
              <w:right w:val="double" w:sz="4" w:space="0" w:color="auto"/>
            </w:tcBorders>
            <w:vAlign w:val="bottom"/>
          </w:tcPr>
          <w:p w14:paraId="74C9FE0D" w14:textId="77777777" w:rsidR="00A63241" w:rsidRDefault="00A63241" w:rsidP="00464ACA">
            <w:pPr>
              <w:pStyle w:val="Tablebody"/>
              <w:jc w:val="center"/>
              <w:rPr>
                <w:b/>
              </w:rPr>
            </w:pPr>
            <w:r>
              <w:rPr>
                <w:b/>
              </w:rPr>
              <w:t>ClueWeb09B</w:t>
            </w:r>
          </w:p>
        </w:tc>
        <w:tc>
          <w:tcPr>
            <w:tcW w:w="1421" w:type="dxa"/>
            <w:gridSpan w:val="2"/>
            <w:tcBorders>
              <w:top w:val="single" w:sz="2" w:space="0" w:color="000000"/>
              <w:left w:val="double" w:sz="4" w:space="0" w:color="auto"/>
              <w:bottom w:val="single" w:sz="2" w:space="0" w:color="000000"/>
              <w:right w:val="double" w:sz="4" w:space="0" w:color="auto"/>
            </w:tcBorders>
            <w:vAlign w:val="bottom"/>
          </w:tcPr>
          <w:p w14:paraId="04243C9A" w14:textId="77777777" w:rsidR="00A63241" w:rsidRDefault="00A63241" w:rsidP="00464ACA">
            <w:pPr>
              <w:pStyle w:val="Tablebody"/>
              <w:jc w:val="center"/>
              <w:rPr>
                <w:b/>
              </w:rPr>
            </w:pPr>
            <w:r>
              <w:rPr>
                <w:b/>
              </w:rPr>
              <w:t>GOV2</w:t>
            </w:r>
          </w:p>
        </w:tc>
        <w:tc>
          <w:tcPr>
            <w:tcW w:w="1420" w:type="dxa"/>
            <w:gridSpan w:val="2"/>
            <w:tcBorders>
              <w:top w:val="single" w:sz="2" w:space="0" w:color="000000"/>
              <w:left w:val="double" w:sz="4" w:space="0" w:color="auto"/>
              <w:bottom w:val="single" w:sz="2" w:space="0" w:color="000000"/>
              <w:right w:val="single" w:sz="2" w:space="0" w:color="000000"/>
            </w:tcBorders>
            <w:vAlign w:val="bottom"/>
          </w:tcPr>
          <w:p w14:paraId="7D35876E" w14:textId="77777777" w:rsidR="00A63241" w:rsidRDefault="00A63241" w:rsidP="00464ACA">
            <w:pPr>
              <w:pStyle w:val="Tablebody"/>
              <w:jc w:val="center"/>
              <w:rPr>
                <w:b/>
              </w:rPr>
            </w:pPr>
            <w:r>
              <w:rPr>
                <w:b/>
              </w:rPr>
              <w:t>ClueWeb09B</w:t>
            </w:r>
          </w:p>
        </w:tc>
      </w:tr>
      <w:tr w:rsidR="00A63241" w14:paraId="0ED282DA" w14:textId="77777777" w:rsidTr="00F63889">
        <w:trPr>
          <w:trHeight w:val="194"/>
        </w:trPr>
        <w:tc>
          <w:tcPr>
            <w:tcW w:w="858" w:type="dxa"/>
            <w:vMerge/>
            <w:tcBorders>
              <w:top w:val="single" w:sz="2" w:space="0" w:color="000000"/>
              <w:left w:val="single" w:sz="2" w:space="0" w:color="000000"/>
              <w:bottom w:val="double" w:sz="4" w:space="0" w:color="auto"/>
              <w:right w:val="double" w:sz="6" w:space="0" w:color="auto"/>
            </w:tcBorders>
            <w:vAlign w:val="center"/>
          </w:tcPr>
          <w:p w14:paraId="604DDA50" w14:textId="77777777" w:rsidR="00A63241" w:rsidRDefault="00A63241" w:rsidP="00464ACA">
            <w:pPr>
              <w:rPr>
                <w:rFonts w:ascii="Century Schoolbook" w:hAnsi="Century Schoolbook" w:cs="Times New Roman"/>
                <w:b/>
                <w:sz w:val="16"/>
                <w:szCs w:val="16"/>
                <w:lang w:eastAsia="zh-CN"/>
              </w:rPr>
            </w:pPr>
          </w:p>
        </w:tc>
        <w:tc>
          <w:tcPr>
            <w:tcW w:w="1439" w:type="dxa"/>
            <w:vMerge/>
            <w:tcBorders>
              <w:top w:val="single" w:sz="2" w:space="0" w:color="000000"/>
              <w:left w:val="single" w:sz="2" w:space="0" w:color="000000"/>
              <w:bottom w:val="double" w:sz="4" w:space="0" w:color="auto"/>
              <w:right w:val="double" w:sz="6" w:space="0" w:color="auto"/>
            </w:tcBorders>
            <w:vAlign w:val="center"/>
          </w:tcPr>
          <w:p w14:paraId="25BD1C03" w14:textId="77777777" w:rsidR="00A63241" w:rsidRDefault="00A63241" w:rsidP="00464ACA">
            <w:pPr>
              <w:rPr>
                <w:rFonts w:ascii="Century Schoolbook" w:hAnsi="Century Schoolbook" w:cs="Times New Roman"/>
                <w:b/>
                <w:sz w:val="16"/>
                <w:szCs w:val="16"/>
                <w:lang w:eastAsia="zh-CN"/>
              </w:rPr>
            </w:pPr>
          </w:p>
        </w:tc>
        <w:tc>
          <w:tcPr>
            <w:tcW w:w="676" w:type="dxa"/>
            <w:tcBorders>
              <w:top w:val="single" w:sz="2" w:space="0" w:color="000000"/>
              <w:left w:val="double" w:sz="6" w:space="0" w:color="auto"/>
              <w:bottom w:val="double" w:sz="4" w:space="0" w:color="auto"/>
              <w:right w:val="single" w:sz="2" w:space="0" w:color="000000"/>
            </w:tcBorders>
            <w:vAlign w:val="bottom"/>
          </w:tcPr>
          <w:p w14:paraId="62E8569C" w14:textId="77777777" w:rsidR="00A63241" w:rsidRDefault="00A63241" w:rsidP="00464ACA">
            <w:pPr>
              <w:pStyle w:val="Tablebody"/>
              <w:jc w:val="center"/>
              <w:rPr>
                <w:b/>
              </w:rPr>
            </w:pPr>
            <w:r>
              <w:rPr>
                <w:b/>
              </w:rPr>
              <w:t>d-gap</w:t>
            </w:r>
          </w:p>
        </w:tc>
        <w:tc>
          <w:tcPr>
            <w:tcW w:w="686" w:type="dxa"/>
            <w:tcBorders>
              <w:top w:val="single" w:sz="2" w:space="0" w:color="000000"/>
              <w:left w:val="single" w:sz="2" w:space="0" w:color="000000"/>
              <w:bottom w:val="double" w:sz="4" w:space="0" w:color="auto"/>
              <w:right w:val="double" w:sz="4" w:space="0" w:color="auto"/>
            </w:tcBorders>
            <w:vAlign w:val="bottom"/>
          </w:tcPr>
          <w:p w14:paraId="064F8F5E" w14:textId="77777777" w:rsidR="00A63241" w:rsidRDefault="00A63241" w:rsidP="00464ACA">
            <w:pPr>
              <w:pStyle w:val="Tablebody"/>
              <w:jc w:val="center"/>
              <w:rPr>
                <w:b/>
              </w:rPr>
            </w:pPr>
            <w:r>
              <w:rPr>
                <w:b/>
              </w:rPr>
              <w:t>TF</w:t>
            </w:r>
          </w:p>
        </w:tc>
        <w:tc>
          <w:tcPr>
            <w:tcW w:w="709" w:type="dxa"/>
            <w:tcBorders>
              <w:top w:val="single" w:sz="2" w:space="0" w:color="000000"/>
              <w:left w:val="double" w:sz="4" w:space="0" w:color="auto"/>
              <w:bottom w:val="double" w:sz="4" w:space="0" w:color="auto"/>
              <w:right w:val="single" w:sz="2" w:space="0" w:color="000000"/>
            </w:tcBorders>
            <w:vAlign w:val="bottom"/>
          </w:tcPr>
          <w:p w14:paraId="353BC3D1" w14:textId="77777777" w:rsidR="00A63241" w:rsidRDefault="00A63241" w:rsidP="00464ACA">
            <w:pPr>
              <w:pStyle w:val="Tablebody"/>
              <w:jc w:val="center"/>
              <w:rPr>
                <w:b/>
              </w:rPr>
            </w:pPr>
            <w:r>
              <w:rPr>
                <w:b/>
              </w:rPr>
              <w:t>d-gap</w:t>
            </w:r>
          </w:p>
        </w:tc>
        <w:tc>
          <w:tcPr>
            <w:tcW w:w="711" w:type="dxa"/>
            <w:tcBorders>
              <w:top w:val="single" w:sz="2" w:space="0" w:color="000000"/>
              <w:left w:val="single" w:sz="2" w:space="0" w:color="000000"/>
              <w:bottom w:val="double" w:sz="4" w:space="0" w:color="auto"/>
              <w:right w:val="double" w:sz="4" w:space="0" w:color="auto"/>
            </w:tcBorders>
            <w:vAlign w:val="bottom"/>
          </w:tcPr>
          <w:p w14:paraId="50D40B61" w14:textId="77777777" w:rsidR="00A63241" w:rsidRDefault="00A63241" w:rsidP="00464ACA">
            <w:pPr>
              <w:pStyle w:val="Tablebody"/>
              <w:jc w:val="center"/>
              <w:rPr>
                <w:b/>
              </w:rPr>
            </w:pPr>
            <w:r>
              <w:rPr>
                <w:b/>
              </w:rPr>
              <w:t>TF</w:t>
            </w:r>
          </w:p>
        </w:tc>
        <w:tc>
          <w:tcPr>
            <w:tcW w:w="712" w:type="dxa"/>
            <w:tcBorders>
              <w:top w:val="single" w:sz="2" w:space="0" w:color="000000"/>
              <w:left w:val="double" w:sz="4" w:space="0" w:color="auto"/>
              <w:bottom w:val="double" w:sz="4" w:space="0" w:color="auto"/>
              <w:right w:val="single" w:sz="2" w:space="0" w:color="000000"/>
            </w:tcBorders>
            <w:vAlign w:val="bottom"/>
          </w:tcPr>
          <w:p w14:paraId="71C57C00" w14:textId="77777777" w:rsidR="00A63241" w:rsidRDefault="00A63241" w:rsidP="00464ACA">
            <w:pPr>
              <w:pStyle w:val="Tablebody"/>
              <w:jc w:val="center"/>
              <w:rPr>
                <w:b/>
              </w:rPr>
            </w:pPr>
            <w:r>
              <w:rPr>
                <w:b/>
              </w:rPr>
              <w:t>d-gap</w:t>
            </w:r>
          </w:p>
        </w:tc>
        <w:tc>
          <w:tcPr>
            <w:tcW w:w="709" w:type="dxa"/>
            <w:tcBorders>
              <w:top w:val="single" w:sz="2" w:space="0" w:color="000000"/>
              <w:left w:val="single" w:sz="2" w:space="0" w:color="000000"/>
              <w:bottom w:val="double" w:sz="4" w:space="0" w:color="auto"/>
              <w:right w:val="double" w:sz="4" w:space="0" w:color="auto"/>
            </w:tcBorders>
            <w:vAlign w:val="bottom"/>
          </w:tcPr>
          <w:p w14:paraId="4032FE31" w14:textId="77777777" w:rsidR="00A63241" w:rsidRDefault="00A63241" w:rsidP="00464ACA">
            <w:pPr>
              <w:pStyle w:val="Tablebody"/>
              <w:jc w:val="center"/>
              <w:rPr>
                <w:b/>
              </w:rPr>
            </w:pPr>
            <w:r>
              <w:rPr>
                <w:b/>
              </w:rPr>
              <w:t>TF</w:t>
            </w:r>
          </w:p>
        </w:tc>
        <w:tc>
          <w:tcPr>
            <w:tcW w:w="709" w:type="dxa"/>
            <w:tcBorders>
              <w:top w:val="single" w:sz="2" w:space="0" w:color="000000"/>
              <w:left w:val="double" w:sz="4" w:space="0" w:color="auto"/>
              <w:bottom w:val="double" w:sz="4" w:space="0" w:color="auto"/>
              <w:right w:val="single" w:sz="2" w:space="0" w:color="000000"/>
            </w:tcBorders>
            <w:vAlign w:val="bottom"/>
          </w:tcPr>
          <w:p w14:paraId="7F4E70BE" w14:textId="77777777" w:rsidR="00A63241" w:rsidRDefault="00A63241" w:rsidP="00464ACA">
            <w:pPr>
              <w:pStyle w:val="Tablebody"/>
              <w:jc w:val="center"/>
              <w:rPr>
                <w:b/>
              </w:rPr>
            </w:pPr>
            <w:r>
              <w:rPr>
                <w:b/>
              </w:rPr>
              <w:t>d-gap</w:t>
            </w:r>
          </w:p>
        </w:tc>
        <w:tc>
          <w:tcPr>
            <w:tcW w:w="711" w:type="dxa"/>
            <w:tcBorders>
              <w:top w:val="single" w:sz="2" w:space="0" w:color="000000"/>
              <w:left w:val="single" w:sz="2" w:space="0" w:color="000000"/>
              <w:bottom w:val="double" w:sz="4" w:space="0" w:color="auto"/>
              <w:right w:val="single" w:sz="2" w:space="0" w:color="000000"/>
            </w:tcBorders>
            <w:vAlign w:val="bottom"/>
          </w:tcPr>
          <w:p w14:paraId="7F482C25" w14:textId="77777777" w:rsidR="00A63241" w:rsidRDefault="00A63241" w:rsidP="00464ACA">
            <w:pPr>
              <w:pStyle w:val="Tablebody"/>
              <w:jc w:val="center"/>
              <w:rPr>
                <w:b/>
              </w:rPr>
            </w:pPr>
            <w:r>
              <w:rPr>
                <w:b/>
              </w:rPr>
              <w:t>TF</w:t>
            </w:r>
          </w:p>
        </w:tc>
      </w:tr>
      <w:tr w:rsidR="00A63241" w14:paraId="1A0861E7" w14:textId="77777777" w:rsidTr="00F63889">
        <w:trPr>
          <w:trHeight w:val="193"/>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3CF29EF7" w14:textId="77777777" w:rsidR="00A63241" w:rsidRDefault="00A63241" w:rsidP="00464ACA">
            <w:pPr>
              <w:pStyle w:val="Tablebody"/>
              <w:jc w:val="center"/>
              <w:rPr>
                <w:lang w:eastAsia="zh-CN"/>
              </w:rPr>
            </w:pPr>
            <w:r>
              <w:rPr>
                <w:lang w:eastAsia="zh-CN"/>
              </w:rPr>
              <w:t>Bit-aligned</w:t>
            </w:r>
          </w:p>
        </w:tc>
        <w:tc>
          <w:tcPr>
            <w:tcW w:w="1439" w:type="dxa"/>
            <w:tcBorders>
              <w:top w:val="double" w:sz="4" w:space="0" w:color="auto"/>
              <w:left w:val="single" w:sz="2" w:space="0" w:color="000000"/>
              <w:bottom w:val="single" w:sz="2" w:space="0" w:color="000000"/>
              <w:right w:val="double" w:sz="6" w:space="0" w:color="auto"/>
            </w:tcBorders>
            <w:vAlign w:val="bottom"/>
          </w:tcPr>
          <w:p w14:paraId="42C9454B" w14:textId="77777777" w:rsidR="00A63241" w:rsidRDefault="00A63241" w:rsidP="00464ACA">
            <w:pPr>
              <w:pStyle w:val="Tablebody"/>
              <w:jc w:val="center"/>
            </w:pPr>
            <w:r>
              <w:t>Rice</w:t>
            </w:r>
          </w:p>
        </w:tc>
        <w:tc>
          <w:tcPr>
            <w:tcW w:w="676" w:type="dxa"/>
            <w:tcBorders>
              <w:top w:val="double" w:sz="4" w:space="0" w:color="auto"/>
              <w:left w:val="double" w:sz="6" w:space="0" w:color="auto"/>
              <w:bottom w:val="single" w:sz="2" w:space="0" w:color="000000"/>
              <w:right w:val="single" w:sz="2" w:space="0" w:color="000000"/>
            </w:tcBorders>
            <w:vAlign w:val="bottom"/>
          </w:tcPr>
          <w:p w14:paraId="3E7426BD" w14:textId="77777777" w:rsidR="00A63241" w:rsidRDefault="00A63241" w:rsidP="00092F6B">
            <w:pPr>
              <w:pStyle w:val="Tablebody"/>
              <w:jc w:val="right"/>
            </w:pPr>
            <w:r>
              <w:t>67</w:t>
            </w:r>
          </w:p>
        </w:tc>
        <w:tc>
          <w:tcPr>
            <w:tcW w:w="686" w:type="dxa"/>
            <w:tcBorders>
              <w:top w:val="double" w:sz="4" w:space="0" w:color="auto"/>
              <w:left w:val="single" w:sz="2" w:space="0" w:color="000000"/>
              <w:bottom w:val="single" w:sz="2" w:space="0" w:color="000000"/>
              <w:right w:val="double" w:sz="4" w:space="0" w:color="auto"/>
            </w:tcBorders>
            <w:vAlign w:val="bottom"/>
          </w:tcPr>
          <w:p w14:paraId="08FEE7FF" w14:textId="77777777" w:rsidR="00A63241" w:rsidRDefault="00A63241" w:rsidP="00092F6B">
            <w:pPr>
              <w:pStyle w:val="Tablebody"/>
              <w:jc w:val="right"/>
            </w:pPr>
            <w:r>
              <w:t>81</w:t>
            </w:r>
          </w:p>
        </w:tc>
        <w:tc>
          <w:tcPr>
            <w:tcW w:w="709" w:type="dxa"/>
            <w:tcBorders>
              <w:top w:val="double" w:sz="4" w:space="0" w:color="auto"/>
              <w:left w:val="double" w:sz="4" w:space="0" w:color="auto"/>
              <w:bottom w:val="single" w:sz="2" w:space="0" w:color="000000"/>
              <w:right w:val="single" w:sz="2" w:space="0" w:color="000000"/>
            </w:tcBorders>
            <w:vAlign w:val="bottom"/>
          </w:tcPr>
          <w:p w14:paraId="3616D21E" w14:textId="77777777" w:rsidR="00A63241" w:rsidRDefault="00A63241" w:rsidP="00092F6B">
            <w:pPr>
              <w:pStyle w:val="Tablebody"/>
              <w:jc w:val="right"/>
            </w:pPr>
            <w:r>
              <w:t>71</w:t>
            </w:r>
          </w:p>
        </w:tc>
        <w:tc>
          <w:tcPr>
            <w:tcW w:w="711" w:type="dxa"/>
            <w:tcBorders>
              <w:top w:val="double" w:sz="4" w:space="0" w:color="auto"/>
              <w:left w:val="single" w:sz="2" w:space="0" w:color="000000"/>
              <w:bottom w:val="single" w:sz="2" w:space="0" w:color="000000"/>
              <w:right w:val="double" w:sz="4" w:space="0" w:color="auto"/>
            </w:tcBorders>
            <w:vAlign w:val="bottom"/>
          </w:tcPr>
          <w:p w14:paraId="24879062" w14:textId="77777777" w:rsidR="00A63241" w:rsidRDefault="00A63241" w:rsidP="00092F6B">
            <w:pPr>
              <w:pStyle w:val="Tablebody"/>
              <w:jc w:val="right"/>
            </w:pPr>
            <w:r>
              <w:t>84</w:t>
            </w:r>
          </w:p>
        </w:tc>
        <w:tc>
          <w:tcPr>
            <w:tcW w:w="712" w:type="dxa"/>
            <w:tcBorders>
              <w:top w:val="double" w:sz="4" w:space="0" w:color="auto"/>
              <w:left w:val="double" w:sz="4" w:space="0" w:color="auto"/>
              <w:bottom w:val="single" w:sz="2" w:space="0" w:color="000000"/>
              <w:right w:val="single" w:sz="2" w:space="0" w:color="000000"/>
            </w:tcBorders>
            <w:vAlign w:val="bottom"/>
          </w:tcPr>
          <w:p w14:paraId="7FBABE03" w14:textId="77777777" w:rsidR="00A63241" w:rsidRDefault="00A63241" w:rsidP="00092F6B">
            <w:pPr>
              <w:pStyle w:val="Tablebody"/>
              <w:jc w:val="right"/>
            </w:pPr>
            <w:r>
              <w:t>60</w:t>
            </w:r>
          </w:p>
        </w:tc>
        <w:tc>
          <w:tcPr>
            <w:tcW w:w="709" w:type="dxa"/>
            <w:tcBorders>
              <w:top w:val="double" w:sz="4" w:space="0" w:color="auto"/>
              <w:left w:val="single" w:sz="2" w:space="0" w:color="000000"/>
              <w:bottom w:val="single" w:sz="2" w:space="0" w:color="000000"/>
              <w:right w:val="double" w:sz="4" w:space="0" w:color="auto"/>
            </w:tcBorders>
            <w:vAlign w:val="bottom"/>
          </w:tcPr>
          <w:p w14:paraId="3A18850E" w14:textId="77777777" w:rsidR="00A63241" w:rsidRDefault="00A63241" w:rsidP="00092F6B">
            <w:pPr>
              <w:pStyle w:val="Tablebody"/>
              <w:jc w:val="right"/>
            </w:pPr>
            <w:r>
              <w:t>74</w:t>
            </w:r>
          </w:p>
        </w:tc>
        <w:tc>
          <w:tcPr>
            <w:tcW w:w="709" w:type="dxa"/>
            <w:tcBorders>
              <w:top w:val="double" w:sz="4" w:space="0" w:color="auto"/>
              <w:left w:val="double" w:sz="4" w:space="0" w:color="auto"/>
              <w:bottom w:val="single" w:sz="2" w:space="0" w:color="000000"/>
              <w:right w:val="single" w:sz="2" w:space="0" w:color="000000"/>
            </w:tcBorders>
            <w:vAlign w:val="bottom"/>
          </w:tcPr>
          <w:p w14:paraId="59B54F9D" w14:textId="77777777" w:rsidR="00A63241" w:rsidRDefault="00A63241" w:rsidP="00092F6B">
            <w:pPr>
              <w:pStyle w:val="Tablebody"/>
              <w:jc w:val="right"/>
            </w:pPr>
            <w:r>
              <w:t>61</w:t>
            </w:r>
          </w:p>
        </w:tc>
        <w:tc>
          <w:tcPr>
            <w:tcW w:w="711" w:type="dxa"/>
            <w:tcBorders>
              <w:top w:val="double" w:sz="4" w:space="0" w:color="auto"/>
              <w:left w:val="single" w:sz="2" w:space="0" w:color="000000"/>
              <w:bottom w:val="single" w:sz="2" w:space="0" w:color="000000"/>
              <w:right w:val="single" w:sz="2" w:space="0" w:color="000000"/>
            </w:tcBorders>
            <w:vAlign w:val="bottom"/>
          </w:tcPr>
          <w:p w14:paraId="1BBC1899" w14:textId="77777777" w:rsidR="00A63241" w:rsidRDefault="00A63241" w:rsidP="00092F6B">
            <w:pPr>
              <w:pStyle w:val="Tablebody"/>
              <w:jc w:val="right"/>
            </w:pPr>
            <w:r>
              <w:t>86</w:t>
            </w:r>
          </w:p>
        </w:tc>
      </w:tr>
      <w:tr w:rsidR="00A63241" w14:paraId="2D789A94"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4EA096DC"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01C85BC1" w14:textId="77777777" w:rsidR="00A63241" w:rsidRDefault="00A63241" w:rsidP="00464ACA">
            <w:pPr>
              <w:pStyle w:val="Tablebody"/>
              <w:jc w:val="center"/>
            </w:pPr>
            <w:r>
              <w:t>Gamma</w:t>
            </w:r>
          </w:p>
        </w:tc>
        <w:tc>
          <w:tcPr>
            <w:tcW w:w="676" w:type="dxa"/>
            <w:tcBorders>
              <w:top w:val="single" w:sz="2" w:space="0" w:color="000000"/>
              <w:left w:val="double" w:sz="6" w:space="0" w:color="auto"/>
              <w:bottom w:val="single" w:sz="2" w:space="0" w:color="000000"/>
              <w:right w:val="single" w:sz="2" w:space="0" w:color="000000"/>
            </w:tcBorders>
            <w:vAlign w:val="bottom"/>
          </w:tcPr>
          <w:p w14:paraId="7E74A8D1" w14:textId="77777777" w:rsidR="00A63241" w:rsidRDefault="00A63241" w:rsidP="00092F6B">
            <w:pPr>
              <w:pStyle w:val="Tablebody"/>
              <w:jc w:val="right"/>
            </w:pPr>
            <w:r>
              <w:t>50</w:t>
            </w:r>
          </w:p>
        </w:tc>
        <w:tc>
          <w:tcPr>
            <w:tcW w:w="686" w:type="dxa"/>
            <w:tcBorders>
              <w:top w:val="single" w:sz="2" w:space="0" w:color="000000"/>
              <w:left w:val="single" w:sz="2" w:space="0" w:color="000000"/>
              <w:bottom w:val="single" w:sz="2" w:space="0" w:color="000000"/>
              <w:right w:val="double" w:sz="4" w:space="0" w:color="auto"/>
            </w:tcBorders>
            <w:vAlign w:val="bottom"/>
          </w:tcPr>
          <w:p w14:paraId="5C7D527D" w14:textId="77777777" w:rsidR="00A63241" w:rsidRDefault="00A63241" w:rsidP="00092F6B">
            <w:pPr>
              <w:pStyle w:val="Tablebody"/>
              <w:jc w:val="right"/>
            </w:pPr>
            <w:r>
              <w:t>84</w:t>
            </w:r>
          </w:p>
        </w:tc>
        <w:tc>
          <w:tcPr>
            <w:tcW w:w="709" w:type="dxa"/>
            <w:tcBorders>
              <w:top w:val="single" w:sz="2" w:space="0" w:color="000000"/>
              <w:left w:val="double" w:sz="4" w:space="0" w:color="auto"/>
              <w:bottom w:val="single" w:sz="2" w:space="0" w:color="000000"/>
              <w:right w:val="single" w:sz="2" w:space="0" w:color="000000"/>
            </w:tcBorders>
            <w:vAlign w:val="bottom"/>
          </w:tcPr>
          <w:p w14:paraId="4ED259DB" w14:textId="77777777" w:rsidR="00A63241" w:rsidRDefault="00A63241" w:rsidP="00092F6B">
            <w:pPr>
              <w:pStyle w:val="Tablebody"/>
              <w:jc w:val="right"/>
            </w:pPr>
            <w:r>
              <w:t>58</w:t>
            </w:r>
          </w:p>
        </w:tc>
        <w:tc>
          <w:tcPr>
            <w:tcW w:w="711" w:type="dxa"/>
            <w:tcBorders>
              <w:top w:val="single" w:sz="2" w:space="0" w:color="000000"/>
              <w:left w:val="single" w:sz="2" w:space="0" w:color="000000"/>
              <w:bottom w:val="single" w:sz="2" w:space="0" w:color="000000"/>
              <w:right w:val="double" w:sz="4" w:space="0" w:color="auto"/>
            </w:tcBorders>
            <w:vAlign w:val="bottom"/>
          </w:tcPr>
          <w:p w14:paraId="76CDF53B" w14:textId="77777777" w:rsidR="00A63241" w:rsidRDefault="00A63241" w:rsidP="00092F6B">
            <w:pPr>
              <w:pStyle w:val="Tablebody"/>
              <w:jc w:val="right"/>
            </w:pPr>
            <w:r>
              <w:t>101</w:t>
            </w:r>
          </w:p>
        </w:tc>
        <w:tc>
          <w:tcPr>
            <w:tcW w:w="712" w:type="dxa"/>
            <w:tcBorders>
              <w:top w:val="single" w:sz="2" w:space="0" w:color="000000"/>
              <w:left w:val="double" w:sz="4" w:space="0" w:color="auto"/>
              <w:bottom w:val="single" w:sz="2" w:space="0" w:color="000000"/>
              <w:right w:val="single" w:sz="2" w:space="0" w:color="000000"/>
            </w:tcBorders>
            <w:vAlign w:val="bottom"/>
          </w:tcPr>
          <w:p w14:paraId="5645CDFF" w14:textId="77777777" w:rsidR="00A63241" w:rsidRDefault="00A63241" w:rsidP="00092F6B">
            <w:pPr>
              <w:pStyle w:val="Tablebody"/>
              <w:jc w:val="right"/>
            </w:pPr>
            <w:r>
              <w:t>63</w:t>
            </w:r>
          </w:p>
        </w:tc>
        <w:tc>
          <w:tcPr>
            <w:tcW w:w="709" w:type="dxa"/>
            <w:tcBorders>
              <w:top w:val="single" w:sz="2" w:space="0" w:color="000000"/>
              <w:left w:val="single" w:sz="2" w:space="0" w:color="000000"/>
              <w:bottom w:val="single" w:sz="2" w:space="0" w:color="000000"/>
              <w:right w:val="double" w:sz="4" w:space="0" w:color="auto"/>
            </w:tcBorders>
            <w:vAlign w:val="bottom"/>
          </w:tcPr>
          <w:p w14:paraId="4EFC8953" w14:textId="77777777" w:rsidR="00A63241" w:rsidRDefault="00A63241" w:rsidP="00092F6B">
            <w:pPr>
              <w:pStyle w:val="Tablebody"/>
              <w:jc w:val="right"/>
            </w:pPr>
            <w:r>
              <w:t>85</w:t>
            </w:r>
          </w:p>
        </w:tc>
        <w:tc>
          <w:tcPr>
            <w:tcW w:w="709" w:type="dxa"/>
            <w:tcBorders>
              <w:top w:val="single" w:sz="2" w:space="0" w:color="000000"/>
              <w:left w:val="double" w:sz="4" w:space="0" w:color="auto"/>
              <w:bottom w:val="single" w:sz="2" w:space="0" w:color="000000"/>
              <w:right w:val="single" w:sz="2" w:space="0" w:color="000000"/>
            </w:tcBorders>
            <w:vAlign w:val="bottom"/>
          </w:tcPr>
          <w:p w14:paraId="492D1F40" w14:textId="77777777" w:rsidR="00A63241" w:rsidRDefault="00A63241" w:rsidP="00092F6B">
            <w:pPr>
              <w:pStyle w:val="Tablebody"/>
              <w:jc w:val="right"/>
            </w:pPr>
            <w:r>
              <w:t>66</w:t>
            </w:r>
          </w:p>
        </w:tc>
        <w:tc>
          <w:tcPr>
            <w:tcW w:w="711" w:type="dxa"/>
            <w:tcBorders>
              <w:top w:val="single" w:sz="2" w:space="0" w:color="000000"/>
              <w:left w:val="single" w:sz="2" w:space="0" w:color="000000"/>
              <w:bottom w:val="single" w:sz="2" w:space="0" w:color="000000"/>
              <w:right w:val="single" w:sz="2" w:space="0" w:color="000000"/>
            </w:tcBorders>
            <w:vAlign w:val="bottom"/>
          </w:tcPr>
          <w:p w14:paraId="6314BBE1" w14:textId="77777777" w:rsidR="00A63241" w:rsidRDefault="00A63241" w:rsidP="00092F6B">
            <w:pPr>
              <w:pStyle w:val="Tablebody"/>
              <w:jc w:val="right"/>
            </w:pPr>
            <w:r>
              <w:t>97</w:t>
            </w:r>
          </w:p>
        </w:tc>
      </w:tr>
      <w:tr w:rsidR="00A63241" w14:paraId="575DA220"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01EC251A"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B580413" w14:textId="77777777" w:rsidR="00A63241" w:rsidRDefault="00A63241" w:rsidP="00464ACA">
            <w:pPr>
              <w:pStyle w:val="Tablebody"/>
              <w:jc w:val="center"/>
            </w:pPr>
            <w:r>
              <w:t>GSC-8-IU</w:t>
            </w:r>
          </w:p>
        </w:tc>
        <w:tc>
          <w:tcPr>
            <w:tcW w:w="676" w:type="dxa"/>
            <w:tcBorders>
              <w:top w:val="single" w:sz="2" w:space="0" w:color="000000"/>
              <w:left w:val="double" w:sz="6" w:space="0" w:color="auto"/>
              <w:bottom w:val="single" w:sz="2" w:space="0" w:color="000000"/>
              <w:right w:val="single" w:sz="2" w:space="0" w:color="000000"/>
            </w:tcBorders>
            <w:vAlign w:val="bottom"/>
          </w:tcPr>
          <w:p w14:paraId="5AA13E7F" w14:textId="77777777" w:rsidR="00A63241" w:rsidRDefault="00A63241" w:rsidP="00092F6B">
            <w:pPr>
              <w:pStyle w:val="Tablebody"/>
              <w:jc w:val="right"/>
            </w:pPr>
            <w:r>
              <w:t>801</w:t>
            </w:r>
          </w:p>
        </w:tc>
        <w:tc>
          <w:tcPr>
            <w:tcW w:w="686" w:type="dxa"/>
            <w:tcBorders>
              <w:top w:val="single" w:sz="2" w:space="0" w:color="000000"/>
              <w:left w:val="single" w:sz="2" w:space="0" w:color="000000"/>
              <w:bottom w:val="single" w:sz="2" w:space="0" w:color="000000"/>
              <w:right w:val="double" w:sz="4" w:space="0" w:color="auto"/>
            </w:tcBorders>
            <w:vAlign w:val="bottom"/>
          </w:tcPr>
          <w:p w14:paraId="76E766B3" w14:textId="77777777" w:rsidR="00A63241" w:rsidRDefault="00A63241" w:rsidP="00092F6B">
            <w:pPr>
              <w:pStyle w:val="Tablebody"/>
              <w:jc w:val="right"/>
            </w:pPr>
            <w:r>
              <w:t>809</w:t>
            </w:r>
          </w:p>
        </w:tc>
        <w:tc>
          <w:tcPr>
            <w:tcW w:w="709" w:type="dxa"/>
            <w:tcBorders>
              <w:top w:val="single" w:sz="2" w:space="0" w:color="000000"/>
              <w:left w:val="double" w:sz="4" w:space="0" w:color="auto"/>
              <w:bottom w:val="single" w:sz="2" w:space="0" w:color="000000"/>
              <w:right w:val="single" w:sz="2" w:space="0" w:color="000000"/>
            </w:tcBorders>
            <w:vAlign w:val="bottom"/>
          </w:tcPr>
          <w:p w14:paraId="265BD5B1" w14:textId="77777777" w:rsidR="00A63241" w:rsidRDefault="00A63241" w:rsidP="00092F6B">
            <w:pPr>
              <w:pStyle w:val="Tablebody"/>
              <w:jc w:val="right"/>
            </w:pPr>
            <w:r>
              <w:t>740</w:t>
            </w:r>
          </w:p>
        </w:tc>
        <w:tc>
          <w:tcPr>
            <w:tcW w:w="711" w:type="dxa"/>
            <w:tcBorders>
              <w:top w:val="single" w:sz="2" w:space="0" w:color="000000"/>
              <w:left w:val="single" w:sz="2" w:space="0" w:color="000000"/>
              <w:bottom w:val="single" w:sz="2" w:space="0" w:color="000000"/>
              <w:right w:val="double" w:sz="4" w:space="0" w:color="auto"/>
            </w:tcBorders>
            <w:vAlign w:val="bottom"/>
          </w:tcPr>
          <w:p w14:paraId="2C21BA19" w14:textId="77777777" w:rsidR="00A63241" w:rsidRDefault="00A63241" w:rsidP="00092F6B">
            <w:pPr>
              <w:pStyle w:val="Tablebody"/>
              <w:jc w:val="right"/>
            </w:pPr>
            <w:r>
              <w:t>801</w:t>
            </w:r>
          </w:p>
        </w:tc>
        <w:tc>
          <w:tcPr>
            <w:tcW w:w="712" w:type="dxa"/>
            <w:tcBorders>
              <w:top w:val="single" w:sz="2" w:space="0" w:color="000000"/>
              <w:left w:val="double" w:sz="4" w:space="0" w:color="auto"/>
              <w:bottom w:val="single" w:sz="2" w:space="0" w:color="000000"/>
              <w:right w:val="single" w:sz="2" w:space="0" w:color="000000"/>
            </w:tcBorders>
            <w:vAlign w:val="bottom"/>
          </w:tcPr>
          <w:p w14:paraId="24ED1FE9" w14:textId="77777777" w:rsidR="00A63241" w:rsidRDefault="00A63241" w:rsidP="00092F6B">
            <w:pPr>
              <w:pStyle w:val="Tablebody"/>
              <w:jc w:val="right"/>
            </w:pPr>
            <w:r>
              <w:t>509</w:t>
            </w:r>
          </w:p>
        </w:tc>
        <w:tc>
          <w:tcPr>
            <w:tcW w:w="709" w:type="dxa"/>
            <w:tcBorders>
              <w:top w:val="single" w:sz="2" w:space="0" w:color="000000"/>
              <w:left w:val="single" w:sz="2" w:space="0" w:color="000000"/>
              <w:bottom w:val="single" w:sz="2" w:space="0" w:color="000000"/>
              <w:right w:val="double" w:sz="4" w:space="0" w:color="auto"/>
            </w:tcBorders>
            <w:vAlign w:val="bottom"/>
          </w:tcPr>
          <w:p w14:paraId="37EDE46B" w14:textId="77777777" w:rsidR="00A63241" w:rsidRDefault="00A63241" w:rsidP="00092F6B">
            <w:pPr>
              <w:pStyle w:val="Tablebody"/>
              <w:jc w:val="right"/>
            </w:pPr>
            <w:r>
              <w:t>516</w:t>
            </w:r>
          </w:p>
        </w:tc>
        <w:tc>
          <w:tcPr>
            <w:tcW w:w="709" w:type="dxa"/>
            <w:tcBorders>
              <w:top w:val="single" w:sz="2" w:space="0" w:color="000000"/>
              <w:left w:val="double" w:sz="4" w:space="0" w:color="auto"/>
              <w:bottom w:val="single" w:sz="2" w:space="0" w:color="000000"/>
              <w:right w:val="single" w:sz="2" w:space="0" w:color="000000"/>
            </w:tcBorders>
            <w:vAlign w:val="bottom"/>
          </w:tcPr>
          <w:p w14:paraId="3C60AE3E" w14:textId="77777777" w:rsidR="00A63241" w:rsidRDefault="00A63241" w:rsidP="00092F6B">
            <w:pPr>
              <w:pStyle w:val="Tablebody"/>
              <w:jc w:val="right"/>
            </w:pPr>
            <w:r>
              <w:t>458</w:t>
            </w:r>
          </w:p>
        </w:tc>
        <w:tc>
          <w:tcPr>
            <w:tcW w:w="711" w:type="dxa"/>
            <w:tcBorders>
              <w:top w:val="single" w:sz="2" w:space="0" w:color="000000"/>
              <w:left w:val="single" w:sz="2" w:space="0" w:color="000000"/>
              <w:bottom w:val="single" w:sz="2" w:space="0" w:color="000000"/>
              <w:right w:val="single" w:sz="2" w:space="0" w:color="000000"/>
            </w:tcBorders>
            <w:vAlign w:val="bottom"/>
          </w:tcPr>
          <w:p w14:paraId="64096467" w14:textId="77777777" w:rsidR="00A63241" w:rsidRDefault="00A63241" w:rsidP="00092F6B">
            <w:pPr>
              <w:pStyle w:val="Tablebody"/>
              <w:jc w:val="right"/>
            </w:pPr>
            <w:r>
              <w:t>516</w:t>
            </w:r>
          </w:p>
        </w:tc>
      </w:tr>
      <w:tr w:rsidR="00A63241" w14:paraId="710039A9"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3E21963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298DA297" w14:textId="77777777" w:rsidR="00A63241" w:rsidRDefault="00A63241" w:rsidP="00464ACA">
            <w:pPr>
              <w:pStyle w:val="Tablebody"/>
              <w:jc w:val="center"/>
            </w:pPr>
            <w:r>
              <w:t>GSC-1-CU</w:t>
            </w:r>
          </w:p>
        </w:tc>
        <w:tc>
          <w:tcPr>
            <w:tcW w:w="676" w:type="dxa"/>
            <w:tcBorders>
              <w:top w:val="single" w:sz="2" w:space="0" w:color="000000"/>
              <w:left w:val="double" w:sz="6" w:space="0" w:color="auto"/>
              <w:bottom w:val="single" w:sz="2" w:space="0" w:color="000000"/>
              <w:right w:val="single" w:sz="2" w:space="0" w:color="000000"/>
            </w:tcBorders>
            <w:vAlign w:val="bottom"/>
          </w:tcPr>
          <w:p w14:paraId="39A33B12" w14:textId="77777777" w:rsidR="00A63241" w:rsidRDefault="00A63241" w:rsidP="00092F6B">
            <w:pPr>
              <w:pStyle w:val="Tablebody"/>
              <w:jc w:val="right"/>
            </w:pPr>
            <w:r>
              <w:t>376</w:t>
            </w:r>
          </w:p>
        </w:tc>
        <w:tc>
          <w:tcPr>
            <w:tcW w:w="686" w:type="dxa"/>
            <w:tcBorders>
              <w:top w:val="single" w:sz="2" w:space="0" w:color="000000"/>
              <w:left w:val="single" w:sz="2" w:space="0" w:color="000000"/>
              <w:bottom w:val="single" w:sz="2" w:space="0" w:color="000000"/>
              <w:right w:val="double" w:sz="4" w:space="0" w:color="auto"/>
            </w:tcBorders>
            <w:vAlign w:val="bottom"/>
          </w:tcPr>
          <w:p w14:paraId="461DEE91" w14:textId="77777777" w:rsidR="00A63241" w:rsidRDefault="00A63241" w:rsidP="00092F6B">
            <w:pPr>
              <w:pStyle w:val="Tablebody"/>
              <w:jc w:val="right"/>
            </w:pPr>
            <w:r>
              <w:t>443</w:t>
            </w:r>
          </w:p>
        </w:tc>
        <w:tc>
          <w:tcPr>
            <w:tcW w:w="709" w:type="dxa"/>
            <w:tcBorders>
              <w:top w:val="single" w:sz="2" w:space="0" w:color="000000"/>
              <w:left w:val="double" w:sz="4" w:space="0" w:color="auto"/>
              <w:bottom w:val="single" w:sz="2" w:space="0" w:color="000000"/>
              <w:right w:val="single" w:sz="2" w:space="0" w:color="000000"/>
            </w:tcBorders>
            <w:vAlign w:val="bottom"/>
          </w:tcPr>
          <w:p w14:paraId="05560007" w14:textId="77777777" w:rsidR="00A63241" w:rsidRDefault="00A63241" w:rsidP="00092F6B">
            <w:pPr>
              <w:pStyle w:val="Tablebody"/>
              <w:jc w:val="right"/>
            </w:pPr>
            <w:r>
              <w:t>364</w:t>
            </w:r>
          </w:p>
        </w:tc>
        <w:tc>
          <w:tcPr>
            <w:tcW w:w="711" w:type="dxa"/>
            <w:tcBorders>
              <w:top w:val="single" w:sz="2" w:space="0" w:color="000000"/>
              <w:left w:val="single" w:sz="2" w:space="0" w:color="000000"/>
              <w:bottom w:val="single" w:sz="2" w:space="0" w:color="000000"/>
              <w:right w:val="double" w:sz="4" w:space="0" w:color="auto"/>
            </w:tcBorders>
            <w:vAlign w:val="bottom"/>
          </w:tcPr>
          <w:p w14:paraId="4F4BCDBB" w14:textId="77777777" w:rsidR="00A63241" w:rsidRDefault="00A63241" w:rsidP="00092F6B">
            <w:pPr>
              <w:pStyle w:val="Tablebody"/>
              <w:jc w:val="right"/>
            </w:pPr>
            <w:r>
              <w:t>475</w:t>
            </w:r>
          </w:p>
        </w:tc>
        <w:tc>
          <w:tcPr>
            <w:tcW w:w="712" w:type="dxa"/>
            <w:tcBorders>
              <w:top w:val="single" w:sz="2" w:space="0" w:color="000000"/>
              <w:left w:val="double" w:sz="4" w:space="0" w:color="auto"/>
              <w:bottom w:val="single" w:sz="2" w:space="0" w:color="000000"/>
              <w:right w:val="single" w:sz="2" w:space="0" w:color="000000"/>
            </w:tcBorders>
            <w:vAlign w:val="bottom"/>
          </w:tcPr>
          <w:p w14:paraId="2A2059D3" w14:textId="77777777" w:rsidR="00A63241" w:rsidRDefault="00A63241" w:rsidP="00092F6B">
            <w:pPr>
              <w:pStyle w:val="Tablebody"/>
              <w:jc w:val="right"/>
            </w:pPr>
            <w:r>
              <w:t>211</w:t>
            </w:r>
          </w:p>
        </w:tc>
        <w:tc>
          <w:tcPr>
            <w:tcW w:w="709" w:type="dxa"/>
            <w:tcBorders>
              <w:top w:val="single" w:sz="2" w:space="0" w:color="000000"/>
              <w:left w:val="single" w:sz="2" w:space="0" w:color="000000"/>
              <w:bottom w:val="single" w:sz="2" w:space="0" w:color="000000"/>
              <w:right w:val="double" w:sz="4" w:space="0" w:color="auto"/>
            </w:tcBorders>
            <w:vAlign w:val="bottom"/>
          </w:tcPr>
          <w:p w14:paraId="3622B3CB" w14:textId="77777777" w:rsidR="00A63241" w:rsidRDefault="00A63241" w:rsidP="00092F6B">
            <w:pPr>
              <w:pStyle w:val="Tablebody"/>
              <w:jc w:val="right"/>
            </w:pPr>
            <w:r>
              <w:t>232</w:t>
            </w:r>
          </w:p>
        </w:tc>
        <w:tc>
          <w:tcPr>
            <w:tcW w:w="709" w:type="dxa"/>
            <w:tcBorders>
              <w:top w:val="single" w:sz="2" w:space="0" w:color="000000"/>
              <w:left w:val="double" w:sz="4" w:space="0" w:color="auto"/>
              <w:bottom w:val="single" w:sz="2" w:space="0" w:color="000000"/>
              <w:right w:val="single" w:sz="2" w:space="0" w:color="000000"/>
            </w:tcBorders>
            <w:vAlign w:val="bottom"/>
          </w:tcPr>
          <w:p w14:paraId="6C5838CD" w14:textId="77777777" w:rsidR="00A63241" w:rsidRDefault="00A63241" w:rsidP="00092F6B">
            <w:pPr>
              <w:pStyle w:val="Tablebody"/>
              <w:jc w:val="right"/>
            </w:pPr>
            <w:r>
              <w:t>205</w:t>
            </w:r>
          </w:p>
        </w:tc>
        <w:tc>
          <w:tcPr>
            <w:tcW w:w="711" w:type="dxa"/>
            <w:tcBorders>
              <w:top w:val="single" w:sz="2" w:space="0" w:color="000000"/>
              <w:left w:val="single" w:sz="2" w:space="0" w:color="000000"/>
              <w:bottom w:val="single" w:sz="2" w:space="0" w:color="000000"/>
              <w:right w:val="single" w:sz="2" w:space="0" w:color="000000"/>
            </w:tcBorders>
            <w:vAlign w:val="bottom"/>
          </w:tcPr>
          <w:p w14:paraId="0F880A4F" w14:textId="77777777" w:rsidR="00A63241" w:rsidRDefault="00A63241" w:rsidP="00092F6B">
            <w:pPr>
              <w:pStyle w:val="Tablebody"/>
              <w:jc w:val="right"/>
            </w:pPr>
            <w:r>
              <w:t>248</w:t>
            </w:r>
          </w:p>
        </w:tc>
      </w:tr>
      <w:tr w:rsidR="00A63241" w14:paraId="7A834ACB"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30E5151C"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F6793C2" w14:textId="77777777" w:rsidR="00A63241" w:rsidRDefault="00A63241" w:rsidP="00464ACA">
            <w:pPr>
              <w:pStyle w:val="Tablebody"/>
              <w:jc w:val="center"/>
            </w:pPr>
            <w:r>
              <w:t>SIMD-GSC-8-IU</w:t>
            </w:r>
          </w:p>
        </w:tc>
        <w:tc>
          <w:tcPr>
            <w:tcW w:w="676" w:type="dxa"/>
            <w:tcBorders>
              <w:top w:val="single" w:sz="2" w:space="0" w:color="000000"/>
              <w:left w:val="double" w:sz="6" w:space="0" w:color="auto"/>
              <w:bottom w:val="single" w:sz="2" w:space="0" w:color="000000"/>
              <w:right w:val="single" w:sz="2" w:space="0" w:color="000000"/>
            </w:tcBorders>
            <w:vAlign w:val="bottom"/>
          </w:tcPr>
          <w:p w14:paraId="239C6959" w14:textId="77777777" w:rsidR="00A63241" w:rsidRDefault="00A63241" w:rsidP="00092F6B">
            <w:pPr>
              <w:pStyle w:val="Tablebody"/>
              <w:jc w:val="right"/>
            </w:pPr>
            <w:r>
              <w:t>1756</w:t>
            </w:r>
          </w:p>
        </w:tc>
        <w:tc>
          <w:tcPr>
            <w:tcW w:w="686" w:type="dxa"/>
            <w:tcBorders>
              <w:top w:val="single" w:sz="2" w:space="0" w:color="000000"/>
              <w:left w:val="single" w:sz="2" w:space="0" w:color="000000"/>
              <w:bottom w:val="single" w:sz="2" w:space="0" w:color="000000"/>
              <w:right w:val="double" w:sz="4" w:space="0" w:color="auto"/>
            </w:tcBorders>
            <w:vAlign w:val="bottom"/>
          </w:tcPr>
          <w:p w14:paraId="42823613" w14:textId="77777777" w:rsidR="00A63241" w:rsidRDefault="00A63241" w:rsidP="00092F6B">
            <w:pPr>
              <w:pStyle w:val="Tablebody"/>
              <w:jc w:val="right"/>
            </w:pPr>
            <w:r>
              <w:t>1772</w:t>
            </w:r>
          </w:p>
        </w:tc>
        <w:tc>
          <w:tcPr>
            <w:tcW w:w="709" w:type="dxa"/>
            <w:tcBorders>
              <w:top w:val="single" w:sz="2" w:space="0" w:color="000000"/>
              <w:left w:val="double" w:sz="4" w:space="0" w:color="auto"/>
              <w:bottom w:val="single" w:sz="2" w:space="0" w:color="000000"/>
              <w:right w:val="single" w:sz="2" w:space="0" w:color="000000"/>
            </w:tcBorders>
            <w:vAlign w:val="bottom"/>
          </w:tcPr>
          <w:p w14:paraId="18616054" w14:textId="77777777" w:rsidR="00A63241" w:rsidRDefault="00A63241" w:rsidP="00092F6B">
            <w:pPr>
              <w:pStyle w:val="Tablebody"/>
              <w:jc w:val="right"/>
            </w:pPr>
            <w:r>
              <w:t>1546</w:t>
            </w:r>
          </w:p>
        </w:tc>
        <w:tc>
          <w:tcPr>
            <w:tcW w:w="711" w:type="dxa"/>
            <w:tcBorders>
              <w:top w:val="single" w:sz="2" w:space="0" w:color="000000"/>
              <w:left w:val="single" w:sz="2" w:space="0" w:color="000000"/>
              <w:bottom w:val="single" w:sz="2" w:space="0" w:color="000000"/>
              <w:right w:val="double" w:sz="4" w:space="0" w:color="auto"/>
            </w:tcBorders>
            <w:vAlign w:val="bottom"/>
          </w:tcPr>
          <w:p w14:paraId="6AB93FCB" w14:textId="77777777" w:rsidR="00A63241" w:rsidRDefault="00A63241" w:rsidP="00092F6B">
            <w:pPr>
              <w:pStyle w:val="Tablebody"/>
              <w:jc w:val="right"/>
            </w:pPr>
            <w:r>
              <w:t>1635</w:t>
            </w:r>
          </w:p>
        </w:tc>
        <w:tc>
          <w:tcPr>
            <w:tcW w:w="712" w:type="dxa"/>
            <w:tcBorders>
              <w:top w:val="single" w:sz="2" w:space="0" w:color="000000"/>
              <w:left w:val="double" w:sz="4" w:space="0" w:color="auto"/>
              <w:bottom w:val="single" w:sz="2" w:space="0" w:color="000000"/>
              <w:right w:val="single" w:sz="2" w:space="0" w:color="000000"/>
            </w:tcBorders>
            <w:vAlign w:val="bottom"/>
          </w:tcPr>
          <w:p w14:paraId="5FD1414F" w14:textId="77777777" w:rsidR="00A63241" w:rsidRDefault="00A63241" w:rsidP="00092F6B">
            <w:pPr>
              <w:pStyle w:val="Tablebody"/>
              <w:jc w:val="right"/>
            </w:pPr>
            <w:r>
              <w:t>534</w:t>
            </w:r>
          </w:p>
        </w:tc>
        <w:tc>
          <w:tcPr>
            <w:tcW w:w="709" w:type="dxa"/>
            <w:tcBorders>
              <w:top w:val="single" w:sz="2" w:space="0" w:color="000000"/>
              <w:left w:val="single" w:sz="2" w:space="0" w:color="000000"/>
              <w:bottom w:val="single" w:sz="2" w:space="0" w:color="000000"/>
              <w:right w:val="double" w:sz="4" w:space="0" w:color="auto"/>
            </w:tcBorders>
            <w:vAlign w:val="bottom"/>
          </w:tcPr>
          <w:p w14:paraId="79C3697C" w14:textId="77777777" w:rsidR="00A63241" w:rsidRDefault="00A63241" w:rsidP="00092F6B">
            <w:pPr>
              <w:pStyle w:val="Tablebody"/>
              <w:jc w:val="right"/>
            </w:pPr>
            <w:r>
              <w:t>552</w:t>
            </w:r>
          </w:p>
        </w:tc>
        <w:tc>
          <w:tcPr>
            <w:tcW w:w="709" w:type="dxa"/>
            <w:tcBorders>
              <w:top w:val="single" w:sz="2" w:space="0" w:color="000000"/>
              <w:left w:val="double" w:sz="4" w:space="0" w:color="auto"/>
              <w:bottom w:val="single" w:sz="2" w:space="0" w:color="000000"/>
              <w:right w:val="single" w:sz="2" w:space="0" w:color="000000"/>
            </w:tcBorders>
            <w:vAlign w:val="bottom"/>
          </w:tcPr>
          <w:p w14:paraId="58B2A891" w14:textId="77777777" w:rsidR="00A63241" w:rsidRDefault="00A63241" w:rsidP="00092F6B">
            <w:pPr>
              <w:pStyle w:val="Tablebody"/>
              <w:jc w:val="right"/>
            </w:pPr>
            <w:r>
              <w:t>497</w:t>
            </w:r>
          </w:p>
        </w:tc>
        <w:tc>
          <w:tcPr>
            <w:tcW w:w="711" w:type="dxa"/>
            <w:tcBorders>
              <w:top w:val="single" w:sz="2" w:space="0" w:color="000000"/>
              <w:left w:val="single" w:sz="2" w:space="0" w:color="000000"/>
              <w:bottom w:val="single" w:sz="2" w:space="0" w:color="000000"/>
              <w:right w:val="single" w:sz="2" w:space="0" w:color="000000"/>
            </w:tcBorders>
            <w:vAlign w:val="bottom"/>
          </w:tcPr>
          <w:p w14:paraId="58F99984" w14:textId="77777777" w:rsidR="00A63241" w:rsidRDefault="00A63241" w:rsidP="00092F6B">
            <w:pPr>
              <w:pStyle w:val="Tablebody"/>
              <w:jc w:val="right"/>
            </w:pPr>
            <w:r>
              <w:t>552</w:t>
            </w:r>
          </w:p>
        </w:tc>
      </w:tr>
      <w:tr w:rsidR="00A63241" w14:paraId="3ECF533F"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19D958E4"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4233E225" w14:textId="77777777" w:rsidR="00A63241" w:rsidRDefault="00A63241" w:rsidP="00464ACA">
            <w:pPr>
              <w:pStyle w:val="Tablebody"/>
              <w:jc w:val="center"/>
            </w:pPr>
            <w:r>
              <w:t>SIMD-GSC-1-CU</w:t>
            </w:r>
          </w:p>
        </w:tc>
        <w:tc>
          <w:tcPr>
            <w:tcW w:w="676" w:type="dxa"/>
            <w:tcBorders>
              <w:top w:val="single" w:sz="2" w:space="0" w:color="000000"/>
              <w:left w:val="double" w:sz="6" w:space="0" w:color="auto"/>
              <w:bottom w:val="single" w:sz="2" w:space="0" w:color="000000"/>
              <w:right w:val="single" w:sz="2" w:space="0" w:color="000000"/>
            </w:tcBorders>
            <w:vAlign w:val="bottom"/>
          </w:tcPr>
          <w:p w14:paraId="5B776B93" w14:textId="77777777" w:rsidR="00A63241" w:rsidRDefault="00A63241" w:rsidP="00092F6B">
            <w:pPr>
              <w:pStyle w:val="Tablebody"/>
              <w:jc w:val="right"/>
            </w:pPr>
            <w:r>
              <w:t>463</w:t>
            </w:r>
          </w:p>
        </w:tc>
        <w:tc>
          <w:tcPr>
            <w:tcW w:w="686" w:type="dxa"/>
            <w:tcBorders>
              <w:top w:val="single" w:sz="2" w:space="0" w:color="000000"/>
              <w:left w:val="single" w:sz="2" w:space="0" w:color="000000"/>
              <w:bottom w:val="single" w:sz="2" w:space="0" w:color="000000"/>
              <w:right w:val="double" w:sz="4" w:space="0" w:color="auto"/>
            </w:tcBorders>
            <w:vAlign w:val="bottom"/>
          </w:tcPr>
          <w:p w14:paraId="0F66C0D8" w14:textId="77777777" w:rsidR="00A63241" w:rsidRDefault="00A63241" w:rsidP="00092F6B">
            <w:pPr>
              <w:pStyle w:val="Tablebody"/>
              <w:jc w:val="right"/>
            </w:pPr>
            <w:r>
              <w:t>777</w:t>
            </w:r>
          </w:p>
        </w:tc>
        <w:tc>
          <w:tcPr>
            <w:tcW w:w="709" w:type="dxa"/>
            <w:tcBorders>
              <w:top w:val="single" w:sz="2" w:space="0" w:color="000000"/>
              <w:left w:val="double" w:sz="4" w:space="0" w:color="auto"/>
              <w:bottom w:val="single" w:sz="2" w:space="0" w:color="000000"/>
              <w:right w:val="single" w:sz="2" w:space="0" w:color="000000"/>
            </w:tcBorders>
            <w:vAlign w:val="bottom"/>
          </w:tcPr>
          <w:p w14:paraId="7400DB28" w14:textId="77777777" w:rsidR="00A63241" w:rsidRDefault="00A63241" w:rsidP="00092F6B">
            <w:pPr>
              <w:pStyle w:val="Tablebody"/>
              <w:jc w:val="right"/>
            </w:pPr>
            <w:r>
              <w:t>534</w:t>
            </w:r>
          </w:p>
        </w:tc>
        <w:tc>
          <w:tcPr>
            <w:tcW w:w="711" w:type="dxa"/>
            <w:tcBorders>
              <w:top w:val="single" w:sz="2" w:space="0" w:color="000000"/>
              <w:left w:val="single" w:sz="2" w:space="0" w:color="000000"/>
              <w:bottom w:val="single" w:sz="2" w:space="0" w:color="000000"/>
              <w:right w:val="double" w:sz="4" w:space="0" w:color="auto"/>
            </w:tcBorders>
            <w:vAlign w:val="bottom"/>
          </w:tcPr>
          <w:p w14:paraId="5FE492AD" w14:textId="77777777" w:rsidR="00A63241" w:rsidRDefault="00A63241" w:rsidP="00092F6B">
            <w:pPr>
              <w:pStyle w:val="Tablebody"/>
              <w:jc w:val="right"/>
            </w:pPr>
            <w:r>
              <w:t>969</w:t>
            </w:r>
          </w:p>
        </w:tc>
        <w:tc>
          <w:tcPr>
            <w:tcW w:w="712" w:type="dxa"/>
            <w:tcBorders>
              <w:top w:val="single" w:sz="2" w:space="0" w:color="000000"/>
              <w:left w:val="double" w:sz="4" w:space="0" w:color="auto"/>
              <w:bottom w:val="single" w:sz="2" w:space="0" w:color="000000"/>
              <w:right w:val="single" w:sz="2" w:space="0" w:color="000000"/>
            </w:tcBorders>
            <w:vAlign w:val="bottom"/>
          </w:tcPr>
          <w:p w14:paraId="5EDBEE82" w14:textId="77777777" w:rsidR="00A63241" w:rsidRDefault="00A63241" w:rsidP="00092F6B">
            <w:pPr>
              <w:pStyle w:val="Tablebody"/>
              <w:jc w:val="right"/>
            </w:pPr>
            <w:r>
              <w:t>222</w:t>
            </w:r>
          </w:p>
        </w:tc>
        <w:tc>
          <w:tcPr>
            <w:tcW w:w="709" w:type="dxa"/>
            <w:tcBorders>
              <w:top w:val="single" w:sz="2" w:space="0" w:color="000000"/>
              <w:left w:val="single" w:sz="2" w:space="0" w:color="000000"/>
              <w:bottom w:val="single" w:sz="2" w:space="0" w:color="000000"/>
              <w:right w:val="double" w:sz="4" w:space="0" w:color="auto"/>
            </w:tcBorders>
            <w:vAlign w:val="bottom"/>
          </w:tcPr>
          <w:p w14:paraId="3659CE23" w14:textId="77777777" w:rsidR="00A63241" w:rsidRDefault="00A63241" w:rsidP="00092F6B">
            <w:pPr>
              <w:pStyle w:val="Tablebody"/>
              <w:jc w:val="right"/>
            </w:pPr>
            <w:r>
              <w:t>243</w:t>
            </w:r>
          </w:p>
        </w:tc>
        <w:tc>
          <w:tcPr>
            <w:tcW w:w="709" w:type="dxa"/>
            <w:tcBorders>
              <w:top w:val="single" w:sz="2" w:space="0" w:color="000000"/>
              <w:left w:val="double" w:sz="4" w:space="0" w:color="auto"/>
              <w:bottom w:val="single" w:sz="2" w:space="0" w:color="000000"/>
              <w:right w:val="single" w:sz="2" w:space="0" w:color="000000"/>
            </w:tcBorders>
            <w:vAlign w:val="bottom"/>
          </w:tcPr>
          <w:p w14:paraId="2E45F78C" w14:textId="77777777" w:rsidR="00A63241" w:rsidRDefault="00A63241" w:rsidP="00092F6B">
            <w:pPr>
              <w:pStyle w:val="Tablebody"/>
              <w:jc w:val="right"/>
            </w:pPr>
            <w:r>
              <w:t>217</w:t>
            </w:r>
          </w:p>
        </w:tc>
        <w:tc>
          <w:tcPr>
            <w:tcW w:w="711" w:type="dxa"/>
            <w:tcBorders>
              <w:top w:val="single" w:sz="2" w:space="0" w:color="000000"/>
              <w:left w:val="single" w:sz="2" w:space="0" w:color="000000"/>
              <w:bottom w:val="single" w:sz="2" w:space="0" w:color="000000"/>
              <w:right w:val="single" w:sz="2" w:space="0" w:color="000000"/>
            </w:tcBorders>
            <w:vAlign w:val="bottom"/>
          </w:tcPr>
          <w:p w14:paraId="4D367FBD" w14:textId="77777777" w:rsidR="00A63241" w:rsidRDefault="00A63241" w:rsidP="00092F6B">
            <w:pPr>
              <w:pStyle w:val="Tablebody"/>
              <w:jc w:val="right"/>
            </w:pPr>
            <w:r>
              <w:t>263</w:t>
            </w:r>
          </w:p>
        </w:tc>
      </w:tr>
      <w:tr w:rsidR="00A63241" w14:paraId="17AD8B14" w14:textId="77777777" w:rsidTr="00F63889">
        <w:trPr>
          <w:trHeight w:val="193"/>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2A5AABE2" w14:textId="77777777" w:rsidR="00A63241" w:rsidRDefault="00A63241" w:rsidP="00464ACA">
            <w:pPr>
              <w:pStyle w:val="Tablebody"/>
              <w:jc w:val="center"/>
              <w:rPr>
                <w:lang w:eastAsia="zh-CN"/>
              </w:rPr>
            </w:pPr>
            <w:r>
              <w:rPr>
                <w:lang w:eastAsia="zh-CN"/>
              </w:rPr>
              <w:t>Byte-aligned</w:t>
            </w:r>
          </w:p>
        </w:tc>
        <w:tc>
          <w:tcPr>
            <w:tcW w:w="1439" w:type="dxa"/>
            <w:tcBorders>
              <w:top w:val="double" w:sz="4" w:space="0" w:color="auto"/>
              <w:left w:val="single" w:sz="2" w:space="0" w:color="000000"/>
              <w:bottom w:val="single" w:sz="4" w:space="0" w:color="auto"/>
              <w:right w:val="double" w:sz="6" w:space="0" w:color="auto"/>
            </w:tcBorders>
            <w:vAlign w:val="bottom"/>
          </w:tcPr>
          <w:p w14:paraId="7380D870" w14:textId="77777777" w:rsidR="00A63241" w:rsidRDefault="00A63241" w:rsidP="00464ACA">
            <w:pPr>
              <w:pStyle w:val="Tablebody"/>
              <w:jc w:val="center"/>
            </w:pPr>
            <w:proofErr w:type="spellStart"/>
            <w:r>
              <w:t>VarByte</w:t>
            </w:r>
            <w:proofErr w:type="spellEnd"/>
          </w:p>
        </w:tc>
        <w:tc>
          <w:tcPr>
            <w:tcW w:w="676" w:type="dxa"/>
            <w:tcBorders>
              <w:top w:val="double" w:sz="4" w:space="0" w:color="auto"/>
              <w:left w:val="double" w:sz="6" w:space="0" w:color="auto"/>
              <w:bottom w:val="single" w:sz="4" w:space="0" w:color="auto"/>
              <w:right w:val="single" w:sz="2" w:space="0" w:color="000000"/>
            </w:tcBorders>
            <w:vAlign w:val="bottom"/>
          </w:tcPr>
          <w:p w14:paraId="30FC2AA3" w14:textId="77777777" w:rsidR="00A63241" w:rsidRDefault="00A63241" w:rsidP="00092F6B">
            <w:pPr>
              <w:pStyle w:val="Tablebody"/>
              <w:jc w:val="right"/>
            </w:pPr>
            <w:r>
              <w:t>538</w:t>
            </w:r>
          </w:p>
        </w:tc>
        <w:tc>
          <w:tcPr>
            <w:tcW w:w="686" w:type="dxa"/>
            <w:tcBorders>
              <w:top w:val="double" w:sz="4" w:space="0" w:color="auto"/>
              <w:left w:val="single" w:sz="2" w:space="0" w:color="000000"/>
              <w:bottom w:val="single" w:sz="4" w:space="0" w:color="auto"/>
              <w:right w:val="double" w:sz="4" w:space="0" w:color="auto"/>
            </w:tcBorders>
            <w:vAlign w:val="bottom"/>
          </w:tcPr>
          <w:p w14:paraId="54FC830F" w14:textId="77777777" w:rsidR="00A63241" w:rsidRDefault="00A63241" w:rsidP="00092F6B">
            <w:pPr>
              <w:pStyle w:val="Tablebody"/>
              <w:jc w:val="right"/>
            </w:pPr>
            <w:r>
              <w:t>655</w:t>
            </w:r>
          </w:p>
        </w:tc>
        <w:tc>
          <w:tcPr>
            <w:tcW w:w="709" w:type="dxa"/>
            <w:tcBorders>
              <w:top w:val="double" w:sz="4" w:space="0" w:color="auto"/>
              <w:left w:val="double" w:sz="4" w:space="0" w:color="auto"/>
              <w:bottom w:val="single" w:sz="4" w:space="0" w:color="auto"/>
              <w:right w:val="single" w:sz="2" w:space="0" w:color="000000"/>
            </w:tcBorders>
            <w:vAlign w:val="bottom"/>
          </w:tcPr>
          <w:p w14:paraId="763CBA1A" w14:textId="77777777" w:rsidR="00A63241" w:rsidRDefault="00A63241" w:rsidP="00092F6B">
            <w:pPr>
              <w:pStyle w:val="Tablebody"/>
              <w:jc w:val="right"/>
            </w:pPr>
            <w:r>
              <w:t>519</w:t>
            </w:r>
          </w:p>
        </w:tc>
        <w:tc>
          <w:tcPr>
            <w:tcW w:w="711" w:type="dxa"/>
            <w:tcBorders>
              <w:top w:val="double" w:sz="4" w:space="0" w:color="auto"/>
              <w:left w:val="single" w:sz="2" w:space="0" w:color="000000"/>
              <w:bottom w:val="single" w:sz="4" w:space="0" w:color="auto"/>
              <w:right w:val="double" w:sz="4" w:space="0" w:color="auto"/>
            </w:tcBorders>
            <w:vAlign w:val="bottom"/>
          </w:tcPr>
          <w:p w14:paraId="12BC679E" w14:textId="77777777" w:rsidR="00A63241" w:rsidRDefault="00A63241" w:rsidP="00092F6B">
            <w:pPr>
              <w:pStyle w:val="Tablebody"/>
              <w:jc w:val="right"/>
            </w:pPr>
            <w:r>
              <w:t>671</w:t>
            </w:r>
          </w:p>
        </w:tc>
        <w:tc>
          <w:tcPr>
            <w:tcW w:w="712" w:type="dxa"/>
            <w:tcBorders>
              <w:top w:val="double" w:sz="4" w:space="0" w:color="auto"/>
              <w:left w:val="double" w:sz="4" w:space="0" w:color="auto"/>
              <w:bottom w:val="single" w:sz="4" w:space="0" w:color="auto"/>
              <w:right w:val="single" w:sz="2" w:space="0" w:color="000000"/>
            </w:tcBorders>
            <w:vAlign w:val="bottom"/>
          </w:tcPr>
          <w:p w14:paraId="60DFC8BA" w14:textId="77777777" w:rsidR="00A63241" w:rsidRDefault="00A63241" w:rsidP="00092F6B">
            <w:pPr>
              <w:pStyle w:val="Tablebody"/>
              <w:jc w:val="right"/>
            </w:pPr>
            <w:r>
              <w:t>518</w:t>
            </w:r>
          </w:p>
        </w:tc>
        <w:tc>
          <w:tcPr>
            <w:tcW w:w="709" w:type="dxa"/>
            <w:tcBorders>
              <w:top w:val="double" w:sz="4" w:space="0" w:color="auto"/>
              <w:left w:val="single" w:sz="2" w:space="0" w:color="000000"/>
              <w:bottom w:val="single" w:sz="4" w:space="0" w:color="auto"/>
              <w:right w:val="double" w:sz="4" w:space="0" w:color="auto"/>
            </w:tcBorders>
            <w:vAlign w:val="bottom"/>
          </w:tcPr>
          <w:p w14:paraId="0424677C" w14:textId="77777777" w:rsidR="00A63241" w:rsidRDefault="00A63241" w:rsidP="00092F6B">
            <w:pPr>
              <w:pStyle w:val="Tablebody"/>
              <w:jc w:val="right"/>
            </w:pPr>
            <w:r>
              <w:t>627</w:t>
            </w:r>
          </w:p>
        </w:tc>
        <w:tc>
          <w:tcPr>
            <w:tcW w:w="709" w:type="dxa"/>
            <w:tcBorders>
              <w:top w:val="double" w:sz="4" w:space="0" w:color="auto"/>
              <w:left w:val="double" w:sz="4" w:space="0" w:color="auto"/>
              <w:bottom w:val="single" w:sz="4" w:space="0" w:color="auto"/>
              <w:right w:val="single" w:sz="2" w:space="0" w:color="000000"/>
            </w:tcBorders>
            <w:vAlign w:val="bottom"/>
          </w:tcPr>
          <w:p w14:paraId="03A2A058" w14:textId="77777777" w:rsidR="00A63241" w:rsidRDefault="00A63241" w:rsidP="00092F6B">
            <w:pPr>
              <w:pStyle w:val="Tablebody"/>
              <w:jc w:val="right"/>
            </w:pPr>
            <w:r>
              <w:t>495</w:t>
            </w:r>
          </w:p>
        </w:tc>
        <w:tc>
          <w:tcPr>
            <w:tcW w:w="711" w:type="dxa"/>
            <w:tcBorders>
              <w:top w:val="double" w:sz="4" w:space="0" w:color="auto"/>
              <w:left w:val="single" w:sz="2" w:space="0" w:color="000000"/>
              <w:bottom w:val="single" w:sz="4" w:space="0" w:color="auto"/>
              <w:right w:val="single" w:sz="2" w:space="0" w:color="000000"/>
            </w:tcBorders>
            <w:vAlign w:val="bottom"/>
          </w:tcPr>
          <w:p w14:paraId="10EE0E76" w14:textId="77777777" w:rsidR="00A63241" w:rsidRDefault="00A63241" w:rsidP="00092F6B">
            <w:pPr>
              <w:pStyle w:val="Tablebody"/>
              <w:jc w:val="right"/>
            </w:pPr>
            <w:r>
              <w:t>641</w:t>
            </w:r>
          </w:p>
        </w:tc>
      </w:tr>
      <w:tr w:rsidR="00A63241" w14:paraId="566FE2F7"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77BD394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14C6AA2" w14:textId="77777777" w:rsidR="00A63241" w:rsidRDefault="00A63241" w:rsidP="00464ACA">
            <w:pPr>
              <w:pStyle w:val="Tablebody"/>
              <w:jc w:val="center"/>
            </w:pPr>
            <w:r>
              <w:t>GVB</w:t>
            </w:r>
          </w:p>
        </w:tc>
        <w:tc>
          <w:tcPr>
            <w:tcW w:w="676" w:type="dxa"/>
            <w:tcBorders>
              <w:top w:val="single" w:sz="2" w:space="0" w:color="000000"/>
              <w:left w:val="double" w:sz="6" w:space="0" w:color="auto"/>
              <w:bottom w:val="single" w:sz="2" w:space="0" w:color="000000"/>
              <w:right w:val="single" w:sz="2" w:space="0" w:color="000000"/>
            </w:tcBorders>
            <w:vAlign w:val="bottom"/>
          </w:tcPr>
          <w:p w14:paraId="5BA3A816" w14:textId="77777777" w:rsidR="00A63241" w:rsidRDefault="00A63241" w:rsidP="00092F6B">
            <w:pPr>
              <w:pStyle w:val="Tablebody"/>
              <w:jc w:val="right"/>
            </w:pPr>
            <w:r>
              <w:t>514</w:t>
            </w:r>
          </w:p>
        </w:tc>
        <w:tc>
          <w:tcPr>
            <w:tcW w:w="686" w:type="dxa"/>
            <w:tcBorders>
              <w:top w:val="single" w:sz="2" w:space="0" w:color="000000"/>
              <w:left w:val="single" w:sz="2" w:space="0" w:color="000000"/>
              <w:bottom w:val="single" w:sz="2" w:space="0" w:color="000000"/>
              <w:right w:val="double" w:sz="4" w:space="0" w:color="auto"/>
            </w:tcBorders>
            <w:vAlign w:val="bottom"/>
          </w:tcPr>
          <w:p w14:paraId="307428AA" w14:textId="77777777" w:rsidR="00A63241" w:rsidRDefault="00A63241" w:rsidP="00092F6B">
            <w:pPr>
              <w:pStyle w:val="Tablebody"/>
              <w:jc w:val="right"/>
            </w:pPr>
            <w:r>
              <w:t>503</w:t>
            </w:r>
          </w:p>
        </w:tc>
        <w:tc>
          <w:tcPr>
            <w:tcW w:w="709" w:type="dxa"/>
            <w:tcBorders>
              <w:top w:val="single" w:sz="2" w:space="0" w:color="000000"/>
              <w:left w:val="double" w:sz="4" w:space="0" w:color="auto"/>
              <w:bottom w:val="single" w:sz="2" w:space="0" w:color="000000"/>
              <w:right w:val="single" w:sz="2" w:space="0" w:color="000000"/>
            </w:tcBorders>
            <w:vAlign w:val="bottom"/>
          </w:tcPr>
          <w:p w14:paraId="7348BEF9" w14:textId="77777777" w:rsidR="00A63241" w:rsidRDefault="00A63241" w:rsidP="00092F6B">
            <w:pPr>
              <w:pStyle w:val="Tablebody"/>
              <w:jc w:val="right"/>
            </w:pPr>
            <w:r>
              <w:t>510</w:t>
            </w:r>
          </w:p>
        </w:tc>
        <w:tc>
          <w:tcPr>
            <w:tcW w:w="711" w:type="dxa"/>
            <w:tcBorders>
              <w:top w:val="single" w:sz="2" w:space="0" w:color="000000"/>
              <w:left w:val="single" w:sz="2" w:space="0" w:color="000000"/>
              <w:bottom w:val="single" w:sz="2" w:space="0" w:color="000000"/>
              <w:right w:val="double" w:sz="4" w:space="0" w:color="auto"/>
            </w:tcBorders>
            <w:vAlign w:val="bottom"/>
          </w:tcPr>
          <w:p w14:paraId="48D33FA8" w14:textId="77777777" w:rsidR="00A63241" w:rsidRDefault="00A63241" w:rsidP="00092F6B">
            <w:pPr>
              <w:pStyle w:val="Tablebody"/>
              <w:jc w:val="right"/>
            </w:pPr>
            <w:r>
              <w:t>506</w:t>
            </w:r>
          </w:p>
        </w:tc>
        <w:tc>
          <w:tcPr>
            <w:tcW w:w="712" w:type="dxa"/>
            <w:tcBorders>
              <w:top w:val="single" w:sz="2" w:space="0" w:color="000000"/>
              <w:left w:val="double" w:sz="4" w:space="0" w:color="auto"/>
              <w:bottom w:val="single" w:sz="2" w:space="0" w:color="000000"/>
              <w:right w:val="single" w:sz="2" w:space="0" w:color="000000"/>
            </w:tcBorders>
            <w:vAlign w:val="bottom"/>
          </w:tcPr>
          <w:p w14:paraId="6B3DEAC4" w14:textId="77777777" w:rsidR="00A63241" w:rsidRDefault="00A63241" w:rsidP="00092F6B">
            <w:pPr>
              <w:pStyle w:val="Tablebody"/>
              <w:jc w:val="right"/>
            </w:pPr>
            <w:r>
              <w:t>260</w:t>
            </w:r>
          </w:p>
        </w:tc>
        <w:tc>
          <w:tcPr>
            <w:tcW w:w="709" w:type="dxa"/>
            <w:tcBorders>
              <w:top w:val="single" w:sz="2" w:space="0" w:color="000000"/>
              <w:left w:val="single" w:sz="2" w:space="0" w:color="000000"/>
              <w:bottom w:val="single" w:sz="2" w:space="0" w:color="000000"/>
              <w:right w:val="double" w:sz="4" w:space="0" w:color="auto"/>
            </w:tcBorders>
            <w:vAlign w:val="bottom"/>
          </w:tcPr>
          <w:p w14:paraId="41646022" w14:textId="77777777" w:rsidR="00A63241" w:rsidRDefault="00A63241" w:rsidP="00092F6B">
            <w:pPr>
              <w:pStyle w:val="Tablebody"/>
              <w:jc w:val="right"/>
            </w:pPr>
            <w:r>
              <w:t>265</w:t>
            </w:r>
          </w:p>
        </w:tc>
        <w:tc>
          <w:tcPr>
            <w:tcW w:w="709" w:type="dxa"/>
            <w:tcBorders>
              <w:top w:val="single" w:sz="2" w:space="0" w:color="000000"/>
              <w:left w:val="double" w:sz="4" w:space="0" w:color="auto"/>
              <w:bottom w:val="single" w:sz="2" w:space="0" w:color="000000"/>
              <w:right w:val="single" w:sz="2" w:space="0" w:color="000000"/>
            </w:tcBorders>
            <w:vAlign w:val="bottom"/>
          </w:tcPr>
          <w:p w14:paraId="42C8C6CD" w14:textId="77777777" w:rsidR="00A63241" w:rsidRDefault="00A63241" w:rsidP="00092F6B">
            <w:pPr>
              <w:pStyle w:val="Tablebody"/>
              <w:jc w:val="right"/>
            </w:pPr>
            <w:r>
              <w:t>253</w:t>
            </w:r>
          </w:p>
        </w:tc>
        <w:tc>
          <w:tcPr>
            <w:tcW w:w="711" w:type="dxa"/>
            <w:tcBorders>
              <w:top w:val="single" w:sz="2" w:space="0" w:color="000000"/>
              <w:left w:val="single" w:sz="2" w:space="0" w:color="000000"/>
              <w:bottom w:val="single" w:sz="2" w:space="0" w:color="000000"/>
              <w:right w:val="single" w:sz="2" w:space="0" w:color="000000"/>
            </w:tcBorders>
            <w:vAlign w:val="bottom"/>
          </w:tcPr>
          <w:p w14:paraId="2B7F8722" w14:textId="77777777" w:rsidR="00A63241" w:rsidRDefault="00A63241" w:rsidP="00092F6B">
            <w:pPr>
              <w:pStyle w:val="Tablebody"/>
              <w:jc w:val="right"/>
            </w:pPr>
            <w:r>
              <w:t>270</w:t>
            </w:r>
          </w:p>
        </w:tc>
      </w:tr>
      <w:tr w:rsidR="00A63241" w14:paraId="79FE4B42"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1D62FFBD"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9F9BF9C" w14:textId="77777777" w:rsidR="00A63241" w:rsidRDefault="00A63241" w:rsidP="00464ACA">
            <w:pPr>
              <w:pStyle w:val="Tablebody"/>
              <w:jc w:val="center"/>
            </w:pPr>
            <w:r>
              <w:t>G8IU</w:t>
            </w:r>
          </w:p>
        </w:tc>
        <w:tc>
          <w:tcPr>
            <w:tcW w:w="676" w:type="dxa"/>
            <w:tcBorders>
              <w:top w:val="single" w:sz="2" w:space="0" w:color="000000"/>
              <w:left w:val="double" w:sz="6" w:space="0" w:color="auto"/>
              <w:bottom w:val="single" w:sz="2" w:space="0" w:color="000000"/>
              <w:right w:val="single" w:sz="2" w:space="0" w:color="000000"/>
            </w:tcBorders>
            <w:vAlign w:val="bottom"/>
          </w:tcPr>
          <w:p w14:paraId="7D38CE96" w14:textId="77777777" w:rsidR="00A63241" w:rsidRDefault="00A63241" w:rsidP="00092F6B">
            <w:pPr>
              <w:pStyle w:val="Tablebody"/>
              <w:jc w:val="right"/>
            </w:pPr>
            <w:r>
              <w:t>531</w:t>
            </w:r>
          </w:p>
        </w:tc>
        <w:tc>
          <w:tcPr>
            <w:tcW w:w="686" w:type="dxa"/>
            <w:tcBorders>
              <w:top w:val="single" w:sz="2" w:space="0" w:color="000000"/>
              <w:left w:val="single" w:sz="2" w:space="0" w:color="000000"/>
              <w:bottom w:val="single" w:sz="2" w:space="0" w:color="000000"/>
              <w:right w:val="double" w:sz="4" w:space="0" w:color="auto"/>
            </w:tcBorders>
            <w:vAlign w:val="bottom"/>
          </w:tcPr>
          <w:p w14:paraId="075A47B5" w14:textId="77777777" w:rsidR="00A63241" w:rsidRDefault="00A63241" w:rsidP="00092F6B">
            <w:pPr>
              <w:pStyle w:val="Tablebody"/>
              <w:jc w:val="right"/>
            </w:pPr>
            <w:r>
              <w:t>537</w:t>
            </w:r>
          </w:p>
        </w:tc>
        <w:tc>
          <w:tcPr>
            <w:tcW w:w="709" w:type="dxa"/>
            <w:tcBorders>
              <w:top w:val="single" w:sz="2" w:space="0" w:color="000000"/>
              <w:left w:val="double" w:sz="4" w:space="0" w:color="auto"/>
              <w:bottom w:val="single" w:sz="2" w:space="0" w:color="000000"/>
              <w:right w:val="single" w:sz="2" w:space="0" w:color="000000"/>
            </w:tcBorders>
            <w:vAlign w:val="bottom"/>
          </w:tcPr>
          <w:p w14:paraId="2D7D9DEE" w14:textId="77777777" w:rsidR="00A63241" w:rsidRDefault="00A63241" w:rsidP="00092F6B">
            <w:pPr>
              <w:pStyle w:val="Tablebody"/>
              <w:jc w:val="right"/>
            </w:pPr>
            <w:r>
              <w:t>508</w:t>
            </w:r>
          </w:p>
        </w:tc>
        <w:tc>
          <w:tcPr>
            <w:tcW w:w="711" w:type="dxa"/>
            <w:tcBorders>
              <w:top w:val="single" w:sz="2" w:space="0" w:color="000000"/>
              <w:left w:val="single" w:sz="2" w:space="0" w:color="000000"/>
              <w:bottom w:val="single" w:sz="2" w:space="0" w:color="000000"/>
              <w:right w:val="double" w:sz="4" w:space="0" w:color="auto"/>
            </w:tcBorders>
            <w:vAlign w:val="bottom"/>
          </w:tcPr>
          <w:p w14:paraId="47208F9F" w14:textId="77777777" w:rsidR="00A63241" w:rsidRDefault="00A63241" w:rsidP="00092F6B">
            <w:pPr>
              <w:pStyle w:val="Tablebody"/>
              <w:jc w:val="right"/>
            </w:pPr>
            <w:r>
              <w:t>545</w:t>
            </w:r>
          </w:p>
        </w:tc>
        <w:tc>
          <w:tcPr>
            <w:tcW w:w="712" w:type="dxa"/>
            <w:tcBorders>
              <w:top w:val="single" w:sz="2" w:space="0" w:color="000000"/>
              <w:left w:val="double" w:sz="4" w:space="0" w:color="auto"/>
              <w:bottom w:val="single" w:sz="2" w:space="0" w:color="000000"/>
              <w:right w:val="single" w:sz="2" w:space="0" w:color="000000"/>
            </w:tcBorders>
            <w:vAlign w:val="bottom"/>
          </w:tcPr>
          <w:p w14:paraId="4732B0A3" w14:textId="77777777" w:rsidR="00A63241" w:rsidRDefault="00A63241" w:rsidP="00092F6B">
            <w:pPr>
              <w:pStyle w:val="Tablebody"/>
              <w:jc w:val="right"/>
            </w:pPr>
            <w:r>
              <w:t>148</w:t>
            </w:r>
          </w:p>
        </w:tc>
        <w:tc>
          <w:tcPr>
            <w:tcW w:w="709" w:type="dxa"/>
            <w:tcBorders>
              <w:top w:val="single" w:sz="2" w:space="0" w:color="000000"/>
              <w:left w:val="single" w:sz="2" w:space="0" w:color="000000"/>
              <w:bottom w:val="single" w:sz="2" w:space="0" w:color="000000"/>
              <w:right w:val="double" w:sz="4" w:space="0" w:color="auto"/>
            </w:tcBorders>
            <w:vAlign w:val="bottom"/>
          </w:tcPr>
          <w:p w14:paraId="7EAF29F0" w14:textId="77777777" w:rsidR="00A63241" w:rsidRDefault="00A63241" w:rsidP="00092F6B">
            <w:pPr>
              <w:pStyle w:val="Tablebody"/>
              <w:jc w:val="right"/>
            </w:pPr>
            <w:r>
              <w:t>121</w:t>
            </w:r>
          </w:p>
        </w:tc>
        <w:tc>
          <w:tcPr>
            <w:tcW w:w="709" w:type="dxa"/>
            <w:tcBorders>
              <w:top w:val="single" w:sz="2" w:space="0" w:color="000000"/>
              <w:left w:val="double" w:sz="4" w:space="0" w:color="auto"/>
              <w:bottom w:val="single" w:sz="2" w:space="0" w:color="000000"/>
              <w:right w:val="single" w:sz="2" w:space="0" w:color="000000"/>
            </w:tcBorders>
            <w:vAlign w:val="bottom"/>
          </w:tcPr>
          <w:p w14:paraId="20E8DC64" w14:textId="77777777" w:rsidR="00A63241" w:rsidRDefault="00A63241" w:rsidP="00092F6B">
            <w:pPr>
              <w:pStyle w:val="Tablebody"/>
              <w:jc w:val="right"/>
            </w:pPr>
            <w:r>
              <w:t>126</w:t>
            </w:r>
          </w:p>
        </w:tc>
        <w:tc>
          <w:tcPr>
            <w:tcW w:w="711" w:type="dxa"/>
            <w:tcBorders>
              <w:top w:val="single" w:sz="2" w:space="0" w:color="000000"/>
              <w:left w:val="single" w:sz="2" w:space="0" w:color="000000"/>
              <w:bottom w:val="single" w:sz="2" w:space="0" w:color="000000"/>
              <w:right w:val="single" w:sz="2" w:space="0" w:color="000000"/>
            </w:tcBorders>
            <w:vAlign w:val="bottom"/>
          </w:tcPr>
          <w:p w14:paraId="205BBA14" w14:textId="77777777" w:rsidR="00A63241" w:rsidRDefault="00A63241" w:rsidP="00092F6B">
            <w:pPr>
              <w:pStyle w:val="Tablebody"/>
              <w:jc w:val="right"/>
            </w:pPr>
            <w:r>
              <w:t>130</w:t>
            </w:r>
          </w:p>
        </w:tc>
      </w:tr>
      <w:tr w:rsidR="00A63241" w14:paraId="6019B1B3"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2B9A1372"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0E8C89E" w14:textId="77777777" w:rsidR="00A63241" w:rsidRDefault="00A63241" w:rsidP="00464ACA">
            <w:pPr>
              <w:pStyle w:val="Tablebody"/>
              <w:jc w:val="center"/>
            </w:pPr>
            <w:r>
              <w:t>G8CU</w:t>
            </w:r>
          </w:p>
        </w:tc>
        <w:tc>
          <w:tcPr>
            <w:tcW w:w="676" w:type="dxa"/>
            <w:tcBorders>
              <w:top w:val="single" w:sz="2" w:space="0" w:color="000000"/>
              <w:left w:val="double" w:sz="6" w:space="0" w:color="auto"/>
              <w:bottom w:val="single" w:sz="2" w:space="0" w:color="000000"/>
              <w:right w:val="single" w:sz="2" w:space="0" w:color="000000"/>
            </w:tcBorders>
            <w:vAlign w:val="bottom"/>
          </w:tcPr>
          <w:p w14:paraId="0D6524D3" w14:textId="77777777" w:rsidR="00A63241" w:rsidRDefault="00A63241" w:rsidP="00092F6B">
            <w:pPr>
              <w:pStyle w:val="Tablebody"/>
              <w:jc w:val="right"/>
            </w:pPr>
            <w:r>
              <w:t>489</w:t>
            </w:r>
          </w:p>
        </w:tc>
        <w:tc>
          <w:tcPr>
            <w:tcW w:w="686" w:type="dxa"/>
            <w:tcBorders>
              <w:top w:val="single" w:sz="2" w:space="0" w:color="000000"/>
              <w:left w:val="single" w:sz="2" w:space="0" w:color="000000"/>
              <w:bottom w:val="single" w:sz="2" w:space="0" w:color="000000"/>
              <w:right w:val="double" w:sz="4" w:space="0" w:color="auto"/>
            </w:tcBorders>
            <w:vAlign w:val="bottom"/>
          </w:tcPr>
          <w:p w14:paraId="7C427ACE" w14:textId="77777777" w:rsidR="00A63241" w:rsidRDefault="00A63241" w:rsidP="00092F6B">
            <w:pPr>
              <w:pStyle w:val="Tablebody"/>
              <w:jc w:val="right"/>
            </w:pPr>
            <w:r>
              <w:t>510</w:t>
            </w:r>
          </w:p>
        </w:tc>
        <w:tc>
          <w:tcPr>
            <w:tcW w:w="709" w:type="dxa"/>
            <w:tcBorders>
              <w:top w:val="single" w:sz="2" w:space="0" w:color="000000"/>
              <w:left w:val="double" w:sz="4" w:space="0" w:color="auto"/>
              <w:bottom w:val="single" w:sz="2" w:space="0" w:color="000000"/>
              <w:right w:val="single" w:sz="2" w:space="0" w:color="000000"/>
            </w:tcBorders>
            <w:vAlign w:val="bottom"/>
          </w:tcPr>
          <w:p w14:paraId="1D6E2DF8" w14:textId="77777777" w:rsidR="00A63241" w:rsidRDefault="00A63241" w:rsidP="00092F6B">
            <w:pPr>
              <w:pStyle w:val="Tablebody"/>
              <w:jc w:val="right"/>
            </w:pPr>
            <w:r>
              <w:t>464</w:t>
            </w:r>
          </w:p>
        </w:tc>
        <w:tc>
          <w:tcPr>
            <w:tcW w:w="711" w:type="dxa"/>
            <w:tcBorders>
              <w:top w:val="single" w:sz="2" w:space="0" w:color="000000"/>
              <w:left w:val="single" w:sz="2" w:space="0" w:color="000000"/>
              <w:bottom w:val="single" w:sz="2" w:space="0" w:color="000000"/>
              <w:right w:val="double" w:sz="4" w:space="0" w:color="auto"/>
            </w:tcBorders>
            <w:vAlign w:val="bottom"/>
          </w:tcPr>
          <w:p w14:paraId="26E643C2" w14:textId="77777777" w:rsidR="00A63241" w:rsidRDefault="00A63241" w:rsidP="00092F6B">
            <w:pPr>
              <w:pStyle w:val="Tablebody"/>
              <w:jc w:val="right"/>
            </w:pPr>
            <w:r>
              <w:t>507</w:t>
            </w:r>
          </w:p>
        </w:tc>
        <w:tc>
          <w:tcPr>
            <w:tcW w:w="712" w:type="dxa"/>
            <w:tcBorders>
              <w:top w:val="single" w:sz="2" w:space="0" w:color="000000"/>
              <w:left w:val="double" w:sz="4" w:space="0" w:color="auto"/>
              <w:bottom w:val="single" w:sz="2" w:space="0" w:color="000000"/>
              <w:right w:val="single" w:sz="2" w:space="0" w:color="000000"/>
            </w:tcBorders>
            <w:vAlign w:val="bottom"/>
          </w:tcPr>
          <w:p w14:paraId="6AC239F2" w14:textId="77777777" w:rsidR="00A63241" w:rsidRDefault="00A63241" w:rsidP="00092F6B">
            <w:pPr>
              <w:pStyle w:val="Tablebody"/>
              <w:jc w:val="right"/>
            </w:pPr>
            <w:r>
              <w:t>146</w:t>
            </w:r>
          </w:p>
        </w:tc>
        <w:tc>
          <w:tcPr>
            <w:tcW w:w="709" w:type="dxa"/>
            <w:tcBorders>
              <w:top w:val="single" w:sz="2" w:space="0" w:color="000000"/>
              <w:left w:val="single" w:sz="2" w:space="0" w:color="000000"/>
              <w:bottom w:val="single" w:sz="2" w:space="0" w:color="000000"/>
              <w:right w:val="double" w:sz="4" w:space="0" w:color="auto"/>
            </w:tcBorders>
            <w:vAlign w:val="bottom"/>
          </w:tcPr>
          <w:p w14:paraId="3835FC44" w14:textId="77777777" w:rsidR="00A63241" w:rsidRDefault="00A63241" w:rsidP="00092F6B">
            <w:pPr>
              <w:pStyle w:val="Tablebody"/>
              <w:jc w:val="right"/>
            </w:pPr>
            <w:r>
              <w:t>119</w:t>
            </w:r>
          </w:p>
        </w:tc>
        <w:tc>
          <w:tcPr>
            <w:tcW w:w="709" w:type="dxa"/>
            <w:tcBorders>
              <w:top w:val="single" w:sz="2" w:space="0" w:color="000000"/>
              <w:left w:val="double" w:sz="4" w:space="0" w:color="auto"/>
              <w:bottom w:val="single" w:sz="2" w:space="0" w:color="000000"/>
              <w:right w:val="single" w:sz="2" w:space="0" w:color="000000"/>
            </w:tcBorders>
            <w:vAlign w:val="bottom"/>
          </w:tcPr>
          <w:p w14:paraId="0A1B8024" w14:textId="77777777" w:rsidR="00A63241" w:rsidRDefault="00A63241" w:rsidP="00092F6B">
            <w:pPr>
              <w:pStyle w:val="Tablebody"/>
              <w:jc w:val="right"/>
            </w:pPr>
            <w:r>
              <w:t>124</w:t>
            </w:r>
          </w:p>
        </w:tc>
        <w:tc>
          <w:tcPr>
            <w:tcW w:w="711" w:type="dxa"/>
            <w:tcBorders>
              <w:top w:val="single" w:sz="2" w:space="0" w:color="000000"/>
              <w:left w:val="single" w:sz="2" w:space="0" w:color="000000"/>
              <w:bottom w:val="single" w:sz="2" w:space="0" w:color="000000"/>
              <w:right w:val="single" w:sz="2" w:space="0" w:color="000000"/>
            </w:tcBorders>
            <w:vAlign w:val="bottom"/>
          </w:tcPr>
          <w:p w14:paraId="5C0FAAD6" w14:textId="77777777" w:rsidR="00A63241" w:rsidRDefault="00A63241" w:rsidP="00092F6B">
            <w:pPr>
              <w:pStyle w:val="Tablebody"/>
              <w:jc w:val="right"/>
            </w:pPr>
            <w:r>
              <w:t>124</w:t>
            </w:r>
          </w:p>
        </w:tc>
      </w:tr>
      <w:tr w:rsidR="00A63241" w14:paraId="0FFAB51F"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54C317B0"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B7097D9" w14:textId="77777777" w:rsidR="00A63241" w:rsidRDefault="00A63241" w:rsidP="00464ACA">
            <w:pPr>
              <w:pStyle w:val="Tablebody"/>
              <w:jc w:val="center"/>
            </w:pPr>
            <w:r>
              <w:t>SIMD-GVB</w:t>
            </w:r>
          </w:p>
        </w:tc>
        <w:tc>
          <w:tcPr>
            <w:tcW w:w="676" w:type="dxa"/>
            <w:tcBorders>
              <w:top w:val="single" w:sz="2" w:space="0" w:color="000000"/>
              <w:left w:val="double" w:sz="6" w:space="0" w:color="auto"/>
              <w:bottom w:val="single" w:sz="2" w:space="0" w:color="000000"/>
              <w:right w:val="single" w:sz="2" w:space="0" w:color="000000"/>
            </w:tcBorders>
            <w:vAlign w:val="bottom"/>
          </w:tcPr>
          <w:p w14:paraId="097E42AB" w14:textId="77777777" w:rsidR="00A63241" w:rsidRDefault="00A63241" w:rsidP="00092F6B">
            <w:pPr>
              <w:pStyle w:val="Tablebody"/>
              <w:jc w:val="right"/>
            </w:pPr>
            <w:r>
              <w:t>823</w:t>
            </w:r>
          </w:p>
        </w:tc>
        <w:tc>
          <w:tcPr>
            <w:tcW w:w="686" w:type="dxa"/>
            <w:tcBorders>
              <w:top w:val="single" w:sz="2" w:space="0" w:color="000000"/>
              <w:left w:val="single" w:sz="2" w:space="0" w:color="000000"/>
              <w:bottom w:val="single" w:sz="2" w:space="0" w:color="000000"/>
              <w:right w:val="double" w:sz="4" w:space="0" w:color="auto"/>
            </w:tcBorders>
            <w:vAlign w:val="bottom"/>
          </w:tcPr>
          <w:p w14:paraId="4BD03DA3" w14:textId="77777777" w:rsidR="00A63241" w:rsidRDefault="00A63241" w:rsidP="00092F6B">
            <w:pPr>
              <w:pStyle w:val="Tablebody"/>
              <w:jc w:val="right"/>
            </w:pPr>
            <w:r>
              <w:t>831</w:t>
            </w:r>
          </w:p>
        </w:tc>
        <w:tc>
          <w:tcPr>
            <w:tcW w:w="709" w:type="dxa"/>
            <w:tcBorders>
              <w:top w:val="single" w:sz="2" w:space="0" w:color="000000"/>
              <w:left w:val="double" w:sz="4" w:space="0" w:color="auto"/>
              <w:bottom w:val="single" w:sz="2" w:space="0" w:color="000000"/>
              <w:right w:val="single" w:sz="2" w:space="0" w:color="000000"/>
            </w:tcBorders>
            <w:vAlign w:val="bottom"/>
          </w:tcPr>
          <w:p w14:paraId="0ED973CE" w14:textId="77777777" w:rsidR="00A63241" w:rsidRDefault="00A63241" w:rsidP="00092F6B">
            <w:pPr>
              <w:pStyle w:val="Tablebody"/>
              <w:jc w:val="right"/>
            </w:pPr>
            <w:r>
              <w:t>823</w:t>
            </w:r>
          </w:p>
        </w:tc>
        <w:tc>
          <w:tcPr>
            <w:tcW w:w="711" w:type="dxa"/>
            <w:tcBorders>
              <w:top w:val="single" w:sz="2" w:space="0" w:color="000000"/>
              <w:left w:val="single" w:sz="2" w:space="0" w:color="000000"/>
              <w:bottom w:val="single" w:sz="2" w:space="0" w:color="000000"/>
              <w:right w:val="double" w:sz="4" w:space="0" w:color="auto"/>
            </w:tcBorders>
            <w:vAlign w:val="bottom"/>
          </w:tcPr>
          <w:p w14:paraId="473C544B" w14:textId="77777777" w:rsidR="00A63241" w:rsidRDefault="00A63241" w:rsidP="00092F6B">
            <w:pPr>
              <w:pStyle w:val="Tablebody"/>
              <w:jc w:val="right"/>
            </w:pPr>
            <w:r>
              <w:t>823</w:t>
            </w:r>
          </w:p>
        </w:tc>
        <w:tc>
          <w:tcPr>
            <w:tcW w:w="712" w:type="dxa"/>
            <w:tcBorders>
              <w:top w:val="single" w:sz="2" w:space="0" w:color="000000"/>
              <w:left w:val="double" w:sz="4" w:space="0" w:color="auto"/>
              <w:bottom w:val="single" w:sz="2" w:space="0" w:color="000000"/>
              <w:right w:val="single" w:sz="2" w:space="0" w:color="000000"/>
            </w:tcBorders>
            <w:vAlign w:val="bottom"/>
          </w:tcPr>
          <w:p w14:paraId="707A8C66" w14:textId="77777777" w:rsidR="00A63241" w:rsidRDefault="00A63241" w:rsidP="00092F6B">
            <w:pPr>
              <w:pStyle w:val="Tablebody"/>
              <w:jc w:val="right"/>
            </w:pPr>
            <w:r>
              <w:t>252</w:t>
            </w:r>
          </w:p>
        </w:tc>
        <w:tc>
          <w:tcPr>
            <w:tcW w:w="709" w:type="dxa"/>
            <w:tcBorders>
              <w:top w:val="single" w:sz="2" w:space="0" w:color="000000"/>
              <w:left w:val="single" w:sz="2" w:space="0" w:color="000000"/>
              <w:bottom w:val="single" w:sz="2" w:space="0" w:color="000000"/>
              <w:right w:val="double" w:sz="4" w:space="0" w:color="auto"/>
            </w:tcBorders>
            <w:vAlign w:val="bottom"/>
          </w:tcPr>
          <w:p w14:paraId="28690604" w14:textId="77777777" w:rsidR="00A63241" w:rsidRDefault="00A63241" w:rsidP="00092F6B">
            <w:pPr>
              <w:pStyle w:val="Tablebody"/>
              <w:jc w:val="right"/>
            </w:pPr>
            <w:r>
              <w:t>270</w:t>
            </w:r>
          </w:p>
        </w:tc>
        <w:tc>
          <w:tcPr>
            <w:tcW w:w="709" w:type="dxa"/>
            <w:tcBorders>
              <w:top w:val="single" w:sz="2" w:space="0" w:color="000000"/>
              <w:left w:val="double" w:sz="4" w:space="0" w:color="auto"/>
              <w:bottom w:val="single" w:sz="2" w:space="0" w:color="000000"/>
              <w:right w:val="single" w:sz="2" w:space="0" w:color="000000"/>
            </w:tcBorders>
            <w:vAlign w:val="bottom"/>
          </w:tcPr>
          <w:p w14:paraId="60187CBA" w14:textId="77777777" w:rsidR="00A63241" w:rsidRDefault="00A63241" w:rsidP="00092F6B">
            <w:pPr>
              <w:pStyle w:val="Tablebody"/>
              <w:jc w:val="right"/>
            </w:pPr>
            <w:r>
              <w:t>247</w:t>
            </w:r>
          </w:p>
        </w:tc>
        <w:tc>
          <w:tcPr>
            <w:tcW w:w="711" w:type="dxa"/>
            <w:tcBorders>
              <w:top w:val="single" w:sz="2" w:space="0" w:color="000000"/>
              <w:left w:val="single" w:sz="2" w:space="0" w:color="000000"/>
              <w:bottom w:val="single" w:sz="2" w:space="0" w:color="000000"/>
              <w:right w:val="single" w:sz="2" w:space="0" w:color="000000"/>
            </w:tcBorders>
            <w:vAlign w:val="bottom"/>
          </w:tcPr>
          <w:p w14:paraId="2675CB08" w14:textId="77777777" w:rsidR="00A63241" w:rsidRDefault="00A63241" w:rsidP="00092F6B">
            <w:pPr>
              <w:pStyle w:val="Tablebody"/>
              <w:jc w:val="right"/>
            </w:pPr>
            <w:r>
              <w:t>267</w:t>
            </w:r>
          </w:p>
        </w:tc>
      </w:tr>
      <w:tr w:rsidR="00A63241" w14:paraId="696C5B92"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2003171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19A9DDC" w14:textId="77777777" w:rsidR="00A63241" w:rsidRDefault="00A63241" w:rsidP="00464ACA">
            <w:pPr>
              <w:pStyle w:val="Tablebody"/>
              <w:jc w:val="center"/>
            </w:pPr>
            <w:r>
              <w:t>SIMD-G8IU</w:t>
            </w:r>
          </w:p>
        </w:tc>
        <w:tc>
          <w:tcPr>
            <w:tcW w:w="676" w:type="dxa"/>
            <w:tcBorders>
              <w:top w:val="single" w:sz="2" w:space="0" w:color="000000"/>
              <w:left w:val="double" w:sz="6" w:space="0" w:color="auto"/>
              <w:bottom w:val="single" w:sz="2" w:space="0" w:color="000000"/>
              <w:right w:val="single" w:sz="2" w:space="0" w:color="000000"/>
            </w:tcBorders>
            <w:vAlign w:val="bottom"/>
          </w:tcPr>
          <w:p w14:paraId="13A6D119" w14:textId="77777777" w:rsidR="00A63241" w:rsidRDefault="00A63241" w:rsidP="00092F6B">
            <w:pPr>
              <w:pStyle w:val="Tablebody"/>
              <w:jc w:val="right"/>
            </w:pPr>
            <w:r>
              <w:t>1695</w:t>
            </w:r>
          </w:p>
        </w:tc>
        <w:tc>
          <w:tcPr>
            <w:tcW w:w="686" w:type="dxa"/>
            <w:tcBorders>
              <w:top w:val="single" w:sz="2" w:space="0" w:color="000000"/>
              <w:left w:val="single" w:sz="2" w:space="0" w:color="000000"/>
              <w:bottom w:val="single" w:sz="2" w:space="0" w:color="000000"/>
              <w:right w:val="double" w:sz="4" w:space="0" w:color="auto"/>
            </w:tcBorders>
            <w:vAlign w:val="bottom"/>
          </w:tcPr>
          <w:p w14:paraId="01B06D33" w14:textId="77777777" w:rsidR="00A63241" w:rsidRDefault="00A63241" w:rsidP="00092F6B">
            <w:pPr>
              <w:pStyle w:val="Tablebody"/>
              <w:jc w:val="right"/>
            </w:pPr>
            <w:r>
              <w:t>1719</w:t>
            </w:r>
          </w:p>
        </w:tc>
        <w:tc>
          <w:tcPr>
            <w:tcW w:w="709" w:type="dxa"/>
            <w:tcBorders>
              <w:top w:val="single" w:sz="2" w:space="0" w:color="000000"/>
              <w:left w:val="double" w:sz="4" w:space="0" w:color="auto"/>
              <w:bottom w:val="single" w:sz="2" w:space="0" w:color="000000"/>
              <w:right w:val="single" w:sz="2" w:space="0" w:color="000000"/>
            </w:tcBorders>
            <w:vAlign w:val="bottom"/>
          </w:tcPr>
          <w:p w14:paraId="6859EB15" w14:textId="77777777" w:rsidR="00A63241" w:rsidRDefault="00A63241" w:rsidP="00092F6B">
            <w:pPr>
              <w:pStyle w:val="Tablebody"/>
              <w:jc w:val="right"/>
            </w:pPr>
            <w:r>
              <w:t>1501</w:t>
            </w:r>
          </w:p>
        </w:tc>
        <w:tc>
          <w:tcPr>
            <w:tcW w:w="711" w:type="dxa"/>
            <w:tcBorders>
              <w:top w:val="single" w:sz="2" w:space="0" w:color="000000"/>
              <w:left w:val="single" w:sz="2" w:space="0" w:color="000000"/>
              <w:bottom w:val="single" w:sz="2" w:space="0" w:color="000000"/>
              <w:right w:val="double" w:sz="4" w:space="0" w:color="auto"/>
            </w:tcBorders>
            <w:vAlign w:val="bottom"/>
          </w:tcPr>
          <w:p w14:paraId="5C9C6F41" w14:textId="77777777" w:rsidR="00A63241" w:rsidRDefault="00A63241" w:rsidP="00092F6B">
            <w:pPr>
              <w:pStyle w:val="Tablebody"/>
              <w:jc w:val="right"/>
            </w:pPr>
            <w:r>
              <w:t>1613</w:t>
            </w:r>
          </w:p>
        </w:tc>
        <w:tc>
          <w:tcPr>
            <w:tcW w:w="712" w:type="dxa"/>
            <w:tcBorders>
              <w:top w:val="single" w:sz="2" w:space="0" w:color="000000"/>
              <w:left w:val="double" w:sz="4" w:space="0" w:color="auto"/>
              <w:bottom w:val="single" w:sz="2" w:space="0" w:color="000000"/>
              <w:right w:val="single" w:sz="2" w:space="0" w:color="000000"/>
            </w:tcBorders>
            <w:vAlign w:val="bottom"/>
          </w:tcPr>
          <w:p w14:paraId="7864ED4C" w14:textId="77777777" w:rsidR="00A63241" w:rsidRDefault="00A63241" w:rsidP="00092F6B">
            <w:pPr>
              <w:pStyle w:val="Tablebody"/>
              <w:jc w:val="right"/>
            </w:pPr>
            <w:r>
              <w:t>149</w:t>
            </w:r>
          </w:p>
        </w:tc>
        <w:tc>
          <w:tcPr>
            <w:tcW w:w="709" w:type="dxa"/>
            <w:tcBorders>
              <w:top w:val="single" w:sz="2" w:space="0" w:color="000000"/>
              <w:left w:val="single" w:sz="2" w:space="0" w:color="000000"/>
              <w:bottom w:val="single" w:sz="2" w:space="0" w:color="000000"/>
              <w:right w:val="double" w:sz="4" w:space="0" w:color="auto"/>
            </w:tcBorders>
            <w:vAlign w:val="bottom"/>
          </w:tcPr>
          <w:p w14:paraId="52F070E6" w14:textId="77777777" w:rsidR="00A63241" w:rsidRDefault="00A63241" w:rsidP="00092F6B">
            <w:pPr>
              <w:pStyle w:val="Tablebody"/>
              <w:jc w:val="right"/>
            </w:pPr>
            <w:r>
              <w:t>125</w:t>
            </w:r>
          </w:p>
        </w:tc>
        <w:tc>
          <w:tcPr>
            <w:tcW w:w="709" w:type="dxa"/>
            <w:tcBorders>
              <w:top w:val="single" w:sz="2" w:space="0" w:color="000000"/>
              <w:left w:val="double" w:sz="4" w:space="0" w:color="auto"/>
              <w:bottom w:val="single" w:sz="2" w:space="0" w:color="000000"/>
              <w:right w:val="single" w:sz="2" w:space="0" w:color="000000"/>
            </w:tcBorders>
            <w:vAlign w:val="bottom"/>
          </w:tcPr>
          <w:p w14:paraId="6D27FDCB" w14:textId="77777777" w:rsidR="00A63241" w:rsidRDefault="00A63241" w:rsidP="00092F6B">
            <w:pPr>
              <w:pStyle w:val="Tablebody"/>
              <w:jc w:val="right"/>
            </w:pPr>
            <w:r>
              <w:t>127</w:t>
            </w:r>
          </w:p>
        </w:tc>
        <w:tc>
          <w:tcPr>
            <w:tcW w:w="711" w:type="dxa"/>
            <w:tcBorders>
              <w:top w:val="single" w:sz="2" w:space="0" w:color="000000"/>
              <w:left w:val="single" w:sz="2" w:space="0" w:color="000000"/>
              <w:bottom w:val="single" w:sz="2" w:space="0" w:color="000000"/>
              <w:right w:val="single" w:sz="2" w:space="0" w:color="000000"/>
            </w:tcBorders>
            <w:vAlign w:val="bottom"/>
          </w:tcPr>
          <w:p w14:paraId="32405792" w14:textId="77777777" w:rsidR="00A63241" w:rsidRDefault="00A63241" w:rsidP="00092F6B">
            <w:pPr>
              <w:pStyle w:val="Tablebody"/>
              <w:jc w:val="right"/>
            </w:pPr>
            <w:r>
              <w:t>130</w:t>
            </w:r>
          </w:p>
        </w:tc>
      </w:tr>
      <w:tr w:rsidR="00A63241" w14:paraId="1848E8B9"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7D01E094"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4C118739" w14:textId="77777777" w:rsidR="00A63241" w:rsidRDefault="00A63241" w:rsidP="00464ACA">
            <w:pPr>
              <w:pStyle w:val="Tablebody"/>
              <w:jc w:val="center"/>
            </w:pPr>
            <w:r>
              <w:t>SIMD-G8CU</w:t>
            </w:r>
          </w:p>
        </w:tc>
        <w:tc>
          <w:tcPr>
            <w:tcW w:w="676" w:type="dxa"/>
            <w:tcBorders>
              <w:top w:val="single" w:sz="2" w:space="0" w:color="000000"/>
              <w:left w:val="double" w:sz="6" w:space="0" w:color="auto"/>
              <w:bottom w:val="single" w:sz="2" w:space="0" w:color="000000"/>
              <w:right w:val="single" w:sz="2" w:space="0" w:color="000000"/>
            </w:tcBorders>
            <w:vAlign w:val="bottom"/>
          </w:tcPr>
          <w:p w14:paraId="577D807B" w14:textId="77777777" w:rsidR="00A63241" w:rsidRDefault="00A63241" w:rsidP="00092F6B">
            <w:pPr>
              <w:pStyle w:val="Tablebody"/>
              <w:jc w:val="right"/>
            </w:pPr>
            <w:r>
              <w:t>1282</w:t>
            </w:r>
          </w:p>
        </w:tc>
        <w:tc>
          <w:tcPr>
            <w:tcW w:w="686" w:type="dxa"/>
            <w:tcBorders>
              <w:top w:val="single" w:sz="2" w:space="0" w:color="000000"/>
              <w:left w:val="single" w:sz="2" w:space="0" w:color="000000"/>
              <w:bottom w:val="single" w:sz="2" w:space="0" w:color="000000"/>
              <w:right w:val="double" w:sz="4" w:space="0" w:color="auto"/>
            </w:tcBorders>
            <w:vAlign w:val="bottom"/>
          </w:tcPr>
          <w:p w14:paraId="04B6C24F" w14:textId="77777777" w:rsidR="00A63241" w:rsidRDefault="00A63241" w:rsidP="00092F6B">
            <w:pPr>
              <w:pStyle w:val="Tablebody"/>
              <w:jc w:val="right"/>
            </w:pPr>
            <w:r>
              <w:t>1325</w:t>
            </w:r>
          </w:p>
        </w:tc>
        <w:tc>
          <w:tcPr>
            <w:tcW w:w="709" w:type="dxa"/>
            <w:tcBorders>
              <w:top w:val="single" w:sz="2" w:space="0" w:color="000000"/>
              <w:left w:val="double" w:sz="4" w:space="0" w:color="auto"/>
              <w:bottom w:val="single" w:sz="2" w:space="0" w:color="000000"/>
              <w:right w:val="single" w:sz="2" w:space="0" w:color="000000"/>
            </w:tcBorders>
            <w:vAlign w:val="bottom"/>
          </w:tcPr>
          <w:p w14:paraId="7248F915" w14:textId="77777777" w:rsidR="00A63241" w:rsidRDefault="00A63241" w:rsidP="00092F6B">
            <w:pPr>
              <w:pStyle w:val="Tablebody"/>
              <w:jc w:val="right"/>
            </w:pPr>
            <w:r>
              <w:t>1243</w:t>
            </w:r>
          </w:p>
        </w:tc>
        <w:tc>
          <w:tcPr>
            <w:tcW w:w="711" w:type="dxa"/>
            <w:tcBorders>
              <w:top w:val="single" w:sz="2" w:space="0" w:color="000000"/>
              <w:left w:val="single" w:sz="2" w:space="0" w:color="000000"/>
              <w:bottom w:val="single" w:sz="2" w:space="0" w:color="000000"/>
              <w:right w:val="double" w:sz="4" w:space="0" w:color="auto"/>
            </w:tcBorders>
            <w:vAlign w:val="bottom"/>
          </w:tcPr>
          <w:p w14:paraId="74889728" w14:textId="77777777" w:rsidR="00A63241" w:rsidRDefault="00A63241" w:rsidP="00092F6B">
            <w:pPr>
              <w:pStyle w:val="Tablebody"/>
              <w:jc w:val="right"/>
            </w:pPr>
            <w:r>
              <w:t>1285</w:t>
            </w:r>
          </w:p>
        </w:tc>
        <w:tc>
          <w:tcPr>
            <w:tcW w:w="712" w:type="dxa"/>
            <w:tcBorders>
              <w:top w:val="single" w:sz="2" w:space="0" w:color="000000"/>
              <w:left w:val="double" w:sz="4" w:space="0" w:color="auto"/>
              <w:bottom w:val="single" w:sz="2" w:space="0" w:color="000000"/>
              <w:right w:val="single" w:sz="2" w:space="0" w:color="000000"/>
            </w:tcBorders>
            <w:vAlign w:val="bottom"/>
          </w:tcPr>
          <w:p w14:paraId="371BD58A" w14:textId="77777777" w:rsidR="00A63241" w:rsidRDefault="00A63241" w:rsidP="00092F6B">
            <w:pPr>
              <w:pStyle w:val="Tablebody"/>
              <w:jc w:val="right"/>
            </w:pPr>
            <w:r>
              <w:t>145</w:t>
            </w:r>
          </w:p>
        </w:tc>
        <w:tc>
          <w:tcPr>
            <w:tcW w:w="709" w:type="dxa"/>
            <w:tcBorders>
              <w:top w:val="single" w:sz="2" w:space="0" w:color="000000"/>
              <w:left w:val="single" w:sz="2" w:space="0" w:color="000000"/>
              <w:bottom w:val="single" w:sz="2" w:space="0" w:color="000000"/>
              <w:right w:val="double" w:sz="4" w:space="0" w:color="auto"/>
            </w:tcBorders>
            <w:vAlign w:val="bottom"/>
          </w:tcPr>
          <w:p w14:paraId="41DBDA49" w14:textId="77777777" w:rsidR="00A63241" w:rsidRDefault="00A63241" w:rsidP="00092F6B">
            <w:pPr>
              <w:pStyle w:val="Tablebody"/>
              <w:jc w:val="right"/>
            </w:pPr>
            <w:r>
              <w:t>123</w:t>
            </w:r>
          </w:p>
        </w:tc>
        <w:tc>
          <w:tcPr>
            <w:tcW w:w="709" w:type="dxa"/>
            <w:tcBorders>
              <w:top w:val="single" w:sz="2" w:space="0" w:color="000000"/>
              <w:left w:val="double" w:sz="4" w:space="0" w:color="auto"/>
              <w:bottom w:val="single" w:sz="2" w:space="0" w:color="000000"/>
              <w:right w:val="single" w:sz="2" w:space="0" w:color="000000"/>
            </w:tcBorders>
            <w:vAlign w:val="bottom"/>
          </w:tcPr>
          <w:p w14:paraId="2A52037A" w14:textId="77777777" w:rsidR="00A63241" w:rsidRDefault="00A63241" w:rsidP="00092F6B">
            <w:pPr>
              <w:pStyle w:val="Tablebody"/>
              <w:jc w:val="right"/>
            </w:pPr>
            <w:r>
              <w:t>128</w:t>
            </w:r>
          </w:p>
        </w:tc>
        <w:tc>
          <w:tcPr>
            <w:tcW w:w="711" w:type="dxa"/>
            <w:tcBorders>
              <w:top w:val="single" w:sz="2" w:space="0" w:color="000000"/>
              <w:left w:val="single" w:sz="2" w:space="0" w:color="000000"/>
              <w:bottom w:val="single" w:sz="2" w:space="0" w:color="000000"/>
              <w:right w:val="single" w:sz="2" w:space="0" w:color="000000"/>
            </w:tcBorders>
            <w:vAlign w:val="bottom"/>
          </w:tcPr>
          <w:p w14:paraId="275C3ACF" w14:textId="77777777" w:rsidR="00A63241" w:rsidRDefault="00A63241" w:rsidP="00092F6B">
            <w:pPr>
              <w:pStyle w:val="Tablebody"/>
              <w:jc w:val="right"/>
            </w:pPr>
            <w:r>
              <w:t>127</w:t>
            </w:r>
          </w:p>
        </w:tc>
      </w:tr>
      <w:tr w:rsidR="00A63241" w14:paraId="6DEDD9A6" w14:textId="77777777" w:rsidTr="00F63889">
        <w:trPr>
          <w:trHeight w:val="194"/>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4014CCA9" w14:textId="77777777" w:rsidR="00A63241" w:rsidRDefault="00A63241" w:rsidP="00464ACA">
            <w:pPr>
              <w:pStyle w:val="Tablebody"/>
              <w:jc w:val="center"/>
              <w:rPr>
                <w:lang w:eastAsia="zh-CN"/>
              </w:rPr>
            </w:pPr>
            <w:r>
              <w:rPr>
                <w:lang w:eastAsia="zh-CN"/>
              </w:rPr>
              <w:t>Word-aligned</w:t>
            </w:r>
          </w:p>
        </w:tc>
        <w:tc>
          <w:tcPr>
            <w:tcW w:w="1439" w:type="dxa"/>
            <w:tcBorders>
              <w:top w:val="double" w:sz="4" w:space="0" w:color="auto"/>
              <w:left w:val="single" w:sz="2" w:space="0" w:color="000000"/>
              <w:bottom w:val="single" w:sz="2" w:space="0" w:color="000000"/>
              <w:right w:val="double" w:sz="6" w:space="0" w:color="auto"/>
            </w:tcBorders>
            <w:vAlign w:val="bottom"/>
          </w:tcPr>
          <w:p w14:paraId="78FC45DC" w14:textId="2D69588E" w:rsidR="00A63241" w:rsidRDefault="00A63241" w:rsidP="00464ACA">
            <w:pPr>
              <w:pStyle w:val="Tablebody"/>
              <w:jc w:val="center"/>
            </w:pPr>
            <w:r>
              <w:t>Simple</w:t>
            </w:r>
            <w:r w:rsidR="008A7F62">
              <w:t>-</w:t>
            </w:r>
            <w:r>
              <w:t>9</w:t>
            </w:r>
          </w:p>
        </w:tc>
        <w:tc>
          <w:tcPr>
            <w:tcW w:w="676" w:type="dxa"/>
            <w:tcBorders>
              <w:top w:val="double" w:sz="4" w:space="0" w:color="auto"/>
              <w:left w:val="double" w:sz="6" w:space="0" w:color="auto"/>
              <w:bottom w:val="single" w:sz="2" w:space="0" w:color="000000"/>
              <w:right w:val="single" w:sz="2" w:space="0" w:color="000000"/>
            </w:tcBorders>
            <w:vAlign w:val="bottom"/>
          </w:tcPr>
          <w:p w14:paraId="0110FA4B" w14:textId="77777777" w:rsidR="00A63241" w:rsidRDefault="00A63241" w:rsidP="00092F6B">
            <w:pPr>
              <w:pStyle w:val="Tablebody"/>
              <w:jc w:val="right"/>
            </w:pPr>
            <w:r>
              <w:t>522</w:t>
            </w:r>
          </w:p>
        </w:tc>
        <w:tc>
          <w:tcPr>
            <w:tcW w:w="686" w:type="dxa"/>
            <w:tcBorders>
              <w:top w:val="double" w:sz="4" w:space="0" w:color="auto"/>
              <w:left w:val="single" w:sz="2" w:space="0" w:color="000000"/>
              <w:bottom w:val="single" w:sz="2" w:space="0" w:color="000000"/>
              <w:right w:val="double" w:sz="4" w:space="0" w:color="auto"/>
            </w:tcBorders>
            <w:vAlign w:val="bottom"/>
          </w:tcPr>
          <w:p w14:paraId="035EBBFB" w14:textId="77777777" w:rsidR="00A63241" w:rsidRDefault="00A63241" w:rsidP="00092F6B">
            <w:pPr>
              <w:pStyle w:val="Tablebody"/>
              <w:jc w:val="right"/>
            </w:pPr>
            <w:r>
              <w:t>644</w:t>
            </w:r>
          </w:p>
        </w:tc>
        <w:tc>
          <w:tcPr>
            <w:tcW w:w="709" w:type="dxa"/>
            <w:tcBorders>
              <w:top w:val="double" w:sz="4" w:space="0" w:color="auto"/>
              <w:left w:val="double" w:sz="4" w:space="0" w:color="auto"/>
              <w:bottom w:val="single" w:sz="2" w:space="0" w:color="000000"/>
              <w:right w:val="single" w:sz="2" w:space="0" w:color="000000"/>
            </w:tcBorders>
            <w:vAlign w:val="bottom"/>
          </w:tcPr>
          <w:p w14:paraId="645E5084" w14:textId="77777777" w:rsidR="00A63241" w:rsidRDefault="00A63241" w:rsidP="00092F6B">
            <w:pPr>
              <w:pStyle w:val="Tablebody"/>
              <w:jc w:val="right"/>
            </w:pPr>
            <w:r>
              <w:t>506</w:t>
            </w:r>
          </w:p>
        </w:tc>
        <w:tc>
          <w:tcPr>
            <w:tcW w:w="711" w:type="dxa"/>
            <w:tcBorders>
              <w:top w:val="double" w:sz="4" w:space="0" w:color="auto"/>
              <w:left w:val="single" w:sz="2" w:space="0" w:color="000000"/>
              <w:bottom w:val="single" w:sz="2" w:space="0" w:color="000000"/>
              <w:right w:val="double" w:sz="4" w:space="0" w:color="auto"/>
            </w:tcBorders>
            <w:vAlign w:val="bottom"/>
          </w:tcPr>
          <w:p w14:paraId="1143D678" w14:textId="77777777" w:rsidR="00A63241" w:rsidRDefault="00A63241" w:rsidP="00092F6B">
            <w:pPr>
              <w:pStyle w:val="Tablebody"/>
              <w:jc w:val="right"/>
            </w:pPr>
            <w:r>
              <w:t>743</w:t>
            </w:r>
          </w:p>
        </w:tc>
        <w:tc>
          <w:tcPr>
            <w:tcW w:w="712" w:type="dxa"/>
            <w:tcBorders>
              <w:top w:val="double" w:sz="4" w:space="0" w:color="auto"/>
              <w:left w:val="double" w:sz="4" w:space="0" w:color="auto"/>
              <w:bottom w:val="single" w:sz="2" w:space="0" w:color="000000"/>
              <w:right w:val="single" w:sz="2" w:space="0" w:color="000000"/>
            </w:tcBorders>
            <w:vAlign w:val="bottom"/>
          </w:tcPr>
          <w:p w14:paraId="72876D24" w14:textId="77777777" w:rsidR="00A63241" w:rsidRDefault="00A63241" w:rsidP="00092F6B">
            <w:pPr>
              <w:pStyle w:val="Tablebody"/>
              <w:jc w:val="right"/>
            </w:pPr>
            <w:r>
              <w:t>93</w:t>
            </w:r>
          </w:p>
        </w:tc>
        <w:tc>
          <w:tcPr>
            <w:tcW w:w="709" w:type="dxa"/>
            <w:tcBorders>
              <w:top w:val="double" w:sz="4" w:space="0" w:color="auto"/>
              <w:left w:val="single" w:sz="2" w:space="0" w:color="000000"/>
              <w:bottom w:val="single" w:sz="2" w:space="0" w:color="000000"/>
              <w:right w:val="double" w:sz="4" w:space="0" w:color="auto"/>
            </w:tcBorders>
            <w:vAlign w:val="bottom"/>
          </w:tcPr>
          <w:p w14:paraId="5072FD15" w14:textId="77777777" w:rsidR="00A63241" w:rsidRDefault="00A63241" w:rsidP="00092F6B">
            <w:pPr>
              <w:pStyle w:val="Tablebody"/>
              <w:jc w:val="right"/>
            </w:pPr>
            <w:r>
              <w:t>114</w:t>
            </w:r>
          </w:p>
        </w:tc>
        <w:tc>
          <w:tcPr>
            <w:tcW w:w="709" w:type="dxa"/>
            <w:tcBorders>
              <w:top w:val="double" w:sz="4" w:space="0" w:color="auto"/>
              <w:left w:val="double" w:sz="4" w:space="0" w:color="auto"/>
              <w:bottom w:val="single" w:sz="2" w:space="0" w:color="000000"/>
              <w:right w:val="single" w:sz="2" w:space="0" w:color="000000"/>
            </w:tcBorders>
            <w:vAlign w:val="bottom"/>
          </w:tcPr>
          <w:p w14:paraId="6663E3F8" w14:textId="77777777" w:rsidR="00A63241" w:rsidRDefault="00A63241" w:rsidP="00092F6B">
            <w:pPr>
              <w:pStyle w:val="Tablebody"/>
              <w:jc w:val="right"/>
            </w:pPr>
            <w:r>
              <w:t>90</w:t>
            </w:r>
          </w:p>
        </w:tc>
        <w:tc>
          <w:tcPr>
            <w:tcW w:w="711" w:type="dxa"/>
            <w:tcBorders>
              <w:top w:val="double" w:sz="4" w:space="0" w:color="auto"/>
              <w:left w:val="single" w:sz="2" w:space="0" w:color="000000"/>
              <w:bottom w:val="single" w:sz="2" w:space="0" w:color="000000"/>
              <w:right w:val="single" w:sz="2" w:space="0" w:color="000000"/>
            </w:tcBorders>
            <w:vAlign w:val="bottom"/>
          </w:tcPr>
          <w:p w14:paraId="212D9D07" w14:textId="77777777" w:rsidR="00A63241" w:rsidRDefault="00A63241" w:rsidP="00092F6B">
            <w:pPr>
              <w:pStyle w:val="Tablebody"/>
              <w:jc w:val="right"/>
            </w:pPr>
            <w:r>
              <w:t>145</w:t>
            </w:r>
          </w:p>
        </w:tc>
      </w:tr>
      <w:tr w:rsidR="00A63241" w14:paraId="7E72CBDF"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58C3B9C7"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7BAE686" w14:textId="3D771215" w:rsidR="00A63241" w:rsidRDefault="00A63241" w:rsidP="00464ACA">
            <w:pPr>
              <w:pStyle w:val="Tablebody"/>
              <w:jc w:val="center"/>
            </w:pPr>
            <w:r>
              <w:t>Simple</w:t>
            </w:r>
            <w:r w:rsidR="008A7F62">
              <w:t>-</w:t>
            </w:r>
            <w:r>
              <w:t>16</w:t>
            </w:r>
          </w:p>
        </w:tc>
        <w:tc>
          <w:tcPr>
            <w:tcW w:w="676" w:type="dxa"/>
            <w:tcBorders>
              <w:top w:val="single" w:sz="2" w:space="0" w:color="000000"/>
              <w:left w:val="double" w:sz="6" w:space="0" w:color="auto"/>
              <w:bottom w:val="single" w:sz="2" w:space="0" w:color="000000"/>
              <w:right w:val="single" w:sz="2" w:space="0" w:color="000000"/>
            </w:tcBorders>
            <w:vAlign w:val="bottom"/>
          </w:tcPr>
          <w:p w14:paraId="082A9DB7" w14:textId="77777777" w:rsidR="00A63241" w:rsidRDefault="00A63241" w:rsidP="00092F6B">
            <w:pPr>
              <w:pStyle w:val="Tablebody"/>
              <w:jc w:val="right"/>
            </w:pPr>
            <w:r>
              <w:t>484</w:t>
            </w:r>
          </w:p>
        </w:tc>
        <w:tc>
          <w:tcPr>
            <w:tcW w:w="686" w:type="dxa"/>
            <w:tcBorders>
              <w:top w:val="single" w:sz="2" w:space="0" w:color="000000"/>
              <w:left w:val="single" w:sz="2" w:space="0" w:color="000000"/>
              <w:bottom w:val="single" w:sz="2" w:space="0" w:color="000000"/>
              <w:right w:val="double" w:sz="4" w:space="0" w:color="auto"/>
            </w:tcBorders>
            <w:vAlign w:val="bottom"/>
          </w:tcPr>
          <w:p w14:paraId="65F132B2" w14:textId="77777777" w:rsidR="00A63241" w:rsidRDefault="00A63241" w:rsidP="00092F6B">
            <w:pPr>
              <w:pStyle w:val="Tablebody"/>
              <w:jc w:val="right"/>
            </w:pPr>
            <w:r>
              <w:t>613</w:t>
            </w:r>
          </w:p>
        </w:tc>
        <w:tc>
          <w:tcPr>
            <w:tcW w:w="709" w:type="dxa"/>
            <w:tcBorders>
              <w:top w:val="single" w:sz="2" w:space="0" w:color="000000"/>
              <w:left w:val="double" w:sz="4" w:space="0" w:color="auto"/>
              <w:bottom w:val="single" w:sz="2" w:space="0" w:color="000000"/>
              <w:right w:val="single" w:sz="2" w:space="0" w:color="000000"/>
            </w:tcBorders>
            <w:vAlign w:val="bottom"/>
          </w:tcPr>
          <w:p w14:paraId="7132BFDC" w14:textId="77777777" w:rsidR="00A63241" w:rsidRDefault="00A63241" w:rsidP="00092F6B">
            <w:pPr>
              <w:pStyle w:val="Tablebody"/>
              <w:jc w:val="right"/>
            </w:pPr>
            <w:r>
              <w:t>500</w:t>
            </w:r>
          </w:p>
        </w:tc>
        <w:tc>
          <w:tcPr>
            <w:tcW w:w="711" w:type="dxa"/>
            <w:tcBorders>
              <w:top w:val="single" w:sz="2" w:space="0" w:color="000000"/>
              <w:left w:val="single" w:sz="2" w:space="0" w:color="000000"/>
              <w:bottom w:val="single" w:sz="2" w:space="0" w:color="000000"/>
              <w:right w:val="double" w:sz="4" w:space="0" w:color="auto"/>
            </w:tcBorders>
            <w:vAlign w:val="bottom"/>
          </w:tcPr>
          <w:p w14:paraId="42F75C06" w14:textId="77777777" w:rsidR="00A63241" w:rsidRDefault="00A63241" w:rsidP="00092F6B">
            <w:pPr>
              <w:pStyle w:val="Tablebody"/>
              <w:jc w:val="right"/>
            </w:pPr>
            <w:r>
              <w:t>744</w:t>
            </w:r>
          </w:p>
        </w:tc>
        <w:tc>
          <w:tcPr>
            <w:tcW w:w="712" w:type="dxa"/>
            <w:tcBorders>
              <w:top w:val="single" w:sz="2" w:space="0" w:color="000000"/>
              <w:left w:val="double" w:sz="4" w:space="0" w:color="auto"/>
              <w:bottom w:val="single" w:sz="2" w:space="0" w:color="000000"/>
              <w:right w:val="single" w:sz="2" w:space="0" w:color="000000"/>
            </w:tcBorders>
            <w:vAlign w:val="bottom"/>
          </w:tcPr>
          <w:p w14:paraId="26922AD2" w14:textId="77777777" w:rsidR="00A63241" w:rsidRDefault="00A63241" w:rsidP="00092F6B">
            <w:pPr>
              <w:pStyle w:val="Tablebody"/>
              <w:jc w:val="right"/>
            </w:pPr>
            <w:r>
              <w:t>49</w:t>
            </w:r>
          </w:p>
        </w:tc>
        <w:tc>
          <w:tcPr>
            <w:tcW w:w="709" w:type="dxa"/>
            <w:tcBorders>
              <w:top w:val="single" w:sz="2" w:space="0" w:color="000000"/>
              <w:left w:val="single" w:sz="2" w:space="0" w:color="000000"/>
              <w:bottom w:val="single" w:sz="2" w:space="0" w:color="000000"/>
              <w:right w:val="double" w:sz="4" w:space="0" w:color="auto"/>
            </w:tcBorders>
            <w:vAlign w:val="bottom"/>
          </w:tcPr>
          <w:p w14:paraId="50818F8F" w14:textId="77777777" w:rsidR="00A63241" w:rsidRDefault="00A63241" w:rsidP="00092F6B">
            <w:pPr>
              <w:pStyle w:val="Tablebody"/>
              <w:jc w:val="right"/>
            </w:pPr>
            <w:r>
              <w:t>61</w:t>
            </w:r>
          </w:p>
        </w:tc>
        <w:tc>
          <w:tcPr>
            <w:tcW w:w="709" w:type="dxa"/>
            <w:tcBorders>
              <w:top w:val="single" w:sz="2" w:space="0" w:color="000000"/>
              <w:left w:val="double" w:sz="4" w:space="0" w:color="auto"/>
              <w:bottom w:val="single" w:sz="2" w:space="0" w:color="000000"/>
              <w:right w:val="single" w:sz="2" w:space="0" w:color="000000"/>
            </w:tcBorders>
            <w:vAlign w:val="bottom"/>
          </w:tcPr>
          <w:p w14:paraId="156D2F8D" w14:textId="77777777" w:rsidR="00A63241" w:rsidRDefault="00A63241" w:rsidP="00092F6B">
            <w:pPr>
              <w:pStyle w:val="Tablebody"/>
              <w:jc w:val="right"/>
            </w:pPr>
            <w:r>
              <w:t>52</w:t>
            </w:r>
          </w:p>
        </w:tc>
        <w:tc>
          <w:tcPr>
            <w:tcW w:w="711" w:type="dxa"/>
            <w:tcBorders>
              <w:top w:val="single" w:sz="2" w:space="0" w:color="000000"/>
              <w:left w:val="single" w:sz="2" w:space="0" w:color="000000"/>
              <w:bottom w:val="single" w:sz="2" w:space="0" w:color="000000"/>
              <w:right w:val="single" w:sz="2" w:space="0" w:color="000000"/>
            </w:tcBorders>
            <w:vAlign w:val="bottom"/>
          </w:tcPr>
          <w:p w14:paraId="18C5FC75" w14:textId="77777777" w:rsidR="00A63241" w:rsidRDefault="00A63241" w:rsidP="00092F6B">
            <w:pPr>
              <w:pStyle w:val="Tablebody"/>
              <w:jc w:val="right"/>
            </w:pPr>
            <w:r>
              <w:t>82</w:t>
            </w:r>
          </w:p>
        </w:tc>
      </w:tr>
      <w:tr w:rsidR="00A63241" w14:paraId="51A8C913"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15043322"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D2A6269" w14:textId="336D78A7" w:rsidR="00A63241" w:rsidRDefault="00B83534" w:rsidP="00947AFC">
            <w:pPr>
              <w:pStyle w:val="Tablebody"/>
              <w:jc w:val="center"/>
              <w:rPr>
                <w:lang w:eastAsia="zh-CN"/>
              </w:rPr>
            </w:pPr>
            <w:r>
              <w:t>G-</w:t>
            </w:r>
            <w:r w:rsidR="00947AFC">
              <w:t>S</w:t>
            </w:r>
            <w:r w:rsidR="00636647">
              <w:t>IM</w:t>
            </w:r>
          </w:p>
        </w:tc>
        <w:tc>
          <w:tcPr>
            <w:tcW w:w="676" w:type="dxa"/>
            <w:tcBorders>
              <w:top w:val="single" w:sz="2" w:space="0" w:color="000000"/>
              <w:left w:val="double" w:sz="6" w:space="0" w:color="auto"/>
              <w:bottom w:val="single" w:sz="2" w:space="0" w:color="000000"/>
              <w:right w:val="single" w:sz="2" w:space="0" w:color="000000"/>
            </w:tcBorders>
            <w:vAlign w:val="bottom"/>
          </w:tcPr>
          <w:p w14:paraId="3E0E45CA" w14:textId="77777777" w:rsidR="00A63241" w:rsidRDefault="00A63241" w:rsidP="00092F6B">
            <w:pPr>
              <w:pStyle w:val="Tablebody"/>
              <w:jc w:val="right"/>
            </w:pPr>
            <w:r>
              <w:t>943</w:t>
            </w:r>
          </w:p>
        </w:tc>
        <w:tc>
          <w:tcPr>
            <w:tcW w:w="686" w:type="dxa"/>
            <w:tcBorders>
              <w:top w:val="single" w:sz="2" w:space="0" w:color="000000"/>
              <w:left w:val="single" w:sz="2" w:space="0" w:color="000000"/>
              <w:bottom w:val="single" w:sz="2" w:space="0" w:color="000000"/>
              <w:right w:val="double" w:sz="4" w:space="0" w:color="auto"/>
            </w:tcBorders>
            <w:vAlign w:val="bottom"/>
          </w:tcPr>
          <w:p w14:paraId="44982296" w14:textId="77777777" w:rsidR="00A63241" w:rsidRDefault="00A63241" w:rsidP="00092F6B">
            <w:pPr>
              <w:pStyle w:val="Tablebody"/>
              <w:jc w:val="right"/>
            </w:pPr>
            <w:r>
              <w:t>1129</w:t>
            </w:r>
          </w:p>
        </w:tc>
        <w:tc>
          <w:tcPr>
            <w:tcW w:w="709" w:type="dxa"/>
            <w:tcBorders>
              <w:top w:val="single" w:sz="2" w:space="0" w:color="000000"/>
              <w:left w:val="double" w:sz="4" w:space="0" w:color="auto"/>
              <w:bottom w:val="single" w:sz="2" w:space="0" w:color="000000"/>
              <w:right w:val="single" w:sz="2" w:space="0" w:color="000000"/>
            </w:tcBorders>
            <w:vAlign w:val="bottom"/>
          </w:tcPr>
          <w:p w14:paraId="1B73A3EB" w14:textId="77777777" w:rsidR="00A63241" w:rsidRDefault="00A63241" w:rsidP="00092F6B">
            <w:pPr>
              <w:pStyle w:val="Tablebody"/>
              <w:jc w:val="right"/>
            </w:pPr>
            <w:r>
              <w:t>1009</w:t>
            </w:r>
          </w:p>
        </w:tc>
        <w:tc>
          <w:tcPr>
            <w:tcW w:w="711" w:type="dxa"/>
            <w:tcBorders>
              <w:top w:val="single" w:sz="2" w:space="0" w:color="000000"/>
              <w:left w:val="single" w:sz="2" w:space="0" w:color="000000"/>
              <w:bottom w:val="single" w:sz="2" w:space="0" w:color="000000"/>
              <w:right w:val="double" w:sz="4" w:space="0" w:color="auto"/>
            </w:tcBorders>
            <w:vAlign w:val="bottom"/>
          </w:tcPr>
          <w:p w14:paraId="3E643687" w14:textId="77777777" w:rsidR="00A63241" w:rsidRDefault="00A63241" w:rsidP="00092F6B">
            <w:pPr>
              <w:pStyle w:val="Tablebody"/>
              <w:jc w:val="right"/>
            </w:pPr>
            <w:r>
              <w:t>1266</w:t>
            </w:r>
          </w:p>
        </w:tc>
        <w:tc>
          <w:tcPr>
            <w:tcW w:w="712" w:type="dxa"/>
            <w:tcBorders>
              <w:top w:val="single" w:sz="2" w:space="0" w:color="000000"/>
              <w:left w:val="double" w:sz="4" w:space="0" w:color="auto"/>
              <w:bottom w:val="single" w:sz="2" w:space="0" w:color="000000"/>
              <w:right w:val="single" w:sz="2" w:space="0" w:color="000000"/>
            </w:tcBorders>
            <w:vAlign w:val="bottom"/>
          </w:tcPr>
          <w:p w14:paraId="258CAFD0" w14:textId="77777777" w:rsidR="00A63241" w:rsidRDefault="00A63241" w:rsidP="00092F6B">
            <w:pPr>
              <w:pStyle w:val="Tablebody"/>
              <w:jc w:val="right"/>
            </w:pPr>
            <w:r>
              <w:t>183</w:t>
            </w:r>
          </w:p>
        </w:tc>
        <w:tc>
          <w:tcPr>
            <w:tcW w:w="709" w:type="dxa"/>
            <w:tcBorders>
              <w:top w:val="single" w:sz="2" w:space="0" w:color="000000"/>
              <w:left w:val="single" w:sz="2" w:space="0" w:color="000000"/>
              <w:bottom w:val="single" w:sz="2" w:space="0" w:color="000000"/>
              <w:right w:val="double" w:sz="4" w:space="0" w:color="auto"/>
            </w:tcBorders>
            <w:vAlign w:val="bottom"/>
          </w:tcPr>
          <w:p w14:paraId="21417F14" w14:textId="77777777" w:rsidR="00A63241" w:rsidRDefault="00A63241" w:rsidP="00092F6B">
            <w:pPr>
              <w:pStyle w:val="Tablebody"/>
              <w:jc w:val="right"/>
            </w:pPr>
            <w:r>
              <w:t>208</w:t>
            </w:r>
          </w:p>
        </w:tc>
        <w:tc>
          <w:tcPr>
            <w:tcW w:w="709" w:type="dxa"/>
            <w:tcBorders>
              <w:top w:val="single" w:sz="2" w:space="0" w:color="000000"/>
              <w:left w:val="double" w:sz="4" w:space="0" w:color="auto"/>
              <w:bottom w:val="single" w:sz="2" w:space="0" w:color="000000"/>
              <w:right w:val="single" w:sz="2" w:space="0" w:color="000000"/>
            </w:tcBorders>
            <w:vAlign w:val="bottom"/>
          </w:tcPr>
          <w:p w14:paraId="68B4E4CD" w14:textId="77777777" w:rsidR="00A63241" w:rsidRDefault="00A63241" w:rsidP="00092F6B">
            <w:pPr>
              <w:pStyle w:val="Tablebody"/>
              <w:jc w:val="right"/>
            </w:pPr>
            <w:r>
              <w:t>178</w:t>
            </w:r>
          </w:p>
        </w:tc>
        <w:tc>
          <w:tcPr>
            <w:tcW w:w="711" w:type="dxa"/>
            <w:tcBorders>
              <w:top w:val="single" w:sz="2" w:space="0" w:color="000000"/>
              <w:left w:val="single" w:sz="2" w:space="0" w:color="000000"/>
              <w:bottom w:val="single" w:sz="2" w:space="0" w:color="000000"/>
              <w:right w:val="single" w:sz="2" w:space="0" w:color="000000"/>
            </w:tcBorders>
            <w:vAlign w:val="bottom"/>
          </w:tcPr>
          <w:p w14:paraId="7EBA71B3" w14:textId="77777777" w:rsidR="00A63241" w:rsidRDefault="00A63241" w:rsidP="00092F6B">
            <w:pPr>
              <w:pStyle w:val="Tablebody"/>
              <w:jc w:val="right"/>
            </w:pPr>
            <w:r>
              <w:t>232</w:t>
            </w:r>
          </w:p>
        </w:tc>
      </w:tr>
      <w:tr w:rsidR="00A63241" w14:paraId="348FE4DA"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5336D137"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90519B9" w14:textId="420DACE9" w:rsidR="00A63241" w:rsidRDefault="00A63241" w:rsidP="004F01BB">
            <w:pPr>
              <w:pStyle w:val="Tablebody"/>
              <w:jc w:val="center"/>
              <w:rPr>
                <w:lang w:eastAsia="zh-CN"/>
              </w:rPr>
            </w:pPr>
            <w:r>
              <w:t>SIMD-</w:t>
            </w:r>
            <w:r>
              <w:rPr>
                <w:lang w:eastAsia="zh-CN"/>
              </w:rPr>
              <w:t>G</w:t>
            </w:r>
            <w:r w:rsidR="00682A90">
              <w:rPr>
                <w:lang w:eastAsia="zh-CN"/>
              </w:rPr>
              <w:t>-</w:t>
            </w:r>
            <w:r w:rsidR="004F01BB">
              <w:t>S</w:t>
            </w:r>
            <w:r w:rsidR="00AD3AD5">
              <w:t>IM</w:t>
            </w:r>
          </w:p>
        </w:tc>
        <w:tc>
          <w:tcPr>
            <w:tcW w:w="676" w:type="dxa"/>
            <w:tcBorders>
              <w:top w:val="single" w:sz="2" w:space="0" w:color="000000"/>
              <w:left w:val="double" w:sz="6" w:space="0" w:color="auto"/>
              <w:bottom w:val="single" w:sz="2" w:space="0" w:color="000000"/>
              <w:right w:val="single" w:sz="2" w:space="0" w:color="000000"/>
            </w:tcBorders>
            <w:vAlign w:val="bottom"/>
          </w:tcPr>
          <w:p w14:paraId="53B8B9E1" w14:textId="77777777" w:rsidR="00A63241" w:rsidRDefault="00A63241" w:rsidP="00092F6B">
            <w:pPr>
              <w:pStyle w:val="Tablebody"/>
              <w:jc w:val="right"/>
            </w:pPr>
            <w:r>
              <w:t>1855</w:t>
            </w:r>
          </w:p>
        </w:tc>
        <w:tc>
          <w:tcPr>
            <w:tcW w:w="686" w:type="dxa"/>
            <w:tcBorders>
              <w:top w:val="single" w:sz="2" w:space="0" w:color="000000"/>
              <w:left w:val="single" w:sz="2" w:space="0" w:color="000000"/>
              <w:bottom w:val="single" w:sz="2" w:space="0" w:color="000000"/>
              <w:right w:val="double" w:sz="4" w:space="0" w:color="auto"/>
            </w:tcBorders>
            <w:vAlign w:val="bottom"/>
          </w:tcPr>
          <w:p w14:paraId="70BFC753" w14:textId="77777777" w:rsidR="00A63241" w:rsidRDefault="00A63241" w:rsidP="00092F6B">
            <w:pPr>
              <w:pStyle w:val="Tablebody"/>
              <w:jc w:val="right"/>
            </w:pPr>
            <w:r>
              <w:t>1954</w:t>
            </w:r>
          </w:p>
        </w:tc>
        <w:tc>
          <w:tcPr>
            <w:tcW w:w="709" w:type="dxa"/>
            <w:tcBorders>
              <w:top w:val="single" w:sz="2" w:space="0" w:color="000000"/>
              <w:left w:val="double" w:sz="4" w:space="0" w:color="auto"/>
              <w:bottom w:val="single" w:sz="2" w:space="0" w:color="000000"/>
              <w:right w:val="single" w:sz="2" w:space="0" w:color="000000"/>
            </w:tcBorders>
            <w:vAlign w:val="bottom"/>
          </w:tcPr>
          <w:p w14:paraId="084EAC26" w14:textId="77777777" w:rsidR="00A63241" w:rsidRDefault="00A63241" w:rsidP="00092F6B">
            <w:pPr>
              <w:pStyle w:val="Tablebody"/>
              <w:jc w:val="right"/>
            </w:pPr>
            <w:r>
              <w:t>1577</w:t>
            </w:r>
          </w:p>
        </w:tc>
        <w:tc>
          <w:tcPr>
            <w:tcW w:w="711" w:type="dxa"/>
            <w:tcBorders>
              <w:top w:val="single" w:sz="2" w:space="0" w:color="000000"/>
              <w:left w:val="single" w:sz="2" w:space="0" w:color="000000"/>
              <w:bottom w:val="single" w:sz="2" w:space="0" w:color="000000"/>
              <w:right w:val="double" w:sz="4" w:space="0" w:color="auto"/>
            </w:tcBorders>
            <w:vAlign w:val="bottom"/>
          </w:tcPr>
          <w:p w14:paraId="4D2EDDFC" w14:textId="77777777" w:rsidR="00A63241" w:rsidRDefault="00A63241" w:rsidP="00092F6B">
            <w:pPr>
              <w:pStyle w:val="Tablebody"/>
              <w:jc w:val="right"/>
            </w:pPr>
            <w:r>
              <w:t>1922</w:t>
            </w:r>
          </w:p>
        </w:tc>
        <w:tc>
          <w:tcPr>
            <w:tcW w:w="712" w:type="dxa"/>
            <w:tcBorders>
              <w:top w:val="single" w:sz="2" w:space="0" w:color="000000"/>
              <w:left w:val="double" w:sz="4" w:space="0" w:color="auto"/>
              <w:bottom w:val="single" w:sz="2" w:space="0" w:color="000000"/>
              <w:right w:val="single" w:sz="2" w:space="0" w:color="000000"/>
            </w:tcBorders>
            <w:vAlign w:val="bottom"/>
          </w:tcPr>
          <w:p w14:paraId="1A06DE85" w14:textId="77777777" w:rsidR="00A63241" w:rsidRDefault="00A63241" w:rsidP="00092F6B">
            <w:pPr>
              <w:pStyle w:val="Tablebody"/>
              <w:jc w:val="right"/>
            </w:pPr>
            <w:r>
              <w:t>242</w:t>
            </w:r>
          </w:p>
        </w:tc>
        <w:tc>
          <w:tcPr>
            <w:tcW w:w="709" w:type="dxa"/>
            <w:tcBorders>
              <w:top w:val="single" w:sz="2" w:space="0" w:color="000000"/>
              <w:left w:val="single" w:sz="2" w:space="0" w:color="000000"/>
              <w:bottom w:val="single" w:sz="2" w:space="0" w:color="000000"/>
              <w:right w:val="double" w:sz="4" w:space="0" w:color="auto"/>
            </w:tcBorders>
            <w:vAlign w:val="bottom"/>
          </w:tcPr>
          <w:p w14:paraId="14936338" w14:textId="77777777" w:rsidR="00A63241" w:rsidRDefault="00A63241" w:rsidP="00092F6B">
            <w:pPr>
              <w:pStyle w:val="Tablebody"/>
              <w:jc w:val="right"/>
            </w:pPr>
            <w:r>
              <w:t>237</w:t>
            </w:r>
          </w:p>
        </w:tc>
        <w:tc>
          <w:tcPr>
            <w:tcW w:w="709" w:type="dxa"/>
            <w:tcBorders>
              <w:top w:val="single" w:sz="2" w:space="0" w:color="000000"/>
              <w:left w:val="double" w:sz="4" w:space="0" w:color="auto"/>
              <w:bottom w:val="single" w:sz="2" w:space="0" w:color="000000"/>
              <w:right w:val="single" w:sz="2" w:space="0" w:color="000000"/>
            </w:tcBorders>
            <w:vAlign w:val="bottom"/>
          </w:tcPr>
          <w:p w14:paraId="75521915" w14:textId="77777777" w:rsidR="00A63241" w:rsidRDefault="00A63241" w:rsidP="00092F6B">
            <w:pPr>
              <w:pStyle w:val="Tablebody"/>
              <w:jc w:val="right"/>
            </w:pPr>
            <w:r>
              <w:t>204</w:t>
            </w:r>
          </w:p>
        </w:tc>
        <w:tc>
          <w:tcPr>
            <w:tcW w:w="711" w:type="dxa"/>
            <w:tcBorders>
              <w:top w:val="single" w:sz="2" w:space="0" w:color="000000"/>
              <w:left w:val="single" w:sz="2" w:space="0" w:color="000000"/>
              <w:bottom w:val="single" w:sz="2" w:space="0" w:color="000000"/>
              <w:right w:val="single" w:sz="2" w:space="0" w:color="000000"/>
            </w:tcBorders>
            <w:vAlign w:val="bottom"/>
          </w:tcPr>
          <w:p w14:paraId="69992E3E" w14:textId="77777777" w:rsidR="00A63241" w:rsidRDefault="00A63241" w:rsidP="00092F6B">
            <w:pPr>
              <w:pStyle w:val="Tablebody"/>
              <w:jc w:val="right"/>
            </w:pPr>
            <w:r>
              <w:t>265</w:t>
            </w:r>
          </w:p>
        </w:tc>
      </w:tr>
      <w:tr w:rsidR="00A63241" w14:paraId="73A9F235" w14:textId="77777777" w:rsidTr="00F63889">
        <w:trPr>
          <w:trHeight w:val="193"/>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0F4B615B" w14:textId="311A252D" w:rsidR="00A63241" w:rsidRDefault="00A63241" w:rsidP="003414AB">
            <w:pPr>
              <w:pStyle w:val="Tablebody"/>
              <w:jc w:val="center"/>
              <w:rPr>
                <w:lang w:eastAsia="zh-CN"/>
              </w:rPr>
            </w:pPr>
            <w:r>
              <w:rPr>
                <w:lang w:eastAsia="zh-CN"/>
              </w:rPr>
              <w:lastRenderedPageBreak/>
              <w:t xml:space="preserve">Frame </w:t>
            </w:r>
            <w:r w:rsidR="003414AB">
              <w:rPr>
                <w:rFonts w:hint="eastAsia"/>
                <w:lang w:eastAsia="zh-CN"/>
              </w:rPr>
              <w:t>based</w:t>
            </w:r>
          </w:p>
        </w:tc>
        <w:tc>
          <w:tcPr>
            <w:tcW w:w="1439" w:type="dxa"/>
            <w:tcBorders>
              <w:top w:val="double" w:sz="4" w:space="0" w:color="auto"/>
              <w:left w:val="single" w:sz="2" w:space="0" w:color="000000"/>
              <w:bottom w:val="single" w:sz="2" w:space="0" w:color="000000"/>
              <w:right w:val="double" w:sz="6" w:space="0" w:color="auto"/>
            </w:tcBorders>
            <w:vAlign w:val="bottom"/>
          </w:tcPr>
          <w:p w14:paraId="59E29196" w14:textId="77777777" w:rsidR="00A63241" w:rsidRDefault="00A63241" w:rsidP="00464ACA">
            <w:pPr>
              <w:pStyle w:val="Tablebody"/>
              <w:jc w:val="center"/>
            </w:pPr>
            <w:proofErr w:type="spellStart"/>
            <w:r>
              <w:t>PackedBinary</w:t>
            </w:r>
            <w:proofErr w:type="spellEnd"/>
          </w:p>
        </w:tc>
        <w:tc>
          <w:tcPr>
            <w:tcW w:w="676" w:type="dxa"/>
            <w:tcBorders>
              <w:top w:val="double" w:sz="4" w:space="0" w:color="auto"/>
              <w:left w:val="double" w:sz="6" w:space="0" w:color="auto"/>
              <w:bottom w:val="single" w:sz="2" w:space="0" w:color="000000"/>
              <w:right w:val="single" w:sz="2" w:space="0" w:color="000000"/>
            </w:tcBorders>
            <w:vAlign w:val="bottom"/>
          </w:tcPr>
          <w:p w14:paraId="63F803CD" w14:textId="77777777" w:rsidR="00A63241" w:rsidRDefault="00A63241" w:rsidP="00092F6B">
            <w:pPr>
              <w:pStyle w:val="Tablebody"/>
              <w:jc w:val="right"/>
            </w:pPr>
            <w:r>
              <w:t>1392</w:t>
            </w:r>
          </w:p>
        </w:tc>
        <w:tc>
          <w:tcPr>
            <w:tcW w:w="686" w:type="dxa"/>
            <w:tcBorders>
              <w:top w:val="double" w:sz="4" w:space="0" w:color="auto"/>
              <w:left w:val="single" w:sz="2" w:space="0" w:color="000000"/>
              <w:bottom w:val="single" w:sz="2" w:space="0" w:color="000000"/>
              <w:right w:val="double" w:sz="4" w:space="0" w:color="auto"/>
            </w:tcBorders>
            <w:vAlign w:val="bottom"/>
          </w:tcPr>
          <w:p w14:paraId="3CB6C749" w14:textId="77777777" w:rsidR="00A63241" w:rsidRDefault="00A63241" w:rsidP="00092F6B">
            <w:pPr>
              <w:pStyle w:val="Tablebody"/>
              <w:jc w:val="right"/>
            </w:pPr>
            <w:r>
              <w:t>1392</w:t>
            </w:r>
          </w:p>
        </w:tc>
        <w:tc>
          <w:tcPr>
            <w:tcW w:w="709" w:type="dxa"/>
            <w:tcBorders>
              <w:top w:val="double" w:sz="4" w:space="0" w:color="auto"/>
              <w:left w:val="double" w:sz="4" w:space="0" w:color="auto"/>
              <w:bottom w:val="single" w:sz="2" w:space="0" w:color="000000"/>
              <w:right w:val="single" w:sz="2" w:space="0" w:color="000000"/>
            </w:tcBorders>
            <w:vAlign w:val="bottom"/>
          </w:tcPr>
          <w:p w14:paraId="4B080001" w14:textId="77777777" w:rsidR="00A63241" w:rsidRDefault="00A63241" w:rsidP="00092F6B">
            <w:pPr>
              <w:pStyle w:val="Tablebody"/>
              <w:jc w:val="right"/>
              <w:rPr>
                <w:lang w:eastAsia="zh-CN"/>
              </w:rPr>
            </w:pPr>
            <w:r>
              <w:rPr>
                <w:lang w:eastAsia="zh-CN"/>
              </w:rPr>
              <w:t>1252</w:t>
            </w:r>
          </w:p>
        </w:tc>
        <w:tc>
          <w:tcPr>
            <w:tcW w:w="711" w:type="dxa"/>
            <w:tcBorders>
              <w:top w:val="double" w:sz="4" w:space="0" w:color="auto"/>
              <w:left w:val="single" w:sz="2" w:space="0" w:color="000000"/>
              <w:bottom w:val="single" w:sz="2" w:space="0" w:color="000000"/>
              <w:right w:val="double" w:sz="4" w:space="0" w:color="auto"/>
            </w:tcBorders>
            <w:vAlign w:val="bottom"/>
          </w:tcPr>
          <w:p w14:paraId="0CF500F4" w14:textId="77777777" w:rsidR="00A63241" w:rsidRDefault="00A63241" w:rsidP="00092F6B">
            <w:pPr>
              <w:pStyle w:val="Tablebody"/>
              <w:jc w:val="right"/>
              <w:rPr>
                <w:lang w:eastAsia="zh-CN"/>
              </w:rPr>
            </w:pPr>
            <w:r>
              <w:rPr>
                <w:lang w:eastAsia="zh-CN"/>
              </w:rPr>
              <w:t>1359</w:t>
            </w:r>
          </w:p>
        </w:tc>
        <w:tc>
          <w:tcPr>
            <w:tcW w:w="712" w:type="dxa"/>
            <w:tcBorders>
              <w:top w:val="double" w:sz="4" w:space="0" w:color="auto"/>
              <w:left w:val="double" w:sz="4" w:space="0" w:color="auto"/>
              <w:bottom w:val="single" w:sz="2" w:space="0" w:color="000000"/>
              <w:right w:val="single" w:sz="2" w:space="0" w:color="000000"/>
            </w:tcBorders>
            <w:vAlign w:val="bottom"/>
          </w:tcPr>
          <w:p w14:paraId="2E325B45" w14:textId="77777777" w:rsidR="00A63241" w:rsidRDefault="00A63241" w:rsidP="00092F6B">
            <w:pPr>
              <w:pStyle w:val="Tablebody"/>
              <w:jc w:val="right"/>
              <w:rPr>
                <w:lang w:eastAsia="zh-CN"/>
              </w:rPr>
            </w:pPr>
            <w:r>
              <w:rPr>
                <w:lang w:eastAsia="zh-CN"/>
              </w:rPr>
              <w:t>244</w:t>
            </w:r>
          </w:p>
        </w:tc>
        <w:tc>
          <w:tcPr>
            <w:tcW w:w="709" w:type="dxa"/>
            <w:tcBorders>
              <w:top w:val="double" w:sz="4" w:space="0" w:color="auto"/>
              <w:left w:val="single" w:sz="2" w:space="0" w:color="000000"/>
              <w:bottom w:val="single" w:sz="2" w:space="0" w:color="000000"/>
              <w:right w:val="double" w:sz="4" w:space="0" w:color="auto"/>
            </w:tcBorders>
            <w:vAlign w:val="bottom"/>
          </w:tcPr>
          <w:p w14:paraId="5CE43C9B" w14:textId="77777777" w:rsidR="00A63241" w:rsidRDefault="00A63241" w:rsidP="00092F6B">
            <w:pPr>
              <w:pStyle w:val="Tablebody"/>
              <w:jc w:val="right"/>
              <w:rPr>
                <w:lang w:eastAsia="zh-CN"/>
              </w:rPr>
            </w:pPr>
            <w:r>
              <w:rPr>
                <w:lang w:eastAsia="zh-CN"/>
              </w:rPr>
              <w:t>244</w:t>
            </w:r>
          </w:p>
        </w:tc>
        <w:tc>
          <w:tcPr>
            <w:tcW w:w="709" w:type="dxa"/>
            <w:tcBorders>
              <w:top w:val="double" w:sz="4" w:space="0" w:color="auto"/>
              <w:left w:val="double" w:sz="4" w:space="0" w:color="auto"/>
              <w:bottom w:val="single" w:sz="2" w:space="0" w:color="000000"/>
              <w:right w:val="single" w:sz="2" w:space="0" w:color="000000"/>
            </w:tcBorders>
            <w:vAlign w:val="bottom"/>
          </w:tcPr>
          <w:p w14:paraId="3AF5FEA5" w14:textId="77777777" w:rsidR="00A63241" w:rsidRDefault="00A63241" w:rsidP="00092F6B">
            <w:pPr>
              <w:pStyle w:val="Tablebody"/>
              <w:jc w:val="right"/>
              <w:rPr>
                <w:lang w:eastAsia="zh-CN"/>
              </w:rPr>
            </w:pPr>
            <w:r>
              <w:rPr>
                <w:lang w:eastAsia="zh-CN"/>
              </w:rPr>
              <w:t>237</w:t>
            </w:r>
          </w:p>
        </w:tc>
        <w:tc>
          <w:tcPr>
            <w:tcW w:w="711" w:type="dxa"/>
            <w:tcBorders>
              <w:top w:val="double" w:sz="4" w:space="0" w:color="auto"/>
              <w:left w:val="single" w:sz="2" w:space="0" w:color="000000"/>
              <w:bottom w:val="single" w:sz="2" w:space="0" w:color="000000"/>
              <w:right w:val="single" w:sz="2" w:space="0" w:color="000000"/>
            </w:tcBorders>
            <w:vAlign w:val="bottom"/>
          </w:tcPr>
          <w:p w14:paraId="0A36CED8" w14:textId="77777777" w:rsidR="00A63241" w:rsidRDefault="00A63241" w:rsidP="00092F6B">
            <w:pPr>
              <w:pStyle w:val="Tablebody"/>
              <w:jc w:val="right"/>
              <w:rPr>
                <w:lang w:eastAsia="zh-CN"/>
              </w:rPr>
            </w:pPr>
            <w:r>
              <w:rPr>
                <w:lang w:eastAsia="zh-CN"/>
              </w:rPr>
              <w:t>244</w:t>
            </w:r>
          </w:p>
        </w:tc>
      </w:tr>
      <w:tr w:rsidR="00A63241" w14:paraId="2BBD0A08"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59BDCED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1B5FEFA" w14:textId="77777777" w:rsidR="00A63241" w:rsidRDefault="00A63241" w:rsidP="00464ACA">
            <w:pPr>
              <w:pStyle w:val="Tablebody"/>
              <w:jc w:val="center"/>
            </w:pPr>
            <w:proofErr w:type="spellStart"/>
            <w:r>
              <w:t>P</w:t>
            </w:r>
            <w:r>
              <w:rPr>
                <w:lang w:eastAsia="zh-CN"/>
              </w:rPr>
              <w:t>For</w:t>
            </w:r>
            <w:r>
              <w:t>Delta</w:t>
            </w:r>
            <w:proofErr w:type="spellEnd"/>
          </w:p>
        </w:tc>
        <w:tc>
          <w:tcPr>
            <w:tcW w:w="676" w:type="dxa"/>
            <w:tcBorders>
              <w:top w:val="single" w:sz="2" w:space="0" w:color="000000"/>
              <w:left w:val="double" w:sz="6" w:space="0" w:color="auto"/>
              <w:bottom w:val="single" w:sz="2" w:space="0" w:color="000000"/>
              <w:right w:val="single" w:sz="2" w:space="0" w:color="000000"/>
            </w:tcBorders>
            <w:vAlign w:val="bottom"/>
          </w:tcPr>
          <w:p w14:paraId="1E039EFB" w14:textId="77777777" w:rsidR="00A63241" w:rsidRDefault="00A63241" w:rsidP="00092F6B">
            <w:pPr>
              <w:pStyle w:val="Tablebody"/>
              <w:jc w:val="right"/>
            </w:pPr>
            <w:r>
              <w:t>1186</w:t>
            </w:r>
          </w:p>
        </w:tc>
        <w:tc>
          <w:tcPr>
            <w:tcW w:w="686" w:type="dxa"/>
            <w:tcBorders>
              <w:top w:val="single" w:sz="2" w:space="0" w:color="000000"/>
              <w:left w:val="single" w:sz="2" w:space="0" w:color="000000"/>
              <w:bottom w:val="single" w:sz="2" w:space="0" w:color="000000"/>
              <w:right w:val="double" w:sz="4" w:space="0" w:color="auto"/>
            </w:tcBorders>
            <w:vAlign w:val="bottom"/>
          </w:tcPr>
          <w:p w14:paraId="0BF6B4B7" w14:textId="77777777" w:rsidR="00A63241" w:rsidRDefault="00A63241" w:rsidP="00092F6B">
            <w:pPr>
              <w:pStyle w:val="Tablebody"/>
              <w:jc w:val="right"/>
            </w:pPr>
            <w:r>
              <w:t>1048</w:t>
            </w:r>
          </w:p>
        </w:tc>
        <w:tc>
          <w:tcPr>
            <w:tcW w:w="709" w:type="dxa"/>
            <w:tcBorders>
              <w:top w:val="single" w:sz="2" w:space="0" w:color="000000"/>
              <w:left w:val="double" w:sz="4" w:space="0" w:color="auto"/>
              <w:bottom w:val="single" w:sz="2" w:space="0" w:color="000000"/>
              <w:right w:val="single" w:sz="2" w:space="0" w:color="000000"/>
            </w:tcBorders>
            <w:vAlign w:val="bottom"/>
          </w:tcPr>
          <w:p w14:paraId="127F866F" w14:textId="77777777" w:rsidR="00A63241" w:rsidRDefault="00A63241" w:rsidP="00092F6B">
            <w:pPr>
              <w:pStyle w:val="Tablebody"/>
              <w:jc w:val="right"/>
            </w:pPr>
            <w:r>
              <w:t>1028</w:t>
            </w:r>
          </w:p>
        </w:tc>
        <w:tc>
          <w:tcPr>
            <w:tcW w:w="711" w:type="dxa"/>
            <w:tcBorders>
              <w:top w:val="single" w:sz="2" w:space="0" w:color="000000"/>
              <w:left w:val="single" w:sz="2" w:space="0" w:color="000000"/>
              <w:bottom w:val="single" w:sz="2" w:space="0" w:color="000000"/>
              <w:right w:val="double" w:sz="4" w:space="0" w:color="auto"/>
            </w:tcBorders>
            <w:vAlign w:val="bottom"/>
          </w:tcPr>
          <w:p w14:paraId="4154FB69" w14:textId="77777777" w:rsidR="00A63241" w:rsidRDefault="00A63241" w:rsidP="00092F6B">
            <w:pPr>
              <w:pStyle w:val="Tablebody"/>
              <w:jc w:val="right"/>
            </w:pPr>
            <w:r>
              <w:t>999</w:t>
            </w:r>
          </w:p>
        </w:tc>
        <w:tc>
          <w:tcPr>
            <w:tcW w:w="712" w:type="dxa"/>
            <w:tcBorders>
              <w:top w:val="single" w:sz="2" w:space="0" w:color="000000"/>
              <w:left w:val="double" w:sz="4" w:space="0" w:color="auto"/>
              <w:bottom w:val="single" w:sz="2" w:space="0" w:color="000000"/>
              <w:right w:val="single" w:sz="2" w:space="0" w:color="000000"/>
            </w:tcBorders>
            <w:vAlign w:val="bottom"/>
          </w:tcPr>
          <w:p w14:paraId="743DAFA0" w14:textId="77777777" w:rsidR="00A63241" w:rsidRDefault="00A63241" w:rsidP="00092F6B">
            <w:pPr>
              <w:pStyle w:val="Tablebody"/>
              <w:jc w:val="right"/>
            </w:pPr>
            <w:r>
              <w:t>36</w:t>
            </w:r>
          </w:p>
        </w:tc>
        <w:tc>
          <w:tcPr>
            <w:tcW w:w="709" w:type="dxa"/>
            <w:tcBorders>
              <w:top w:val="single" w:sz="2" w:space="0" w:color="000000"/>
              <w:left w:val="single" w:sz="2" w:space="0" w:color="000000"/>
              <w:bottom w:val="single" w:sz="2" w:space="0" w:color="000000"/>
              <w:right w:val="double" w:sz="4" w:space="0" w:color="auto"/>
            </w:tcBorders>
            <w:vAlign w:val="bottom"/>
          </w:tcPr>
          <w:p w14:paraId="7D878E13" w14:textId="77777777" w:rsidR="00A63241" w:rsidRDefault="00A63241" w:rsidP="00092F6B">
            <w:pPr>
              <w:pStyle w:val="Tablebody"/>
              <w:jc w:val="right"/>
            </w:pPr>
            <w:r>
              <w:t>42</w:t>
            </w:r>
          </w:p>
        </w:tc>
        <w:tc>
          <w:tcPr>
            <w:tcW w:w="709" w:type="dxa"/>
            <w:tcBorders>
              <w:top w:val="single" w:sz="2" w:space="0" w:color="000000"/>
              <w:left w:val="double" w:sz="4" w:space="0" w:color="auto"/>
              <w:bottom w:val="single" w:sz="2" w:space="0" w:color="000000"/>
              <w:right w:val="single" w:sz="2" w:space="0" w:color="000000"/>
            </w:tcBorders>
            <w:vAlign w:val="bottom"/>
          </w:tcPr>
          <w:p w14:paraId="54625FF8" w14:textId="77777777" w:rsidR="00A63241" w:rsidRDefault="00A63241" w:rsidP="00092F6B">
            <w:pPr>
              <w:pStyle w:val="Tablebody"/>
              <w:jc w:val="right"/>
            </w:pPr>
            <w:r>
              <w:t>33</w:t>
            </w:r>
          </w:p>
        </w:tc>
        <w:tc>
          <w:tcPr>
            <w:tcW w:w="711" w:type="dxa"/>
            <w:tcBorders>
              <w:top w:val="single" w:sz="2" w:space="0" w:color="000000"/>
              <w:left w:val="single" w:sz="2" w:space="0" w:color="000000"/>
              <w:bottom w:val="single" w:sz="2" w:space="0" w:color="000000"/>
              <w:right w:val="single" w:sz="2" w:space="0" w:color="000000"/>
            </w:tcBorders>
            <w:vAlign w:val="bottom"/>
          </w:tcPr>
          <w:p w14:paraId="5D088AAE" w14:textId="77777777" w:rsidR="00A63241" w:rsidRDefault="00A63241" w:rsidP="00092F6B">
            <w:pPr>
              <w:pStyle w:val="Tablebody"/>
              <w:jc w:val="right"/>
            </w:pPr>
            <w:r>
              <w:t>50</w:t>
            </w:r>
          </w:p>
        </w:tc>
      </w:tr>
      <w:tr w:rsidR="00A63241" w14:paraId="60081EF9"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0E36A010"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0A74068" w14:textId="77777777" w:rsidR="00A63241" w:rsidRDefault="00A63241" w:rsidP="00464ACA">
            <w:pPr>
              <w:pStyle w:val="Tablebody"/>
              <w:jc w:val="center"/>
            </w:pPr>
            <w:r>
              <w:t>AFOR</w:t>
            </w:r>
          </w:p>
        </w:tc>
        <w:tc>
          <w:tcPr>
            <w:tcW w:w="676" w:type="dxa"/>
            <w:tcBorders>
              <w:top w:val="single" w:sz="2" w:space="0" w:color="000000"/>
              <w:left w:val="double" w:sz="6" w:space="0" w:color="auto"/>
              <w:bottom w:val="single" w:sz="2" w:space="0" w:color="000000"/>
              <w:right w:val="single" w:sz="2" w:space="0" w:color="000000"/>
            </w:tcBorders>
            <w:vAlign w:val="bottom"/>
          </w:tcPr>
          <w:p w14:paraId="0B5EB146" w14:textId="77777777" w:rsidR="00A63241" w:rsidRDefault="00A63241" w:rsidP="00092F6B">
            <w:pPr>
              <w:pStyle w:val="Tablebody"/>
              <w:jc w:val="right"/>
              <w:rPr>
                <w:lang w:eastAsia="zh-CN"/>
              </w:rPr>
            </w:pPr>
            <w:r>
              <w:rPr>
                <w:lang w:eastAsia="zh-CN"/>
              </w:rPr>
              <w:t>725</w:t>
            </w:r>
          </w:p>
        </w:tc>
        <w:tc>
          <w:tcPr>
            <w:tcW w:w="686" w:type="dxa"/>
            <w:tcBorders>
              <w:top w:val="single" w:sz="2" w:space="0" w:color="000000"/>
              <w:left w:val="single" w:sz="2" w:space="0" w:color="000000"/>
              <w:bottom w:val="single" w:sz="2" w:space="0" w:color="000000"/>
              <w:right w:val="double" w:sz="4" w:space="0" w:color="auto"/>
            </w:tcBorders>
            <w:vAlign w:val="bottom"/>
          </w:tcPr>
          <w:p w14:paraId="4AC37597" w14:textId="77777777" w:rsidR="00A63241" w:rsidRDefault="00A63241" w:rsidP="00092F6B">
            <w:pPr>
              <w:pStyle w:val="Tablebody"/>
              <w:jc w:val="right"/>
              <w:rPr>
                <w:lang w:eastAsia="zh-CN"/>
              </w:rPr>
            </w:pPr>
            <w:r>
              <w:rPr>
                <w:lang w:eastAsia="zh-CN"/>
              </w:rPr>
              <w:t>579</w:t>
            </w:r>
          </w:p>
        </w:tc>
        <w:tc>
          <w:tcPr>
            <w:tcW w:w="709" w:type="dxa"/>
            <w:tcBorders>
              <w:top w:val="single" w:sz="2" w:space="0" w:color="000000"/>
              <w:left w:val="double" w:sz="4" w:space="0" w:color="auto"/>
              <w:bottom w:val="single" w:sz="2" w:space="0" w:color="000000"/>
              <w:right w:val="single" w:sz="2" w:space="0" w:color="000000"/>
            </w:tcBorders>
            <w:vAlign w:val="bottom"/>
          </w:tcPr>
          <w:p w14:paraId="4782ED4F" w14:textId="77777777" w:rsidR="00A63241" w:rsidRDefault="00A63241" w:rsidP="00092F6B">
            <w:pPr>
              <w:pStyle w:val="Tablebody"/>
              <w:jc w:val="right"/>
              <w:rPr>
                <w:lang w:eastAsia="zh-CN"/>
              </w:rPr>
            </w:pPr>
            <w:r>
              <w:rPr>
                <w:lang w:eastAsia="zh-CN"/>
              </w:rPr>
              <w:t>672</w:t>
            </w:r>
          </w:p>
        </w:tc>
        <w:tc>
          <w:tcPr>
            <w:tcW w:w="711" w:type="dxa"/>
            <w:tcBorders>
              <w:top w:val="single" w:sz="2" w:space="0" w:color="000000"/>
              <w:left w:val="single" w:sz="2" w:space="0" w:color="000000"/>
              <w:bottom w:val="single" w:sz="2" w:space="0" w:color="000000"/>
              <w:right w:val="double" w:sz="4" w:space="0" w:color="auto"/>
            </w:tcBorders>
            <w:vAlign w:val="bottom"/>
          </w:tcPr>
          <w:p w14:paraId="04D6C62C" w14:textId="77777777" w:rsidR="00A63241" w:rsidRDefault="00A63241" w:rsidP="00092F6B">
            <w:pPr>
              <w:pStyle w:val="Tablebody"/>
              <w:jc w:val="right"/>
              <w:rPr>
                <w:lang w:eastAsia="zh-CN"/>
              </w:rPr>
            </w:pPr>
            <w:r>
              <w:rPr>
                <w:lang w:eastAsia="zh-CN"/>
              </w:rPr>
              <w:t>569</w:t>
            </w:r>
          </w:p>
        </w:tc>
        <w:tc>
          <w:tcPr>
            <w:tcW w:w="712" w:type="dxa"/>
            <w:tcBorders>
              <w:top w:val="single" w:sz="2" w:space="0" w:color="000000"/>
              <w:left w:val="double" w:sz="4" w:space="0" w:color="auto"/>
              <w:bottom w:val="single" w:sz="2" w:space="0" w:color="000000"/>
              <w:right w:val="single" w:sz="2" w:space="0" w:color="000000"/>
            </w:tcBorders>
            <w:vAlign w:val="bottom"/>
          </w:tcPr>
          <w:p w14:paraId="3E7D2AA0" w14:textId="77777777" w:rsidR="00A63241" w:rsidRDefault="00A63241" w:rsidP="00092F6B">
            <w:pPr>
              <w:pStyle w:val="Tablebody"/>
              <w:jc w:val="right"/>
              <w:rPr>
                <w:lang w:eastAsia="zh-CN"/>
              </w:rPr>
            </w:pPr>
            <w:r>
              <w:rPr>
                <w:lang w:eastAsia="zh-CN"/>
              </w:rPr>
              <w:t>247</w:t>
            </w:r>
          </w:p>
        </w:tc>
        <w:tc>
          <w:tcPr>
            <w:tcW w:w="709" w:type="dxa"/>
            <w:tcBorders>
              <w:top w:val="single" w:sz="2" w:space="0" w:color="000000"/>
              <w:left w:val="single" w:sz="2" w:space="0" w:color="000000"/>
              <w:bottom w:val="single" w:sz="2" w:space="0" w:color="000000"/>
              <w:right w:val="double" w:sz="4" w:space="0" w:color="auto"/>
            </w:tcBorders>
            <w:vAlign w:val="bottom"/>
          </w:tcPr>
          <w:p w14:paraId="62D90F25" w14:textId="77777777" w:rsidR="00A63241" w:rsidRDefault="00A63241" w:rsidP="00092F6B">
            <w:pPr>
              <w:pStyle w:val="Tablebody"/>
              <w:jc w:val="right"/>
              <w:rPr>
                <w:lang w:eastAsia="zh-CN"/>
              </w:rPr>
            </w:pPr>
            <w:r>
              <w:rPr>
                <w:lang w:eastAsia="zh-CN"/>
              </w:rPr>
              <w:t>208</w:t>
            </w:r>
          </w:p>
        </w:tc>
        <w:tc>
          <w:tcPr>
            <w:tcW w:w="709" w:type="dxa"/>
            <w:tcBorders>
              <w:top w:val="single" w:sz="2" w:space="0" w:color="000000"/>
              <w:left w:val="double" w:sz="4" w:space="0" w:color="auto"/>
              <w:bottom w:val="single" w:sz="2" w:space="0" w:color="000000"/>
              <w:right w:val="single" w:sz="2" w:space="0" w:color="000000"/>
            </w:tcBorders>
            <w:vAlign w:val="bottom"/>
          </w:tcPr>
          <w:p w14:paraId="3C26E22C" w14:textId="77777777" w:rsidR="00A63241" w:rsidRDefault="00A63241" w:rsidP="00092F6B">
            <w:pPr>
              <w:pStyle w:val="Tablebody"/>
              <w:jc w:val="right"/>
              <w:rPr>
                <w:lang w:eastAsia="zh-CN"/>
              </w:rPr>
            </w:pPr>
            <w:r>
              <w:rPr>
                <w:lang w:eastAsia="zh-CN"/>
              </w:rPr>
              <w:t>195</w:t>
            </w:r>
          </w:p>
        </w:tc>
        <w:tc>
          <w:tcPr>
            <w:tcW w:w="711" w:type="dxa"/>
            <w:tcBorders>
              <w:top w:val="single" w:sz="2" w:space="0" w:color="000000"/>
              <w:left w:val="single" w:sz="2" w:space="0" w:color="000000"/>
              <w:bottom w:val="single" w:sz="2" w:space="0" w:color="000000"/>
              <w:right w:val="single" w:sz="2" w:space="0" w:color="000000"/>
            </w:tcBorders>
            <w:vAlign w:val="bottom"/>
          </w:tcPr>
          <w:p w14:paraId="3ABF82C2" w14:textId="77777777" w:rsidR="00A63241" w:rsidRDefault="00A63241" w:rsidP="00092F6B">
            <w:pPr>
              <w:pStyle w:val="Tablebody"/>
              <w:jc w:val="right"/>
              <w:rPr>
                <w:lang w:eastAsia="zh-CN"/>
              </w:rPr>
            </w:pPr>
            <w:r>
              <w:rPr>
                <w:lang w:eastAsia="zh-CN"/>
              </w:rPr>
              <w:t>211</w:t>
            </w:r>
          </w:p>
        </w:tc>
      </w:tr>
      <w:tr w:rsidR="00A63241" w14:paraId="5D7BF87A"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6D7C92CF"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F18FFBD" w14:textId="0197706A" w:rsidR="00A63241" w:rsidRDefault="00A63241" w:rsidP="00464ACA">
            <w:pPr>
              <w:pStyle w:val="Tablebody"/>
              <w:jc w:val="center"/>
              <w:rPr>
                <w:lang w:eastAsia="zh-CN"/>
              </w:rPr>
            </w:pPr>
            <w:r>
              <w:t>G-A</w:t>
            </w:r>
            <w:r w:rsidR="00F27307">
              <w:t>FOR</w:t>
            </w:r>
          </w:p>
        </w:tc>
        <w:tc>
          <w:tcPr>
            <w:tcW w:w="676" w:type="dxa"/>
            <w:tcBorders>
              <w:top w:val="single" w:sz="2" w:space="0" w:color="000000"/>
              <w:left w:val="double" w:sz="6" w:space="0" w:color="auto"/>
              <w:bottom w:val="single" w:sz="2" w:space="0" w:color="000000"/>
              <w:right w:val="single" w:sz="2" w:space="0" w:color="000000"/>
            </w:tcBorders>
            <w:vAlign w:val="bottom"/>
          </w:tcPr>
          <w:p w14:paraId="5D17EF44" w14:textId="77777777" w:rsidR="00A63241" w:rsidRDefault="00A63241" w:rsidP="00092F6B">
            <w:pPr>
              <w:pStyle w:val="Tablebody"/>
              <w:jc w:val="right"/>
              <w:rPr>
                <w:lang w:eastAsia="zh-CN"/>
              </w:rPr>
            </w:pPr>
            <w:r>
              <w:rPr>
                <w:lang w:eastAsia="zh-CN"/>
              </w:rPr>
              <w:t>804</w:t>
            </w:r>
          </w:p>
        </w:tc>
        <w:tc>
          <w:tcPr>
            <w:tcW w:w="686" w:type="dxa"/>
            <w:tcBorders>
              <w:top w:val="single" w:sz="2" w:space="0" w:color="000000"/>
              <w:left w:val="single" w:sz="2" w:space="0" w:color="000000"/>
              <w:bottom w:val="single" w:sz="2" w:space="0" w:color="000000"/>
              <w:right w:val="double" w:sz="4" w:space="0" w:color="auto"/>
            </w:tcBorders>
            <w:vAlign w:val="bottom"/>
          </w:tcPr>
          <w:p w14:paraId="7A42FC56" w14:textId="77777777" w:rsidR="00A63241" w:rsidRDefault="00A63241" w:rsidP="00092F6B">
            <w:pPr>
              <w:pStyle w:val="Tablebody"/>
              <w:jc w:val="right"/>
              <w:rPr>
                <w:lang w:eastAsia="zh-CN"/>
              </w:rPr>
            </w:pPr>
            <w:r>
              <w:rPr>
                <w:lang w:eastAsia="zh-CN"/>
              </w:rPr>
              <w:t>756</w:t>
            </w:r>
          </w:p>
        </w:tc>
        <w:tc>
          <w:tcPr>
            <w:tcW w:w="709" w:type="dxa"/>
            <w:tcBorders>
              <w:top w:val="single" w:sz="2" w:space="0" w:color="000000"/>
              <w:left w:val="double" w:sz="4" w:space="0" w:color="auto"/>
              <w:bottom w:val="single" w:sz="2" w:space="0" w:color="000000"/>
              <w:right w:val="single" w:sz="2" w:space="0" w:color="000000"/>
            </w:tcBorders>
            <w:vAlign w:val="bottom"/>
          </w:tcPr>
          <w:p w14:paraId="76D75A03" w14:textId="77777777" w:rsidR="00A63241" w:rsidRDefault="00A63241" w:rsidP="00092F6B">
            <w:pPr>
              <w:pStyle w:val="Tablebody"/>
              <w:jc w:val="right"/>
              <w:rPr>
                <w:lang w:eastAsia="zh-CN"/>
              </w:rPr>
            </w:pPr>
            <w:r>
              <w:rPr>
                <w:lang w:eastAsia="zh-CN"/>
              </w:rPr>
              <w:t>643</w:t>
            </w:r>
          </w:p>
        </w:tc>
        <w:tc>
          <w:tcPr>
            <w:tcW w:w="711" w:type="dxa"/>
            <w:tcBorders>
              <w:top w:val="single" w:sz="2" w:space="0" w:color="000000"/>
              <w:left w:val="single" w:sz="2" w:space="0" w:color="000000"/>
              <w:bottom w:val="single" w:sz="2" w:space="0" w:color="000000"/>
              <w:right w:val="double" w:sz="4" w:space="0" w:color="auto"/>
            </w:tcBorders>
            <w:vAlign w:val="bottom"/>
          </w:tcPr>
          <w:p w14:paraId="3EA51F26" w14:textId="77777777" w:rsidR="00A63241" w:rsidRDefault="00A63241" w:rsidP="00092F6B">
            <w:pPr>
              <w:pStyle w:val="Tablebody"/>
              <w:jc w:val="right"/>
              <w:rPr>
                <w:lang w:eastAsia="zh-CN"/>
              </w:rPr>
            </w:pPr>
            <w:r>
              <w:rPr>
                <w:lang w:eastAsia="zh-CN"/>
              </w:rPr>
              <w:t>779</w:t>
            </w:r>
          </w:p>
        </w:tc>
        <w:tc>
          <w:tcPr>
            <w:tcW w:w="712" w:type="dxa"/>
            <w:tcBorders>
              <w:top w:val="single" w:sz="2" w:space="0" w:color="000000"/>
              <w:left w:val="double" w:sz="4" w:space="0" w:color="auto"/>
              <w:bottom w:val="single" w:sz="2" w:space="0" w:color="000000"/>
              <w:right w:val="single" w:sz="2" w:space="0" w:color="000000"/>
            </w:tcBorders>
            <w:vAlign w:val="bottom"/>
          </w:tcPr>
          <w:p w14:paraId="5FA8CA99" w14:textId="77777777" w:rsidR="00A63241" w:rsidRDefault="00A63241" w:rsidP="00092F6B">
            <w:pPr>
              <w:pStyle w:val="Tablebody"/>
              <w:jc w:val="right"/>
              <w:rPr>
                <w:lang w:eastAsia="zh-CN"/>
              </w:rPr>
            </w:pPr>
            <w:r>
              <w:rPr>
                <w:lang w:eastAsia="zh-CN"/>
              </w:rPr>
              <w:t>242</w:t>
            </w:r>
          </w:p>
        </w:tc>
        <w:tc>
          <w:tcPr>
            <w:tcW w:w="709" w:type="dxa"/>
            <w:tcBorders>
              <w:top w:val="single" w:sz="2" w:space="0" w:color="000000"/>
              <w:left w:val="single" w:sz="2" w:space="0" w:color="000000"/>
              <w:bottom w:val="single" w:sz="2" w:space="0" w:color="000000"/>
              <w:right w:val="double" w:sz="4" w:space="0" w:color="auto"/>
            </w:tcBorders>
            <w:vAlign w:val="bottom"/>
          </w:tcPr>
          <w:p w14:paraId="69712898" w14:textId="77777777" w:rsidR="00A63241" w:rsidRDefault="00A63241" w:rsidP="00092F6B">
            <w:pPr>
              <w:pStyle w:val="Tablebody"/>
              <w:jc w:val="right"/>
              <w:rPr>
                <w:lang w:eastAsia="zh-CN"/>
              </w:rPr>
            </w:pPr>
            <w:r>
              <w:rPr>
                <w:lang w:eastAsia="zh-CN"/>
              </w:rPr>
              <w:t>224</w:t>
            </w:r>
          </w:p>
        </w:tc>
        <w:tc>
          <w:tcPr>
            <w:tcW w:w="709" w:type="dxa"/>
            <w:tcBorders>
              <w:top w:val="single" w:sz="2" w:space="0" w:color="000000"/>
              <w:left w:val="double" w:sz="4" w:space="0" w:color="auto"/>
              <w:bottom w:val="single" w:sz="2" w:space="0" w:color="000000"/>
              <w:right w:val="single" w:sz="2" w:space="0" w:color="000000"/>
            </w:tcBorders>
            <w:vAlign w:val="bottom"/>
          </w:tcPr>
          <w:p w14:paraId="352F4754" w14:textId="77777777" w:rsidR="00A63241" w:rsidRDefault="00A63241" w:rsidP="00092F6B">
            <w:pPr>
              <w:pStyle w:val="Tablebody"/>
              <w:jc w:val="right"/>
              <w:rPr>
                <w:lang w:eastAsia="zh-CN"/>
              </w:rPr>
            </w:pPr>
            <w:r>
              <w:rPr>
                <w:lang w:eastAsia="zh-CN"/>
              </w:rPr>
              <w:t>212</w:t>
            </w:r>
          </w:p>
        </w:tc>
        <w:tc>
          <w:tcPr>
            <w:tcW w:w="711" w:type="dxa"/>
            <w:tcBorders>
              <w:top w:val="single" w:sz="2" w:space="0" w:color="000000"/>
              <w:left w:val="single" w:sz="2" w:space="0" w:color="000000"/>
              <w:bottom w:val="single" w:sz="2" w:space="0" w:color="000000"/>
              <w:right w:val="single" w:sz="2" w:space="0" w:color="000000"/>
            </w:tcBorders>
            <w:vAlign w:val="bottom"/>
          </w:tcPr>
          <w:p w14:paraId="71D041DF" w14:textId="77777777" w:rsidR="00A63241" w:rsidRDefault="00A63241" w:rsidP="00092F6B">
            <w:pPr>
              <w:pStyle w:val="Tablebody"/>
              <w:jc w:val="right"/>
              <w:rPr>
                <w:lang w:eastAsia="zh-CN"/>
              </w:rPr>
            </w:pPr>
            <w:r>
              <w:rPr>
                <w:lang w:eastAsia="zh-CN"/>
              </w:rPr>
              <w:t>223</w:t>
            </w:r>
          </w:p>
        </w:tc>
      </w:tr>
      <w:tr w:rsidR="00A63241" w14:paraId="3BFF1388"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41C9E058"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8B06C6D" w14:textId="77777777" w:rsidR="00A63241" w:rsidRDefault="00A63241" w:rsidP="00464ACA">
            <w:pPr>
              <w:pStyle w:val="Tablebody"/>
              <w:jc w:val="center"/>
              <w:rPr>
                <w:lang w:eastAsia="zh-CN"/>
              </w:rPr>
            </w:pPr>
            <w:r>
              <w:rPr>
                <w:lang w:eastAsia="zh-CN"/>
              </w:rPr>
              <w:t>G-</w:t>
            </w:r>
            <w:r>
              <w:t>P</w:t>
            </w:r>
            <w:r>
              <w:rPr>
                <w:lang w:eastAsia="zh-CN"/>
              </w:rPr>
              <w:t>FD</w:t>
            </w:r>
          </w:p>
        </w:tc>
        <w:tc>
          <w:tcPr>
            <w:tcW w:w="676" w:type="dxa"/>
            <w:tcBorders>
              <w:top w:val="single" w:sz="2" w:space="0" w:color="000000"/>
              <w:left w:val="double" w:sz="6" w:space="0" w:color="auto"/>
              <w:bottom w:val="single" w:sz="2" w:space="0" w:color="000000"/>
              <w:right w:val="single" w:sz="2" w:space="0" w:color="000000"/>
            </w:tcBorders>
            <w:vAlign w:val="bottom"/>
          </w:tcPr>
          <w:p w14:paraId="233C9759" w14:textId="77777777" w:rsidR="00A63241" w:rsidRDefault="00A63241" w:rsidP="00092F6B">
            <w:pPr>
              <w:pStyle w:val="Tablebody"/>
              <w:jc w:val="right"/>
              <w:rPr>
                <w:lang w:eastAsia="zh-CN"/>
              </w:rPr>
            </w:pPr>
            <w:r>
              <w:t>11</w:t>
            </w:r>
            <w:r>
              <w:rPr>
                <w:lang w:eastAsia="zh-CN"/>
              </w:rPr>
              <w:t>94</w:t>
            </w:r>
          </w:p>
        </w:tc>
        <w:tc>
          <w:tcPr>
            <w:tcW w:w="686" w:type="dxa"/>
            <w:tcBorders>
              <w:top w:val="single" w:sz="2" w:space="0" w:color="000000"/>
              <w:left w:val="single" w:sz="2" w:space="0" w:color="000000"/>
              <w:bottom w:val="single" w:sz="2" w:space="0" w:color="000000"/>
              <w:right w:val="double" w:sz="4" w:space="0" w:color="auto"/>
            </w:tcBorders>
            <w:vAlign w:val="bottom"/>
          </w:tcPr>
          <w:p w14:paraId="6686EDA6" w14:textId="77777777" w:rsidR="00A63241" w:rsidRDefault="00A63241" w:rsidP="00092F6B">
            <w:pPr>
              <w:pStyle w:val="Tablebody"/>
              <w:jc w:val="right"/>
              <w:rPr>
                <w:lang w:eastAsia="zh-CN"/>
              </w:rPr>
            </w:pPr>
            <w:r>
              <w:t>10</w:t>
            </w:r>
            <w:r>
              <w:rPr>
                <w:lang w:eastAsia="zh-CN"/>
              </w:rPr>
              <w:t>57</w:t>
            </w:r>
          </w:p>
        </w:tc>
        <w:tc>
          <w:tcPr>
            <w:tcW w:w="709" w:type="dxa"/>
            <w:tcBorders>
              <w:top w:val="single" w:sz="2" w:space="0" w:color="000000"/>
              <w:left w:val="double" w:sz="4" w:space="0" w:color="auto"/>
              <w:bottom w:val="single" w:sz="2" w:space="0" w:color="000000"/>
              <w:right w:val="single" w:sz="2" w:space="0" w:color="000000"/>
            </w:tcBorders>
            <w:vAlign w:val="bottom"/>
          </w:tcPr>
          <w:p w14:paraId="6157DB9C" w14:textId="77777777" w:rsidR="00A63241" w:rsidRDefault="00A63241" w:rsidP="00092F6B">
            <w:pPr>
              <w:pStyle w:val="Tablebody"/>
              <w:jc w:val="right"/>
              <w:rPr>
                <w:lang w:eastAsia="zh-CN"/>
              </w:rPr>
            </w:pPr>
            <w:r>
              <w:rPr>
                <w:lang w:eastAsia="zh-CN"/>
              </w:rPr>
              <w:t>1020</w:t>
            </w:r>
          </w:p>
        </w:tc>
        <w:tc>
          <w:tcPr>
            <w:tcW w:w="711" w:type="dxa"/>
            <w:tcBorders>
              <w:top w:val="single" w:sz="2" w:space="0" w:color="000000"/>
              <w:left w:val="single" w:sz="2" w:space="0" w:color="000000"/>
              <w:bottom w:val="single" w:sz="2" w:space="0" w:color="000000"/>
              <w:right w:val="double" w:sz="4" w:space="0" w:color="auto"/>
            </w:tcBorders>
            <w:vAlign w:val="bottom"/>
          </w:tcPr>
          <w:p w14:paraId="0290D581" w14:textId="77777777" w:rsidR="00A63241" w:rsidRDefault="00A63241" w:rsidP="00092F6B">
            <w:pPr>
              <w:pStyle w:val="Tablebody"/>
              <w:jc w:val="right"/>
              <w:rPr>
                <w:lang w:eastAsia="zh-CN"/>
              </w:rPr>
            </w:pPr>
            <w:r>
              <w:rPr>
                <w:lang w:eastAsia="zh-CN"/>
              </w:rPr>
              <w:t>1007</w:t>
            </w:r>
          </w:p>
        </w:tc>
        <w:tc>
          <w:tcPr>
            <w:tcW w:w="712" w:type="dxa"/>
            <w:tcBorders>
              <w:top w:val="single" w:sz="2" w:space="0" w:color="000000"/>
              <w:left w:val="double" w:sz="4" w:space="0" w:color="auto"/>
              <w:bottom w:val="single" w:sz="2" w:space="0" w:color="000000"/>
              <w:right w:val="single" w:sz="2" w:space="0" w:color="000000"/>
            </w:tcBorders>
            <w:vAlign w:val="bottom"/>
          </w:tcPr>
          <w:p w14:paraId="095B6393" w14:textId="77777777" w:rsidR="00A63241" w:rsidRDefault="00A63241" w:rsidP="00092F6B">
            <w:pPr>
              <w:pStyle w:val="Tablebody"/>
              <w:jc w:val="right"/>
              <w:rPr>
                <w:lang w:eastAsia="zh-CN"/>
              </w:rPr>
            </w:pPr>
            <w:r>
              <w:rPr>
                <w:lang w:eastAsia="zh-CN"/>
              </w:rPr>
              <w:t>89</w:t>
            </w:r>
          </w:p>
        </w:tc>
        <w:tc>
          <w:tcPr>
            <w:tcW w:w="709" w:type="dxa"/>
            <w:tcBorders>
              <w:top w:val="single" w:sz="2" w:space="0" w:color="000000"/>
              <w:left w:val="single" w:sz="2" w:space="0" w:color="000000"/>
              <w:bottom w:val="single" w:sz="2" w:space="0" w:color="000000"/>
              <w:right w:val="double" w:sz="4" w:space="0" w:color="auto"/>
            </w:tcBorders>
            <w:vAlign w:val="bottom"/>
          </w:tcPr>
          <w:p w14:paraId="1207AA3E" w14:textId="77777777" w:rsidR="00A63241" w:rsidRDefault="00A63241" w:rsidP="00092F6B">
            <w:pPr>
              <w:pStyle w:val="Tablebody"/>
              <w:jc w:val="right"/>
              <w:rPr>
                <w:lang w:eastAsia="zh-CN"/>
              </w:rPr>
            </w:pPr>
            <w:r>
              <w:rPr>
                <w:lang w:eastAsia="zh-CN"/>
              </w:rPr>
              <w:t>102</w:t>
            </w:r>
          </w:p>
        </w:tc>
        <w:tc>
          <w:tcPr>
            <w:tcW w:w="709" w:type="dxa"/>
            <w:tcBorders>
              <w:top w:val="single" w:sz="2" w:space="0" w:color="000000"/>
              <w:left w:val="double" w:sz="4" w:space="0" w:color="auto"/>
              <w:bottom w:val="single" w:sz="2" w:space="0" w:color="000000"/>
              <w:right w:val="single" w:sz="2" w:space="0" w:color="000000"/>
            </w:tcBorders>
            <w:vAlign w:val="bottom"/>
          </w:tcPr>
          <w:p w14:paraId="4B1ABA98" w14:textId="77777777" w:rsidR="00A63241" w:rsidRDefault="00A63241" w:rsidP="00092F6B">
            <w:pPr>
              <w:pStyle w:val="Tablebody"/>
              <w:jc w:val="right"/>
              <w:rPr>
                <w:lang w:eastAsia="zh-CN"/>
              </w:rPr>
            </w:pPr>
            <w:r>
              <w:rPr>
                <w:lang w:eastAsia="zh-CN"/>
              </w:rPr>
              <w:t>80</w:t>
            </w:r>
          </w:p>
        </w:tc>
        <w:tc>
          <w:tcPr>
            <w:tcW w:w="711" w:type="dxa"/>
            <w:tcBorders>
              <w:top w:val="single" w:sz="2" w:space="0" w:color="000000"/>
              <w:left w:val="single" w:sz="2" w:space="0" w:color="000000"/>
              <w:bottom w:val="single" w:sz="2" w:space="0" w:color="000000"/>
              <w:right w:val="single" w:sz="2" w:space="0" w:color="000000"/>
            </w:tcBorders>
            <w:vAlign w:val="bottom"/>
          </w:tcPr>
          <w:p w14:paraId="5B753F02" w14:textId="77777777" w:rsidR="00A63241" w:rsidRDefault="00A63241" w:rsidP="00092F6B">
            <w:pPr>
              <w:pStyle w:val="Tablebody"/>
              <w:jc w:val="right"/>
              <w:rPr>
                <w:lang w:eastAsia="zh-CN"/>
              </w:rPr>
            </w:pPr>
            <w:r>
              <w:rPr>
                <w:lang w:eastAsia="zh-CN"/>
              </w:rPr>
              <w:t>120</w:t>
            </w:r>
          </w:p>
        </w:tc>
      </w:tr>
      <w:tr w:rsidR="00A63241" w14:paraId="0DBB5E31"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439D2026"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DE7202D" w14:textId="77777777" w:rsidR="00A63241" w:rsidRPr="00623C8C" w:rsidRDefault="00A63241" w:rsidP="00464ACA">
            <w:pPr>
              <w:pStyle w:val="Tablebody"/>
              <w:jc w:val="center"/>
              <w:rPr>
                <w:b/>
              </w:rPr>
            </w:pPr>
            <w:r w:rsidRPr="00623C8C">
              <w:rPr>
                <w:b/>
              </w:rPr>
              <w:t>SIMD-BP128</w:t>
            </w:r>
          </w:p>
        </w:tc>
        <w:tc>
          <w:tcPr>
            <w:tcW w:w="676" w:type="dxa"/>
            <w:tcBorders>
              <w:top w:val="single" w:sz="2" w:space="0" w:color="000000"/>
              <w:left w:val="double" w:sz="6" w:space="0" w:color="auto"/>
              <w:bottom w:val="single" w:sz="2" w:space="0" w:color="000000"/>
              <w:right w:val="single" w:sz="2" w:space="0" w:color="000000"/>
            </w:tcBorders>
            <w:vAlign w:val="bottom"/>
          </w:tcPr>
          <w:p w14:paraId="26CA5E67" w14:textId="77777777" w:rsidR="00A63241" w:rsidRDefault="00A63241" w:rsidP="00092F6B">
            <w:pPr>
              <w:pStyle w:val="Tablebody"/>
              <w:jc w:val="right"/>
              <w:rPr>
                <w:lang w:eastAsia="zh-CN"/>
              </w:rPr>
            </w:pPr>
            <w:r>
              <w:rPr>
                <w:lang w:eastAsia="zh-CN"/>
              </w:rPr>
              <w:t>2273</w:t>
            </w:r>
          </w:p>
        </w:tc>
        <w:tc>
          <w:tcPr>
            <w:tcW w:w="686" w:type="dxa"/>
            <w:tcBorders>
              <w:top w:val="single" w:sz="2" w:space="0" w:color="000000"/>
              <w:left w:val="single" w:sz="2" w:space="0" w:color="000000"/>
              <w:bottom w:val="single" w:sz="2" w:space="0" w:color="000000"/>
              <w:right w:val="double" w:sz="4" w:space="0" w:color="auto"/>
            </w:tcBorders>
            <w:vAlign w:val="bottom"/>
          </w:tcPr>
          <w:p w14:paraId="3C94593B" w14:textId="77777777" w:rsidR="00A63241" w:rsidRDefault="00A63241" w:rsidP="00092F6B">
            <w:pPr>
              <w:pStyle w:val="Tablebody"/>
              <w:jc w:val="right"/>
              <w:rPr>
                <w:lang w:eastAsia="zh-CN"/>
              </w:rPr>
            </w:pPr>
            <w:r>
              <w:rPr>
                <w:lang w:eastAsia="zh-CN"/>
              </w:rPr>
              <w:t>2049</w:t>
            </w:r>
          </w:p>
        </w:tc>
        <w:tc>
          <w:tcPr>
            <w:tcW w:w="709" w:type="dxa"/>
            <w:tcBorders>
              <w:top w:val="single" w:sz="2" w:space="0" w:color="000000"/>
              <w:left w:val="double" w:sz="4" w:space="0" w:color="auto"/>
              <w:bottom w:val="single" w:sz="2" w:space="0" w:color="000000"/>
              <w:right w:val="single" w:sz="2" w:space="0" w:color="000000"/>
            </w:tcBorders>
            <w:vAlign w:val="bottom"/>
          </w:tcPr>
          <w:p w14:paraId="222FEEAC" w14:textId="77777777" w:rsidR="00A63241" w:rsidRDefault="00A63241" w:rsidP="00092F6B">
            <w:pPr>
              <w:pStyle w:val="Tablebody"/>
              <w:jc w:val="right"/>
              <w:rPr>
                <w:lang w:eastAsia="zh-CN"/>
              </w:rPr>
            </w:pPr>
            <w:r>
              <w:rPr>
                <w:lang w:eastAsia="zh-CN"/>
              </w:rPr>
              <w:t>1671</w:t>
            </w:r>
          </w:p>
        </w:tc>
        <w:tc>
          <w:tcPr>
            <w:tcW w:w="711" w:type="dxa"/>
            <w:tcBorders>
              <w:top w:val="single" w:sz="2" w:space="0" w:color="000000"/>
              <w:left w:val="single" w:sz="2" w:space="0" w:color="000000"/>
              <w:bottom w:val="single" w:sz="2" w:space="0" w:color="000000"/>
              <w:right w:val="double" w:sz="4" w:space="0" w:color="auto"/>
            </w:tcBorders>
            <w:vAlign w:val="bottom"/>
          </w:tcPr>
          <w:p w14:paraId="23E405D7" w14:textId="77777777" w:rsidR="00A63241" w:rsidRDefault="00A63241" w:rsidP="00092F6B">
            <w:pPr>
              <w:pStyle w:val="Tablebody"/>
              <w:jc w:val="right"/>
              <w:rPr>
                <w:lang w:eastAsia="zh-CN"/>
              </w:rPr>
            </w:pPr>
            <w:r>
              <w:rPr>
                <w:lang w:eastAsia="zh-CN"/>
              </w:rPr>
              <w:t>2155</w:t>
            </w:r>
          </w:p>
        </w:tc>
        <w:tc>
          <w:tcPr>
            <w:tcW w:w="712" w:type="dxa"/>
            <w:tcBorders>
              <w:top w:val="single" w:sz="2" w:space="0" w:color="000000"/>
              <w:left w:val="double" w:sz="4" w:space="0" w:color="auto"/>
              <w:bottom w:val="single" w:sz="2" w:space="0" w:color="000000"/>
              <w:right w:val="single" w:sz="2" w:space="0" w:color="000000"/>
            </w:tcBorders>
            <w:vAlign w:val="bottom"/>
          </w:tcPr>
          <w:p w14:paraId="7DC0DC46" w14:textId="77777777" w:rsidR="00A63241" w:rsidRDefault="00A63241" w:rsidP="00092F6B">
            <w:pPr>
              <w:pStyle w:val="Tablebody"/>
              <w:jc w:val="right"/>
              <w:rPr>
                <w:lang w:eastAsia="zh-CN"/>
              </w:rPr>
            </w:pPr>
            <w:r>
              <w:rPr>
                <w:lang w:eastAsia="zh-CN"/>
              </w:rPr>
              <w:t>592</w:t>
            </w:r>
          </w:p>
        </w:tc>
        <w:tc>
          <w:tcPr>
            <w:tcW w:w="709" w:type="dxa"/>
            <w:tcBorders>
              <w:top w:val="single" w:sz="2" w:space="0" w:color="000000"/>
              <w:left w:val="single" w:sz="2" w:space="0" w:color="000000"/>
              <w:bottom w:val="single" w:sz="2" w:space="0" w:color="000000"/>
              <w:right w:val="double" w:sz="4" w:space="0" w:color="auto"/>
            </w:tcBorders>
            <w:vAlign w:val="bottom"/>
          </w:tcPr>
          <w:p w14:paraId="6ACF5B18" w14:textId="77777777" w:rsidR="00A63241" w:rsidRDefault="00A63241" w:rsidP="00092F6B">
            <w:pPr>
              <w:pStyle w:val="Tablebody"/>
              <w:jc w:val="right"/>
              <w:rPr>
                <w:lang w:eastAsia="zh-CN"/>
              </w:rPr>
            </w:pPr>
            <w:r>
              <w:rPr>
                <w:lang w:eastAsia="zh-CN"/>
              </w:rPr>
              <w:t>539</w:t>
            </w:r>
          </w:p>
        </w:tc>
        <w:tc>
          <w:tcPr>
            <w:tcW w:w="709" w:type="dxa"/>
            <w:tcBorders>
              <w:top w:val="single" w:sz="2" w:space="0" w:color="000000"/>
              <w:left w:val="double" w:sz="4" w:space="0" w:color="auto"/>
              <w:bottom w:val="single" w:sz="2" w:space="0" w:color="000000"/>
              <w:right w:val="single" w:sz="2" w:space="0" w:color="000000"/>
            </w:tcBorders>
            <w:vAlign w:val="bottom"/>
          </w:tcPr>
          <w:p w14:paraId="2FE696B0" w14:textId="77777777" w:rsidR="00A63241" w:rsidRDefault="00A63241" w:rsidP="00092F6B">
            <w:pPr>
              <w:pStyle w:val="Tablebody"/>
              <w:jc w:val="right"/>
              <w:rPr>
                <w:lang w:eastAsia="zh-CN"/>
              </w:rPr>
            </w:pPr>
            <w:r>
              <w:rPr>
                <w:lang w:eastAsia="zh-CN"/>
              </w:rPr>
              <w:t>318</w:t>
            </w:r>
          </w:p>
        </w:tc>
        <w:tc>
          <w:tcPr>
            <w:tcW w:w="711" w:type="dxa"/>
            <w:tcBorders>
              <w:top w:val="single" w:sz="2" w:space="0" w:color="000000"/>
              <w:left w:val="single" w:sz="2" w:space="0" w:color="000000"/>
              <w:bottom w:val="single" w:sz="2" w:space="0" w:color="000000"/>
              <w:right w:val="single" w:sz="2" w:space="0" w:color="000000"/>
            </w:tcBorders>
            <w:vAlign w:val="bottom"/>
          </w:tcPr>
          <w:p w14:paraId="3C2FB83A" w14:textId="77777777" w:rsidR="00A63241" w:rsidRDefault="00A63241" w:rsidP="00092F6B">
            <w:pPr>
              <w:pStyle w:val="Tablebody"/>
              <w:jc w:val="right"/>
              <w:rPr>
                <w:lang w:eastAsia="zh-CN"/>
              </w:rPr>
            </w:pPr>
            <w:r>
              <w:rPr>
                <w:lang w:eastAsia="zh-CN"/>
              </w:rPr>
              <w:t>792</w:t>
            </w:r>
          </w:p>
        </w:tc>
      </w:tr>
      <w:tr w:rsidR="00A63241" w14:paraId="6F341709"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68193E76"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2B7E2BB4" w14:textId="77777777" w:rsidR="00A63241" w:rsidRDefault="00A63241" w:rsidP="00464ACA">
            <w:pPr>
              <w:pStyle w:val="Tablebody"/>
              <w:jc w:val="center"/>
            </w:pPr>
            <w:r>
              <w:t>SIMD-</w:t>
            </w:r>
            <w:proofErr w:type="spellStart"/>
            <w:r>
              <w:t>FastPFOR</w:t>
            </w:r>
            <w:proofErr w:type="spellEnd"/>
          </w:p>
        </w:tc>
        <w:tc>
          <w:tcPr>
            <w:tcW w:w="676" w:type="dxa"/>
            <w:tcBorders>
              <w:top w:val="single" w:sz="2" w:space="0" w:color="000000"/>
              <w:left w:val="double" w:sz="6" w:space="0" w:color="auto"/>
              <w:bottom w:val="single" w:sz="2" w:space="0" w:color="000000"/>
              <w:right w:val="single" w:sz="2" w:space="0" w:color="000000"/>
            </w:tcBorders>
          </w:tcPr>
          <w:p w14:paraId="225F7561" w14:textId="77777777" w:rsidR="00A63241" w:rsidRDefault="00A63241" w:rsidP="00092F6B">
            <w:pPr>
              <w:pStyle w:val="Tablebody"/>
              <w:jc w:val="right"/>
            </w:pPr>
            <w:r>
              <w:t>1912</w:t>
            </w:r>
          </w:p>
        </w:tc>
        <w:tc>
          <w:tcPr>
            <w:tcW w:w="686" w:type="dxa"/>
            <w:tcBorders>
              <w:top w:val="single" w:sz="2" w:space="0" w:color="000000"/>
              <w:left w:val="single" w:sz="2" w:space="0" w:color="000000"/>
              <w:bottom w:val="single" w:sz="2" w:space="0" w:color="000000"/>
              <w:right w:val="double" w:sz="4" w:space="0" w:color="auto"/>
            </w:tcBorders>
          </w:tcPr>
          <w:p w14:paraId="4326CDAD" w14:textId="77777777" w:rsidR="00A63241" w:rsidRDefault="00A63241" w:rsidP="00092F6B">
            <w:pPr>
              <w:pStyle w:val="Tablebody"/>
              <w:jc w:val="right"/>
            </w:pPr>
            <w:r>
              <w:t>1692</w:t>
            </w:r>
          </w:p>
        </w:tc>
        <w:tc>
          <w:tcPr>
            <w:tcW w:w="709" w:type="dxa"/>
            <w:tcBorders>
              <w:top w:val="single" w:sz="2" w:space="0" w:color="000000"/>
              <w:left w:val="double" w:sz="4" w:space="0" w:color="auto"/>
              <w:bottom w:val="single" w:sz="2" w:space="0" w:color="000000"/>
              <w:right w:val="single" w:sz="2" w:space="0" w:color="000000"/>
            </w:tcBorders>
          </w:tcPr>
          <w:p w14:paraId="42AD2B9B" w14:textId="77777777" w:rsidR="00A63241" w:rsidRDefault="00A63241" w:rsidP="00092F6B">
            <w:pPr>
              <w:pStyle w:val="Tablebody"/>
              <w:jc w:val="right"/>
            </w:pPr>
            <w:r>
              <w:t>1258</w:t>
            </w:r>
          </w:p>
        </w:tc>
        <w:tc>
          <w:tcPr>
            <w:tcW w:w="711" w:type="dxa"/>
            <w:tcBorders>
              <w:top w:val="single" w:sz="2" w:space="0" w:color="000000"/>
              <w:left w:val="single" w:sz="2" w:space="0" w:color="000000"/>
              <w:bottom w:val="single" w:sz="2" w:space="0" w:color="000000"/>
              <w:right w:val="double" w:sz="4" w:space="0" w:color="auto"/>
            </w:tcBorders>
          </w:tcPr>
          <w:p w14:paraId="086EB746" w14:textId="77777777" w:rsidR="00A63241" w:rsidRDefault="00A63241" w:rsidP="00092F6B">
            <w:pPr>
              <w:pStyle w:val="Tablebody"/>
              <w:jc w:val="right"/>
            </w:pPr>
            <w:r>
              <w:t>1405</w:t>
            </w:r>
          </w:p>
        </w:tc>
        <w:tc>
          <w:tcPr>
            <w:tcW w:w="712" w:type="dxa"/>
            <w:tcBorders>
              <w:top w:val="single" w:sz="2" w:space="0" w:color="000000"/>
              <w:left w:val="double" w:sz="4" w:space="0" w:color="auto"/>
              <w:bottom w:val="single" w:sz="2" w:space="0" w:color="000000"/>
              <w:right w:val="single" w:sz="2" w:space="0" w:color="000000"/>
            </w:tcBorders>
          </w:tcPr>
          <w:p w14:paraId="1A79A35E" w14:textId="77777777" w:rsidR="00A63241" w:rsidRDefault="00A63241" w:rsidP="00092F6B">
            <w:pPr>
              <w:pStyle w:val="Tablebody"/>
              <w:jc w:val="right"/>
            </w:pPr>
            <w:r>
              <w:t>188</w:t>
            </w:r>
          </w:p>
        </w:tc>
        <w:tc>
          <w:tcPr>
            <w:tcW w:w="709" w:type="dxa"/>
            <w:tcBorders>
              <w:top w:val="single" w:sz="2" w:space="0" w:color="000000"/>
              <w:left w:val="single" w:sz="2" w:space="0" w:color="000000"/>
              <w:bottom w:val="single" w:sz="2" w:space="0" w:color="000000"/>
              <w:right w:val="double" w:sz="4" w:space="0" w:color="auto"/>
            </w:tcBorders>
          </w:tcPr>
          <w:p w14:paraId="477D03B2" w14:textId="77777777" w:rsidR="00A63241" w:rsidRDefault="00A63241" w:rsidP="00092F6B">
            <w:pPr>
              <w:pStyle w:val="Tablebody"/>
              <w:jc w:val="right"/>
            </w:pPr>
            <w:r>
              <w:t>130</w:t>
            </w:r>
          </w:p>
        </w:tc>
        <w:tc>
          <w:tcPr>
            <w:tcW w:w="709" w:type="dxa"/>
            <w:tcBorders>
              <w:top w:val="single" w:sz="2" w:space="0" w:color="000000"/>
              <w:left w:val="double" w:sz="4" w:space="0" w:color="auto"/>
              <w:bottom w:val="single" w:sz="2" w:space="0" w:color="000000"/>
              <w:right w:val="single" w:sz="2" w:space="0" w:color="000000"/>
            </w:tcBorders>
          </w:tcPr>
          <w:p w14:paraId="2203A67F" w14:textId="77777777" w:rsidR="00A63241" w:rsidRDefault="00A63241" w:rsidP="00092F6B">
            <w:pPr>
              <w:pStyle w:val="Tablebody"/>
              <w:jc w:val="right"/>
            </w:pPr>
            <w:r>
              <w:t>139</w:t>
            </w:r>
          </w:p>
        </w:tc>
        <w:tc>
          <w:tcPr>
            <w:tcW w:w="711" w:type="dxa"/>
            <w:tcBorders>
              <w:top w:val="single" w:sz="2" w:space="0" w:color="000000"/>
              <w:left w:val="single" w:sz="2" w:space="0" w:color="000000"/>
              <w:bottom w:val="single" w:sz="2" w:space="0" w:color="000000"/>
              <w:right w:val="single" w:sz="2" w:space="0" w:color="000000"/>
            </w:tcBorders>
          </w:tcPr>
          <w:p w14:paraId="01172005" w14:textId="77777777" w:rsidR="00A63241" w:rsidRDefault="00A63241" w:rsidP="00092F6B">
            <w:pPr>
              <w:pStyle w:val="Tablebody"/>
              <w:jc w:val="right"/>
            </w:pPr>
            <w:r>
              <w:t>134</w:t>
            </w:r>
          </w:p>
        </w:tc>
      </w:tr>
      <w:tr w:rsidR="00A63241" w14:paraId="2FE0E145"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3C64AF74"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DABCBD4" w14:textId="2A0A3FC8" w:rsidR="00A63241" w:rsidRDefault="00A63241" w:rsidP="00464ACA">
            <w:pPr>
              <w:pStyle w:val="Tablebody"/>
              <w:jc w:val="center"/>
              <w:rPr>
                <w:lang w:eastAsia="zh-CN"/>
              </w:rPr>
            </w:pPr>
            <w:r>
              <w:t>SIMD-G-A</w:t>
            </w:r>
            <w:r w:rsidR="00FC6AA9">
              <w:t>FOR</w:t>
            </w:r>
          </w:p>
        </w:tc>
        <w:tc>
          <w:tcPr>
            <w:tcW w:w="676" w:type="dxa"/>
            <w:tcBorders>
              <w:top w:val="single" w:sz="2" w:space="0" w:color="000000"/>
              <w:left w:val="double" w:sz="6" w:space="0" w:color="auto"/>
              <w:bottom w:val="single" w:sz="2" w:space="0" w:color="000000"/>
              <w:right w:val="single" w:sz="2" w:space="0" w:color="000000"/>
            </w:tcBorders>
            <w:vAlign w:val="bottom"/>
          </w:tcPr>
          <w:p w14:paraId="42B78A4A" w14:textId="77777777" w:rsidR="00A63241" w:rsidRDefault="00A63241" w:rsidP="00092F6B">
            <w:pPr>
              <w:pStyle w:val="Tablebody"/>
              <w:jc w:val="right"/>
            </w:pPr>
            <w:r>
              <w:t>1976</w:t>
            </w:r>
          </w:p>
        </w:tc>
        <w:tc>
          <w:tcPr>
            <w:tcW w:w="686" w:type="dxa"/>
            <w:tcBorders>
              <w:top w:val="single" w:sz="2" w:space="0" w:color="000000"/>
              <w:left w:val="single" w:sz="2" w:space="0" w:color="000000"/>
              <w:bottom w:val="single" w:sz="2" w:space="0" w:color="000000"/>
              <w:right w:val="double" w:sz="4" w:space="0" w:color="auto"/>
            </w:tcBorders>
            <w:vAlign w:val="bottom"/>
          </w:tcPr>
          <w:p w14:paraId="1640FF8B" w14:textId="77777777" w:rsidR="00A63241" w:rsidRDefault="00A63241" w:rsidP="00092F6B">
            <w:pPr>
              <w:pStyle w:val="Tablebody"/>
              <w:jc w:val="right"/>
              <w:rPr>
                <w:lang w:eastAsia="zh-CN"/>
              </w:rPr>
            </w:pPr>
            <w:r>
              <w:rPr>
                <w:lang w:eastAsia="zh-CN"/>
              </w:rPr>
              <w:t>1819</w:t>
            </w:r>
          </w:p>
        </w:tc>
        <w:tc>
          <w:tcPr>
            <w:tcW w:w="709" w:type="dxa"/>
            <w:tcBorders>
              <w:top w:val="single" w:sz="2" w:space="0" w:color="000000"/>
              <w:left w:val="double" w:sz="4" w:space="0" w:color="auto"/>
              <w:bottom w:val="single" w:sz="2" w:space="0" w:color="000000"/>
              <w:right w:val="single" w:sz="2" w:space="0" w:color="000000"/>
            </w:tcBorders>
            <w:vAlign w:val="bottom"/>
          </w:tcPr>
          <w:p w14:paraId="569835FC" w14:textId="77777777" w:rsidR="00A63241" w:rsidRDefault="00A63241" w:rsidP="00092F6B">
            <w:pPr>
              <w:pStyle w:val="Tablebody"/>
              <w:jc w:val="right"/>
              <w:rPr>
                <w:lang w:eastAsia="zh-CN"/>
              </w:rPr>
            </w:pPr>
            <w:r>
              <w:rPr>
                <w:lang w:eastAsia="zh-CN"/>
              </w:rPr>
              <w:t>1440</w:t>
            </w:r>
          </w:p>
        </w:tc>
        <w:tc>
          <w:tcPr>
            <w:tcW w:w="711" w:type="dxa"/>
            <w:tcBorders>
              <w:top w:val="single" w:sz="2" w:space="0" w:color="000000"/>
              <w:left w:val="single" w:sz="2" w:space="0" w:color="000000"/>
              <w:bottom w:val="single" w:sz="2" w:space="0" w:color="000000"/>
              <w:right w:val="double" w:sz="4" w:space="0" w:color="auto"/>
            </w:tcBorders>
            <w:vAlign w:val="bottom"/>
          </w:tcPr>
          <w:p w14:paraId="285BF11F" w14:textId="77777777" w:rsidR="00A63241" w:rsidRDefault="00A63241" w:rsidP="00092F6B">
            <w:pPr>
              <w:pStyle w:val="Tablebody"/>
              <w:jc w:val="right"/>
              <w:rPr>
                <w:lang w:eastAsia="zh-CN"/>
              </w:rPr>
            </w:pPr>
            <w:r>
              <w:rPr>
                <w:lang w:eastAsia="zh-CN"/>
              </w:rPr>
              <w:t>1673</w:t>
            </w:r>
          </w:p>
        </w:tc>
        <w:tc>
          <w:tcPr>
            <w:tcW w:w="712" w:type="dxa"/>
            <w:tcBorders>
              <w:top w:val="single" w:sz="2" w:space="0" w:color="000000"/>
              <w:left w:val="double" w:sz="4" w:space="0" w:color="auto"/>
              <w:bottom w:val="single" w:sz="2" w:space="0" w:color="000000"/>
              <w:right w:val="single" w:sz="2" w:space="0" w:color="000000"/>
            </w:tcBorders>
            <w:vAlign w:val="bottom"/>
          </w:tcPr>
          <w:p w14:paraId="6A3DED4E" w14:textId="77777777" w:rsidR="00A63241" w:rsidRDefault="00A63241" w:rsidP="00092F6B">
            <w:pPr>
              <w:pStyle w:val="Tablebody"/>
              <w:jc w:val="right"/>
              <w:rPr>
                <w:lang w:eastAsia="zh-CN"/>
              </w:rPr>
            </w:pPr>
            <w:r>
              <w:rPr>
                <w:lang w:eastAsia="zh-CN"/>
              </w:rPr>
              <w:t>368</w:t>
            </w:r>
          </w:p>
        </w:tc>
        <w:tc>
          <w:tcPr>
            <w:tcW w:w="709" w:type="dxa"/>
            <w:tcBorders>
              <w:top w:val="single" w:sz="2" w:space="0" w:color="000000"/>
              <w:left w:val="single" w:sz="2" w:space="0" w:color="000000"/>
              <w:bottom w:val="single" w:sz="2" w:space="0" w:color="000000"/>
              <w:right w:val="double" w:sz="4" w:space="0" w:color="auto"/>
            </w:tcBorders>
            <w:vAlign w:val="bottom"/>
          </w:tcPr>
          <w:p w14:paraId="64C5A845" w14:textId="77777777" w:rsidR="00A63241" w:rsidRDefault="00A63241" w:rsidP="00092F6B">
            <w:pPr>
              <w:pStyle w:val="Tablebody"/>
              <w:jc w:val="right"/>
              <w:rPr>
                <w:lang w:eastAsia="zh-CN"/>
              </w:rPr>
            </w:pPr>
            <w:r>
              <w:rPr>
                <w:lang w:eastAsia="zh-CN"/>
              </w:rPr>
              <w:t>354</w:t>
            </w:r>
          </w:p>
        </w:tc>
        <w:tc>
          <w:tcPr>
            <w:tcW w:w="709" w:type="dxa"/>
            <w:tcBorders>
              <w:top w:val="single" w:sz="2" w:space="0" w:color="000000"/>
              <w:left w:val="double" w:sz="4" w:space="0" w:color="auto"/>
              <w:bottom w:val="single" w:sz="2" w:space="0" w:color="000000"/>
              <w:right w:val="single" w:sz="2" w:space="0" w:color="000000"/>
            </w:tcBorders>
            <w:vAlign w:val="bottom"/>
          </w:tcPr>
          <w:p w14:paraId="0DD53E3B" w14:textId="77777777" w:rsidR="00A63241" w:rsidRDefault="00A63241" w:rsidP="00092F6B">
            <w:pPr>
              <w:pStyle w:val="Tablebody"/>
              <w:jc w:val="right"/>
              <w:rPr>
                <w:lang w:eastAsia="zh-CN"/>
              </w:rPr>
            </w:pPr>
            <w:r>
              <w:rPr>
                <w:lang w:eastAsia="zh-CN"/>
              </w:rPr>
              <w:t>366</w:t>
            </w:r>
          </w:p>
        </w:tc>
        <w:tc>
          <w:tcPr>
            <w:tcW w:w="711" w:type="dxa"/>
            <w:tcBorders>
              <w:top w:val="single" w:sz="2" w:space="0" w:color="000000"/>
              <w:left w:val="single" w:sz="2" w:space="0" w:color="000000"/>
              <w:bottom w:val="single" w:sz="2" w:space="0" w:color="000000"/>
              <w:right w:val="single" w:sz="2" w:space="0" w:color="000000"/>
            </w:tcBorders>
            <w:vAlign w:val="bottom"/>
          </w:tcPr>
          <w:p w14:paraId="48C104C5" w14:textId="77777777" w:rsidR="00A63241" w:rsidRDefault="00A63241" w:rsidP="00092F6B">
            <w:pPr>
              <w:pStyle w:val="Tablebody"/>
              <w:jc w:val="right"/>
              <w:rPr>
                <w:lang w:eastAsia="zh-CN"/>
              </w:rPr>
            </w:pPr>
            <w:r>
              <w:rPr>
                <w:lang w:eastAsia="zh-CN"/>
              </w:rPr>
              <w:t>367</w:t>
            </w:r>
          </w:p>
        </w:tc>
      </w:tr>
      <w:tr w:rsidR="00A63241" w14:paraId="483FB4FE"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339A3CC9"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F1AC1F0" w14:textId="77777777" w:rsidR="00A63241" w:rsidRDefault="00A63241" w:rsidP="00464ACA">
            <w:pPr>
              <w:pStyle w:val="Tablebody"/>
              <w:jc w:val="center"/>
              <w:rPr>
                <w:lang w:eastAsia="zh-CN"/>
              </w:rPr>
            </w:pPr>
            <w:r>
              <w:rPr>
                <w:lang w:eastAsia="zh-CN"/>
              </w:rPr>
              <w:t>SIMD-G-PFD</w:t>
            </w:r>
          </w:p>
        </w:tc>
        <w:tc>
          <w:tcPr>
            <w:tcW w:w="676" w:type="dxa"/>
            <w:tcBorders>
              <w:top w:val="single" w:sz="2" w:space="0" w:color="000000"/>
              <w:left w:val="double" w:sz="6" w:space="0" w:color="auto"/>
              <w:bottom w:val="single" w:sz="2" w:space="0" w:color="000000"/>
              <w:right w:val="single" w:sz="2" w:space="0" w:color="000000"/>
            </w:tcBorders>
          </w:tcPr>
          <w:p w14:paraId="008EE2A4" w14:textId="77777777" w:rsidR="00A63241" w:rsidRDefault="00A63241" w:rsidP="00092F6B">
            <w:pPr>
              <w:pStyle w:val="Tablebody"/>
              <w:jc w:val="right"/>
            </w:pPr>
            <w:r>
              <w:t>2126</w:t>
            </w:r>
          </w:p>
        </w:tc>
        <w:tc>
          <w:tcPr>
            <w:tcW w:w="686" w:type="dxa"/>
            <w:tcBorders>
              <w:top w:val="single" w:sz="2" w:space="0" w:color="000000"/>
              <w:left w:val="single" w:sz="2" w:space="0" w:color="000000"/>
              <w:bottom w:val="single" w:sz="2" w:space="0" w:color="000000"/>
              <w:right w:val="double" w:sz="4" w:space="0" w:color="auto"/>
            </w:tcBorders>
          </w:tcPr>
          <w:p w14:paraId="049967E0" w14:textId="77777777" w:rsidR="00A63241" w:rsidRDefault="00A63241" w:rsidP="00092F6B">
            <w:pPr>
              <w:pStyle w:val="Tablebody"/>
              <w:jc w:val="right"/>
            </w:pPr>
            <w:r>
              <w:t>1711</w:t>
            </w:r>
          </w:p>
        </w:tc>
        <w:tc>
          <w:tcPr>
            <w:tcW w:w="709" w:type="dxa"/>
            <w:tcBorders>
              <w:top w:val="single" w:sz="2" w:space="0" w:color="000000"/>
              <w:left w:val="double" w:sz="4" w:space="0" w:color="auto"/>
              <w:bottom w:val="single" w:sz="2" w:space="0" w:color="000000"/>
              <w:right w:val="single" w:sz="2" w:space="0" w:color="000000"/>
            </w:tcBorders>
          </w:tcPr>
          <w:p w14:paraId="0C32BBFE" w14:textId="77777777" w:rsidR="00A63241" w:rsidRDefault="00A63241" w:rsidP="00092F6B">
            <w:pPr>
              <w:pStyle w:val="Tablebody"/>
              <w:jc w:val="right"/>
            </w:pPr>
            <w:r>
              <w:t>1695</w:t>
            </w:r>
          </w:p>
        </w:tc>
        <w:tc>
          <w:tcPr>
            <w:tcW w:w="711" w:type="dxa"/>
            <w:tcBorders>
              <w:top w:val="single" w:sz="2" w:space="0" w:color="000000"/>
              <w:left w:val="single" w:sz="2" w:space="0" w:color="000000"/>
              <w:bottom w:val="single" w:sz="2" w:space="0" w:color="000000"/>
              <w:right w:val="double" w:sz="4" w:space="0" w:color="auto"/>
            </w:tcBorders>
          </w:tcPr>
          <w:p w14:paraId="1162C66B" w14:textId="77777777" w:rsidR="00A63241" w:rsidRDefault="00A63241" w:rsidP="00092F6B">
            <w:pPr>
              <w:pStyle w:val="Tablebody"/>
              <w:jc w:val="right"/>
            </w:pPr>
            <w:r>
              <w:t>1543</w:t>
            </w:r>
          </w:p>
        </w:tc>
        <w:tc>
          <w:tcPr>
            <w:tcW w:w="712" w:type="dxa"/>
            <w:tcBorders>
              <w:top w:val="single" w:sz="2" w:space="0" w:color="000000"/>
              <w:left w:val="double" w:sz="4" w:space="0" w:color="auto"/>
              <w:bottom w:val="single" w:sz="2" w:space="0" w:color="000000"/>
              <w:right w:val="single" w:sz="2" w:space="0" w:color="000000"/>
            </w:tcBorders>
          </w:tcPr>
          <w:p w14:paraId="1562A17D" w14:textId="77777777" w:rsidR="00A63241" w:rsidRDefault="00A63241" w:rsidP="00092F6B">
            <w:pPr>
              <w:pStyle w:val="Tablebody"/>
              <w:jc w:val="right"/>
            </w:pPr>
            <w:r>
              <w:t>220</w:t>
            </w:r>
          </w:p>
        </w:tc>
        <w:tc>
          <w:tcPr>
            <w:tcW w:w="709" w:type="dxa"/>
            <w:tcBorders>
              <w:top w:val="single" w:sz="2" w:space="0" w:color="000000"/>
              <w:left w:val="single" w:sz="2" w:space="0" w:color="000000"/>
              <w:bottom w:val="single" w:sz="2" w:space="0" w:color="000000"/>
              <w:right w:val="double" w:sz="4" w:space="0" w:color="auto"/>
            </w:tcBorders>
          </w:tcPr>
          <w:p w14:paraId="03DA014D" w14:textId="77777777" w:rsidR="00A63241" w:rsidRDefault="00A63241" w:rsidP="00092F6B">
            <w:pPr>
              <w:pStyle w:val="Tablebody"/>
              <w:jc w:val="right"/>
            </w:pPr>
            <w:r>
              <w:t>210</w:t>
            </w:r>
          </w:p>
        </w:tc>
        <w:tc>
          <w:tcPr>
            <w:tcW w:w="709" w:type="dxa"/>
            <w:tcBorders>
              <w:top w:val="single" w:sz="2" w:space="0" w:color="000000"/>
              <w:left w:val="double" w:sz="4" w:space="0" w:color="auto"/>
              <w:bottom w:val="single" w:sz="2" w:space="0" w:color="000000"/>
              <w:right w:val="single" w:sz="2" w:space="0" w:color="000000"/>
            </w:tcBorders>
          </w:tcPr>
          <w:p w14:paraId="5D70982E" w14:textId="77777777" w:rsidR="00A63241" w:rsidRDefault="00A63241" w:rsidP="00092F6B">
            <w:pPr>
              <w:pStyle w:val="Tablebody"/>
              <w:jc w:val="right"/>
            </w:pPr>
            <w:r>
              <w:t>170</w:t>
            </w:r>
          </w:p>
        </w:tc>
        <w:tc>
          <w:tcPr>
            <w:tcW w:w="711" w:type="dxa"/>
            <w:tcBorders>
              <w:top w:val="single" w:sz="2" w:space="0" w:color="000000"/>
              <w:left w:val="single" w:sz="2" w:space="0" w:color="000000"/>
              <w:bottom w:val="single" w:sz="2" w:space="0" w:color="000000"/>
              <w:right w:val="single" w:sz="2" w:space="0" w:color="000000"/>
            </w:tcBorders>
          </w:tcPr>
          <w:p w14:paraId="438B0B5D" w14:textId="77777777" w:rsidR="00A63241" w:rsidRDefault="00A63241" w:rsidP="00092F6B">
            <w:pPr>
              <w:pStyle w:val="Tablebody"/>
              <w:jc w:val="right"/>
            </w:pPr>
            <w:r>
              <w:t>192</w:t>
            </w:r>
          </w:p>
        </w:tc>
      </w:tr>
    </w:tbl>
    <w:p w14:paraId="4F0F55AE" w14:textId="77777777" w:rsidR="00A63241" w:rsidRDefault="00A63241" w:rsidP="00776D3C">
      <w:pPr>
        <w:pStyle w:val="InitialBodyTextIndent"/>
        <w:ind w:firstLine="0"/>
      </w:pPr>
    </w:p>
    <w:p w14:paraId="1CADAE95" w14:textId="2CA57D10" w:rsidR="006B570C" w:rsidRDefault="00A83BF1" w:rsidP="009870CF">
      <w:pPr>
        <w:pStyle w:val="Titre3"/>
      </w:pPr>
      <w:r>
        <w:t>Decoding Speed</w:t>
      </w:r>
    </w:p>
    <w:p w14:paraId="1A56D326" w14:textId="1D5F5104" w:rsidR="008247F8" w:rsidRDefault="00FD2027" w:rsidP="0043131A">
      <w:pPr>
        <w:pStyle w:val="InitialBodyTextIndent"/>
        <w:ind w:firstLine="0"/>
      </w:pPr>
      <w:r>
        <w:rPr>
          <w:rFonts w:hint="eastAsia"/>
        </w:rPr>
        <w:t>In Table V, it is clear to see that nearly all</w:t>
      </w:r>
      <w:r w:rsidR="00776D3C">
        <w:t xml:space="preserve"> SIMD-based </w:t>
      </w:r>
      <w:r w:rsidR="001F5AC1">
        <w:t>Group</w:t>
      </w:r>
      <w:r w:rsidR="00776D3C">
        <w:t xml:space="preserve"> algorithms (e.g. SIMD-Group-Simple) outperform the </w:t>
      </w:r>
      <w:r w:rsidR="00A73346">
        <w:t>corresponding</w:t>
      </w:r>
      <w:r w:rsidR="00A73346">
        <w:rPr>
          <w:rFonts w:hint="eastAsia"/>
        </w:rPr>
        <w:t xml:space="preserve"> </w:t>
      </w:r>
      <w:r w:rsidR="00776D3C">
        <w:t xml:space="preserve">non-SIMD group algorithms (e.g. Group-Simple) and original </w:t>
      </w:r>
      <w:r w:rsidR="00913ABE">
        <w:t>scalar</w:t>
      </w:r>
      <w:r w:rsidR="00776D3C">
        <w:t xml:space="preserve"> algorithms (e.g. Simple).</w:t>
      </w:r>
      <w:r w:rsidR="00B93982">
        <w:rPr>
          <w:rFonts w:hint="eastAsia"/>
        </w:rPr>
        <w:t xml:space="preserve"> </w:t>
      </w:r>
      <w:r w:rsidR="0017443D">
        <w:t>The major obs</w:t>
      </w:r>
      <w:r w:rsidR="00EA5FDB">
        <w:t>ervations are listed as follows:</w:t>
      </w:r>
    </w:p>
    <w:p w14:paraId="16EACD03" w14:textId="77777777" w:rsidR="005C3BF6" w:rsidRDefault="005C3BF6" w:rsidP="00810979">
      <w:pPr>
        <w:pStyle w:val="InitialBodyTextIndent"/>
      </w:pPr>
    </w:p>
    <w:p w14:paraId="0BC652D4" w14:textId="72FDB612" w:rsidR="00093936" w:rsidRDefault="00922A90" w:rsidP="00093936">
      <w:pPr>
        <w:pStyle w:val="InitialBodyTextIndent"/>
        <w:rPr>
          <w:color w:val="FF0000"/>
        </w:rPr>
      </w:pPr>
      <w:r>
        <w:t xml:space="preserve">(1) </w:t>
      </w:r>
      <w:r w:rsidR="001964BB">
        <w:t>In</w:t>
      </w:r>
      <w:r w:rsidR="00776D3C">
        <w:t xml:space="preserve"> </w:t>
      </w:r>
      <w:r w:rsidR="00AC46B8">
        <w:t xml:space="preserve">the </w:t>
      </w:r>
      <w:r w:rsidR="00776D3C">
        <w:t>bit</w:t>
      </w:r>
      <w:r w:rsidR="00A706BC">
        <w:t>/byte</w:t>
      </w:r>
      <w:r w:rsidR="00776D3C">
        <w:t xml:space="preserve">-aligned </w:t>
      </w:r>
      <w:r w:rsidR="002E331E">
        <w:t>category</w:t>
      </w:r>
      <w:r w:rsidR="00776D3C">
        <w:t xml:space="preserve">, Rice and Elias Gamma </w:t>
      </w:r>
      <w:r w:rsidR="00583882">
        <w:rPr>
          <w:rFonts w:hint="eastAsia"/>
        </w:rPr>
        <w:t>have slow decoding speed</w:t>
      </w:r>
      <w:r w:rsidR="00B501BD">
        <w:t xml:space="preserve">. </w:t>
      </w:r>
      <w:r w:rsidR="009D7F45">
        <w:t>Overall,</w:t>
      </w:r>
      <w:r w:rsidR="005966FA">
        <w:t xml:space="preserve"> </w:t>
      </w:r>
      <w:r w:rsidR="00260310" w:rsidRPr="008E0FD4">
        <w:t>GVB has relatively better decoding speed</w:t>
      </w:r>
      <w:r w:rsidR="00E036D5">
        <w:t xml:space="preserve">, </w:t>
      </w:r>
      <w:r w:rsidR="00806A80">
        <w:t xml:space="preserve">but </w:t>
      </w:r>
      <w:r w:rsidR="00E036D5">
        <w:t xml:space="preserve">it is </w:t>
      </w:r>
      <w:r w:rsidR="00A14CAF">
        <w:t xml:space="preserve">still </w:t>
      </w:r>
      <w:r w:rsidR="00260310" w:rsidRPr="008E0FD4">
        <w:t xml:space="preserve">much lower than our proposed </w:t>
      </w:r>
      <w:r w:rsidR="00776D3C" w:rsidRPr="00941DC1">
        <w:t>GSC-8-IU</w:t>
      </w:r>
      <w:r w:rsidR="009E1C34" w:rsidRPr="008E0FD4">
        <w:t>.</w:t>
      </w:r>
      <w:r w:rsidR="00132F89" w:rsidRPr="00132F89">
        <w:rPr>
          <w:color w:val="FF0000"/>
        </w:rPr>
        <w:t xml:space="preserve"> </w:t>
      </w:r>
    </w:p>
    <w:p w14:paraId="0FEF119B" w14:textId="6BB35199" w:rsidR="00915996" w:rsidRPr="00093936" w:rsidRDefault="00CE7015" w:rsidP="00093936">
      <w:pPr>
        <w:pStyle w:val="InitialBodyTextIndent"/>
        <w:rPr>
          <w:color w:val="FF0000"/>
        </w:rPr>
      </w:pPr>
      <w:r>
        <w:t xml:space="preserve">(2) </w:t>
      </w:r>
      <w:r w:rsidR="00464B36">
        <w:t>In</w:t>
      </w:r>
      <w:r w:rsidR="00776D3C">
        <w:t xml:space="preserve"> </w:t>
      </w:r>
      <w:r w:rsidR="007A0535">
        <w:t xml:space="preserve">the </w:t>
      </w:r>
      <w:r w:rsidR="00776D3C">
        <w:t xml:space="preserve">word-aligned </w:t>
      </w:r>
      <w:r w:rsidR="003C2E99">
        <w:t>category</w:t>
      </w:r>
      <w:r w:rsidR="00776D3C">
        <w:t xml:space="preserve">, Group-Simple is much faster than </w:t>
      </w:r>
      <w:r w:rsidR="00FF4409">
        <w:rPr>
          <w:rFonts w:hint="eastAsia"/>
        </w:rPr>
        <w:t xml:space="preserve">traditional </w:t>
      </w:r>
      <w:r w:rsidR="00776D3C">
        <w:t xml:space="preserve">Simple algorithms (1.5~2.5 times). The major reason is that Group-Simple </w:t>
      </w:r>
      <w:r w:rsidR="00DF1F00">
        <w:t>relates</w:t>
      </w:r>
      <w:r w:rsidR="00776D3C">
        <w:t xml:space="preserve"> a control pattern to four 32-bit </w:t>
      </w:r>
      <w:r w:rsidR="00450EE7">
        <w:rPr>
          <w:rFonts w:hint="eastAsia"/>
        </w:rPr>
        <w:t>data components</w:t>
      </w:r>
      <w:r w:rsidR="00776D3C">
        <w:t xml:space="preserve"> while Simple-9/16 </w:t>
      </w:r>
      <w:r w:rsidR="00146B87">
        <w:t>relates</w:t>
      </w:r>
      <w:r w:rsidR="00776D3C">
        <w:t xml:space="preserve"> a control pattern to only </w:t>
      </w:r>
      <w:r w:rsidR="0063300A">
        <w:rPr>
          <w:rFonts w:hint="eastAsia"/>
        </w:rPr>
        <w:t>a</w:t>
      </w:r>
      <w:r w:rsidR="00776D3C">
        <w:t xml:space="preserve"> 28-bit data. </w:t>
      </w:r>
      <w:r w:rsidR="00973DF5" w:rsidRPr="00127902">
        <w:t xml:space="preserve">The incorporation of the shared pattern </w:t>
      </w:r>
      <w:r w:rsidR="00F95AE3" w:rsidRPr="00127902">
        <w:rPr>
          <w:rFonts w:hint="eastAsia"/>
        </w:rPr>
        <w:t xml:space="preserve">will also </w:t>
      </w:r>
      <w:r w:rsidR="00973DF5" w:rsidRPr="00127902">
        <w:t>i</w:t>
      </w:r>
      <w:r w:rsidR="00973DF5" w:rsidRPr="00127902">
        <w:t>m</w:t>
      </w:r>
      <w:r w:rsidR="00973DF5" w:rsidRPr="00127902">
        <w:t>prove the hit rate of CPU cache.</w:t>
      </w:r>
      <w:r w:rsidR="00973DF5" w:rsidRPr="003A079D">
        <w:rPr>
          <w:b/>
        </w:rPr>
        <w:t xml:space="preserve"> </w:t>
      </w:r>
      <w:r w:rsidR="003C6F22">
        <w:t xml:space="preserve">Furthermore, </w:t>
      </w:r>
      <w:r w:rsidR="00776D3C">
        <w:t xml:space="preserve">SIMD-Group-Simple is significantly faster than Group-Simple (1.5~2 times) and traditional Simple algorithms (3~3.8 times). </w:t>
      </w:r>
    </w:p>
    <w:p w14:paraId="7C75AD53" w14:textId="0A3ED577" w:rsidR="00820BD0" w:rsidRDefault="00AD1783" w:rsidP="00ED0F39">
      <w:pPr>
        <w:pStyle w:val="InitialBodyTextIndent"/>
      </w:pPr>
      <w:r>
        <w:t xml:space="preserve">(3) </w:t>
      </w:r>
      <w:r w:rsidR="002206A8">
        <w:t xml:space="preserve">In </w:t>
      </w:r>
      <w:r w:rsidR="00FE5AB7">
        <w:t xml:space="preserve">the </w:t>
      </w:r>
      <w:r w:rsidR="0001092D">
        <w:t>frame</w:t>
      </w:r>
      <w:r w:rsidR="00556D3B" w:rsidRPr="0003274E">
        <w:t xml:space="preserve"> </w:t>
      </w:r>
      <w:r w:rsidR="00E24E48">
        <w:rPr>
          <w:rFonts w:hint="eastAsia"/>
        </w:rPr>
        <w:t>based</w:t>
      </w:r>
      <w:r w:rsidR="00776D3C" w:rsidRPr="0003274E">
        <w:t xml:space="preserve"> </w:t>
      </w:r>
      <w:r w:rsidR="0046018B">
        <w:t>cate</w:t>
      </w:r>
      <w:r w:rsidR="00D04E2D">
        <w:t>g</w:t>
      </w:r>
      <w:r w:rsidR="0046018B">
        <w:t>o</w:t>
      </w:r>
      <w:r w:rsidR="00D04E2D">
        <w:t>ry</w:t>
      </w:r>
      <w:r w:rsidR="00776D3C" w:rsidRPr="0003274E">
        <w:t xml:space="preserve">, SIMD-BP128 </w:t>
      </w:r>
      <w:r w:rsidR="00E76DE4">
        <w:t xml:space="preserve">has </w:t>
      </w:r>
      <w:r w:rsidR="001729F8" w:rsidRPr="0003274E">
        <w:t>achieve</w:t>
      </w:r>
      <w:r w:rsidR="00125A25" w:rsidRPr="0003274E">
        <w:t>d</w:t>
      </w:r>
      <w:r w:rsidR="00776D3C" w:rsidRPr="0003274E">
        <w:t xml:space="preserve"> the </w:t>
      </w:r>
      <w:r w:rsidR="00AB6725">
        <w:t>fastest</w:t>
      </w:r>
      <w:r w:rsidR="00776D3C" w:rsidRPr="0003274E">
        <w:t xml:space="preserve"> decoding speed, which </w:t>
      </w:r>
      <w:r w:rsidR="00406D88">
        <w:t xml:space="preserve">is similar to </w:t>
      </w:r>
      <w:proofErr w:type="spellStart"/>
      <w:r w:rsidR="00406D88">
        <w:t>Lemire</w:t>
      </w:r>
      <w:proofErr w:type="spellEnd"/>
      <w:r w:rsidR="00406D88">
        <w:t xml:space="preserve"> and </w:t>
      </w:r>
      <w:proofErr w:type="spellStart"/>
      <w:r w:rsidR="00406D88">
        <w:t>Boytsov’s</w:t>
      </w:r>
      <w:proofErr w:type="spellEnd"/>
      <w:r w:rsidR="00406D88">
        <w:t xml:space="preserve"> finding </w:t>
      </w:r>
      <w:r w:rsidR="00597945">
        <w:t>[</w:t>
      </w:r>
      <w:proofErr w:type="spellStart"/>
      <w:r w:rsidR="00597945">
        <w:t>Lemire</w:t>
      </w:r>
      <w:proofErr w:type="spellEnd"/>
      <w:r w:rsidR="00597945">
        <w:t xml:space="preserve"> and </w:t>
      </w:r>
      <w:proofErr w:type="spellStart"/>
      <w:r w:rsidR="00597945">
        <w:t>Boytsov</w:t>
      </w:r>
      <w:proofErr w:type="spellEnd"/>
      <w:r w:rsidR="00597945">
        <w:t xml:space="preserve"> 2014</w:t>
      </w:r>
      <w:r w:rsidR="00776D3C" w:rsidRPr="0003274E">
        <w:t xml:space="preserve">]. As discussed in </w:t>
      </w:r>
      <w:r w:rsidR="00F96523" w:rsidRPr="0003274E">
        <w:t>S</w:t>
      </w:r>
      <w:r w:rsidR="00776D3C" w:rsidRPr="0003274E">
        <w:t>ection</w:t>
      </w:r>
      <w:r w:rsidR="00225E18">
        <w:t xml:space="preserve"> 7.2</w:t>
      </w:r>
      <w:r w:rsidR="00776D3C" w:rsidRPr="0003274E">
        <w:t xml:space="preserve">, </w:t>
      </w:r>
      <w:r w:rsidR="003B3BC3" w:rsidRPr="0003274E">
        <w:t xml:space="preserve">SIMD-BP128 </w:t>
      </w:r>
      <w:r w:rsidR="00776D3C" w:rsidRPr="0003274E">
        <w:t xml:space="preserve">can be considered as </w:t>
      </w:r>
      <w:r w:rsidR="00B83805" w:rsidRPr="0003274E">
        <w:t xml:space="preserve">a special </w:t>
      </w:r>
      <w:r w:rsidR="008718CD">
        <w:t>variant</w:t>
      </w:r>
      <w:r w:rsidR="00B83805" w:rsidRPr="0003274E">
        <w:t xml:space="preserve"> </w:t>
      </w:r>
      <w:r w:rsidR="00776D3C" w:rsidRPr="0003274E">
        <w:t xml:space="preserve">of our compression </w:t>
      </w:r>
      <w:r w:rsidR="008F501D">
        <w:t>approach</w:t>
      </w:r>
      <w:r w:rsidR="00776D3C" w:rsidRPr="0003274E">
        <w:t xml:space="preserve">. </w:t>
      </w:r>
      <w:r w:rsidR="003910A1">
        <w:t xml:space="preserve">Following </w:t>
      </w:r>
      <w:r w:rsidR="00861E91" w:rsidRPr="0003274E">
        <w:t>SIMD-BP128</w:t>
      </w:r>
      <w:r w:rsidR="00FE4C01">
        <w:t xml:space="preserve">, </w:t>
      </w:r>
      <w:r w:rsidR="00776D3C" w:rsidRPr="0003274E">
        <w:t>SIMD-Group-PFD and SIMD-</w:t>
      </w:r>
      <w:proofErr w:type="spellStart"/>
      <w:r w:rsidR="00776D3C" w:rsidRPr="0003274E">
        <w:t>FastPFor</w:t>
      </w:r>
      <w:proofErr w:type="spellEnd"/>
      <w:r w:rsidR="00C4209E">
        <w:t xml:space="preserve"> also</w:t>
      </w:r>
      <w:r w:rsidR="00776D3C" w:rsidRPr="0003274E">
        <w:t xml:space="preserve"> </w:t>
      </w:r>
      <w:r w:rsidR="0045188B">
        <w:t>achieve</w:t>
      </w:r>
      <w:r w:rsidR="00582416" w:rsidRPr="0003274E">
        <w:t xml:space="preserve"> </w:t>
      </w:r>
      <w:r w:rsidR="00A2497F" w:rsidRPr="0003274E">
        <w:t>competitive decoding speed</w:t>
      </w:r>
      <w:r w:rsidR="00776D3C" w:rsidRPr="0003274E">
        <w:t xml:space="preserve">. SIMD-Group-AFOR is </w:t>
      </w:r>
      <w:r w:rsidR="005B479D" w:rsidRPr="0003274E">
        <w:t>two times fast as Group-AFOR</w:t>
      </w:r>
      <w:r w:rsidR="00EF5E0B" w:rsidRPr="0003274E">
        <w:t>,</w:t>
      </w:r>
      <w:r w:rsidR="00776D3C" w:rsidRPr="0003274E">
        <w:t xml:space="preserve"> and Group-AFOR is </w:t>
      </w:r>
      <w:r w:rsidR="00C127CC" w:rsidRPr="0003274E">
        <w:t>slightly faster than AFOR.</w:t>
      </w:r>
      <w:r w:rsidR="00776D3C" w:rsidRPr="0003274E">
        <w:t xml:space="preserve"> </w:t>
      </w:r>
    </w:p>
    <w:p w14:paraId="0F55C6ED" w14:textId="30A9C84B" w:rsidR="00312A79" w:rsidRDefault="00726D6F" w:rsidP="00434EBC">
      <w:pPr>
        <w:pStyle w:val="Titre3"/>
      </w:pPr>
      <w:r>
        <w:t>Encoding Speed</w:t>
      </w:r>
    </w:p>
    <w:p w14:paraId="7BD5B7A4" w14:textId="1F343C6F" w:rsidR="009C13F9" w:rsidRDefault="007262E7" w:rsidP="00284D79">
      <w:pPr>
        <w:pStyle w:val="InitialBodyTextIndent"/>
        <w:ind w:firstLine="0"/>
      </w:pPr>
      <w:r>
        <w:t>Compared to decoding speed, e</w:t>
      </w:r>
      <w:r w:rsidR="00252B66">
        <w:t xml:space="preserve">ncoding </w:t>
      </w:r>
      <w:r w:rsidR="0087253A">
        <w:t xml:space="preserve">speed is less important than decoding speed since the index is usually built offline. </w:t>
      </w:r>
      <w:r w:rsidR="003D5D1C">
        <w:t>Here w</w:t>
      </w:r>
      <w:r w:rsidR="00EA1F5A">
        <w:t>e</w:t>
      </w:r>
      <w:r w:rsidR="00D97552">
        <w:rPr>
          <w:rFonts w:hint="eastAsia"/>
        </w:rPr>
        <w:t xml:space="preserve"> mainly </w:t>
      </w:r>
      <w:r w:rsidR="00A27D46">
        <w:rPr>
          <w:rFonts w:hint="eastAsia"/>
        </w:rPr>
        <w:t xml:space="preserve">want to examine </w:t>
      </w:r>
      <w:r w:rsidR="00776D3C">
        <w:t xml:space="preserve">whether </w:t>
      </w:r>
      <w:r w:rsidR="0083337F">
        <w:rPr>
          <w:rFonts w:hint="eastAsia"/>
        </w:rPr>
        <w:t xml:space="preserve">the </w:t>
      </w:r>
      <w:r w:rsidR="0050621F">
        <w:t>incorporation</w:t>
      </w:r>
      <w:r w:rsidR="0050621F">
        <w:rPr>
          <w:rFonts w:hint="eastAsia"/>
        </w:rPr>
        <w:t xml:space="preserve"> </w:t>
      </w:r>
      <w:r w:rsidR="0083337F">
        <w:rPr>
          <w:rFonts w:hint="eastAsia"/>
        </w:rPr>
        <w:t xml:space="preserve">of </w:t>
      </w:r>
      <w:r w:rsidR="00776D3C">
        <w:t xml:space="preserve">SIMD instructions can accelerate the encoding procedure. </w:t>
      </w:r>
      <w:r w:rsidR="006C4EAA">
        <w:t>T</w:t>
      </w:r>
      <w:r w:rsidR="008F790B">
        <w:rPr>
          <w:rFonts w:hint="eastAsia"/>
        </w:rPr>
        <w:t>he r</w:t>
      </w:r>
      <w:r w:rsidR="008F790B">
        <w:rPr>
          <w:rFonts w:hint="eastAsia"/>
        </w:rPr>
        <w:t>e</w:t>
      </w:r>
      <w:r w:rsidR="008F790B">
        <w:rPr>
          <w:rFonts w:hint="eastAsia"/>
        </w:rPr>
        <w:t>sult</w:t>
      </w:r>
      <w:r w:rsidR="009F5B2C">
        <w:t>s</w:t>
      </w:r>
      <w:r w:rsidR="008F790B">
        <w:rPr>
          <w:rFonts w:hint="eastAsia"/>
        </w:rPr>
        <w:t xml:space="preserve"> </w:t>
      </w:r>
      <w:r w:rsidR="00317BB1">
        <w:t xml:space="preserve">are shown </w:t>
      </w:r>
      <w:r w:rsidR="008F790B">
        <w:rPr>
          <w:rFonts w:hint="eastAsia"/>
        </w:rPr>
        <w:t>i</w:t>
      </w:r>
      <w:r w:rsidR="00010C5F">
        <w:rPr>
          <w:rFonts w:hint="eastAsia"/>
        </w:rPr>
        <w:t>n</w:t>
      </w:r>
      <w:r w:rsidR="00776D3C">
        <w:t xml:space="preserve"> the </w:t>
      </w:r>
      <w:r w:rsidR="00F05630">
        <w:rPr>
          <w:rFonts w:hint="eastAsia"/>
        </w:rPr>
        <w:t>last</w:t>
      </w:r>
      <w:r w:rsidR="00776D3C">
        <w:t xml:space="preserve"> four columns </w:t>
      </w:r>
      <w:r w:rsidR="00B52D73">
        <w:rPr>
          <w:rFonts w:hint="eastAsia"/>
        </w:rPr>
        <w:t>of</w:t>
      </w:r>
      <w:r w:rsidR="00857FB9">
        <w:t xml:space="preserve"> Table V</w:t>
      </w:r>
      <w:r w:rsidR="00857FB9">
        <w:rPr>
          <w:rFonts w:hint="eastAsia"/>
        </w:rPr>
        <w:t>.</w:t>
      </w:r>
      <w:r w:rsidR="00776D3C">
        <w:t xml:space="preserve"> </w:t>
      </w:r>
    </w:p>
    <w:p w14:paraId="140A08C1" w14:textId="09879918" w:rsidR="00C225A8" w:rsidRDefault="004A319A" w:rsidP="00D726BA">
      <w:pPr>
        <w:pStyle w:val="InitialBodyTextIndent"/>
      </w:pPr>
      <w:r w:rsidRPr="00167B29">
        <w:t xml:space="preserve">Overall, </w:t>
      </w:r>
      <w:r w:rsidR="00391B39">
        <w:t xml:space="preserve">we observe </w:t>
      </w:r>
      <w:r w:rsidR="00D00A75" w:rsidRPr="00167B29">
        <w:t>that SIMD</w:t>
      </w:r>
      <w:r w:rsidR="00826DAF">
        <w:t xml:space="preserve"> </w:t>
      </w:r>
      <w:r w:rsidR="00D00A75" w:rsidRPr="00167B29">
        <w:t>base</w:t>
      </w:r>
      <w:r w:rsidR="00826DAF">
        <w:t>d</w:t>
      </w:r>
      <w:r w:rsidR="00D00A75" w:rsidRPr="00167B29">
        <w:t xml:space="preserve"> implementation </w:t>
      </w:r>
      <w:r w:rsidR="00C43596">
        <w:t xml:space="preserve">leads </w:t>
      </w:r>
      <w:r w:rsidR="005E1E26">
        <w:t xml:space="preserve">to </w:t>
      </w:r>
      <w:r w:rsidR="00C43596">
        <w:t>some</w:t>
      </w:r>
      <w:r w:rsidR="00D00A75" w:rsidRPr="00167B29">
        <w:t xml:space="preserve"> improvement in encoding speed, </w:t>
      </w:r>
      <w:r w:rsidR="007E5716">
        <w:t xml:space="preserve">e.g., </w:t>
      </w:r>
      <w:r w:rsidR="003124BE" w:rsidRPr="00167B29">
        <w:t xml:space="preserve">SIMD-Group-AFOR is faster than Group-AFOR and AFOR by </w:t>
      </w:r>
      <w:r w:rsidR="00207CE1" w:rsidRPr="00167B29">
        <w:t>nearly</w:t>
      </w:r>
      <w:r w:rsidR="006D429E" w:rsidRPr="00167B29">
        <w:t xml:space="preserve"> 50%</w:t>
      </w:r>
      <w:r w:rsidR="00ED0538">
        <w:t xml:space="preserve">, but the improvement is relatively smaller </w:t>
      </w:r>
      <w:r w:rsidR="00ED0538" w:rsidRPr="00167B29">
        <w:t xml:space="preserve">than </w:t>
      </w:r>
      <w:r w:rsidR="00ED0538">
        <w:t>that for</w:t>
      </w:r>
      <w:r w:rsidR="00ED0538" w:rsidRPr="00167B29">
        <w:t xml:space="preserve"> decoding speed</w:t>
      </w:r>
      <w:r w:rsidR="007442F5" w:rsidRPr="00167B29">
        <w:t>.</w:t>
      </w:r>
      <w:r w:rsidR="00070AE0" w:rsidRPr="00167B29">
        <w:t xml:space="preserve"> </w:t>
      </w:r>
      <w:r w:rsidR="00D25E3E">
        <w:rPr>
          <w:rFonts w:hint="eastAsia"/>
        </w:rPr>
        <w:t>In addition, o</w:t>
      </w:r>
      <w:r w:rsidR="00B8572F">
        <w:rPr>
          <w:rFonts w:hint="eastAsia"/>
        </w:rPr>
        <w:t xml:space="preserve">ur </w:t>
      </w:r>
      <w:r w:rsidR="001F5AC1">
        <w:t xml:space="preserve">Group </w:t>
      </w:r>
      <w:r w:rsidR="00B8572F">
        <w:rPr>
          <w:rFonts w:hint="eastAsia"/>
        </w:rPr>
        <w:t>algorithms have faster encoding speed</w:t>
      </w:r>
      <w:r w:rsidR="00E8574E">
        <w:rPr>
          <w:rFonts w:hint="eastAsia"/>
        </w:rPr>
        <w:t xml:space="preserve">: </w:t>
      </w:r>
      <w:r w:rsidR="00AD2986">
        <w:rPr>
          <w:rFonts w:hint="eastAsia"/>
        </w:rPr>
        <w:t xml:space="preserve">(a) </w:t>
      </w:r>
      <w:r w:rsidR="00954163">
        <w:t xml:space="preserve">Group-Scheme </w:t>
      </w:r>
      <w:r w:rsidR="00954163">
        <w:rPr>
          <w:rFonts w:hint="eastAsia"/>
        </w:rPr>
        <w:t xml:space="preserve">variants </w:t>
      </w:r>
      <w:r w:rsidR="006C367B">
        <w:rPr>
          <w:rFonts w:hint="eastAsia"/>
        </w:rPr>
        <w:t>are</w:t>
      </w:r>
      <w:r w:rsidR="006C367B">
        <w:t xml:space="preserve"> </w:t>
      </w:r>
      <w:r w:rsidR="00661108">
        <w:t>faster than GVB and Elias Gamma by 3~4 times</w:t>
      </w:r>
      <w:r w:rsidR="00B36ADA">
        <w:rPr>
          <w:rFonts w:hint="eastAsia"/>
        </w:rPr>
        <w:t>;</w:t>
      </w:r>
      <w:r w:rsidR="00EB4A58">
        <w:rPr>
          <w:rFonts w:hint="eastAsia"/>
        </w:rPr>
        <w:t xml:space="preserve"> </w:t>
      </w:r>
      <w:r w:rsidR="00AD2986">
        <w:rPr>
          <w:rFonts w:hint="eastAsia"/>
        </w:rPr>
        <w:t xml:space="preserve">(b) </w:t>
      </w:r>
      <w:r w:rsidR="00776D3C">
        <w:t>Group-Simple is faster than Simple-9 (1.5~2 times) and Sim</w:t>
      </w:r>
      <w:r w:rsidR="001037AE">
        <w:t>ple-16 (2.5~4 times).</w:t>
      </w:r>
      <w:r w:rsidR="008715D7">
        <w:rPr>
          <w:rFonts w:hint="eastAsia"/>
        </w:rPr>
        <w:t xml:space="preserve"> </w:t>
      </w:r>
      <w:r w:rsidR="00955ECA">
        <w:rPr>
          <w:rFonts w:hint="eastAsia"/>
        </w:rPr>
        <w:t xml:space="preserve">The key </w:t>
      </w:r>
      <w:r w:rsidR="00C876C3">
        <w:rPr>
          <w:rFonts w:hint="eastAsia"/>
        </w:rPr>
        <w:t>reason for</w:t>
      </w:r>
      <w:r w:rsidR="00955ECA">
        <w:rPr>
          <w:rFonts w:hint="eastAsia"/>
        </w:rPr>
        <w:t xml:space="preserve"> improvement </w:t>
      </w:r>
      <w:r w:rsidR="009426C6">
        <w:rPr>
          <w:rFonts w:hint="eastAsia"/>
        </w:rPr>
        <w:t xml:space="preserve">lies in the </w:t>
      </w:r>
      <w:r w:rsidR="00A3704B">
        <w:rPr>
          <w:rFonts w:hint="eastAsia"/>
        </w:rPr>
        <w:t>use of the quad max array</w:t>
      </w:r>
      <w:r w:rsidR="00BF16A4">
        <w:rPr>
          <w:rFonts w:hint="eastAsia"/>
        </w:rPr>
        <w:t xml:space="preserve">. </w:t>
      </w:r>
      <w:r w:rsidR="00806331">
        <w:t>W</w:t>
      </w:r>
      <w:r w:rsidR="001F1D41">
        <w:rPr>
          <w:rFonts w:hint="eastAsia"/>
        </w:rPr>
        <w:t xml:space="preserve">e </w:t>
      </w:r>
      <w:r w:rsidR="00F13AF6">
        <w:rPr>
          <w:rFonts w:hint="eastAsia"/>
        </w:rPr>
        <w:t xml:space="preserve">only </w:t>
      </w:r>
      <w:r w:rsidR="00F96BAD">
        <w:rPr>
          <w:rFonts w:hint="eastAsia"/>
        </w:rPr>
        <w:t>need</w:t>
      </w:r>
      <w:r w:rsidR="002F4C89">
        <w:rPr>
          <w:rFonts w:hint="eastAsia"/>
        </w:rPr>
        <w:t xml:space="preserve"> to process</w:t>
      </w:r>
      <w:r w:rsidR="002F4C89">
        <w:t xml:space="preserve"> a quarter of all the integers with the help of </w:t>
      </w:r>
      <w:r w:rsidR="002F4C89">
        <w:rPr>
          <w:rFonts w:hint="eastAsia"/>
        </w:rPr>
        <w:t xml:space="preserve">the </w:t>
      </w:r>
      <w:r w:rsidR="002F4C89">
        <w:t>quad max array.</w:t>
      </w:r>
      <w:r w:rsidR="00955A64">
        <w:t xml:space="preserve"> </w:t>
      </w:r>
    </w:p>
    <w:p w14:paraId="1DC14782" w14:textId="4C8A1D7B" w:rsidR="00496D19" w:rsidRDefault="004F0D0E" w:rsidP="004F0D0E">
      <w:pPr>
        <w:pStyle w:val="Titre3"/>
      </w:pPr>
      <w:r>
        <w:t>Compression Ratio</w:t>
      </w:r>
    </w:p>
    <w:p w14:paraId="5FFEA1E3" w14:textId="278FF2B3" w:rsidR="00C55D96" w:rsidRDefault="00C55D96" w:rsidP="00496D19">
      <w:pPr>
        <w:pStyle w:val="InitialBodyTextIndent"/>
        <w:ind w:firstLine="0"/>
      </w:pPr>
      <w:r>
        <w:t>Table VI show</w:t>
      </w:r>
      <w:r>
        <w:rPr>
          <w:rFonts w:hint="eastAsia"/>
        </w:rPr>
        <w:t>s</w:t>
      </w:r>
      <w:r>
        <w:t xml:space="preserve"> </w:t>
      </w:r>
      <w:r>
        <w:rPr>
          <w:rFonts w:hint="eastAsia"/>
        </w:rPr>
        <w:t xml:space="preserve">the comparison of </w:t>
      </w:r>
      <w:r>
        <w:t xml:space="preserve">compression ratio. </w:t>
      </w:r>
      <w:r>
        <w:rPr>
          <w:rFonts w:hint="eastAsia"/>
        </w:rPr>
        <w:t>Since the incorporation of SIMD instructions does not affect compress</w:t>
      </w:r>
      <w:r>
        <w:t>ion</w:t>
      </w:r>
      <w:r>
        <w:rPr>
          <w:rFonts w:hint="eastAsia"/>
        </w:rPr>
        <w:t xml:space="preserve"> ratio, we only </w:t>
      </w:r>
      <w:r>
        <w:t>present</w:t>
      </w:r>
      <w:r>
        <w:rPr>
          <w:rFonts w:hint="eastAsia"/>
        </w:rPr>
        <w:t xml:space="preserve"> the results of non-</w:t>
      </w:r>
      <w:r>
        <w:rPr>
          <w:rFonts w:hint="eastAsia"/>
        </w:rPr>
        <w:lastRenderedPageBreak/>
        <w:t>SIMD algorithms.</w:t>
      </w:r>
      <w:r>
        <w:t xml:space="preserve"> </w:t>
      </w:r>
      <w:r>
        <w:rPr>
          <w:rFonts w:hint="eastAsia"/>
        </w:rPr>
        <w:t xml:space="preserve">Overall, </w:t>
      </w:r>
      <w:r w:rsidR="001F5AC1">
        <w:t xml:space="preserve">Group </w:t>
      </w:r>
      <w:r>
        <w:rPr>
          <w:rFonts w:hint="eastAsia"/>
        </w:rPr>
        <w:t xml:space="preserve">algorithms have relatively lower compression ratio compared to the corresponding </w:t>
      </w:r>
      <w:r w:rsidR="00913ABE">
        <w:t>non-SIMD</w:t>
      </w:r>
      <w:r w:rsidR="00C17706">
        <w:t xml:space="preserve"> algorithms</w:t>
      </w:r>
      <w:r>
        <w:rPr>
          <w:rFonts w:hint="eastAsia"/>
        </w:rPr>
        <w:t xml:space="preserve">. The </w:t>
      </w:r>
      <w:r w:rsidR="007C2AE3">
        <w:t>main</w:t>
      </w:r>
      <w:r>
        <w:rPr>
          <w:rFonts w:hint="eastAsia"/>
        </w:rPr>
        <w:t xml:space="preserve"> </w:t>
      </w:r>
      <w:r>
        <w:t>reason is</w:t>
      </w:r>
      <w:r w:rsidR="006C5906">
        <w:t xml:space="preserve"> that</w:t>
      </w:r>
      <w:r>
        <w:t xml:space="preserve"> </w:t>
      </w:r>
      <w:r>
        <w:rPr>
          <w:rFonts w:hint="eastAsia"/>
        </w:rPr>
        <w:t xml:space="preserve">bit </w:t>
      </w:r>
      <w:r w:rsidR="000C6B62">
        <w:t>width</w:t>
      </w:r>
      <w:r w:rsidR="000C6B62">
        <w:rPr>
          <w:rFonts w:hint="eastAsia"/>
        </w:rPr>
        <w:t xml:space="preserve"> </w:t>
      </w:r>
      <w:r>
        <w:rPr>
          <w:rFonts w:hint="eastAsia"/>
        </w:rPr>
        <w:t xml:space="preserve">is determined by the maximum integer in </w:t>
      </w:r>
      <w:r w:rsidR="005C7649">
        <w:t>a</w:t>
      </w:r>
      <w:r>
        <w:rPr>
          <w:rFonts w:hint="eastAsia"/>
        </w:rPr>
        <w:t xml:space="preserve"> group, which will </w:t>
      </w:r>
      <w:r w:rsidR="00FA3AB3">
        <w:t>generate</w:t>
      </w:r>
      <w:r>
        <w:rPr>
          <w:rFonts w:hint="eastAsia"/>
        </w:rPr>
        <w:t xml:space="preserve"> more </w:t>
      </w:r>
      <w:r>
        <w:t>“</w:t>
      </w:r>
      <w:r>
        <w:rPr>
          <w:rFonts w:hint="eastAsia"/>
        </w:rPr>
        <w:t>empty</w:t>
      </w:r>
      <w:r>
        <w:t>”</w:t>
      </w:r>
      <w:r>
        <w:rPr>
          <w:rFonts w:hint="eastAsia"/>
        </w:rPr>
        <w:t xml:space="preserve"> bits. </w:t>
      </w:r>
      <w:r w:rsidRPr="009941D8">
        <w:t xml:space="preserve">In order to achieve better </w:t>
      </w:r>
      <w:proofErr w:type="spellStart"/>
      <w:r w:rsidR="00DB4432">
        <w:rPr>
          <w:rFonts w:hint="eastAsia"/>
        </w:rPr>
        <w:t>vectorization</w:t>
      </w:r>
      <w:proofErr w:type="spellEnd"/>
      <w:r w:rsidRPr="009941D8">
        <w:t xml:space="preserve">, our </w:t>
      </w:r>
      <w:r>
        <w:t>algorithms</w:t>
      </w:r>
      <w:r w:rsidRPr="009941D8">
        <w:t xml:space="preserve"> </w:t>
      </w:r>
      <w:r>
        <w:t xml:space="preserve">need to </w:t>
      </w:r>
      <w:r w:rsidRPr="009941D8">
        <w:t>pay e</w:t>
      </w:r>
      <w:r w:rsidRPr="009941D8">
        <w:t>x</w:t>
      </w:r>
      <w:r w:rsidRPr="009941D8">
        <w:t>tra space</w:t>
      </w:r>
      <w:r w:rsidRPr="009941D8">
        <w:rPr>
          <w:rFonts w:hint="eastAsia"/>
        </w:rPr>
        <w:t xml:space="preserve"> </w:t>
      </w:r>
      <w:r>
        <w:rPr>
          <w:rFonts w:hint="eastAsia"/>
        </w:rPr>
        <w:t xml:space="preserve">but still have </w:t>
      </w:r>
      <w:r>
        <w:t>com</w:t>
      </w:r>
      <w:r w:rsidR="00F72698">
        <w:t>peti</w:t>
      </w:r>
      <w:r>
        <w:t>tive</w:t>
      </w:r>
      <w:r>
        <w:rPr>
          <w:rFonts w:hint="eastAsia"/>
        </w:rPr>
        <w:t xml:space="preserve"> compression ratios, e.g., </w:t>
      </w:r>
      <w:r>
        <w:t xml:space="preserve">GSC-1-CU </w:t>
      </w:r>
      <w:r w:rsidR="00C93A03">
        <w:t>is</w:t>
      </w:r>
      <w:r>
        <w:rPr>
          <w:rFonts w:hint="eastAsia"/>
        </w:rPr>
        <w:t xml:space="preserve"> slightly worse than the best baselines Rice and Gamma (in terms of compression ratio) </w:t>
      </w:r>
      <w:r>
        <w:t>but</w:t>
      </w:r>
      <w:r>
        <w:rPr>
          <w:rFonts w:hint="eastAsia"/>
        </w:rPr>
        <w:t xml:space="preserve"> </w:t>
      </w:r>
      <w:r>
        <w:t xml:space="preserve">they </w:t>
      </w:r>
      <w:r>
        <w:rPr>
          <w:rFonts w:hint="eastAsia"/>
        </w:rPr>
        <w:t xml:space="preserve">are </w:t>
      </w:r>
      <w:r>
        <w:t>6~10 times</w:t>
      </w:r>
      <w:r>
        <w:rPr>
          <w:rFonts w:hint="eastAsia"/>
        </w:rPr>
        <w:t xml:space="preserve"> faster than Rice and Gamma. </w:t>
      </w:r>
    </w:p>
    <w:p w14:paraId="46957022" w14:textId="77777777" w:rsidR="005F346C" w:rsidRDefault="005F346C" w:rsidP="00C55D96">
      <w:pPr>
        <w:pStyle w:val="InitialBodyTextIndent"/>
      </w:pPr>
    </w:p>
    <w:p w14:paraId="6DFBAD0D" w14:textId="77777777" w:rsidR="00776D3C" w:rsidRDefault="00776D3C" w:rsidP="00776D3C">
      <w:pPr>
        <w:pStyle w:val="Lgende"/>
        <w:keepNext/>
        <w:jc w:val="center"/>
        <w:rPr>
          <w:b w:val="0"/>
          <w:bCs w:val="0"/>
          <w:sz w:val="18"/>
          <w:lang w:val="de-DE" w:eastAsia="zh-CN"/>
        </w:rPr>
      </w:pPr>
      <w:r>
        <w:rPr>
          <w:b w:val="0"/>
          <w:bCs w:val="0"/>
          <w:sz w:val="18"/>
          <w:lang w:val="de-DE" w:eastAsia="zh-CN"/>
        </w:rPr>
        <w:t xml:space="preserve">Table </w:t>
      </w:r>
      <w:r w:rsidR="001D6086">
        <w:rPr>
          <w:b w:val="0"/>
          <w:bCs w:val="0"/>
          <w:sz w:val="18"/>
          <w:lang w:val="de-DE" w:eastAsia="zh-CN"/>
        </w:rPr>
        <w:fldChar w:fldCharType="begin"/>
      </w:r>
      <w:r>
        <w:rPr>
          <w:b w:val="0"/>
          <w:bCs w:val="0"/>
          <w:sz w:val="18"/>
          <w:lang w:val="de-DE" w:eastAsia="zh-CN"/>
        </w:rPr>
        <w:instrText xml:space="preserve"> SEQ Table \* ROMAN </w:instrText>
      </w:r>
      <w:r w:rsidR="001D6086">
        <w:rPr>
          <w:b w:val="0"/>
          <w:bCs w:val="0"/>
          <w:sz w:val="18"/>
          <w:lang w:val="de-DE" w:eastAsia="zh-CN"/>
        </w:rPr>
        <w:fldChar w:fldCharType="separate"/>
      </w:r>
      <w:ins w:id="324" w:author="Daniel" w:date="2014-11-12T22:02:00Z">
        <w:r w:rsidR="00927962">
          <w:rPr>
            <w:b w:val="0"/>
            <w:bCs w:val="0"/>
            <w:noProof/>
            <w:sz w:val="18"/>
            <w:lang w:val="de-DE" w:eastAsia="zh-CN"/>
          </w:rPr>
          <w:t>VII</w:t>
        </w:r>
      </w:ins>
      <w:del w:id="325" w:author="Daniel" w:date="2014-11-12T22:02:00Z">
        <w:r w:rsidR="009A55DF" w:rsidDel="00927962">
          <w:rPr>
            <w:b w:val="0"/>
            <w:bCs w:val="0"/>
            <w:noProof/>
            <w:sz w:val="18"/>
            <w:lang w:val="de-DE" w:eastAsia="zh-CN"/>
          </w:rPr>
          <w:delText>VI</w:delText>
        </w:r>
      </w:del>
      <w:r w:rsidR="001D6086">
        <w:rPr>
          <w:b w:val="0"/>
          <w:bCs w:val="0"/>
          <w:sz w:val="18"/>
          <w:lang w:val="de-DE" w:eastAsia="zh-CN"/>
        </w:rPr>
        <w:fldChar w:fldCharType="end"/>
      </w:r>
      <w:r>
        <w:rPr>
          <w:b w:val="0"/>
          <w:bCs w:val="0"/>
          <w:sz w:val="18"/>
          <w:lang w:val="de-DE" w:eastAsia="zh-CN"/>
        </w:rPr>
        <w:t xml:space="preserve">. </w:t>
      </w:r>
      <w:proofErr w:type="spellStart"/>
      <w:r w:rsidR="0009123A">
        <w:rPr>
          <w:rFonts w:hint="eastAsia"/>
          <w:b w:val="0"/>
          <w:bCs w:val="0"/>
          <w:sz w:val="18"/>
          <w:lang w:val="de-DE" w:eastAsia="zh-CN"/>
        </w:rPr>
        <w:t>Comparison</w:t>
      </w:r>
      <w:proofErr w:type="spellEnd"/>
      <w:r w:rsidR="0009123A">
        <w:rPr>
          <w:rFonts w:hint="eastAsia"/>
          <w:b w:val="0"/>
          <w:bCs w:val="0"/>
          <w:sz w:val="18"/>
          <w:lang w:val="de-DE" w:eastAsia="zh-CN"/>
        </w:rPr>
        <w:t xml:space="preserve"> </w:t>
      </w:r>
      <w:proofErr w:type="spellStart"/>
      <w:r w:rsidR="0009123A">
        <w:rPr>
          <w:rFonts w:hint="eastAsia"/>
          <w:b w:val="0"/>
          <w:bCs w:val="0"/>
          <w:sz w:val="18"/>
          <w:lang w:val="de-DE" w:eastAsia="zh-CN"/>
        </w:rPr>
        <w:t>of</w:t>
      </w:r>
      <w:proofErr w:type="spellEnd"/>
      <w:r w:rsidR="004861DE">
        <w:rPr>
          <w:rFonts w:hint="eastAsia"/>
          <w:b w:val="0"/>
          <w:bCs w:val="0"/>
          <w:sz w:val="18"/>
          <w:lang w:val="de-DE" w:eastAsia="zh-CN"/>
        </w:rPr>
        <w:t xml:space="preserve"> </w:t>
      </w:r>
      <w:proofErr w:type="spellStart"/>
      <w:r w:rsidR="004861DE">
        <w:rPr>
          <w:rFonts w:hint="eastAsia"/>
          <w:b w:val="0"/>
          <w:bCs w:val="0"/>
          <w:sz w:val="18"/>
          <w:lang w:val="de-DE" w:eastAsia="zh-CN"/>
        </w:rPr>
        <w:t>c</w:t>
      </w:r>
      <w:r>
        <w:rPr>
          <w:b w:val="0"/>
          <w:bCs w:val="0"/>
          <w:sz w:val="18"/>
          <w:lang w:val="de-DE" w:eastAsia="zh-CN"/>
        </w:rPr>
        <w:t>ompression</w:t>
      </w:r>
      <w:proofErr w:type="spellEnd"/>
      <w:r w:rsidR="00266D10">
        <w:rPr>
          <w:b w:val="0"/>
          <w:bCs w:val="0"/>
          <w:sz w:val="18"/>
          <w:lang w:val="de-DE" w:eastAsia="zh-CN"/>
        </w:rPr>
        <w:t xml:space="preserve"> </w:t>
      </w:r>
      <w:proofErr w:type="spellStart"/>
      <w:r w:rsidR="00266D10">
        <w:rPr>
          <w:b w:val="0"/>
          <w:bCs w:val="0"/>
          <w:sz w:val="18"/>
          <w:lang w:val="de-DE" w:eastAsia="zh-CN"/>
        </w:rPr>
        <w:t>r</w:t>
      </w:r>
      <w:r>
        <w:rPr>
          <w:b w:val="0"/>
          <w:bCs w:val="0"/>
          <w:sz w:val="18"/>
          <w:lang w:val="de-DE" w:eastAsia="zh-CN"/>
        </w:rPr>
        <w:t>atio</w:t>
      </w:r>
      <w:proofErr w:type="spellEnd"/>
      <w:r>
        <w:rPr>
          <w:b w:val="0"/>
          <w:bCs w:val="0"/>
          <w:sz w:val="18"/>
          <w:lang w:val="de-DE" w:eastAsia="zh-CN"/>
        </w:rPr>
        <w:t xml:space="preserve"> on GOV2 </w:t>
      </w:r>
      <w:proofErr w:type="spellStart"/>
      <w:r>
        <w:rPr>
          <w:b w:val="0"/>
          <w:bCs w:val="0"/>
          <w:sz w:val="18"/>
          <w:lang w:val="de-DE" w:eastAsia="zh-CN"/>
        </w:rPr>
        <w:t>and</w:t>
      </w:r>
      <w:proofErr w:type="spellEnd"/>
      <w:r>
        <w:rPr>
          <w:b w:val="0"/>
          <w:bCs w:val="0"/>
          <w:sz w:val="18"/>
          <w:lang w:val="de-DE" w:eastAsia="zh-CN"/>
        </w:rPr>
        <w:t xml:space="preserve"> ClueWeb09B</w:t>
      </w:r>
      <w:r w:rsidR="00306E60">
        <w:rPr>
          <w:rFonts w:hint="eastAsia"/>
          <w:b w:val="0"/>
          <w:bCs w:val="0"/>
          <w:sz w:val="18"/>
          <w:lang w:val="de-DE" w:eastAsia="zh-CN"/>
        </w:rPr>
        <w:t xml:space="preserve"> </w:t>
      </w:r>
      <w:r>
        <w:rPr>
          <w:b w:val="0"/>
          <w:bCs w:val="0"/>
          <w:sz w:val="18"/>
          <w:lang w:val="de-DE" w:eastAsia="zh-CN"/>
        </w:rPr>
        <w:t>(</w:t>
      </w:r>
      <w:proofErr w:type="spellStart"/>
      <w:r>
        <w:rPr>
          <w:b w:val="0"/>
          <w:bCs w:val="0"/>
          <w:sz w:val="18"/>
          <w:lang w:val="de-DE" w:eastAsia="zh-CN"/>
        </w:rPr>
        <w:t>bits</w:t>
      </w:r>
      <w:proofErr w:type="spellEnd"/>
      <w:r>
        <w:rPr>
          <w:b w:val="0"/>
          <w:bCs w:val="0"/>
          <w:sz w:val="18"/>
          <w:lang w:val="de-DE" w:eastAsia="zh-CN"/>
        </w:rPr>
        <w:t xml:space="preserve"> per integer).</w:t>
      </w:r>
    </w:p>
    <w:tbl>
      <w:tblPr>
        <w:tblW w:w="629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33"/>
        <w:gridCol w:w="1881"/>
        <w:gridCol w:w="767"/>
        <w:gridCol w:w="709"/>
        <w:gridCol w:w="850"/>
        <w:gridCol w:w="851"/>
      </w:tblGrid>
      <w:tr w:rsidR="00776D3C" w14:paraId="1C39B80C" w14:textId="77777777" w:rsidTr="003C3828">
        <w:trPr>
          <w:trHeight w:val="192"/>
          <w:jc w:val="center"/>
        </w:trPr>
        <w:tc>
          <w:tcPr>
            <w:tcW w:w="1233" w:type="dxa"/>
            <w:vMerge w:val="restart"/>
            <w:tcBorders>
              <w:top w:val="single" w:sz="2" w:space="0" w:color="000000"/>
              <w:left w:val="single" w:sz="2" w:space="0" w:color="000000"/>
              <w:bottom w:val="double" w:sz="4" w:space="0" w:color="auto"/>
              <w:right w:val="double" w:sz="6" w:space="0" w:color="auto"/>
            </w:tcBorders>
            <w:vAlign w:val="center"/>
          </w:tcPr>
          <w:p w14:paraId="6B2AD0B8" w14:textId="77777777" w:rsidR="00776D3C" w:rsidRDefault="00776D3C">
            <w:pPr>
              <w:pStyle w:val="Tablebody"/>
              <w:jc w:val="center"/>
              <w:rPr>
                <w:b/>
                <w:lang w:eastAsia="zh-CN"/>
              </w:rPr>
            </w:pPr>
            <w:r>
              <w:rPr>
                <w:b/>
                <w:lang w:eastAsia="zh-CN"/>
              </w:rPr>
              <w:t>Category</w:t>
            </w:r>
          </w:p>
        </w:tc>
        <w:tc>
          <w:tcPr>
            <w:tcW w:w="1881" w:type="dxa"/>
            <w:vMerge w:val="restart"/>
            <w:tcBorders>
              <w:top w:val="single" w:sz="2" w:space="0" w:color="000000"/>
              <w:left w:val="single" w:sz="2" w:space="0" w:color="000000"/>
              <w:bottom w:val="double" w:sz="4" w:space="0" w:color="auto"/>
              <w:right w:val="double" w:sz="6" w:space="0" w:color="auto"/>
            </w:tcBorders>
            <w:vAlign w:val="center"/>
          </w:tcPr>
          <w:p w14:paraId="64960C91" w14:textId="77777777" w:rsidR="00776D3C" w:rsidRDefault="00776D3C">
            <w:pPr>
              <w:pStyle w:val="Tablebody"/>
              <w:jc w:val="center"/>
              <w:rPr>
                <w:b/>
                <w:lang w:eastAsia="zh-CN"/>
              </w:rPr>
            </w:pPr>
            <w:r>
              <w:rPr>
                <w:b/>
                <w:lang w:eastAsia="zh-CN"/>
              </w:rPr>
              <w:t>Algorithm</w:t>
            </w:r>
          </w:p>
        </w:tc>
        <w:tc>
          <w:tcPr>
            <w:tcW w:w="1476" w:type="dxa"/>
            <w:gridSpan w:val="2"/>
            <w:tcBorders>
              <w:top w:val="single" w:sz="2" w:space="0" w:color="000000"/>
              <w:left w:val="double" w:sz="6" w:space="0" w:color="auto"/>
              <w:bottom w:val="single" w:sz="2" w:space="0" w:color="000000"/>
              <w:right w:val="double" w:sz="6" w:space="0" w:color="auto"/>
            </w:tcBorders>
            <w:vAlign w:val="bottom"/>
          </w:tcPr>
          <w:p w14:paraId="6B6CFBE7" w14:textId="77777777" w:rsidR="00776D3C" w:rsidRDefault="00776D3C">
            <w:pPr>
              <w:pStyle w:val="Tablebody"/>
              <w:jc w:val="center"/>
              <w:rPr>
                <w:b/>
              </w:rPr>
            </w:pPr>
            <w:r>
              <w:rPr>
                <w:b/>
              </w:rPr>
              <w:t>GOV2</w:t>
            </w:r>
          </w:p>
        </w:tc>
        <w:tc>
          <w:tcPr>
            <w:tcW w:w="1701" w:type="dxa"/>
            <w:gridSpan w:val="2"/>
            <w:tcBorders>
              <w:top w:val="single" w:sz="2" w:space="0" w:color="000000"/>
              <w:left w:val="double" w:sz="6" w:space="0" w:color="auto"/>
              <w:bottom w:val="single" w:sz="2" w:space="0" w:color="000000"/>
              <w:right w:val="single" w:sz="2" w:space="0" w:color="000000"/>
            </w:tcBorders>
            <w:vAlign w:val="bottom"/>
          </w:tcPr>
          <w:p w14:paraId="4F08B5F8" w14:textId="77777777" w:rsidR="00776D3C" w:rsidRDefault="00776D3C">
            <w:pPr>
              <w:pStyle w:val="Tablebody"/>
              <w:jc w:val="center"/>
              <w:rPr>
                <w:b/>
              </w:rPr>
            </w:pPr>
            <w:r>
              <w:rPr>
                <w:b/>
              </w:rPr>
              <w:t>ClueWeb09B</w:t>
            </w:r>
          </w:p>
        </w:tc>
      </w:tr>
      <w:tr w:rsidR="003C3828" w14:paraId="550E9E7A" w14:textId="77777777" w:rsidTr="003C3828">
        <w:trPr>
          <w:trHeight w:val="192"/>
          <w:jc w:val="center"/>
        </w:trPr>
        <w:tc>
          <w:tcPr>
            <w:tcW w:w="1233" w:type="dxa"/>
            <w:vMerge/>
            <w:tcBorders>
              <w:top w:val="single" w:sz="2" w:space="0" w:color="000000"/>
              <w:left w:val="single" w:sz="2" w:space="0" w:color="000000"/>
              <w:bottom w:val="double" w:sz="4" w:space="0" w:color="auto"/>
              <w:right w:val="double" w:sz="6" w:space="0" w:color="auto"/>
            </w:tcBorders>
            <w:vAlign w:val="center"/>
          </w:tcPr>
          <w:p w14:paraId="6D566CBD" w14:textId="77777777" w:rsidR="00776D3C" w:rsidRDefault="00776D3C">
            <w:pPr>
              <w:rPr>
                <w:rFonts w:ascii="Century Schoolbook" w:hAnsi="Century Schoolbook" w:cs="Times New Roman"/>
                <w:b/>
                <w:sz w:val="16"/>
                <w:szCs w:val="16"/>
                <w:lang w:eastAsia="zh-CN"/>
              </w:rPr>
            </w:pPr>
          </w:p>
        </w:tc>
        <w:tc>
          <w:tcPr>
            <w:tcW w:w="1881" w:type="dxa"/>
            <w:vMerge/>
            <w:tcBorders>
              <w:top w:val="single" w:sz="2" w:space="0" w:color="000000"/>
              <w:left w:val="single" w:sz="2" w:space="0" w:color="000000"/>
              <w:bottom w:val="double" w:sz="4" w:space="0" w:color="auto"/>
              <w:right w:val="double" w:sz="6" w:space="0" w:color="auto"/>
            </w:tcBorders>
            <w:vAlign w:val="center"/>
          </w:tcPr>
          <w:p w14:paraId="27967A55" w14:textId="77777777" w:rsidR="00776D3C" w:rsidRDefault="00776D3C">
            <w:pPr>
              <w:rPr>
                <w:rFonts w:ascii="Century Schoolbook" w:hAnsi="Century Schoolbook" w:cs="Times New Roman"/>
                <w:b/>
                <w:sz w:val="16"/>
                <w:szCs w:val="16"/>
                <w:lang w:eastAsia="zh-CN"/>
              </w:rPr>
            </w:pPr>
          </w:p>
        </w:tc>
        <w:tc>
          <w:tcPr>
            <w:tcW w:w="767" w:type="dxa"/>
            <w:tcBorders>
              <w:top w:val="single" w:sz="2" w:space="0" w:color="000000"/>
              <w:left w:val="double" w:sz="6" w:space="0" w:color="auto"/>
              <w:bottom w:val="double" w:sz="4" w:space="0" w:color="auto"/>
              <w:right w:val="single" w:sz="2" w:space="0" w:color="000000"/>
            </w:tcBorders>
            <w:vAlign w:val="bottom"/>
          </w:tcPr>
          <w:p w14:paraId="52DFE977" w14:textId="77777777" w:rsidR="00776D3C" w:rsidRDefault="00776D3C" w:rsidP="000D3C26">
            <w:pPr>
              <w:pStyle w:val="Tablebody"/>
              <w:jc w:val="right"/>
              <w:rPr>
                <w:b/>
              </w:rPr>
            </w:pPr>
            <w:r>
              <w:rPr>
                <w:b/>
              </w:rPr>
              <w:t>d-gap</w:t>
            </w:r>
          </w:p>
        </w:tc>
        <w:tc>
          <w:tcPr>
            <w:tcW w:w="709" w:type="dxa"/>
            <w:tcBorders>
              <w:top w:val="single" w:sz="2" w:space="0" w:color="000000"/>
              <w:left w:val="single" w:sz="2" w:space="0" w:color="000000"/>
              <w:bottom w:val="double" w:sz="4" w:space="0" w:color="auto"/>
              <w:right w:val="double" w:sz="6" w:space="0" w:color="auto"/>
            </w:tcBorders>
            <w:vAlign w:val="bottom"/>
          </w:tcPr>
          <w:p w14:paraId="730C6B38" w14:textId="77777777" w:rsidR="00776D3C" w:rsidRDefault="00776D3C" w:rsidP="000D3C26">
            <w:pPr>
              <w:pStyle w:val="Tablebody"/>
              <w:jc w:val="right"/>
              <w:rPr>
                <w:b/>
              </w:rPr>
            </w:pPr>
            <w:r>
              <w:rPr>
                <w:b/>
              </w:rPr>
              <w:t>TF</w:t>
            </w:r>
          </w:p>
        </w:tc>
        <w:tc>
          <w:tcPr>
            <w:tcW w:w="850" w:type="dxa"/>
            <w:tcBorders>
              <w:top w:val="single" w:sz="2" w:space="0" w:color="000000"/>
              <w:left w:val="double" w:sz="6" w:space="0" w:color="auto"/>
              <w:bottom w:val="double" w:sz="4" w:space="0" w:color="auto"/>
              <w:right w:val="single" w:sz="2" w:space="0" w:color="000000"/>
            </w:tcBorders>
            <w:vAlign w:val="bottom"/>
          </w:tcPr>
          <w:p w14:paraId="3E7A4040" w14:textId="77777777" w:rsidR="00776D3C" w:rsidRDefault="00776D3C" w:rsidP="000D3C26">
            <w:pPr>
              <w:pStyle w:val="Tablebody"/>
              <w:jc w:val="right"/>
              <w:rPr>
                <w:b/>
              </w:rPr>
            </w:pPr>
            <w:r>
              <w:rPr>
                <w:b/>
              </w:rPr>
              <w:t>d-gap</w:t>
            </w:r>
          </w:p>
        </w:tc>
        <w:tc>
          <w:tcPr>
            <w:tcW w:w="851" w:type="dxa"/>
            <w:tcBorders>
              <w:top w:val="single" w:sz="2" w:space="0" w:color="000000"/>
              <w:left w:val="single" w:sz="2" w:space="0" w:color="000000"/>
              <w:bottom w:val="double" w:sz="4" w:space="0" w:color="auto"/>
              <w:right w:val="single" w:sz="2" w:space="0" w:color="000000"/>
            </w:tcBorders>
            <w:vAlign w:val="bottom"/>
          </w:tcPr>
          <w:p w14:paraId="72FFA94B" w14:textId="77777777" w:rsidR="00776D3C" w:rsidRDefault="00776D3C" w:rsidP="000D3C26">
            <w:pPr>
              <w:pStyle w:val="Tablebody"/>
              <w:jc w:val="right"/>
              <w:rPr>
                <w:b/>
              </w:rPr>
            </w:pPr>
            <w:r>
              <w:rPr>
                <w:b/>
              </w:rPr>
              <w:t>TF</w:t>
            </w:r>
          </w:p>
        </w:tc>
      </w:tr>
      <w:tr w:rsidR="003C3828" w14:paraId="68B29118" w14:textId="77777777" w:rsidTr="003C3828">
        <w:trPr>
          <w:trHeight w:val="193"/>
          <w:jc w:val="center"/>
        </w:trPr>
        <w:tc>
          <w:tcPr>
            <w:tcW w:w="1233" w:type="dxa"/>
            <w:vMerge w:val="restart"/>
            <w:tcBorders>
              <w:top w:val="double" w:sz="4" w:space="0" w:color="auto"/>
              <w:left w:val="single" w:sz="2" w:space="0" w:color="000000"/>
              <w:bottom w:val="double" w:sz="4" w:space="0" w:color="auto"/>
              <w:right w:val="double" w:sz="6" w:space="0" w:color="auto"/>
            </w:tcBorders>
            <w:vAlign w:val="center"/>
          </w:tcPr>
          <w:p w14:paraId="2CE28E74" w14:textId="77777777" w:rsidR="00776D3C" w:rsidRDefault="00776D3C">
            <w:pPr>
              <w:pStyle w:val="Tablebody"/>
              <w:jc w:val="center"/>
            </w:pPr>
            <w:r>
              <w:rPr>
                <w:lang w:eastAsia="zh-CN"/>
              </w:rPr>
              <w:t>Bit-aligned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0A7FD3B5" w14:textId="77777777" w:rsidR="00776D3C" w:rsidRPr="006D5736" w:rsidRDefault="00776D3C">
            <w:pPr>
              <w:pStyle w:val="Tablebody"/>
              <w:jc w:val="center"/>
              <w:rPr>
                <w:b/>
              </w:rPr>
            </w:pPr>
            <w:r w:rsidRPr="006D5736">
              <w:rPr>
                <w:b/>
              </w:rPr>
              <w:t>Rice</w:t>
            </w:r>
          </w:p>
        </w:tc>
        <w:tc>
          <w:tcPr>
            <w:tcW w:w="767" w:type="dxa"/>
            <w:tcBorders>
              <w:top w:val="double" w:sz="4" w:space="0" w:color="auto"/>
              <w:left w:val="double" w:sz="6" w:space="0" w:color="auto"/>
              <w:bottom w:val="single" w:sz="2" w:space="0" w:color="000000"/>
              <w:right w:val="single" w:sz="2" w:space="0" w:color="000000"/>
            </w:tcBorders>
            <w:vAlign w:val="bottom"/>
          </w:tcPr>
          <w:p w14:paraId="64E978E1" w14:textId="77777777" w:rsidR="00776D3C" w:rsidRPr="00100AF4" w:rsidRDefault="00776D3C" w:rsidP="003C3828">
            <w:pPr>
              <w:pStyle w:val="Tablebody"/>
              <w:jc w:val="right"/>
              <w:rPr>
                <w:b/>
              </w:rPr>
            </w:pPr>
            <w:r w:rsidRPr="00100AF4">
              <w:rPr>
                <w:b/>
              </w:rPr>
              <w:t>5.0</w:t>
            </w:r>
          </w:p>
        </w:tc>
        <w:tc>
          <w:tcPr>
            <w:tcW w:w="709" w:type="dxa"/>
            <w:tcBorders>
              <w:top w:val="double" w:sz="4" w:space="0" w:color="auto"/>
              <w:left w:val="single" w:sz="2" w:space="0" w:color="000000"/>
              <w:bottom w:val="single" w:sz="2" w:space="0" w:color="000000"/>
              <w:right w:val="double" w:sz="6" w:space="0" w:color="auto"/>
            </w:tcBorders>
            <w:vAlign w:val="bottom"/>
          </w:tcPr>
          <w:p w14:paraId="6BCF3D6E" w14:textId="77777777" w:rsidR="00776D3C" w:rsidRPr="00100AF4" w:rsidRDefault="00776D3C" w:rsidP="003C3828">
            <w:pPr>
              <w:pStyle w:val="Tablebody"/>
              <w:jc w:val="right"/>
              <w:rPr>
                <w:b/>
              </w:rPr>
            </w:pPr>
            <w:r w:rsidRPr="00100AF4">
              <w:rPr>
                <w:b/>
              </w:rPr>
              <w:t>3.1</w:t>
            </w:r>
          </w:p>
        </w:tc>
        <w:tc>
          <w:tcPr>
            <w:tcW w:w="850" w:type="dxa"/>
            <w:tcBorders>
              <w:top w:val="double" w:sz="4" w:space="0" w:color="auto"/>
              <w:left w:val="double" w:sz="6" w:space="0" w:color="auto"/>
              <w:bottom w:val="single" w:sz="2" w:space="0" w:color="000000"/>
              <w:right w:val="single" w:sz="2" w:space="0" w:color="000000"/>
            </w:tcBorders>
            <w:vAlign w:val="bottom"/>
          </w:tcPr>
          <w:p w14:paraId="0874A22B" w14:textId="77777777" w:rsidR="00776D3C" w:rsidRPr="00100AF4" w:rsidRDefault="00776D3C" w:rsidP="003C3828">
            <w:pPr>
              <w:pStyle w:val="Tablebody"/>
              <w:jc w:val="right"/>
              <w:rPr>
                <w:b/>
              </w:rPr>
            </w:pPr>
            <w:r w:rsidRPr="00100AF4">
              <w:rPr>
                <w:b/>
              </w:rPr>
              <w:t>5.1</w:t>
            </w:r>
          </w:p>
        </w:tc>
        <w:tc>
          <w:tcPr>
            <w:tcW w:w="851" w:type="dxa"/>
            <w:tcBorders>
              <w:top w:val="double" w:sz="4" w:space="0" w:color="auto"/>
              <w:left w:val="single" w:sz="2" w:space="0" w:color="000000"/>
              <w:bottom w:val="single" w:sz="2" w:space="0" w:color="000000"/>
              <w:right w:val="single" w:sz="2" w:space="0" w:color="000000"/>
            </w:tcBorders>
            <w:vAlign w:val="bottom"/>
          </w:tcPr>
          <w:p w14:paraId="7D7E132D" w14:textId="77777777" w:rsidR="00776D3C" w:rsidRPr="00100AF4" w:rsidRDefault="00776D3C" w:rsidP="003C3828">
            <w:pPr>
              <w:pStyle w:val="Tablebody"/>
              <w:jc w:val="right"/>
              <w:rPr>
                <w:b/>
              </w:rPr>
            </w:pPr>
            <w:r w:rsidRPr="00100AF4">
              <w:rPr>
                <w:b/>
              </w:rPr>
              <w:t>2.4</w:t>
            </w:r>
          </w:p>
        </w:tc>
      </w:tr>
      <w:tr w:rsidR="003C3828" w14:paraId="57A05D46"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2575275A"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A73752C" w14:textId="77777777" w:rsidR="00776D3C" w:rsidRDefault="00776D3C">
            <w:pPr>
              <w:pStyle w:val="Tablebody"/>
              <w:jc w:val="center"/>
            </w:pPr>
            <w:r>
              <w:t>Gamma</w:t>
            </w:r>
          </w:p>
        </w:tc>
        <w:tc>
          <w:tcPr>
            <w:tcW w:w="767" w:type="dxa"/>
            <w:tcBorders>
              <w:top w:val="single" w:sz="2" w:space="0" w:color="000000"/>
              <w:left w:val="double" w:sz="6" w:space="0" w:color="auto"/>
              <w:bottom w:val="single" w:sz="2" w:space="0" w:color="000000"/>
              <w:right w:val="single" w:sz="2" w:space="0" w:color="000000"/>
            </w:tcBorders>
            <w:vAlign w:val="bottom"/>
          </w:tcPr>
          <w:p w14:paraId="5A62EBC7" w14:textId="77777777" w:rsidR="00776D3C" w:rsidRDefault="00776D3C" w:rsidP="003C3828">
            <w:pPr>
              <w:pStyle w:val="Tablebody"/>
              <w:jc w:val="right"/>
            </w:pPr>
            <w:r>
              <w:t>6.7</w:t>
            </w:r>
          </w:p>
        </w:tc>
        <w:tc>
          <w:tcPr>
            <w:tcW w:w="709" w:type="dxa"/>
            <w:tcBorders>
              <w:top w:val="single" w:sz="2" w:space="0" w:color="000000"/>
              <w:left w:val="single" w:sz="2" w:space="0" w:color="000000"/>
              <w:bottom w:val="single" w:sz="2" w:space="0" w:color="000000"/>
              <w:right w:val="double" w:sz="6" w:space="0" w:color="auto"/>
            </w:tcBorders>
            <w:vAlign w:val="bottom"/>
          </w:tcPr>
          <w:p w14:paraId="1FFC267C" w14:textId="77777777" w:rsidR="00776D3C" w:rsidRDefault="00776D3C" w:rsidP="003C3828">
            <w:pPr>
              <w:pStyle w:val="Tablebody"/>
              <w:jc w:val="right"/>
            </w:pPr>
            <w:r>
              <w:t>2.8</w:t>
            </w:r>
          </w:p>
        </w:tc>
        <w:tc>
          <w:tcPr>
            <w:tcW w:w="850" w:type="dxa"/>
            <w:tcBorders>
              <w:top w:val="single" w:sz="2" w:space="0" w:color="000000"/>
              <w:left w:val="double" w:sz="6" w:space="0" w:color="auto"/>
              <w:bottom w:val="single" w:sz="2" w:space="0" w:color="000000"/>
              <w:right w:val="single" w:sz="2" w:space="0" w:color="000000"/>
            </w:tcBorders>
            <w:vAlign w:val="bottom"/>
          </w:tcPr>
          <w:p w14:paraId="275D19D2" w14:textId="77777777" w:rsidR="00776D3C" w:rsidRDefault="00776D3C" w:rsidP="003C3828">
            <w:pPr>
              <w:pStyle w:val="Tablebody"/>
              <w:jc w:val="right"/>
            </w:pPr>
            <w:r>
              <w:t>4.8</w:t>
            </w:r>
          </w:p>
        </w:tc>
        <w:tc>
          <w:tcPr>
            <w:tcW w:w="851" w:type="dxa"/>
            <w:tcBorders>
              <w:top w:val="single" w:sz="2" w:space="0" w:color="000000"/>
              <w:left w:val="single" w:sz="2" w:space="0" w:color="000000"/>
              <w:bottom w:val="single" w:sz="2" w:space="0" w:color="000000"/>
              <w:right w:val="single" w:sz="2" w:space="0" w:color="000000"/>
            </w:tcBorders>
            <w:vAlign w:val="bottom"/>
          </w:tcPr>
          <w:p w14:paraId="39B45EA9" w14:textId="77777777" w:rsidR="00776D3C" w:rsidRDefault="00776D3C" w:rsidP="003C3828">
            <w:pPr>
              <w:pStyle w:val="Tablebody"/>
              <w:jc w:val="right"/>
            </w:pPr>
            <w:r>
              <w:t>2.2</w:t>
            </w:r>
          </w:p>
        </w:tc>
      </w:tr>
      <w:tr w:rsidR="003C3828" w14:paraId="2E77760B" w14:textId="77777777" w:rsidTr="003C3828">
        <w:trPr>
          <w:trHeight w:val="193"/>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5529C4C0"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3E6DD1CB" w14:textId="77777777" w:rsidR="00776D3C" w:rsidRDefault="00776D3C">
            <w:pPr>
              <w:pStyle w:val="Tablebody"/>
              <w:jc w:val="center"/>
            </w:pPr>
            <w:r>
              <w:t>GSC-8-IU</w:t>
            </w:r>
          </w:p>
        </w:tc>
        <w:tc>
          <w:tcPr>
            <w:tcW w:w="767" w:type="dxa"/>
            <w:tcBorders>
              <w:top w:val="single" w:sz="2" w:space="0" w:color="000000"/>
              <w:left w:val="double" w:sz="6" w:space="0" w:color="auto"/>
              <w:bottom w:val="single" w:sz="2" w:space="0" w:color="000000"/>
              <w:right w:val="single" w:sz="2" w:space="0" w:color="000000"/>
            </w:tcBorders>
            <w:vAlign w:val="bottom"/>
          </w:tcPr>
          <w:p w14:paraId="16161CA2" w14:textId="77777777" w:rsidR="00776D3C" w:rsidRDefault="00776D3C" w:rsidP="003C3828">
            <w:pPr>
              <w:pStyle w:val="Tablebody"/>
              <w:jc w:val="right"/>
              <w:rPr>
                <w:lang w:eastAsia="zh-CN"/>
              </w:rPr>
            </w:pPr>
            <w:r>
              <w:rPr>
                <w:lang w:eastAsia="zh-CN"/>
              </w:rPr>
              <w:t>8.6</w:t>
            </w:r>
          </w:p>
        </w:tc>
        <w:tc>
          <w:tcPr>
            <w:tcW w:w="709" w:type="dxa"/>
            <w:tcBorders>
              <w:top w:val="single" w:sz="2" w:space="0" w:color="000000"/>
              <w:left w:val="single" w:sz="2" w:space="0" w:color="000000"/>
              <w:bottom w:val="single" w:sz="2" w:space="0" w:color="000000"/>
              <w:right w:val="double" w:sz="6" w:space="0" w:color="auto"/>
            </w:tcBorders>
            <w:vAlign w:val="bottom"/>
          </w:tcPr>
          <w:p w14:paraId="69553C0E" w14:textId="77777777" w:rsidR="00776D3C" w:rsidRDefault="00776D3C" w:rsidP="003C3828">
            <w:pPr>
              <w:pStyle w:val="Tablebody"/>
              <w:jc w:val="right"/>
              <w:rPr>
                <w:lang w:eastAsia="zh-CN"/>
              </w:rPr>
            </w:pPr>
            <w:r>
              <w:rPr>
                <w:lang w:eastAsia="zh-CN"/>
              </w:rPr>
              <w:t>4.9</w:t>
            </w:r>
          </w:p>
        </w:tc>
        <w:tc>
          <w:tcPr>
            <w:tcW w:w="850" w:type="dxa"/>
            <w:tcBorders>
              <w:top w:val="single" w:sz="2" w:space="0" w:color="000000"/>
              <w:left w:val="double" w:sz="6" w:space="0" w:color="auto"/>
              <w:bottom w:val="single" w:sz="2" w:space="0" w:color="000000"/>
              <w:right w:val="single" w:sz="2" w:space="0" w:color="000000"/>
            </w:tcBorders>
            <w:vAlign w:val="bottom"/>
          </w:tcPr>
          <w:p w14:paraId="05EDD0B0" w14:textId="77777777" w:rsidR="00776D3C" w:rsidRDefault="00776D3C" w:rsidP="003C3828">
            <w:pPr>
              <w:pStyle w:val="Tablebody"/>
              <w:jc w:val="right"/>
            </w:pPr>
            <w:r>
              <w:t>8.8</w:t>
            </w:r>
          </w:p>
        </w:tc>
        <w:tc>
          <w:tcPr>
            <w:tcW w:w="851" w:type="dxa"/>
            <w:tcBorders>
              <w:top w:val="single" w:sz="2" w:space="0" w:color="000000"/>
              <w:left w:val="single" w:sz="2" w:space="0" w:color="000000"/>
              <w:bottom w:val="single" w:sz="2" w:space="0" w:color="000000"/>
              <w:right w:val="single" w:sz="2" w:space="0" w:color="000000"/>
            </w:tcBorders>
            <w:vAlign w:val="bottom"/>
          </w:tcPr>
          <w:p w14:paraId="0F6B9D1F" w14:textId="77777777" w:rsidR="00776D3C" w:rsidRDefault="00776D3C" w:rsidP="003C3828">
            <w:pPr>
              <w:pStyle w:val="Tablebody"/>
              <w:jc w:val="right"/>
            </w:pPr>
            <w:r>
              <w:t>8.3</w:t>
            </w:r>
          </w:p>
        </w:tc>
      </w:tr>
      <w:tr w:rsidR="003C3828" w14:paraId="768966D9"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37F85E49"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4E45EBA3" w14:textId="77777777" w:rsidR="00776D3C" w:rsidRDefault="00776D3C">
            <w:pPr>
              <w:pStyle w:val="Tablebody"/>
              <w:jc w:val="center"/>
            </w:pPr>
            <w:r>
              <w:t>GSC-1-CU</w:t>
            </w:r>
          </w:p>
        </w:tc>
        <w:tc>
          <w:tcPr>
            <w:tcW w:w="767" w:type="dxa"/>
            <w:tcBorders>
              <w:top w:val="single" w:sz="2" w:space="0" w:color="000000"/>
              <w:left w:val="double" w:sz="6" w:space="0" w:color="auto"/>
              <w:bottom w:val="single" w:sz="2" w:space="0" w:color="000000"/>
              <w:right w:val="single" w:sz="2" w:space="0" w:color="000000"/>
            </w:tcBorders>
            <w:vAlign w:val="bottom"/>
          </w:tcPr>
          <w:p w14:paraId="6B6DB33D" w14:textId="77777777" w:rsidR="00776D3C" w:rsidRDefault="00776D3C" w:rsidP="003C3828">
            <w:pPr>
              <w:pStyle w:val="Tablebody"/>
              <w:jc w:val="right"/>
            </w:pPr>
            <w:r>
              <w:t>6.0</w:t>
            </w:r>
          </w:p>
        </w:tc>
        <w:tc>
          <w:tcPr>
            <w:tcW w:w="709" w:type="dxa"/>
            <w:tcBorders>
              <w:top w:val="single" w:sz="2" w:space="0" w:color="000000"/>
              <w:left w:val="single" w:sz="2" w:space="0" w:color="000000"/>
              <w:bottom w:val="single" w:sz="2" w:space="0" w:color="000000"/>
              <w:right w:val="double" w:sz="6" w:space="0" w:color="auto"/>
            </w:tcBorders>
            <w:vAlign w:val="bottom"/>
          </w:tcPr>
          <w:p w14:paraId="6A8221FF" w14:textId="77777777" w:rsidR="00776D3C" w:rsidRDefault="00776D3C" w:rsidP="003C3828">
            <w:pPr>
              <w:pStyle w:val="Tablebody"/>
              <w:jc w:val="right"/>
              <w:rPr>
                <w:lang w:eastAsia="zh-CN"/>
              </w:rPr>
            </w:pPr>
            <w:r>
              <w:rPr>
                <w:lang w:eastAsia="zh-CN"/>
              </w:rPr>
              <w:t>3.3</w:t>
            </w:r>
          </w:p>
        </w:tc>
        <w:tc>
          <w:tcPr>
            <w:tcW w:w="850" w:type="dxa"/>
            <w:tcBorders>
              <w:top w:val="single" w:sz="2" w:space="0" w:color="000000"/>
              <w:left w:val="double" w:sz="6" w:space="0" w:color="auto"/>
              <w:bottom w:val="single" w:sz="2" w:space="0" w:color="000000"/>
              <w:right w:val="single" w:sz="2" w:space="0" w:color="000000"/>
            </w:tcBorders>
            <w:vAlign w:val="bottom"/>
          </w:tcPr>
          <w:p w14:paraId="1D5F10C6" w14:textId="77777777" w:rsidR="00776D3C" w:rsidRDefault="00776D3C" w:rsidP="003C3828">
            <w:pPr>
              <w:pStyle w:val="Tablebody"/>
              <w:jc w:val="right"/>
            </w:pPr>
            <w:r>
              <w:t>4.9</w:t>
            </w:r>
          </w:p>
        </w:tc>
        <w:tc>
          <w:tcPr>
            <w:tcW w:w="851" w:type="dxa"/>
            <w:tcBorders>
              <w:top w:val="single" w:sz="2" w:space="0" w:color="000000"/>
              <w:left w:val="single" w:sz="2" w:space="0" w:color="000000"/>
              <w:bottom w:val="single" w:sz="2" w:space="0" w:color="000000"/>
              <w:right w:val="single" w:sz="2" w:space="0" w:color="000000"/>
            </w:tcBorders>
            <w:vAlign w:val="bottom"/>
          </w:tcPr>
          <w:p w14:paraId="63134D4D" w14:textId="77777777" w:rsidR="00776D3C" w:rsidRDefault="00776D3C" w:rsidP="003C3828">
            <w:pPr>
              <w:pStyle w:val="Tablebody"/>
              <w:jc w:val="right"/>
            </w:pPr>
            <w:r>
              <w:t>2.5</w:t>
            </w:r>
          </w:p>
        </w:tc>
      </w:tr>
      <w:tr w:rsidR="003C3828" w14:paraId="76150636" w14:textId="77777777" w:rsidTr="003C3828">
        <w:trPr>
          <w:trHeight w:val="192"/>
          <w:jc w:val="center"/>
        </w:trPr>
        <w:tc>
          <w:tcPr>
            <w:tcW w:w="1233" w:type="dxa"/>
            <w:vMerge w:val="restart"/>
            <w:tcBorders>
              <w:top w:val="double" w:sz="4" w:space="0" w:color="auto"/>
              <w:left w:val="single" w:sz="2" w:space="0" w:color="000000"/>
              <w:bottom w:val="double" w:sz="4" w:space="0" w:color="auto"/>
              <w:right w:val="double" w:sz="6" w:space="0" w:color="auto"/>
            </w:tcBorders>
            <w:vAlign w:val="center"/>
          </w:tcPr>
          <w:p w14:paraId="18FA3C5A" w14:textId="77777777" w:rsidR="00776D3C" w:rsidRDefault="00776D3C">
            <w:pPr>
              <w:pStyle w:val="Tablebody"/>
              <w:jc w:val="center"/>
              <w:rPr>
                <w:lang w:eastAsia="zh-CN"/>
              </w:rPr>
            </w:pPr>
            <w:r>
              <w:rPr>
                <w:lang w:eastAsia="zh-CN"/>
              </w:rPr>
              <w:t>Byte-aligned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52EA0550" w14:textId="77777777" w:rsidR="00776D3C" w:rsidRDefault="00776D3C">
            <w:pPr>
              <w:pStyle w:val="Tablebody"/>
              <w:jc w:val="center"/>
            </w:pPr>
            <w:proofErr w:type="spellStart"/>
            <w:r>
              <w:t>VarByte</w:t>
            </w:r>
            <w:proofErr w:type="spellEnd"/>
          </w:p>
        </w:tc>
        <w:tc>
          <w:tcPr>
            <w:tcW w:w="767" w:type="dxa"/>
            <w:tcBorders>
              <w:top w:val="double" w:sz="4" w:space="0" w:color="auto"/>
              <w:left w:val="double" w:sz="6" w:space="0" w:color="auto"/>
              <w:bottom w:val="single" w:sz="2" w:space="0" w:color="000000"/>
              <w:right w:val="single" w:sz="2" w:space="0" w:color="000000"/>
            </w:tcBorders>
            <w:vAlign w:val="bottom"/>
          </w:tcPr>
          <w:p w14:paraId="76DAA5E0" w14:textId="77777777" w:rsidR="00776D3C" w:rsidRDefault="00776D3C" w:rsidP="003C3828">
            <w:pPr>
              <w:pStyle w:val="Tablebody"/>
              <w:jc w:val="right"/>
            </w:pPr>
            <w:r>
              <w:t>8.3</w:t>
            </w:r>
          </w:p>
        </w:tc>
        <w:tc>
          <w:tcPr>
            <w:tcW w:w="709" w:type="dxa"/>
            <w:tcBorders>
              <w:top w:val="double" w:sz="4" w:space="0" w:color="auto"/>
              <w:left w:val="single" w:sz="2" w:space="0" w:color="000000"/>
              <w:bottom w:val="single" w:sz="2" w:space="0" w:color="000000"/>
              <w:right w:val="double" w:sz="6" w:space="0" w:color="auto"/>
            </w:tcBorders>
            <w:vAlign w:val="bottom"/>
          </w:tcPr>
          <w:p w14:paraId="3D1A7E15" w14:textId="77777777" w:rsidR="00776D3C" w:rsidRDefault="00776D3C" w:rsidP="003C3828">
            <w:pPr>
              <w:pStyle w:val="Tablebody"/>
              <w:jc w:val="right"/>
            </w:pPr>
            <w:r>
              <w:t>8.0</w:t>
            </w:r>
          </w:p>
        </w:tc>
        <w:tc>
          <w:tcPr>
            <w:tcW w:w="850" w:type="dxa"/>
            <w:tcBorders>
              <w:top w:val="double" w:sz="4" w:space="0" w:color="auto"/>
              <w:left w:val="double" w:sz="6" w:space="0" w:color="auto"/>
              <w:bottom w:val="single" w:sz="2" w:space="0" w:color="000000"/>
              <w:right w:val="single" w:sz="2" w:space="0" w:color="000000"/>
            </w:tcBorders>
            <w:vAlign w:val="bottom"/>
          </w:tcPr>
          <w:p w14:paraId="3C63C146" w14:textId="77777777" w:rsidR="00776D3C" w:rsidRDefault="00776D3C" w:rsidP="003C3828">
            <w:pPr>
              <w:pStyle w:val="Tablebody"/>
              <w:jc w:val="right"/>
            </w:pPr>
            <w:r>
              <w:t>8.3</w:t>
            </w:r>
          </w:p>
        </w:tc>
        <w:tc>
          <w:tcPr>
            <w:tcW w:w="851" w:type="dxa"/>
            <w:tcBorders>
              <w:top w:val="double" w:sz="4" w:space="0" w:color="auto"/>
              <w:left w:val="single" w:sz="2" w:space="0" w:color="000000"/>
              <w:bottom w:val="single" w:sz="2" w:space="0" w:color="000000"/>
              <w:right w:val="single" w:sz="2" w:space="0" w:color="000000"/>
            </w:tcBorders>
            <w:vAlign w:val="bottom"/>
          </w:tcPr>
          <w:p w14:paraId="59FA6582" w14:textId="77777777" w:rsidR="00776D3C" w:rsidRDefault="00776D3C" w:rsidP="003C3828">
            <w:pPr>
              <w:pStyle w:val="Tablebody"/>
              <w:jc w:val="right"/>
            </w:pPr>
            <w:r>
              <w:t>8.0</w:t>
            </w:r>
          </w:p>
        </w:tc>
      </w:tr>
      <w:tr w:rsidR="003C3828" w14:paraId="5E2845A5" w14:textId="77777777" w:rsidTr="003C3828">
        <w:trPr>
          <w:trHeight w:val="193"/>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1F9C4B97" w14:textId="77777777" w:rsidR="00776D3C" w:rsidRDefault="00776D3C">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4A0CB101" w14:textId="77777777" w:rsidR="00776D3C" w:rsidRDefault="00776D3C">
            <w:pPr>
              <w:pStyle w:val="Tablebody"/>
              <w:jc w:val="center"/>
            </w:pPr>
            <w:r>
              <w:t>GVB</w:t>
            </w:r>
          </w:p>
        </w:tc>
        <w:tc>
          <w:tcPr>
            <w:tcW w:w="767" w:type="dxa"/>
            <w:tcBorders>
              <w:top w:val="single" w:sz="2" w:space="0" w:color="000000"/>
              <w:left w:val="double" w:sz="6" w:space="0" w:color="auto"/>
              <w:bottom w:val="single" w:sz="2" w:space="0" w:color="000000"/>
              <w:right w:val="single" w:sz="2" w:space="0" w:color="000000"/>
            </w:tcBorders>
            <w:vAlign w:val="bottom"/>
          </w:tcPr>
          <w:p w14:paraId="63EF4256" w14:textId="77777777" w:rsidR="00776D3C" w:rsidRDefault="00776D3C" w:rsidP="003C3828">
            <w:pPr>
              <w:pStyle w:val="Tablebody"/>
              <w:jc w:val="right"/>
            </w:pPr>
            <w:r>
              <w:t>10.1</w:t>
            </w:r>
          </w:p>
        </w:tc>
        <w:tc>
          <w:tcPr>
            <w:tcW w:w="709" w:type="dxa"/>
            <w:tcBorders>
              <w:top w:val="single" w:sz="2" w:space="0" w:color="000000"/>
              <w:left w:val="single" w:sz="2" w:space="0" w:color="000000"/>
              <w:bottom w:val="single" w:sz="2" w:space="0" w:color="000000"/>
              <w:right w:val="double" w:sz="6" w:space="0" w:color="auto"/>
            </w:tcBorders>
            <w:vAlign w:val="bottom"/>
          </w:tcPr>
          <w:p w14:paraId="6CD0C850" w14:textId="77777777" w:rsidR="00776D3C" w:rsidRDefault="00776D3C" w:rsidP="003C3828">
            <w:pPr>
              <w:pStyle w:val="Tablebody"/>
              <w:jc w:val="right"/>
            </w:pPr>
            <w:r>
              <w:t>10.0</w:t>
            </w:r>
          </w:p>
        </w:tc>
        <w:tc>
          <w:tcPr>
            <w:tcW w:w="850" w:type="dxa"/>
            <w:tcBorders>
              <w:top w:val="single" w:sz="2" w:space="0" w:color="000000"/>
              <w:left w:val="double" w:sz="6" w:space="0" w:color="auto"/>
              <w:bottom w:val="single" w:sz="2" w:space="0" w:color="000000"/>
              <w:right w:val="single" w:sz="2" w:space="0" w:color="000000"/>
            </w:tcBorders>
            <w:vAlign w:val="bottom"/>
          </w:tcPr>
          <w:p w14:paraId="20A1948F" w14:textId="77777777" w:rsidR="00776D3C" w:rsidRDefault="00776D3C" w:rsidP="003C3828">
            <w:pPr>
              <w:pStyle w:val="Tablebody"/>
              <w:jc w:val="right"/>
            </w:pPr>
            <w:r>
              <w:t>10.2</w:t>
            </w:r>
          </w:p>
        </w:tc>
        <w:tc>
          <w:tcPr>
            <w:tcW w:w="851" w:type="dxa"/>
            <w:tcBorders>
              <w:top w:val="single" w:sz="2" w:space="0" w:color="000000"/>
              <w:left w:val="single" w:sz="2" w:space="0" w:color="000000"/>
              <w:bottom w:val="single" w:sz="2" w:space="0" w:color="000000"/>
              <w:right w:val="single" w:sz="2" w:space="0" w:color="000000"/>
            </w:tcBorders>
            <w:vAlign w:val="bottom"/>
          </w:tcPr>
          <w:p w14:paraId="71CCF036" w14:textId="77777777" w:rsidR="00776D3C" w:rsidRDefault="00776D3C" w:rsidP="003C3828">
            <w:pPr>
              <w:pStyle w:val="Tablebody"/>
              <w:jc w:val="right"/>
            </w:pPr>
            <w:r>
              <w:t>10.0</w:t>
            </w:r>
          </w:p>
        </w:tc>
      </w:tr>
      <w:tr w:rsidR="003C3828" w14:paraId="01CAC92D" w14:textId="77777777" w:rsidTr="003C3828">
        <w:trPr>
          <w:trHeight w:val="193"/>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4A04B8DC" w14:textId="77777777" w:rsidR="00776D3C" w:rsidRDefault="00776D3C">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3234BBAC" w14:textId="77777777" w:rsidR="00776D3C" w:rsidRDefault="00776D3C">
            <w:pPr>
              <w:pStyle w:val="Tablebody"/>
              <w:jc w:val="center"/>
            </w:pPr>
            <w:r>
              <w:t>G8IU</w:t>
            </w:r>
          </w:p>
        </w:tc>
        <w:tc>
          <w:tcPr>
            <w:tcW w:w="767" w:type="dxa"/>
            <w:tcBorders>
              <w:top w:val="single" w:sz="2" w:space="0" w:color="000000"/>
              <w:left w:val="double" w:sz="6" w:space="0" w:color="auto"/>
              <w:bottom w:val="single" w:sz="2" w:space="0" w:color="000000"/>
              <w:right w:val="single" w:sz="2" w:space="0" w:color="000000"/>
            </w:tcBorders>
            <w:vAlign w:val="bottom"/>
          </w:tcPr>
          <w:p w14:paraId="2C10709B" w14:textId="77777777" w:rsidR="00776D3C" w:rsidRDefault="00776D3C" w:rsidP="003C3828">
            <w:pPr>
              <w:pStyle w:val="Tablebody"/>
              <w:jc w:val="right"/>
            </w:pPr>
            <w:r>
              <w:t>9.2</w:t>
            </w:r>
          </w:p>
        </w:tc>
        <w:tc>
          <w:tcPr>
            <w:tcW w:w="709" w:type="dxa"/>
            <w:tcBorders>
              <w:top w:val="single" w:sz="2" w:space="0" w:color="000000"/>
              <w:left w:val="single" w:sz="2" w:space="0" w:color="000000"/>
              <w:bottom w:val="single" w:sz="2" w:space="0" w:color="000000"/>
              <w:right w:val="double" w:sz="6" w:space="0" w:color="auto"/>
            </w:tcBorders>
            <w:vAlign w:val="bottom"/>
          </w:tcPr>
          <w:p w14:paraId="0DBCA9DA" w14:textId="77777777" w:rsidR="00776D3C" w:rsidRDefault="00776D3C" w:rsidP="003C3828">
            <w:pPr>
              <w:pStyle w:val="Tablebody"/>
              <w:jc w:val="right"/>
            </w:pPr>
            <w:r>
              <w:t>9.0</w:t>
            </w:r>
          </w:p>
        </w:tc>
        <w:tc>
          <w:tcPr>
            <w:tcW w:w="850" w:type="dxa"/>
            <w:tcBorders>
              <w:top w:val="single" w:sz="2" w:space="0" w:color="000000"/>
              <w:left w:val="double" w:sz="6" w:space="0" w:color="auto"/>
              <w:bottom w:val="single" w:sz="2" w:space="0" w:color="000000"/>
              <w:right w:val="single" w:sz="2" w:space="0" w:color="000000"/>
            </w:tcBorders>
            <w:vAlign w:val="bottom"/>
          </w:tcPr>
          <w:p w14:paraId="19CCC4DF" w14:textId="77777777" w:rsidR="00776D3C" w:rsidRDefault="00776D3C" w:rsidP="003C3828">
            <w:pPr>
              <w:pStyle w:val="Tablebody"/>
              <w:jc w:val="right"/>
            </w:pPr>
            <w:r>
              <w:t>9.2</w:t>
            </w:r>
          </w:p>
        </w:tc>
        <w:tc>
          <w:tcPr>
            <w:tcW w:w="851" w:type="dxa"/>
            <w:tcBorders>
              <w:top w:val="single" w:sz="2" w:space="0" w:color="000000"/>
              <w:left w:val="single" w:sz="2" w:space="0" w:color="000000"/>
              <w:bottom w:val="single" w:sz="2" w:space="0" w:color="000000"/>
              <w:right w:val="single" w:sz="2" w:space="0" w:color="000000"/>
            </w:tcBorders>
            <w:vAlign w:val="bottom"/>
          </w:tcPr>
          <w:p w14:paraId="5FA96D16" w14:textId="77777777" w:rsidR="00776D3C" w:rsidRDefault="00776D3C" w:rsidP="003C3828">
            <w:pPr>
              <w:pStyle w:val="Tablebody"/>
              <w:jc w:val="right"/>
            </w:pPr>
            <w:r>
              <w:t>9.0</w:t>
            </w:r>
          </w:p>
        </w:tc>
      </w:tr>
      <w:tr w:rsidR="003C3828" w14:paraId="014DED80"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5B947134" w14:textId="77777777" w:rsidR="00776D3C" w:rsidRDefault="00776D3C">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double" w:sz="4" w:space="0" w:color="auto"/>
              <w:right w:val="double" w:sz="6" w:space="0" w:color="auto"/>
            </w:tcBorders>
            <w:vAlign w:val="bottom"/>
          </w:tcPr>
          <w:p w14:paraId="68C7B806" w14:textId="77777777" w:rsidR="00776D3C" w:rsidRDefault="00776D3C">
            <w:pPr>
              <w:pStyle w:val="Tablebody"/>
              <w:jc w:val="center"/>
            </w:pPr>
            <w:r>
              <w:t>G8CU</w:t>
            </w:r>
          </w:p>
        </w:tc>
        <w:tc>
          <w:tcPr>
            <w:tcW w:w="767" w:type="dxa"/>
            <w:tcBorders>
              <w:top w:val="single" w:sz="2" w:space="0" w:color="000000"/>
              <w:left w:val="double" w:sz="6" w:space="0" w:color="auto"/>
              <w:bottom w:val="double" w:sz="4" w:space="0" w:color="auto"/>
              <w:right w:val="single" w:sz="2" w:space="0" w:color="000000"/>
            </w:tcBorders>
            <w:vAlign w:val="bottom"/>
          </w:tcPr>
          <w:p w14:paraId="50EBB0BF" w14:textId="77777777" w:rsidR="00776D3C" w:rsidRDefault="00776D3C" w:rsidP="003C3828">
            <w:pPr>
              <w:pStyle w:val="Tablebody"/>
              <w:jc w:val="right"/>
            </w:pPr>
            <w:r>
              <w:t>9.2</w:t>
            </w:r>
          </w:p>
        </w:tc>
        <w:tc>
          <w:tcPr>
            <w:tcW w:w="709" w:type="dxa"/>
            <w:tcBorders>
              <w:top w:val="single" w:sz="2" w:space="0" w:color="000000"/>
              <w:left w:val="single" w:sz="2" w:space="0" w:color="000000"/>
              <w:bottom w:val="double" w:sz="4" w:space="0" w:color="auto"/>
              <w:right w:val="double" w:sz="6" w:space="0" w:color="auto"/>
            </w:tcBorders>
            <w:vAlign w:val="bottom"/>
          </w:tcPr>
          <w:p w14:paraId="7CE85ECF" w14:textId="77777777" w:rsidR="00776D3C" w:rsidRDefault="00776D3C" w:rsidP="003C3828">
            <w:pPr>
              <w:pStyle w:val="Tablebody"/>
              <w:jc w:val="right"/>
            </w:pPr>
            <w:r>
              <w:t>9.0</w:t>
            </w:r>
          </w:p>
        </w:tc>
        <w:tc>
          <w:tcPr>
            <w:tcW w:w="850" w:type="dxa"/>
            <w:tcBorders>
              <w:top w:val="single" w:sz="2" w:space="0" w:color="000000"/>
              <w:left w:val="double" w:sz="6" w:space="0" w:color="auto"/>
              <w:bottom w:val="double" w:sz="4" w:space="0" w:color="auto"/>
              <w:right w:val="single" w:sz="2" w:space="0" w:color="000000"/>
            </w:tcBorders>
            <w:vAlign w:val="bottom"/>
          </w:tcPr>
          <w:p w14:paraId="798A19B7" w14:textId="77777777" w:rsidR="00776D3C" w:rsidRDefault="00776D3C" w:rsidP="003C3828">
            <w:pPr>
              <w:pStyle w:val="Tablebody"/>
              <w:jc w:val="right"/>
            </w:pPr>
            <w:r>
              <w:t>9.2</w:t>
            </w:r>
          </w:p>
        </w:tc>
        <w:tc>
          <w:tcPr>
            <w:tcW w:w="851" w:type="dxa"/>
            <w:tcBorders>
              <w:top w:val="single" w:sz="2" w:space="0" w:color="000000"/>
              <w:left w:val="single" w:sz="2" w:space="0" w:color="000000"/>
              <w:bottom w:val="double" w:sz="4" w:space="0" w:color="auto"/>
              <w:right w:val="single" w:sz="2" w:space="0" w:color="000000"/>
            </w:tcBorders>
            <w:vAlign w:val="bottom"/>
          </w:tcPr>
          <w:p w14:paraId="42097EB0" w14:textId="77777777" w:rsidR="00776D3C" w:rsidRDefault="00776D3C" w:rsidP="003C3828">
            <w:pPr>
              <w:pStyle w:val="Tablebody"/>
              <w:jc w:val="right"/>
            </w:pPr>
            <w:r>
              <w:t>9.0</w:t>
            </w:r>
          </w:p>
        </w:tc>
      </w:tr>
      <w:tr w:rsidR="003C3828" w14:paraId="6F681894" w14:textId="77777777" w:rsidTr="003C3828">
        <w:trPr>
          <w:trHeight w:val="193"/>
          <w:jc w:val="center"/>
        </w:trPr>
        <w:tc>
          <w:tcPr>
            <w:tcW w:w="1233" w:type="dxa"/>
            <w:vMerge w:val="restart"/>
            <w:tcBorders>
              <w:top w:val="double" w:sz="4" w:space="0" w:color="auto"/>
              <w:left w:val="single" w:sz="2" w:space="0" w:color="000000"/>
              <w:bottom w:val="double" w:sz="4" w:space="0" w:color="auto"/>
              <w:right w:val="double" w:sz="6" w:space="0" w:color="auto"/>
            </w:tcBorders>
            <w:vAlign w:val="center"/>
          </w:tcPr>
          <w:p w14:paraId="259CE686" w14:textId="77777777" w:rsidR="00776D3C" w:rsidRDefault="00776D3C">
            <w:pPr>
              <w:pStyle w:val="Tablebody"/>
              <w:jc w:val="center"/>
            </w:pPr>
            <w:r>
              <w:rPr>
                <w:lang w:eastAsia="zh-CN"/>
              </w:rPr>
              <w:t>Word-aligned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0F445DCD" w14:textId="4073B102" w:rsidR="00776D3C" w:rsidRDefault="00776D3C">
            <w:pPr>
              <w:pStyle w:val="Tablebody"/>
              <w:jc w:val="center"/>
            </w:pPr>
            <w:r>
              <w:t>Simple</w:t>
            </w:r>
            <w:r w:rsidR="00C123DB">
              <w:t>-</w:t>
            </w:r>
            <w:r>
              <w:t>9</w:t>
            </w:r>
          </w:p>
        </w:tc>
        <w:tc>
          <w:tcPr>
            <w:tcW w:w="767" w:type="dxa"/>
            <w:tcBorders>
              <w:top w:val="double" w:sz="4" w:space="0" w:color="auto"/>
              <w:left w:val="double" w:sz="6" w:space="0" w:color="auto"/>
              <w:bottom w:val="single" w:sz="2" w:space="0" w:color="000000"/>
              <w:right w:val="single" w:sz="2" w:space="0" w:color="000000"/>
            </w:tcBorders>
            <w:vAlign w:val="bottom"/>
          </w:tcPr>
          <w:p w14:paraId="4CCF4C83" w14:textId="77777777" w:rsidR="00776D3C" w:rsidRDefault="00776D3C" w:rsidP="003C3828">
            <w:pPr>
              <w:pStyle w:val="Tablebody"/>
              <w:jc w:val="right"/>
            </w:pPr>
            <w:r>
              <w:t>6.3</w:t>
            </w:r>
          </w:p>
        </w:tc>
        <w:tc>
          <w:tcPr>
            <w:tcW w:w="709" w:type="dxa"/>
            <w:tcBorders>
              <w:top w:val="double" w:sz="4" w:space="0" w:color="auto"/>
              <w:left w:val="single" w:sz="2" w:space="0" w:color="000000"/>
              <w:bottom w:val="single" w:sz="2" w:space="0" w:color="000000"/>
              <w:right w:val="double" w:sz="6" w:space="0" w:color="auto"/>
            </w:tcBorders>
            <w:vAlign w:val="bottom"/>
          </w:tcPr>
          <w:p w14:paraId="47B72747" w14:textId="77777777" w:rsidR="00776D3C" w:rsidRDefault="00776D3C" w:rsidP="003C3828">
            <w:pPr>
              <w:pStyle w:val="Tablebody"/>
              <w:jc w:val="right"/>
            </w:pPr>
            <w:r>
              <w:t>4.0</w:t>
            </w:r>
          </w:p>
        </w:tc>
        <w:tc>
          <w:tcPr>
            <w:tcW w:w="850" w:type="dxa"/>
            <w:tcBorders>
              <w:top w:val="double" w:sz="4" w:space="0" w:color="auto"/>
              <w:left w:val="double" w:sz="6" w:space="0" w:color="auto"/>
              <w:bottom w:val="single" w:sz="2" w:space="0" w:color="000000"/>
              <w:right w:val="single" w:sz="2" w:space="0" w:color="000000"/>
            </w:tcBorders>
            <w:vAlign w:val="bottom"/>
          </w:tcPr>
          <w:p w14:paraId="586A9D51" w14:textId="77777777" w:rsidR="00776D3C" w:rsidRDefault="00776D3C" w:rsidP="003C3828">
            <w:pPr>
              <w:pStyle w:val="Tablebody"/>
              <w:jc w:val="right"/>
            </w:pPr>
            <w:r>
              <w:t>5.3</w:t>
            </w:r>
          </w:p>
        </w:tc>
        <w:tc>
          <w:tcPr>
            <w:tcW w:w="851" w:type="dxa"/>
            <w:tcBorders>
              <w:top w:val="double" w:sz="4" w:space="0" w:color="auto"/>
              <w:left w:val="single" w:sz="2" w:space="0" w:color="000000"/>
              <w:bottom w:val="single" w:sz="2" w:space="0" w:color="000000"/>
              <w:right w:val="single" w:sz="2" w:space="0" w:color="000000"/>
            </w:tcBorders>
            <w:vAlign w:val="bottom"/>
          </w:tcPr>
          <w:p w14:paraId="0D22140E" w14:textId="77777777" w:rsidR="00776D3C" w:rsidRDefault="00776D3C" w:rsidP="003C3828">
            <w:pPr>
              <w:pStyle w:val="Tablebody"/>
              <w:jc w:val="right"/>
            </w:pPr>
            <w:r>
              <w:t>3.1</w:t>
            </w:r>
          </w:p>
        </w:tc>
      </w:tr>
      <w:tr w:rsidR="003C3828" w14:paraId="1A898E65"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0783C826"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65A2204F" w14:textId="315A6568" w:rsidR="00776D3C" w:rsidRDefault="00776D3C">
            <w:pPr>
              <w:pStyle w:val="Tablebody"/>
              <w:jc w:val="center"/>
            </w:pPr>
            <w:r>
              <w:t>Simple</w:t>
            </w:r>
            <w:r w:rsidR="00C123DB">
              <w:t>-</w:t>
            </w:r>
            <w:r>
              <w:t>16</w:t>
            </w:r>
          </w:p>
        </w:tc>
        <w:tc>
          <w:tcPr>
            <w:tcW w:w="767" w:type="dxa"/>
            <w:tcBorders>
              <w:top w:val="single" w:sz="2" w:space="0" w:color="000000"/>
              <w:left w:val="double" w:sz="6" w:space="0" w:color="auto"/>
              <w:bottom w:val="single" w:sz="2" w:space="0" w:color="000000"/>
              <w:right w:val="single" w:sz="2" w:space="0" w:color="000000"/>
            </w:tcBorders>
            <w:vAlign w:val="bottom"/>
          </w:tcPr>
          <w:p w14:paraId="17BE73FB" w14:textId="77777777" w:rsidR="00776D3C" w:rsidRDefault="00776D3C" w:rsidP="003C3828">
            <w:pPr>
              <w:pStyle w:val="Tablebody"/>
              <w:jc w:val="right"/>
            </w:pPr>
            <w:r>
              <w:t>5.9</w:t>
            </w:r>
          </w:p>
        </w:tc>
        <w:tc>
          <w:tcPr>
            <w:tcW w:w="709" w:type="dxa"/>
            <w:tcBorders>
              <w:top w:val="single" w:sz="2" w:space="0" w:color="000000"/>
              <w:left w:val="single" w:sz="2" w:space="0" w:color="000000"/>
              <w:bottom w:val="single" w:sz="2" w:space="0" w:color="000000"/>
              <w:right w:val="double" w:sz="6" w:space="0" w:color="auto"/>
            </w:tcBorders>
            <w:vAlign w:val="bottom"/>
          </w:tcPr>
          <w:p w14:paraId="007432A3" w14:textId="77777777" w:rsidR="00776D3C" w:rsidRDefault="00776D3C" w:rsidP="003C3828">
            <w:pPr>
              <w:pStyle w:val="Tablebody"/>
              <w:jc w:val="right"/>
            </w:pPr>
            <w:r>
              <w:t>3.7</w:t>
            </w:r>
          </w:p>
        </w:tc>
        <w:tc>
          <w:tcPr>
            <w:tcW w:w="850" w:type="dxa"/>
            <w:tcBorders>
              <w:top w:val="single" w:sz="2" w:space="0" w:color="000000"/>
              <w:left w:val="double" w:sz="6" w:space="0" w:color="auto"/>
              <w:bottom w:val="single" w:sz="2" w:space="0" w:color="000000"/>
              <w:right w:val="single" w:sz="2" w:space="0" w:color="000000"/>
            </w:tcBorders>
            <w:vAlign w:val="bottom"/>
          </w:tcPr>
          <w:p w14:paraId="04C75183" w14:textId="77777777" w:rsidR="00776D3C" w:rsidRDefault="00776D3C" w:rsidP="003C3828">
            <w:pPr>
              <w:pStyle w:val="Tablebody"/>
              <w:jc w:val="right"/>
            </w:pPr>
            <w:r>
              <w:t>5.0</w:t>
            </w:r>
          </w:p>
        </w:tc>
        <w:tc>
          <w:tcPr>
            <w:tcW w:w="851" w:type="dxa"/>
            <w:tcBorders>
              <w:top w:val="single" w:sz="2" w:space="0" w:color="000000"/>
              <w:left w:val="single" w:sz="2" w:space="0" w:color="000000"/>
              <w:bottom w:val="single" w:sz="2" w:space="0" w:color="000000"/>
              <w:right w:val="single" w:sz="2" w:space="0" w:color="000000"/>
            </w:tcBorders>
            <w:vAlign w:val="bottom"/>
          </w:tcPr>
          <w:p w14:paraId="6D8ECE34" w14:textId="77777777" w:rsidR="00776D3C" w:rsidRDefault="00776D3C" w:rsidP="003C3828">
            <w:pPr>
              <w:pStyle w:val="Tablebody"/>
              <w:jc w:val="right"/>
            </w:pPr>
            <w:r>
              <w:t>2.9</w:t>
            </w:r>
          </w:p>
        </w:tc>
      </w:tr>
      <w:tr w:rsidR="003C3828" w14:paraId="09415540"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2A2889B1"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double" w:sz="4" w:space="0" w:color="auto"/>
              <w:right w:val="double" w:sz="6" w:space="0" w:color="auto"/>
            </w:tcBorders>
            <w:vAlign w:val="bottom"/>
          </w:tcPr>
          <w:p w14:paraId="70370C56" w14:textId="54580FA7" w:rsidR="00776D3C" w:rsidRDefault="00776D3C" w:rsidP="00C20321">
            <w:pPr>
              <w:pStyle w:val="Tablebody"/>
              <w:jc w:val="center"/>
              <w:rPr>
                <w:lang w:eastAsia="zh-CN"/>
              </w:rPr>
            </w:pPr>
            <w:r>
              <w:t>G</w:t>
            </w:r>
            <w:r>
              <w:rPr>
                <w:lang w:eastAsia="zh-CN"/>
              </w:rPr>
              <w:t>-</w:t>
            </w:r>
            <w:r w:rsidR="00C20321">
              <w:t>S</w:t>
            </w:r>
            <w:r w:rsidR="004A6C89">
              <w:t>IM</w:t>
            </w:r>
          </w:p>
        </w:tc>
        <w:tc>
          <w:tcPr>
            <w:tcW w:w="767" w:type="dxa"/>
            <w:tcBorders>
              <w:top w:val="single" w:sz="2" w:space="0" w:color="000000"/>
              <w:left w:val="double" w:sz="6" w:space="0" w:color="auto"/>
              <w:bottom w:val="double" w:sz="4" w:space="0" w:color="auto"/>
              <w:right w:val="single" w:sz="2" w:space="0" w:color="000000"/>
            </w:tcBorders>
            <w:vAlign w:val="bottom"/>
          </w:tcPr>
          <w:p w14:paraId="0AE1328F" w14:textId="77777777" w:rsidR="00776D3C" w:rsidRDefault="00776D3C" w:rsidP="003C3828">
            <w:pPr>
              <w:pStyle w:val="Tablebody"/>
              <w:jc w:val="right"/>
            </w:pPr>
            <w:r>
              <w:t>6.5</w:t>
            </w:r>
          </w:p>
        </w:tc>
        <w:tc>
          <w:tcPr>
            <w:tcW w:w="709" w:type="dxa"/>
            <w:tcBorders>
              <w:top w:val="single" w:sz="2" w:space="0" w:color="000000"/>
              <w:left w:val="single" w:sz="2" w:space="0" w:color="000000"/>
              <w:bottom w:val="double" w:sz="4" w:space="0" w:color="auto"/>
              <w:right w:val="double" w:sz="6" w:space="0" w:color="auto"/>
            </w:tcBorders>
            <w:vAlign w:val="bottom"/>
          </w:tcPr>
          <w:p w14:paraId="7C5D6067" w14:textId="77777777" w:rsidR="00776D3C" w:rsidRDefault="00776D3C" w:rsidP="003C3828">
            <w:pPr>
              <w:pStyle w:val="Tablebody"/>
              <w:jc w:val="right"/>
            </w:pPr>
            <w:r>
              <w:t>4.8</w:t>
            </w:r>
          </w:p>
        </w:tc>
        <w:tc>
          <w:tcPr>
            <w:tcW w:w="850" w:type="dxa"/>
            <w:tcBorders>
              <w:top w:val="single" w:sz="2" w:space="0" w:color="000000"/>
              <w:left w:val="double" w:sz="6" w:space="0" w:color="auto"/>
              <w:bottom w:val="double" w:sz="4" w:space="0" w:color="auto"/>
              <w:right w:val="single" w:sz="2" w:space="0" w:color="000000"/>
            </w:tcBorders>
            <w:vAlign w:val="bottom"/>
          </w:tcPr>
          <w:p w14:paraId="2548420F" w14:textId="77777777" w:rsidR="00776D3C" w:rsidRDefault="00776D3C" w:rsidP="003C3828">
            <w:pPr>
              <w:pStyle w:val="Tablebody"/>
              <w:jc w:val="right"/>
            </w:pPr>
            <w:r>
              <w:t>6.2</w:t>
            </w:r>
          </w:p>
        </w:tc>
        <w:tc>
          <w:tcPr>
            <w:tcW w:w="851" w:type="dxa"/>
            <w:tcBorders>
              <w:top w:val="single" w:sz="2" w:space="0" w:color="000000"/>
              <w:left w:val="single" w:sz="2" w:space="0" w:color="000000"/>
              <w:bottom w:val="double" w:sz="4" w:space="0" w:color="auto"/>
              <w:right w:val="single" w:sz="2" w:space="0" w:color="000000"/>
            </w:tcBorders>
            <w:vAlign w:val="bottom"/>
          </w:tcPr>
          <w:p w14:paraId="601B0FFD" w14:textId="77777777" w:rsidR="00776D3C" w:rsidRDefault="00776D3C" w:rsidP="003C3828">
            <w:pPr>
              <w:pStyle w:val="Tablebody"/>
              <w:jc w:val="right"/>
            </w:pPr>
            <w:r>
              <w:t>3.8</w:t>
            </w:r>
          </w:p>
        </w:tc>
      </w:tr>
      <w:tr w:rsidR="003C3828" w14:paraId="321AD6DC" w14:textId="77777777" w:rsidTr="003C3828">
        <w:trPr>
          <w:trHeight w:val="192"/>
          <w:jc w:val="center"/>
        </w:trPr>
        <w:tc>
          <w:tcPr>
            <w:tcW w:w="1233" w:type="dxa"/>
            <w:vMerge w:val="restart"/>
            <w:tcBorders>
              <w:top w:val="double" w:sz="4" w:space="0" w:color="auto"/>
              <w:left w:val="single" w:sz="2" w:space="0" w:color="000000"/>
              <w:bottom w:val="single" w:sz="2" w:space="0" w:color="000000"/>
              <w:right w:val="double" w:sz="6" w:space="0" w:color="auto"/>
            </w:tcBorders>
            <w:vAlign w:val="center"/>
          </w:tcPr>
          <w:p w14:paraId="2A7020CA" w14:textId="709370F6" w:rsidR="00776D3C" w:rsidRDefault="00BA1979">
            <w:pPr>
              <w:pStyle w:val="Tablebody"/>
              <w:jc w:val="center"/>
            </w:pPr>
            <w:r>
              <w:rPr>
                <w:rFonts w:hint="eastAsia"/>
                <w:lang w:eastAsia="zh-CN"/>
              </w:rPr>
              <w:t>Frame based</w:t>
            </w:r>
          </w:p>
        </w:tc>
        <w:tc>
          <w:tcPr>
            <w:tcW w:w="1881" w:type="dxa"/>
            <w:tcBorders>
              <w:top w:val="double" w:sz="4" w:space="0" w:color="auto"/>
              <w:left w:val="single" w:sz="2" w:space="0" w:color="000000"/>
              <w:bottom w:val="single" w:sz="2" w:space="0" w:color="000000"/>
              <w:right w:val="double" w:sz="6" w:space="0" w:color="auto"/>
            </w:tcBorders>
            <w:vAlign w:val="bottom"/>
          </w:tcPr>
          <w:p w14:paraId="2AA6A320" w14:textId="77777777" w:rsidR="0091703D" w:rsidRDefault="00776D3C" w:rsidP="0091703D">
            <w:pPr>
              <w:pStyle w:val="Tablebody"/>
              <w:jc w:val="center"/>
              <w:rPr>
                <w:lang w:eastAsia="zh-CN"/>
              </w:rPr>
            </w:pPr>
            <w:proofErr w:type="spellStart"/>
            <w:r>
              <w:rPr>
                <w:lang w:eastAsia="zh-CN"/>
              </w:rPr>
              <w:t>PackedBinary</w:t>
            </w:r>
            <w:proofErr w:type="spellEnd"/>
            <w:r w:rsidR="0091703D">
              <w:rPr>
                <w:rFonts w:hint="eastAsia"/>
                <w:lang w:eastAsia="zh-CN"/>
              </w:rPr>
              <w:t>/BP128</w:t>
            </w:r>
          </w:p>
        </w:tc>
        <w:tc>
          <w:tcPr>
            <w:tcW w:w="767" w:type="dxa"/>
            <w:tcBorders>
              <w:top w:val="double" w:sz="4" w:space="0" w:color="auto"/>
              <w:left w:val="double" w:sz="6" w:space="0" w:color="auto"/>
              <w:bottom w:val="single" w:sz="2" w:space="0" w:color="000000"/>
              <w:right w:val="single" w:sz="2" w:space="0" w:color="000000"/>
            </w:tcBorders>
            <w:vAlign w:val="bottom"/>
          </w:tcPr>
          <w:p w14:paraId="55CCCFE0" w14:textId="77777777" w:rsidR="00776D3C" w:rsidRDefault="00776D3C" w:rsidP="003C3828">
            <w:pPr>
              <w:pStyle w:val="Tablebody"/>
              <w:jc w:val="right"/>
            </w:pPr>
            <w:r>
              <w:t>7.0</w:t>
            </w:r>
          </w:p>
        </w:tc>
        <w:tc>
          <w:tcPr>
            <w:tcW w:w="709" w:type="dxa"/>
            <w:tcBorders>
              <w:top w:val="double" w:sz="4" w:space="0" w:color="auto"/>
              <w:left w:val="single" w:sz="2" w:space="0" w:color="000000"/>
              <w:bottom w:val="single" w:sz="2" w:space="0" w:color="000000"/>
              <w:right w:val="double" w:sz="6" w:space="0" w:color="auto"/>
            </w:tcBorders>
            <w:vAlign w:val="bottom"/>
          </w:tcPr>
          <w:p w14:paraId="2D4FA8A1" w14:textId="77777777" w:rsidR="00776D3C" w:rsidRDefault="00776D3C" w:rsidP="003C3828">
            <w:pPr>
              <w:pStyle w:val="Tablebody"/>
              <w:jc w:val="right"/>
              <w:rPr>
                <w:lang w:eastAsia="zh-CN"/>
              </w:rPr>
            </w:pPr>
            <w:r>
              <w:rPr>
                <w:lang w:eastAsia="zh-CN"/>
              </w:rPr>
              <w:t>7.1</w:t>
            </w:r>
          </w:p>
        </w:tc>
        <w:tc>
          <w:tcPr>
            <w:tcW w:w="850" w:type="dxa"/>
            <w:tcBorders>
              <w:top w:val="double" w:sz="4" w:space="0" w:color="auto"/>
              <w:left w:val="double" w:sz="6" w:space="0" w:color="auto"/>
              <w:bottom w:val="single" w:sz="2" w:space="0" w:color="000000"/>
              <w:right w:val="single" w:sz="2" w:space="0" w:color="000000"/>
            </w:tcBorders>
            <w:vAlign w:val="bottom"/>
          </w:tcPr>
          <w:p w14:paraId="640503AD" w14:textId="77777777" w:rsidR="00776D3C" w:rsidRDefault="00776D3C" w:rsidP="003C3828">
            <w:pPr>
              <w:pStyle w:val="Tablebody"/>
              <w:jc w:val="right"/>
              <w:rPr>
                <w:lang w:eastAsia="zh-CN"/>
              </w:rPr>
            </w:pPr>
            <w:r>
              <w:rPr>
                <w:lang w:eastAsia="zh-CN"/>
              </w:rPr>
              <w:t>8.8</w:t>
            </w:r>
          </w:p>
        </w:tc>
        <w:tc>
          <w:tcPr>
            <w:tcW w:w="851" w:type="dxa"/>
            <w:tcBorders>
              <w:top w:val="double" w:sz="4" w:space="0" w:color="auto"/>
              <w:left w:val="single" w:sz="2" w:space="0" w:color="000000"/>
              <w:bottom w:val="single" w:sz="2" w:space="0" w:color="000000"/>
              <w:right w:val="single" w:sz="2" w:space="0" w:color="000000"/>
            </w:tcBorders>
            <w:vAlign w:val="bottom"/>
          </w:tcPr>
          <w:p w14:paraId="2F6ADFDC" w14:textId="77777777" w:rsidR="00776D3C" w:rsidRDefault="00776D3C" w:rsidP="003C3828">
            <w:pPr>
              <w:pStyle w:val="Tablebody"/>
              <w:jc w:val="right"/>
              <w:rPr>
                <w:lang w:eastAsia="zh-CN"/>
              </w:rPr>
            </w:pPr>
            <w:r>
              <w:rPr>
                <w:lang w:eastAsia="zh-CN"/>
              </w:rPr>
              <w:t>6.1</w:t>
            </w:r>
          </w:p>
        </w:tc>
      </w:tr>
      <w:tr w:rsidR="003C3828" w14:paraId="1002B854" w14:textId="77777777" w:rsidTr="003C3828">
        <w:trPr>
          <w:trHeight w:val="192"/>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4AB18AE4"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82A25EC" w14:textId="77777777" w:rsidR="00776D3C" w:rsidRDefault="00776D3C">
            <w:pPr>
              <w:pStyle w:val="Tablebody"/>
              <w:jc w:val="center"/>
            </w:pPr>
            <w:proofErr w:type="spellStart"/>
            <w:r>
              <w:t>PFORDelta</w:t>
            </w:r>
            <w:proofErr w:type="spellEnd"/>
          </w:p>
        </w:tc>
        <w:tc>
          <w:tcPr>
            <w:tcW w:w="767" w:type="dxa"/>
            <w:tcBorders>
              <w:top w:val="single" w:sz="2" w:space="0" w:color="000000"/>
              <w:left w:val="double" w:sz="6" w:space="0" w:color="auto"/>
              <w:bottom w:val="single" w:sz="2" w:space="0" w:color="000000"/>
              <w:right w:val="single" w:sz="2" w:space="0" w:color="000000"/>
            </w:tcBorders>
            <w:vAlign w:val="bottom"/>
          </w:tcPr>
          <w:p w14:paraId="23FD8117" w14:textId="77777777" w:rsidR="00776D3C" w:rsidRDefault="00776D3C" w:rsidP="003C3828">
            <w:pPr>
              <w:pStyle w:val="Tablebody"/>
              <w:jc w:val="right"/>
            </w:pPr>
            <w:r>
              <w:t>5.9</w:t>
            </w:r>
          </w:p>
        </w:tc>
        <w:tc>
          <w:tcPr>
            <w:tcW w:w="709" w:type="dxa"/>
            <w:tcBorders>
              <w:top w:val="single" w:sz="2" w:space="0" w:color="000000"/>
              <w:left w:val="single" w:sz="2" w:space="0" w:color="000000"/>
              <w:bottom w:val="single" w:sz="2" w:space="0" w:color="000000"/>
              <w:right w:val="double" w:sz="6" w:space="0" w:color="auto"/>
            </w:tcBorders>
            <w:vAlign w:val="bottom"/>
          </w:tcPr>
          <w:p w14:paraId="4F4E053A" w14:textId="77777777" w:rsidR="00776D3C" w:rsidRDefault="00776D3C" w:rsidP="003C3828">
            <w:pPr>
              <w:pStyle w:val="Tablebody"/>
              <w:jc w:val="right"/>
            </w:pPr>
            <w:r>
              <w:t>4.7</w:t>
            </w:r>
          </w:p>
        </w:tc>
        <w:tc>
          <w:tcPr>
            <w:tcW w:w="850" w:type="dxa"/>
            <w:tcBorders>
              <w:top w:val="single" w:sz="2" w:space="0" w:color="000000"/>
              <w:left w:val="double" w:sz="6" w:space="0" w:color="auto"/>
              <w:bottom w:val="single" w:sz="2" w:space="0" w:color="000000"/>
              <w:right w:val="single" w:sz="2" w:space="0" w:color="000000"/>
            </w:tcBorders>
            <w:vAlign w:val="bottom"/>
          </w:tcPr>
          <w:p w14:paraId="7F2B72E9" w14:textId="77777777" w:rsidR="00776D3C" w:rsidRDefault="00776D3C" w:rsidP="003C3828">
            <w:pPr>
              <w:pStyle w:val="Tablebody"/>
              <w:jc w:val="right"/>
            </w:pPr>
            <w:r>
              <w:t>6.2</w:t>
            </w:r>
          </w:p>
        </w:tc>
        <w:tc>
          <w:tcPr>
            <w:tcW w:w="851" w:type="dxa"/>
            <w:tcBorders>
              <w:top w:val="single" w:sz="2" w:space="0" w:color="000000"/>
              <w:left w:val="single" w:sz="2" w:space="0" w:color="000000"/>
              <w:bottom w:val="single" w:sz="2" w:space="0" w:color="000000"/>
              <w:right w:val="single" w:sz="2" w:space="0" w:color="000000"/>
            </w:tcBorders>
            <w:vAlign w:val="bottom"/>
          </w:tcPr>
          <w:p w14:paraId="40E4439D" w14:textId="77777777" w:rsidR="00776D3C" w:rsidRDefault="00776D3C" w:rsidP="003C3828">
            <w:pPr>
              <w:pStyle w:val="Tablebody"/>
              <w:jc w:val="right"/>
            </w:pPr>
            <w:r>
              <w:t>4.3</w:t>
            </w:r>
          </w:p>
        </w:tc>
      </w:tr>
      <w:tr w:rsidR="003C3828" w14:paraId="13457053" w14:textId="77777777" w:rsidTr="003C3828">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53661D45"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0F7DC719" w14:textId="77777777" w:rsidR="00776D3C" w:rsidRDefault="00776D3C">
            <w:pPr>
              <w:pStyle w:val="Tablebody"/>
              <w:jc w:val="center"/>
              <w:rPr>
                <w:lang w:eastAsia="zh-CN"/>
              </w:rPr>
            </w:pPr>
            <w:proofErr w:type="spellStart"/>
            <w:r>
              <w:rPr>
                <w:lang w:eastAsia="zh-CN"/>
              </w:rPr>
              <w:t>FastPFor</w:t>
            </w:r>
            <w:proofErr w:type="spellEnd"/>
          </w:p>
        </w:tc>
        <w:tc>
          <w:tcPr>
            <w:tcW w:w="767" w:type="dxa"/>
            <w:tcBorders>
              <w:top w:val="single" w:sz="2" w:space="0" w:color="000000"/>
              <w:left w:val="double" w:sz="6" w:space="0" w:color="auto"/>
              <w:bottom w:val="single" w:sz="2" w:space="0" w:color="000000"/>
              <w:right w:val="single" w:sz="2" w:space="0" w:color="000000"/>
            </w:tcBorders>
          </w:tcPr>
          <w:p w14:paraId="674BB431" w14:textId="77777777" w:rsidR="00776D3C" w:rsidRDefault="00776D3C" w:rsidP="003C3828">
            <w:pPr>
              <w:pStyle w:val="Tablebody"/>
              <w:jc w:val="right"/>
            </w:pPr>
            <w:r>
              <w:t>5.8</w:t>
            </w:r>
          </w:p>
        </w:tc>
        <w:tc>
          <w:tcPr>
            <w:tcW w:w="709" w:type="dxa"/>
            <w:tcBorders>
              <w:top w:val="single" w:sz="2" w:space="0" w:color="000000"/>
              <w:left w:val="single" w:sz="2" w:space="0" w:color="000000"/>
              <w:bottom w:val="single" w:sz="2" w:space="0" w:color="000000"/>
              <w:right w:val="double" w:sz="6" w:space="0" w:color="auto"/>
            </w:tcBorders>
          </w:tcPr>
          <w:p w14:paraId="5E4C98C9" w14:textId="77777777" w:rsidR="00776D3C" w:rsidRDefault="00776D3C" w:rsidP="003C3828">
            <w:pPr>
              <w:pStyle w:val="Tablebody"/>
              <w:jc w:val="right"/>
            </w:pPr>
            <w:r>
              <w:t>3.6</w:t>
            </w:r>
          </w:p>
        </w:tc>
        <w:tc>
          <w:tcPr>
            <w:tcW w:w="850" w:type="dxa"/>
            <w:tcBorders>
              <w:top w:val="single" w:sz="2" w:space="0" w:color="000000"/>
              <w:left w:val="double" w:sz="6" w:space="0" w:color="auto"/>
              <w:bottom w:val="single" w:sz="2" w:space="0" w:color="000000"/>
              <w:right w:val="single" w:sz="2" w:space="0" w:color="000000"/>
            </w:tcBorders>
          </w:tcPr>
          <w:p w14:paraId="3B8E40D2" w14:textId="77777777" w:rsidR="00776D3C" w:rsidRDefault="00776D3C" w:rsidP="003C3828">
            <w:pPr>
              <w:pStyle w:val="Tablebody"/>
              <w:jc w:val="right"/>
            </w:pPr>
            <w:r>
              <w:t>5.4</w:t>
            </w:r>
          </w:p>
        </w:tc>
        <w:tc>
          <w:tcPr>
            <w:tcW w:w="851" w:type="dxa"/>
            <w:tcBorders>
              <w:top w:val="single" w:sz="2" w:space="0" w:color="000000"/>
              <w:left w:val="single" w:sz="2" w:space="0" w:color="000000"/>
              <w:bottom w:val="single" w:sz="2" w:space="0" w:color="000000"/>
              <w:right w:val="single" w:sz="2" w:space="0" w:color="000000"/>
            </w:tcBorders>
          </w:tcPr>
          <w:p w14:paraId="5B597E0C" w14:textId="77777777" w:rsidR="00776D3C" w:rsidRDefault="00776D3C" w:rsidP="003C3828">
            <w:pPr>
              <w:pStyle w:val="Tablebody"/>
              <w:jc w:val="right"/>
            </w:pPr>
            <w:r>
              <w:t>2.9</w:t>
            </w:r>
          </w:p>
        </w:tc>
      </w:tr>
      <w:tr w:rsidR="003C3828" w14:paraId="3FE3F15C" w14:textId="77777777" w:rsidTr="003C3828">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69F2CB16"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2265E7E8" w14:textId="77777777" w:rsidR="00776D3C" w:rsidRDefault="00776D3C">
            <w:pPr>
              <w:pStyle w:val="Tablebody"/>
              <w:jc w:val="center"/>
              <w:rPr>
                <w:lang w:eastAsia="zh-CN"/>
              </w:rPr>
            </w:pPr>
            <w:r>
              <w:rPr>
                <w:lang w:eastAsia="zh-CN"/>
              </w:rPr>
              <w:t>AFOR</w:t>
            </w:r>
          </w:p>
        </w:tc>
        <w:tc>
          <w:tcPr>
            <w:tcW w:w="767" w:type="dxa"/>
            <w:tcBorders>
              <w:top w:val="single" w:sz="2" w:space="0" w:color="000000"/>
              <w:left w:val="double" w:sz="6" w:space="0" w:color="auto"/>
              <w:bottom w:val="single" w:sz="2" w:space="0" w:color="000000"/>
              <w:right w:val="single" w:sz="2" w:space="0" w:color="000000"/>
            </w:tcBorders>
            <w:vAlign w:val="bottom"/>
          </w:tcPr>
          <w:p w14:paraId="3A7E6BC0" w14:textId="77777777" w:rsidR="00776D3C" w:rsidRDefault="00776D3C" w:rsidP="003C3828">
            <w:pPr>
              <w:pStyle w:val="Tablebody"/>
              <w:jc w:val="right"/>
              <w:rPr>
                <w:lang w:eastAsia="zh-CN"/>
              </w:rPr>
            </w:pPr>
            <w:r>
              <w:rPr>
                <w:lang w:eastAsia="zh-CN"/>
              </w:rPr>
              <w:t>6.0</w:t>
            </w:r>
          </w:p>
        </w:tc>
        <w:tc>
          <w:tcPr>
            <w:tcW w:w="709" w:type="dxa"/>
            <w:tcBorders>
              <w:top w:val="single" w:sz="2" w:space="0" w:color="000000"/>
              <w:left w:val="single" w:sz="2" w:space="0" w:color="000000"/>
              <w:bottom w:val="single" w:sz="2" w:space="0" w:color="000000"/>
              <w:right w:val="double" w:sz="6" w:space="0" w:color="auto"/>
            </w:tcBorders>
            <w:vAlign w:val="bottom"/>
          </w:tcPr>
          <w:p w14:paraId="1EF86EA2" w14:textId="77777777" w:rsidR="00776D3C" w:rsidRDefault="00776D3C" w:rsidP="003C3828">
            <w:pPr>
              <w:pStyle w:val="Tablebody"/>
              <w:jc w:val="right"/>
              <w:rPr>
                <w:lang w:eastAsia="zh-CN"/>
              </w:rPr>
            </w:pPr>
            <w:r>
              <w:rPr>
                <w:lang w:eastAsia="zh-CN"/>
              </w:rPr>
              <w:t>4.0</w:t>
            </w:r>
          </w:p>
        </w:tc>
        <w:tc>
          <w:tcPr>
            <w:tcW w:w="850" w:type="dxa"/>
            <w:tcBorders>
              <w:top w:val="single" w:sz="2" w:space="0" w:color="000000"/>
              <w:left w:val="double" w:sz="6" w:space="0" w:color="auto"/>
              <w:bottom w:val="single" w:sz="2" w:space="0" w:color="000000"/>
              <w:right w:val="single" w:sz="2" w:space="0" w:color="000000"/>
            </w:tcBorders>
            <w:vAlign w:val="bottom"/>
          </w:tcPr>
          <w:p w14:paraId="3BB8F413" w14:textId="77777777" w:rsidR="00776D3C" w:rsidRDefault="00776D3C" w:rsidP="003C3828">
            <w:pPr>
              <w:pStyle w:val="Tablebody"/>
              <w:jc w:val="right"/>
              <w:rPr>
                <w:lang w:eastAsia="zh-CN"/>
              </w:rPr>
            </w:pPr>
            <w:r>
              <w:rPr>
                <w:lang w:eastAsia="zh-CN"/>
              </w:rPr>
              <w:t>5.3</w:t>
            </w:r>
          </w:p>
        </w:tc>
        <w:tc>
          <w:tcPr>
            <w:tcW w:w="851" w:type="dxa"/>
            <w:tcBorders>
              <w:top w:val="single" w:sz="2" w:space="0" w:color="000000"/>
              <w:left w:val="single" w:sz="2" w:space="0" w:color="000000"/>
              <w:bottom w:val="single" w:sz="2" w:space="0" w:color="000000"/>
              <w:right w:val="single" w:sz="2" w:space="0" w:color="000000"/>
            </w:tcBorders>
            <w:vAlign w:val="bottom"/>
          </w:tcPr>
          <w:p w14:paraId="417851B9" w14:textId="77777777" w:rsidR="00776D3C" w:rsidRDefault="00776D3C" w:rsidP="003C3828">
            <w:pPr>
              <w:pStyle w:val="Tablebody"/>
              <w:jc w:val="right"/>
              <w:rPr>
                <w:lang w:eastAsia="zh-CN"/>
              </w:rPr>
            </w:pPr>
            <w:r>
              <w:rPr>
                <w:lang w:eastAsia="zh-CN"/>
              </w:rPr>
              <w:t>3.1</w:t>
            </w:r>
          </w:p>
        </w:tc>
      </w:tr>
      <w:tr w:rsidR="003C3828" w14:paraId="025C9D6C" w14:textId="77777777" w:rsidTr="003C3828">
        <w:trPr>
          <w:trHeight w:val="192"/>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379CF482"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B5CEFC7" w14:textId="48088EC6" w:rsidR="00776D3C" w:rsidRDefault="00776D3C" w:rsidP="00DA41BE">
            <w:pPr>
              <w:pStyle w:val="Tablebody"/>
              <w:jc w:val="center"/>
              <w:rPr>
                <w:lang w:eastAsia="zh-CN"/>
              </w:rPr>
            </w:pPr>
            <w:r>
              <w:rPr>
                <w:lang w:eastAsia="zh-CN"/>
              </w:rPr>
              <w:t>G-AFOR</w:t>
            </w:r>
          </w:p>
        </w:tc>
        <w:tc>
          <w:tcPr>
            <w:tcW w:w="767" w:type="dxa"/>
            <w:tcBorders>
              <w:top w:val="single" w:sz="2" w:space="0" w:color="000000"/>
              <w:left w:val="double" w:sz="6" w:space="0" w:color="auto"/>
              <w:bottom w:val="single" w:sz="2" w:space="0" w:color="000000"/>
              <w:right w:val="single" w:sz="2" w:space="0" w:color="000000"/>
            </w:tcBorders>
            <w:vAlign w:val="bottom"/>
          </w:tcPr>
          <w:p w14:paraId="576762E2" w14:textId="77777777" w:rsidR="00776D3C" w:rsidRDefault="00776D3C" w:rsidP="003C3828">
            <w:pPr>
              <w:pStyle w:val="Tablebody"/>
              <w:jc w:val="right"/>
            </w:pPr>
            <w:r>
              <w:t>6.1</w:t>
            </w:r>
          </w:p>
        </w:tc>
        <w:tc>
          <w:tcPr>
            <w:tcW w:w="709" w:type="dxa"/>
            <w:tcBorders>
              <w:top w:val="single" w:sz="2" w:space="0" w:color="000000"/>
              <w:left w:val="single" w:sz="2" w:space="0" w:color="000000"/>
              <w:bottom w:val="single" w:sz="2" w:space="0" w:color="000000"/>
              <w:right w:val="double" w:sz="6" w:space="0" w:color="auto"/>
            </w:tcBorders>
            <w:vAlign w:val="bottom"/>
          </w:tcPr>
          <w:p w14:paraId="34495DC8" w14:textId="77777777" w:rsidR="00776D3C" w:rsidRDefault="00776D3C" w:rsidP="003C3828">
            <w:pPr>
              <w:pStyle w:val="Tablebody"/>
              <w:jc w:val="right"/>
              <w:rPr>
                <w:lang w:eastAsia="zh-CN"/>
              </w:rPr>
            </w:pPr>
            <w:r>
              <w:rPr>
                <w:lang w:eastAsia="zh-CN"/>
              </w:rPr>
              <w:t>4.7</w:t>
            </w:r>
          </w:p>
        </w:tc>
        <w:tc>
          <w:tcPr>
            <w:tcW w:w="850" w:type="dxa"/>
            <w:tcBorders>
              <w:top w:val="single" w:sz="2" w:space="0" w:color="000000"/>
              <w:left w:val="double" w:sz="6" w:space="0" w:color="auto"/>
              <w:bottom w:val="single" w:sz="2" w:space="0" w:color="000000"/>
              <w:right w:val="single" w:sz="2" w:space="0" w:color="000000"/>
            </w:tcBorders>
            <w:vAlign w:val="bottom"/>
          </w:tcPr>
          <w:p w14:paraId="7D9F87C9" w14:textId="77777777" w:rsidR="00776D3C" w:rsidRDefault="00776D3C" w:rsidP="003C3828">
            <w:pPr>
              <w:pStyle w:val="Tablebody"/>
              <w:jc w:val="right"/>
              <w:rPr>
                <w:lang w:eastAsia="zh-CN"/>
              </w:rPr>
            </w:pPr>
            <w:r>
              <w:rPr>
                <w:lang w:eastAsia="zh-CN"/>
              </w:rPr>
              <w:t>6.0</w:t>
            </w:r>
          </w:p>
        </w:tc>
        <w:tc>
          <w:tcPr>
            <w:tcW w:w="851" w:type="dxa"/>
            <w:tcBorders>
              <w:top w:val="single" w:sz="2" w:space="0" w:color="000000"/>
              <w:left w:val="single" w:sz="2" w:space="0" w:color="000000"/>
              <w:bottom w:val="single" w:sz="2" w:space="0" w:color="000000"/>
              <w:right w:val="single" w:sz="2" w:space="0" w:color="000000"/>
            </w:tcBorders>
            <w:vAlign w:val="bottom"/>
          </w:tcPr>
          <w:p w14:paraId="6C292AD2" w14:textId="77777777" w:rsidR="00776D3C" w:rsidRDefault="00776D3C" w:rsidP="003C3828">
            <w:pPr>
              <w:pStyle w:val="Tablebody"/>
              <w:jc w:val="right"/>
              <w:rPr>
                <w:lang w:eastAsia="zh-CN"/>
              </w:rPr>
            </w:pPr>
            <w:r>
              <w:rPr>
                <w:lang w:eastAsia="zh-CN"/>
              </w:rPr>
              <w:t>3.6</w:t>
            </w:r>
          </w:p>
        </w:tc>
      </w:tr>
      <w:tr w:rsidR="003C3828" w14:paraId="76D1B5A9" w14:textId="77777777" w:rsidTr="003C3828">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706CDD2D"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B6E0AD9" w14:textId="5D3C32DD" w:rsidR="00776D3C" w:rsidRDefault="00776D3C" w:rsidP="00DE3FEE">
            <w:pPr>
              <w:pStyle w:val="Tablebody"/>
              <w:jc w:val="center"/>
              <w:rPr>
                <w:lang w:eastAsia="zh-CN"/>
              </w:rPr>
            </w:pPr>
            <w:r>
              <w:rPr>
                <w:lang w:eastAsia="zh-CN"/>
              </w:rPr>
              <w:t>G-PFD</w:t>
            </w:r>
          </w:p>
        </w:tc>
        <w:tc>
          <w:tcPr>
            <w:tcW w:w="767" w:type="dxa"/>
            <w:tcBorders>
              <w:top w:val="single" w:sz="2" w:space="0" w:color="000000"/>
              <w:left w:val="double" w:sz="6" w:space="0" w:color="auto"/>
              <w:bottom w:val="single" w:sz="2" w:space="0" w:color="000000"/>
              <w:right w:val="single" w:sz="2" w:space="0" w:color="000000"/>
            </w:tcBorders>
          </w:tcPr>
          <w:p w14:paraId="67A2F847" w14:textId="77777777" w:rsidR="00776D3C" w:rsidRDefault="00776D3C" w:rsidP="003C3828">
            <w:pPr>
              <w:pStyle w:val="Tablebody"/>
              <w:jc w:val="right"/>
            </w:pPr>
            <w:r>
              <w:t>6.2</w:t>
            </w:r>
          </w:p>
        </w:tc>
        <w:tc>
          <w:tcPr>
            <w:tcW w:w="709" w:type="dxa"/>
            <w:tcBorders>
              <w:top w:val="single" w:sz="2" w:space="0" w:color="000000"/>
              <w:left w:val="single" w:sz="2" w:space="0" w:color="000000"/>
              <w:bottom w:val="single" w:sz="2" w:space="0" w:color="000000"/>
              <w:right w:val="double" w:sz="6" w:space="0" w:color="auto"/>
            </w:tcBorders>
          </w:tcPr>
          <w:p w14:paraId="721BA6A3" w14:textId="77777777" w:rsidR="00776D3C" w:rsidRDefault="00776D3C" w:rsidP="003C3828">
            <w:pPr>
              <w:pStyle w:val="Tablebody"/>
              <w:jc w:val="right"/>
            </w:pPr>
            <w:r>
              <w:t>5.1</w:t>
            </w:r>
          </w:p>
        </w:tc>
        <w:tc>
          <w:tcPr>
            <w:tcW w:w="850" w:type="dxa"/>
            <w:tcBorders>
              <w:top w:val="single" w:sz="2" w:space="0" w:color="000000"/>
              <w:left w:val="double" w:sz="6" w:space="0" w:color="auto"/>
              <w:bottom w:val="single" w:sz="2" w:space="0" w:color="000000"/>
              <w:right w:val="single" w:sz="2" w:space="0" w:color="000000"/>
            </w:tcBorders>
          </w:tcPr>
          <w:p w14:paraId="29D4BC2B" w14:textId="77777777" w:rsidR="00776D3C" w:rsidRDefault="00776D3C" w:rsidP="003C3828">
            <w:pPr>
              <w:pStyle w:val="Tablebody"/>
              <w:jc w:val="right"/>
            </w:pPr>
            <w:r>
              <w:t>6.8</w:t>
            </w:r>
          </w:p>
        </w:tc>
        <w:tc>
          <w:tcPr>
            <w:tcW w:w="851" w:type="dxa"/>
            <w:tcBorders>
              <w:top w:val="single" w:sz="2" w:space="0" w:color="000000"/>
              <w:left w:val="single" w:sz="2" w:space="0" w:color="000000"/>
              <w:bottom w:val="single" w:sz="2" w:space="0" w:color="000000"/>
              <w:right w:val="single" w:sz="2" w:space="0" w:color="000000"/>
            </w:tcBorders>
          </w:tcPr>
          <w:p w14:paraId="61438853" w14:textId="77777777" w:rsidR="00776D3C" w:rsidRDefault="00776D3C" w:rsidP="003C3828">
            <w:pPr>
              <w:pStyle w:val="Tablebody"/>
              <w:jc w:val="right"/>
            </w:pPr>
            <w:r>
              <w:t>4.5</w:t>
            </w:r>
          </w:p>
        </w:tc>
      </w:tr>
    </w:tbl>
    <w:p w14:paraId="6633089B" w14:textId="77777777" w:rsidR="00776D3C" w:rsidRDefault="00776D3C" w:rsidP="00776D3C">
      <w:pPr>
        <w:ind w:firstLineChars="100" w:firstLine="200"/>
        <w:rPr>
          <w:rFonts w:cs="Times New Roman"/>
          <w:sz w:val="20"/>
          <w:szCs w:val="20"/>
          <w:lang w:eastAsia="zh-CN"/>
        </w:rPr>
      </w:pPr>
    </w:p>
    <w:p w14:paraId="23C63B8F" w14:textId="4C0EB740" w:rsidR="00602758" w:rsidRDefault="00D112C0" w:rsidP="00B56E86">
      <w:pPr>
        <w:pStyle w:val="Titre3"/>
      </w:pPr>
      <w:r>
        <w:rPr>
          <w:rFonts w:hint="eastAsia"/>
        </w:rPr>
        <w:t>Results on Wikipedia and Twitter datasets</w:t>
      </w:r>
    </w:p>
    <w:p w14:paraId="4EDE1805" w14:textId="32DCA69C" w:rsidR="00776D3C" w:rsidRDefault="00CE0D25" w:rsidP="00A71635">
      <w:pPr>
        <w:pStyle w:val="InitialBodyTextIndent"/>
        <w:ind w:firstLine="0"/>
      </w:pPr>
      <w:r>
        <w:t>W</w:t>
      </w:r>
      <w:r w:rsidR="00DC6479">
        <w:t xml:space="preserve">e continue </w:t>
      </w:r>
      <w:r w:rsidR="0022104E">
        <w:t xml:space="preserve">to </w:t>
      </w:r>
      <w:r w:rsidR="00DC6479">
        <w:t>evaluate different algorithms on Wikipedia and Twitter datasets, which are used to examine the algorithm stability.</w:t>
      </w:r>
      <w:r w:rsidR="00A17510">
        <w:rPr>
          <w:rFonts w:hint="eastAsia"/>
        </w:rPr>
        <w:t xml:space="preserve"> </w:t>
      </w:r>
      <w:r w:rsidR="00776D3C">
        <w:t xml:space="preserve">Due to space limit, we only report the results on d-gaps, </w:t>
      </w:r>
      <w:r w:rsidR="00E44A66">
        <w:rPr>
          <w:rFonts w:hint="eastAsia"/>
        </w:rPr>
        <w:t xml:space="preserve">and </w:t>
      </w:r>
      <w:r w:rsidR="00776D3C">
        <w:t xml:space="preserve">the </w:t>
      </w:r>
      <w:r w:rsidR="00AF201A">
        <w:t>results</w:t>
      </w:r>
      <w:r w:rsidR="00776D3C">
        <w:t xml:space="preserve"> on TF</w:t>
      </w:r>
      <w:r w:rsidR="00B32525">
        <w:t>s</w:t>
      </w:r>
      <w:r w:rsidR="00776D3C">
        <w:t xml:space="preserve"> </w:t>
      </w:r>
      <w:r w:rsidR="00317463">
        <w:t>have</w:t>
      </w:r>
      <w:r w:rsidR="00776D3C">
        <w:t xml:space="preserve"> similar</w:t>
      </w:r>
      <w:r w:rsidR="0024797D">
        <w:t xml:space="preserve"> findings</w:t>
      </w:r>
      <w:r w:rsidR="00776D3C">
        <w:t>.</w:t>
      </w:r>
    </w:p>
    <w:p w14:paraId="394C5F5E" w14:textId="1F0A1E20" w:rsidR="00DB4F9F" w:rsidRPr="00014D72" w:rsidRDefault="00776D3C" w:rsidP="00014D72">
      <w:pPr>
        <w:pStyle w:val="InitialBodyTextIndent"/>
      </w:pPr>
      <w:r w:rsidRPr="00E8240A">
        <w:t xml:space="preserve">In Table VII, we can observe that our proposed algorithms </w:t>
      </w:r>
      <w:r w:rsidR="00F466D3">
        <w:t xml:space="preserve">still </w:t>
      </w:r>
      <w:r w:rsidR="00C90AA5">
        <w:t>work well</w:t>
      </w:r>
      <w:r w:rsidRPr="00E8240A">
        <w:t xml:space="preserve"> on these two datasets: 1) </w:t>
      </w:r>
      <w:r w:rsidR="008C1593" w:rsidRPr="00E8240A">
        <w:t>Overall, o</w:t>
      </w:r>
      <w:r w:rsidRPr="00E8240A">
        <w:t xml:space="preserve">ur SIMD-based algorithms have faster encoding/decoding speed and slightly worse compression ratio than </w:t>
      </w:r>
      <w:r w:rsidR="00494825" w:rsidRPr="00E8240A">
        <w:t xml:space="preserve">the </w:t>
      </w:r>
      <w:r w:rsidRPr="00E8240A">
        <w:t xml:space="preserve">corresponding </w:t>
      </w:r>
      <w:r w:rsidR="00913ABE">
        <w:t>non-SIMD</w:t>
      </w:r>
      <w:r w:rsidRPr="00E8240A">
        <w:t xml:space="preserve"> alg</w:t>
      </w:r>
      <w:r w:rsidRPr="00E8240A">
        <w:t>o</w:t>
      </w:r>
      <w:r w:rsidRPr="00E8240A">
        <w:t xml:space="preserve">rithms. 2) Rice have best compression ratio. 3) SIMD-BP128 has </w:t>
      </w:r>
      <w:r w:rsidR="00C72BFB" w:rsidRPr="00E8240A">
        <w:t>the</w:t>
      </w:r>
      <w:r w:rsidR="0088113B" w:rsidRPr="00E8240A">
        <w:t xml:space="preserve"> </w:t>
      </w:r>
      <w:r w:rsidR="004367A6" w:rsidRPr="00E8240A">
        <w:t xml:space="preserve">best decoding speed followed by </w:t>
      </w:r>
      <w:r w:rsidR="00B33056" w:rsidRPr="00E8240A">
        <w:t xml:space="preserve">another two competitive algorithms </w:t>
      </w:r>
      <w:r w:rsidRPr="00E8240A">
        <w:t>SIMD-Group-PFD and SIMD-</w:t>
      </w:r>
      <w:proofErr w:type="spellStart"/>
      <w:r w:rsidRPr="00E8240A">
        <w:t>FastPFor</w:t>
      </w:r>
      <w:proofErr w:type="spellEnd"/>
      <w:r w:rsidRPr="00E8240A">
        <w:t xml:space="preserve">. 4) </w:t>
      </w:r>
      <w:r w:rsidR="00877F5E">
        <w:t>Frame</w:t>
      </w:r>
      <w:r w:rsidR="00877F5E" w:rsidRPr="008E0FD4">
        <w:t xml:space="preserve"> </w:t>
      </w:r>
      <w:r w:rsidR="00853946">
        <w:rPr>
          <w:rFonts w:hint="eastAsia"/>
        </w:rPr>
        <w:t>based</w:t>
      </w:r>
      <w:r w:rsidRPr="00E8240A">
        <w:t xml:space="preserve"> a</w:t>
      </w:r>
      <w:r w:rsidR="00996354">
        <w:t xml:space="preserve">lgorithms </w:t>
      </w:r>
      <w:r w:rsidRPr="00E8240A">
        <w:t>have similar compression ratio</w:t>
      </w:r>
      <w:r w:rsidR="00F765CD" w:rsidRPr="008E0FD4">
        <w:t xml:space="preserve"> except </w:t>
      </w:r>
      <w:r w:rsidR="00272CE7">
        <w:rPr>
          <w:rFonts w:hint="eastAsia"/>
        </w:rPr>
        <w:t xml:space="preserve">that </w:t>
      </w:r>
      <w:r w:rsidR="00F765CD" w:rsidRPr="00E8240A">
        <w:t>SIMD-BP128</w:t>
      </w:r>
      <w:r w:rsidR="0012397A">
        <w:rPr>
          <w:rFonts w:hint="eastAsia"/>
        </w:rPr>
        <w:t xml:space="preserve"> has a much lower</w:t>
      </w:r>
      <w:r w:rsidR="00F701DD">
        <w:rPr>
          <w:rFonts w:hint="eastAsia"/>
        </w:rPr>
        <w:t xml:space="preserve"> compression ratio</w:t>
      </w:r>
      <w:r w:rsidRPr="00E8240A">
        <w:t>.</w:t>
      </w:r>
    </w:p>
    <w:p w14:paraId="41F37409" w14:textId="77777777" w:rsidR="005B6DF3" w:rsidRDefault="005B6DF3" w:rsidP="00776D3C">
      <w:pPr>
        <w:pStyle w:val="InitialBodyTextIndent"/>
      </w:pPr>
    </w:p>
    <w:p w14:paraId="33B763C6" w14:textId="4D1503C4" w:rsidR="00776D3C" w:rsidRDefault="00776D3C" w:rsidP="00776D3C">
      <w:pPr>
        <w:pStyle w:val="Lgende"/>
        <w:keepNext/>
        <w:jc w:val="center"/>
        <w:rPr>
          <w:b w:val="0"/>
          <w:bCs w:val="0"/>
          <w:sz w:val="18"/>
          <w:lang w:val="de-DE" w:eastAsia="zh-CN"/>
        </w:rPr>
      </w:pPr>
      <w:r>
        <w:rPr>
          <w:b w:val="0"/>
          <w:bCs w:val="0"/>
          <w:sz w:val="18"/>
          <w:lang w:val="de-DE" w:eastAsia="zh-CN"/>
        </w:rPr>
        <w:t xml:space="preserve">Table </w:t>
      </w:r>
      <w:r w:rsidR="001D6086">
        <w:rPr>
          <w:b w:val="0"/>
          <w:bCs w:val="0"/>
          <w:sz w:val="18"/>
          <w:lang w:val="de-DE" w:eastAsia="zh-CN"/>
        </w:rPr>
        <w:fldChar w:fldCharType="begin"/>
      </w:r>
      <w:r>
        <w:rPr>
          <w:b w:val="0"/>
          <w:bCs w:val="0"/>
          <w:sz w:val="18"/>
          <w:lang w:val="de-DE" w:eastAsia="zh-CN"/>
        </w:rPr>
        <w:instrText xml:space="preserve"> SEQ Table \* ROMAN </w:instrText>
      </w:r>
      <w:r w:rsidR="001D6086">
        <w:rPr>
          <w:b w:val="0"/>
          <w:bCs w:val="0"/>
          <w:sz w:val="18"/>
          <w:lang w:val="de-DE" w:eastAsia="zh-CN"/>
        </w:rPr>
        <w:fldChar w:fldCharType="separate"/>
      </w:r>
      <w:ins w:id="326" w:author="Daniel" w:date="2014-11-12T22:02:00Z">
        <w:r w:rsidR="00927962">
          <w:rPr>
            <w:b w:val="0"/>
            <w:bCs w:val="0"/>
            <w:noProof/>
            <w:sz w:val="18"/>
            <w:lang w:val="de-DE" w:eastAsia="zh-CN"/>
          </w:rPr>
          <w:t>VIII</w:t>
        </w:r>
      </w:ins>
      <w:del w:id="327" w:author="Daniel" w:date="2014-11-12T22:02:00Z">
        <w:r w:rsidR="009A55DF" w:rsidDel="00927962">
          <w:rPr>
            <w:b w:val="0"/>
            <w:bCs w:val="0"/>
            <w:noProof/>
            <w:sz w:val="18"/>
            <w:lang w:val="de-DE" w:eastAsia="zh-CN"/>
          </w:rPr>
          <w:delText>VII</w:delText>
        </w:r>
      </w:del>
      <w:r w:rsidR="001D6086">
        <w:rPr>
          <w:b w:val="0"/>
          <w:bCs w:val="0"/>
          <w:sz w:val="18"/>
          <w:lang w:val="de-DE" w:eastAsia="zh-CN"/>
        </w:rPr>
        <w:fldChar w:fldCharType="end"/>
      </w:r>
      <w:r>
        <w:rPr>
          <w:b w:val="0"/>
          <w:bCs w:val="0"/>
          <w:sz w:val="18"/>
          <w:lang w:val="de-DE" w:eastAsia="zh-CN"/>
        </w:rPr>
        <w:t xml:space="preserve">. Performance </w:t>
      </w:r>
      <w:proofErr w:type="spellStart"/>
      <w:r w:rsidR="00AD0577">
        <w:rPr>
          <w:rFonts w:hint="eastAsia"/>
          <w:b w:val="0"/>
          <w:bCs w:val="0"/>
          <w:sz w:val="18"/>
          <w:lang w:val="de-DE" w:eastAsia="zh-CN"/>
        </w:rPr>
        <w:t>comparsion</w:t>
      </w:r>
      <w:proofErr w:type="spellEnd"/>
      <w:r w:rsidR="00AD0577">
        <w:rPr>
          <w:rFonts w:hint="eastAsia"/>
          <w:b w:val="0"/>
          <w:bCs w:val="0"/>
          <w:sz w:val="18"/>
          <w:lang w:val="de-DE" w:eastAsia="zh-CN"/>
        </w:rPr>
        <w:t xml:space="preserve"> </w:t>
      </w:r>
      <w:r>
        <w:rPr>
          <w:b w:val="0"/>
          <w:bCs w:val="0"/>
          <w:sz w:val="18"/>
          <w:lang w:val="de-DE" w:eastAsia="zh-CN"/>
        </w:rPr>
        <w:t xml:space="preserve">on d-gaps </w:t>
      </w:r>
      <w:proofErr w:type="spellStart"/>
      <w:r>
        <w:rPr>
          <w:b w:val="0"/>
          <w:bCs w:val="0"/>
          <w:sz w:val="18"/>
          <w:lang w:val="de-DE" w:eastAsia="zh-CN"/>
        </w:rPr>
        <w:t>of</w:t>
      </w:r>
      <w:proofErr w:type="spellEnd"/>
      <w:r>
        <w:rPr>
          <w:b w:val="0"/>
          <w:bCs w:val="0"/>
          <w:sz w:val="18"/>
          <w:lang w:val="de-DE" w:eastAsia="zh-CN"/>
        </w:rPr>
        <w:t xml:space="preserve"> Wiki</w:t>
      </w:r>
      <w:r w:rsidR="00F21A26">
        <w:rPr>
          <w:b w:val="0"/>
          <w:bCs w:val="0"/>
          <w:sz w:val="18"/>
          <w:lang w:val="de-DE" w:eastAsia="zh-CN"/>
        </w:rPr>
        <w:t>pedia</w:t>
      </w:r>
      <w:r>
        <w:rPr>
          <w:b w:val="0"/>
          <w:bCs w:val="0"/>
          <w:sz w:val="18"/>
          <w:lang w:val="de-DE" w:eastAsia="zh-CN"/>
        </w:rPr>
        <w:t xml:space="preserve"> </w:t>
      </w:r>
      <w:proofErr w:type="spellStart"/>
      <w:r>
        <w:rPr>
          <w:b w:val="0"/>
          <w:bCs w:val="0"/>
          <w:sz w:val="18"/>
          <w:lang w:val="de-DE" w:eastAsia="zh-CN"/>
        </w:rPr>
        <w:t>and</w:t>
      </w:r>
      <w:proofErr w:type="spellEnd"/>
      <w:r>
        <w:rPr>
          <w:b w:val="0"/>
          <w:bCs w:val="0"/>
          <w:sz w:val="18"/>
          <w:lang w:val="de-DE" w:eastAsia="zh-CN"/>
        </w:rPr>
        <w:t xml:space="preserve"> Twitter Datasets.</w:t>
      </w:r>
    </w:p>
    <w:tbl>
      <w:tblPr>
        <w:tblW w:w="801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6" w:type="dxa"/>
          <w:right w:w="6" w:type="dxa"/>
        </w:tblCellMar>
        <w:tblLook w:val="0160" w:firstRow="1" w:lastRow="1" w:firstColumn="0" w:lastColumn="1" w:noHBand="0" w:noVBand="0"/>
      </w:tblPr>
      <w:tblGrid>
        <w:gridCol w:w="1179"/>
        <w:gridCol w:w="1519"/>
        <w:gridCol w:w="850"/>
        <w:gridCol w:w="849"/>
        <w:gridCol w:w="991"/>
        <w:gridCol w:w="850"/>
        <w:gridCol w:w="991"/>
        <w:gridCol w:w="781"/>
      </w:tblGrid>
      <w:tr w:rsidR="00776D3C" w14:paraId="2237647A" w14:textId="77777777" w:rsidTr="00D75504">
        <w:trPr>
          <w:trHeight w:val="192"/>
          <w:jc w:val="center"/>
        </w:trPr>
        <w:tc>
          <w:tcPr>
            <w:tcW w:w="1179" w:type="dxa"/>
            <w:vMerge w:val="restart"/>
            <w:tcBorders>
              <w:top w:val="single" w:sz="2" w:space="0" w:color="000000"/>
              <w:left w:val="single" w:sz="2" w:space="0" w:color="000000"/>
              <w:bottom w:val="double" w:sz="4" w:space="0" w:color="auto"/>
              <w:right w:val="double" w:sz="6" w:space="0" w:color="auto"/>
            </w:tcBorders>
            <w:vAlign w:val="center"/>
          </w:tcPr>
          <w:p w14:paraId="1D7B68FD" w14:textId="77777777" w:rsidR="00776D3C" w:rsidRDefault="00776D3C">
            <w:pPr>
              <w:pStyle w:val="Tablebody"/>
              <w:jc w:val="center"/>
              <w:rPr>
                <w:b/>
                <w:lang w:eastAsia="zh-CN"/>
              </w:rPr>
            </w:pPr>
            <w:r>
              <w:rPr>
                <w:b/>
                <w:lang w:eastAsia="zh-CN"/>
              </w:rPr>
              <w:t>Category</w:t>
            </w:r>
          </w:p>
        </w:tc>
        <w:tc>
          <w:tcPr>
            <w:tcW w:w="1519" w:type="dxa"/>
            <w:vMerge w:val="restart"/>
            <w:tcBorders>
              <w:top w:val="single" w:sz="2" w:space="0" w:color="000000"/>
              <w:left w:val="single" w:sz="2" w:space="0" w:color="000000"/>
              <w:bottom w:val="double" w:sz="4" w:space="0" w:color="auto"/>
              <w:right w:val="double" w:sz="6" w:space="0" w:color="auto"/>
            </w:tcBorders>
            <w:vAlign w:val="center"/>
          </w:tcPr>
          <w:p w14:paraId="22778562" w14:textId="77777777" w:rsidR="00776D3C" w:rsidRDefault="00776D3C">
            <w:pPr>
              <w:pStyle w:val="Tablebody"/>
              <w:jc w:val="center"/>
              <w:rPr>
                <w:b/>
                <w:lang w:eastAsia="zh-CN"/>
              </w:rPr>
            </w:pPr>
            <w:r>
              <w:rPr>
                <w:b/>
                <w:lang w:eastAsia="zh-CN"/>
              </w:rPr>
              <w:t>Algorithm</w:t>
            </w:r>
          </w:p>
        </w:tc>
        <w:tc>
          <w:tcPr>
            <w:tcW w:w="1699" w:type="dxa"/>
            <w:gridSpan w:val="2"/>
            <w:tcBorders>
              <w:top w:val="single" w:sz="2" w:space="0" w:color="000000"/>
              <w:left w:val="double" w:sz="6" w:space="0" w:color="auto"/>
              <w:bottom w:val="single" w:sz="2" w:space="0" w:color="000000"/>
              <w:right w:val="single" w:sz="4" w:space="0" w:color="auto"/>
            </w:tcBorders>
            <w:vAlign w:val="center"/>
          </w:tcPr>
          <w:p w14:paraId="5E44C16A" w14:textId="77777777" w:rsidR="00776D3C" w:rsidRDefault="00776D3C">
            <w:pPr>
              <w:pStyle w:val="Tablebody"/>
              <w:jc w:val="center"/>
              <w:rPr>
                <w:b/>
                <w:lang w:eastAsia="zh-CN"/>
              </w:rPr>
            </w:pPr>
            <w:r>
              <w:rPr>
                <w:b/>
              </w:rPr>
              <w:t>Decoding Speed</w:t>
            </w:r>
          </w:p>
          <w:p w14:paraId="0EBCDDEC" w14:textId="77777777" w:rsidR="008B1E6D" w:rsidRPr="0016396B" w:rsidRDefault="00132F89">
            <w:pPr>
              <w:pStyle w:val="Tablebody"/>
              <w:jc w:val="center"/>
              <w:rPr>
                <w:lang w:eastAsia="zh-CN"/>
              </w:rPr>
            </w:pPr>
            <w:r w:rsidRPr="00132F89">
              <w:rPr>
                <w:lang w:eastAsia="zh-CN"/>
              </w:rPr>
              <w:t>(</w:t>
            </w:r>
            <w:proofErr w:type="spellStart"/>
            <w:r w:rsidRPr="00132F89">
              <w:rPr>
                <w:lang w:eastAsia="zh-CN"/>
              </w:rPr>
              <w:t>mis</w:t>
            </w:r>
            <w:proofErr w:type="spellEnd"/>
            <w:r w:rsidRPr="00132F89">
              <w:rPr>
                <w:lang w:eastAsia="zh-CN"/>
              </w:rPr>
              <w:t>)</w:t>
            </w:r>
          </w:p>
        </w:tc>
        <w:tc>
          <w:tcPr>
            <w:tcW w:w="1841" w:type="dxa"/>
            <w:gridSpan w:val="2"/>
            <w:tcBorders>
              <w:top w:val="single" w:sz="2" w:space="0" w:color="000000"/>
              <w:left w:val="double" w:sz="4" w:space="0" w:color="auto"/>
              <w:bottom w:val="single" w:sz="4" w:space="0" w:color="auto"/>
              <w:right w:val="single" w:sz="4" w:space="0" w:color="auto"/>
            </w:tcBorders>
            <w:vAlign w:val="center"/>
          </w:tcPr>
          <w:p w14:paraId="7E9A551D" w14:textId="77777777" w:rsidR="00776D3C" w:rsidRDefault="00776D3C">
            <w:pPr>
              <w:pStyle w:val="Tablebody"/>
              <w:jc w:val="center"/>
              <w:rPr>
                <w:b/>
                <w:lang w:eastAsia="zh-CN"/>
              </w:rPr>
            </w:pPr>
            <w:r>
              <w:rPr>
                <w:b/>
              </w:rPr>
              <w:t>Encoding Speed</w:t>
            </w:r>
          </w:p>
          <w:p w14:paraId="01C02416" w14:textId="77777777" w:rsidR="00126207" w:rsidRPr="0016396B" w:rsidRDefault="00132F89">
            <w:pPr>
              <w:pStyle w:val="Tablebody"/>
              <w:jc w:val="center"/>
              <w:rPr>
                <w:lang w:eastAsia="zh-CN"/>
              </w:rPr>
            </w:pPr>
            <w:r w:rsidRPr="00132F89">
              <w:rPr>
                <w:lang w:eastAsia="zh-CN"/>
              </w:rPr>
              <w:t>(</w:t>
            </w:r>
            <w:proofErr w:type="spellStart"/>
            <w:r w:rsidRPr="00132F89">
              <w:rPr>
                <w:lang w:eastAsia="zh-CN"/>
              </w:rPr>
              <w:t>mis</w:t>
            </w:r>
            <w:proofErr w:type="spellEnd"/>
            <w:r w:rsidRPr="00132F89">
              <w:rPr>
                <w:lang w:eastAsia="zh-CN"/>
              </w:rPr>
              <w:t>)</w:t>
            </w:r>
          </w:p>
        </w:tc>
        <w:tc>
          <w:tcPr>
            <w:tcW w:w="1772" w:type="dxa"/>
            <w:gridSpan w:val="2"/>
            <w:tcBorders>
              <w:top w:val="single" w:sz="2" w:space="0" w:color="000000"/>
              <w:left w:val="double" w:sz="4" w:space="0" w:color="auto"/>
              <w:bottom w:val="single" w:sz="4" w:space="0" w:color="auto"/>
              <w:right w:val="single" w:sz="4" w:space="0" w:color="auto"/>
            </w:tcBorders>
          </w:tcPr>
          <w:p w14:paraId="43351EDB" w14:textId="77777777" w:rsidR="00776D3C" w:rsidRDefault="00776D3C">
            <w:pPr>
              <w:pStyle w:val="Tablebody"/>
              <w:jc w:val="center"/>
              <w:rPr>
                <w:b/>
                <w:lang w:eastAsia="zh-CN"/>
              </w:rPr>
            </w:pPr>
            <w:r>
              <w:rPr>
                <w:b/>
                <w:lang w:eastAsia="zh-CN"/>
              </w:rPr>
              <w:t>Compression Ratio</w:t>
            </w:r>
          </w:p>
          <w:p w14:paraId="67EDA09C" w14:textId="77777777" w:rsidR="00523E6B" w:rsidRPr="0016396B" w:rsidRDefault="00132F89">
            <w:pPr>
              <w:pStyle w:val="Tablebody"/>
              <w:jc w:val="center"/>
              <w:rPr>
                <w:lang w:eastAsia="zh-CN"/>
              </w:rPr>
            </w:pPr>
            <w:r w:rsidRPr="00132F89">
              <w:rPr>
                <w:lang w:eastAsia="zh-CN"/>
              </w:rPr>
              <w:t>(</w:t>
            </w:r>
            <w:proofErr w:type="spellStart"/>
            <w:r w:rsidRPr="00132F89">
              <w:rPr>
                <w:sz w:val="18"/>
                <w:lang w:val="de-DE" w:eastAsia="zh-CN"/>
              </w:rPr>
              <w:t>bits</w:t>
            </w:r>
            <w:proofErr w:type="spellEnd"/>
            <w:r w:rsidRPr="00132F89">
              <w:rPr>
                <w:sz w:val="18"/>
                <w:lang w:val="de-DE" w:eastAsia="zh-CN"/>
              </w:rPr>
              <w:t xml:space="preserve"> per integer</w:t>
            </w:r>
            <w:r w:rsidRPr="00132F89">
              <w:rPr>
                <w:lang w:eastAsia="zh-CN"/>
              </w:rPr>
              <w:t>)</w:t>
            </w:r>
          </w:p>
        </w:tc>
      </w:tr>
      <w:tr w:rsidR="00776D3C" w14:paraId="1B5BCCDB" w14:textId="77777777" w:rsidTr="00D75504">
        <w:trPr>
          <w:trHeight w:val="192"/>
          <w:jc w:val="center"/>
        </w:trPr>
        <w:tc>
          <w:tcPr>
            <w:tcW w:w="1179" w:type="dxa"/>
            <w:vMerge/>
            <w:tcBorders>
              <w:top w:val="single" w:sz="2" w:space="0" w:color="000000"/>
              <w:left w:val="single" w:sz="2" w:space="0" w:color="000000"/>
              <w:bottom w:val="double" w:sz="4" w:space="0" w:color="auto"/>
              <w:right w:val="double" w:sz="6" w:space="0" w:color="auto"/>
            </w:tcBorders>
            <w:vAlign w:val="center"/>
          </w:tcPr>
          <w:p w14:paraId="42167410" w14:textId="77777777" w:rsidR="00776D3C" w:rsidRDefault="00776D3C">
            <w:pPr>
              <w:rPr>
                <w:rFonts w:ascii="Century Schoolbook" w:hAnsi="Century Schoolbook" w:cs="Times New Roman"/>
                <w:b/>
                <w:sz w:val="16"/>
                <w:szCs w:val="16"/>
                <w:lang w:eastAsia="zh-CN"/>
              </w:rPr>
            </w:pPr>
          </w:p>
        </w:tc>
        <w:tc>
          <w:tcPr>
            <w:tcW w:w="1519" w:type="dxa"/>
            <w:vMerge/>
            <w:tcBorders>
              <w:top w:val="single" w:sz="2" w:space="0" w:color="000000"/>
              <w:left w:val="single" w:sz="2" w:space="0" w:color="000000"/>
              <w:bottom w:val="double" w:sz="4" w:space="0" w:color="auto"/>
              <w:right w:val="double" w:sz="6" w:space="0" w:color="auto"/>
            </w:tcBorders>
            <w:vAlign w:val="center"/>
          </w:tcPr>
          <w:p w14:paraId="726F582F" w14:textId="77777777" w:rsidR="00776D3C" w:rsidRDefault="00776D3C">
            <w:pPr>
              <w:rPr>
                <w:rFonts w:ascii="Century Schoolbook" w:hAnsi="Century Schoolbook" w:cs="Times New Roman"/>
                <w:b/>
                <w:sz w:val="16"/>
                <w:szCs w:val="16"/>
                <w:lang w:eastAsia="zh-CN"/>
              </w:rPr>
            </w:pPr>
          </w:p>
        </w:tc>
        <w:tc>
          <w:tcPr>
            <w:tcW w:w="850" w:type="dxa"/>
            <w:tcBorders>
              <w:top w:val="single" w:sz="2" w:space="0" w:color="000000"/>
              <w:left w:val="double" w:sz="6" w:space="0" w:color="auto"/>
              <w:bottom w:val="double" w:sz="4" w:space="0" w:color="auto"/>
              <w:right w:val="single" w:sz="4" w:space="0" w:color="auto"/>
            </w:tcBorders>
            <w:vAlign w:val="center"/>
          </w:tcPr>
          <w:p w14:paraId="34970321" w14:textId="77777777" w:rsidR="00776D3C" w:rsidRDefault="00776D3C">
            <w:pPr>
              <w:pStyle w:val="Tablebody"/>
              <w:jc w:val="center"/>
              <w:rPr>
                <w:b/>
              </w:rPr>
            </w:pPr>
            <w:r>
              <w:rPr>
                <w:b/>
              </w:rPr>
              <w:t>Wiki</w:t>
            </w:r>
          </w:p>
        </w:tc>
        <w:tc>
          <w:tcPr>
            <w:tcW w:w="849" w:type="dxa"/>
            <w:tcBorders>
              <w:top w:val="single" w:sz="2" w:space="0" w:color="000000"/>
              <w:left w:val="single" w:sz="4" w:space="0" w:color="auto"/>
              <w:bottom w:val="double" w:sz="4" w:space="0" w:color="auto"/>
              <w:right w:val="single" w:sz="4" w:space="0" w:color="auto"/>
            </w:tcBorders>
            <w:vAlign w:val="center"/>
          </w:tcPr>
          <w:p w14:paraId="205FCCCD" w14:textId="77777777" w:rsidR="00776D3C" w:rsidRDefault="00776D3C">
            <w:pPr>
              <w:pStyle w:val="Tablebody"/>
              <w:jc w:val="center"/>
              <w:rPr>
                <w:b/>
                <w:lang w:eastAsia="zh-CN"/>
              </w:rPr>
            </w:pPr>
            <w:r>
              <w:rPr>
                <w:b/>
              </w:rPr>
              <w:t>Tw</w:t>
            </w:r>
            <w:r>
              <w:rPr>
                <w:b/>
                <w:lang w:eastAsia="zh-CN"/>
              </w:rPr>
              <w:t>itter</w:t>
            </w:r>
          </w:p>
        </w:tc>
        <w:tc>
          <w:tcPr>
            <w:tcW w:w="991" w:type="dxa"/>
            <w:tcBorders>
              <w:top w:val="single" w:sz="4" w:space="0" w:color="auto"/>
              <w:left w:val="double" w:sz="4" w:space="0" w:color="auto"/>
              <w:bottom w:val="double" w:sz="4" w:space="0" w:color="auto"/>
              <w:right w:val="single" w:sz="4" w:space="0" w:color="auto"/>
            </w:tcBorders>
            <w:vAlign w:val="center"/>
          </w:tcPr>
          <w:p w14:paraId="164096B6" w14:textId="77777777" w:rsidR="00776D3C" w:rsidRDefault="00776D3C">
            <w:pPr>
              <w:pStyle w:val="Tablebody"/>
              <w:jc w:val="center"/>
              <w:rPr>
                <w:b/>
              </w:rPr>
            </w:pPr>
            <w:r>
              <w:rPr>
                <w:b/>
              </w:rPr>
              <w:t>Wiki</w:t>
            </w:r>
          </w:p>
        </w:tc>
        <w:tc>
          <w:tcPr>
            <w:tcW w:w="850" w:type="dxa"/>
            <w:tcBorders>
              <w:top w:val="single" w:sz="4" w:space="0" w:color="auto"/>
              <w:left w:val="single" w:sz="4" w:space="0" w:color="auto"/>
              <w:bottom w:val="double" w:sz="4" w:space="0" w:color="auto"/>
              <w:right w:val="double" w:sz="4" w:space="0" w:color="auto"/>
            </w:tcBorders>
            <w:vAlign w:val="center"/>
          </w:tcPr>
          <w:p w14:paraId="46E28D79" w14:textId="77777777" w:rsidR="00776D3C" w:rsidRDefault="00776D3C">
            <w:pPr>
              <w:pStyle w:val="Tablebody"/>
              <w:jc w:val="center"/>
              <w:rPr>
                <w:b/>
                <w:lang w:eastAsia="zh-CN"/>
              </w:rPr>
            </w:pPr>
            <w:r>
              <w:rPr>
                <w:b/>
              </w:rPr>
              <w:t>T</w:t>
            </w:r>
            <w:r>
              <w:rPr>
                <w:b/>
                <w:lang w:eastAsia="zh-CN"/>
              </w:rPr>
              <w:t>witter</w:t>
            </w:r>
          </w:p>
        </w:tc>
        <w:tc>
          <w:tcPr>
            <w:tcW w:w="991" w:type="dxa"/>
            <w:tcBorders>
              <w:top w:val="single" w:sz="4" w:space="0" w:color="auto"/>
              <w:left w:val="double" w:sz="4" w:space="0" w:color="auto"/>
              <w:bottom w:val="double" w:sz="4" w:space="0" w:color="auto"/>
              <w:right w:val="single" w:sz="4" w:space="0" w:color="auto"/>
            </w:tcBorders>
            <w:vAlign w:val="center"/>
          </w:tcPr>
          <w:p w14:paraId="7C5A2E20" w14:textId="77777777" w:rsidR="00776D3C" w:rsidRDefault="00776D3C">
            <w:pPr>
              <w:pStyle w:val="Tablebody"/>
              <w:jc w:val="center"/>
              <w:rPr>
                <w:b/>
              </w:rPr>
            </w:pPr>
            <w:r>
              <w:rPr>
                <w:b/>
              </w:rPr>
              <w:t>Wiki</w:t>
            </w:r>
          </w:p>
        </w:tc>
        <w:tc>
          <w:tcPr>
            <w:tcW w:w="781" w:type="dxa"/>
            <w:tcBorders>
              <w:top w:val="single" w:sz="4" w:space="0" w:color="auto"/>
              <w:left w:val="single" w:sz="4" w:space="0" w:color="auto"/>
              <w:bottom w:val="double" w:sz="4" w:space="0" w:color="auto"/>
              <w:right w:val="single" w:sz="4" w:space="0" w:color="auto"/>
            </w:tcBorders>
            <w:vAlign w:val="center"/>
          </w:tcPr>
          <w:p w14:paraId="2AA8734B" w14:textId="77777777" w:rsidR="00776D3C" w:rsidRDefault="00776D3C">
            <w:pPr>
              <w:pStyle w:val="Tablebody"/>
              <w:jc w:val="center"/>
              <w:rPr>
                <w:b/>
                <w:lang w:eastAsia="zh-CN"/>
              </w:rPr>
            </w:pPr>
            <w:r>
              <w:rPr>
                <w:b/>
              </w:rPr>
              <w:t>T</w:t>
            </w:r>
            <w:r>
              <w:rPr>
                <w:b/>
                <w:lang w:eastAsia="zh-CN"/>
              </w:rPr>
              <w:t>witter</w:t>
            </w:r>
          </w:p>
        </w:tc>
      </w:tr>
      <w:tr w:rsidR="00776D3C" w14:paraId="5FCF2012" w14:textId="77777777" w:rsidTr="00D75504">
        <w:trPr>
          <w:trHeight w:val="193"/>
          <w:jc w:val="center"/>
        </w:trPr>
        <w:tc>
          <w:tcPr>
            <w:tcW w:w="1179" w:type="dxa"/>
            <w:vMerge w:val="restart"/>
            <w:tcBorders>
              <w:top w:val="double" w:sz="4" w:space="0" w:color="auto"/>
              <w:left w:val="single" w:sz="2" w:space="0" w:color="000000"/>
              <w:bottom w:val="double" w:sz="4" w:space="0" w:color="auto"/>
              <w:right w:val="double" w:sz="6" w:space="0" w:color="auto"/>
            </w:tcBorders>
            <w:vAlign w:val="center"/>
          </w:tcPr>
          <w:p w14:paraId="2BCEA169" w14:textId="77777777" w:rsidR="00776D3C" w:rsidRDefault="00776D3C">
            <w:pPr>
              <w:pStyle w:val="Tablebody"/>
              <w:jc w:val="center"/>
            </w:pPr>
            <w:r>
              <w:rPr>
                <w:lang w:eastAsia="zh-CN"/>
              </w:rPr>
              <w:t>Bit-aligned</w:t>
            </w:r>
          </w:p>
        </w:tc>
        <w:tc>
          <w:tcPr>
            <w:tcW w:w="1519" w:type="dxa"/>
            <w:tcBorders>
              <w:top w:val="double" w:sz="4" w:space="0" w:color="auto"/>
              <w:left w:val="single" w:sz="2" w:space="0" w:color="000000"/>
              <w:bottom w:val="single" w:sz="4" w:space="0" w:color="auto"/>
              <w:right w:val="double" w:sz="6" w:space="0" w:color="auto"/>
            </w:tcBorders>
            <w:vAlign w:val="bottom"/>
          </w:tcPr>
          <w:p w14:paraId="3113074C" w14:textId="77777777" w:rsidR="00776D3C" w:rsidRDefault="00776D3C">
            <w:pPr>
              <w:pStyle w:val="Tablebody"/>
              <w:jc w:val="center"/>
            </w:pPr>
            <w:r>
              <w:t>Rice</w:t>
            </w:r>
          </w:p>
        </w:tc>
        <w:tc>
          <w:tcPr>
            <w:tcW w:w="850" w:type="dxa"/>
            <w:tcBorders>
              <w:top w:val="double" w:sz="4" w:space="0" w:color="auto"/>
              <w:left w:val="double" w:sz="6" w:space="0" w:color="auto"/>
              <w:bottom w:val="single" w:sz="4" w:space="0" w:color="auto"/>
              <w:right w:val="single" w:sz="2" w:space="0" w:color="000000"/>
            </w:tcBorders>
            <w:vAlign w:val="bottom"/>
          </w:tcPr>
          <w:p w14:paraId="420BB365" w14:textId="77777777" w:rsidR="00776D3C" w:rsidRDefault="00776D3C" w:rsidP="001D6299">
            <w:pPr>
              <w:pStyle w:val="Tablebody"/>
              <w:jc w:val="right"/>
            </w:pPr>
            <w:r>
              <w:t>67</w:t>
            </w:r>
          </w:p>
        </w:tc>
        <w:tc>
          <w:tcPr>
            <w:tcW w:w="849" w:type="dxa"/>
            <w:tcBorders>
              <w:top w:val="double" w:sz="4" w:space="0" w:color="auto"/>
              <w:left w:val="single" w:sz="2" w:space="0" w:color="000000"/>
              <w:bottom w:val="single" w:sz="4" w:space="0" w:color="auto"/>
              <w:right w:val="single" w:sz="4" w:space="0" w:color="auto"/>
            </w:tcBorders>
            <w:vAlign w:val="bottom"/>
          </w:tcPr>
          <w:p w14:paraId="55EDF9CA" w14:textId="77777777" w:rsidR="00776D3C" w:rsidRDefault="00776D3C" w:rsidP="001D6299">
            <w:pPr>
              <w:pStyle w:val="Tablebody"/>
              <w:jc w:val="right"/>
            </w:pPr>
            <w:r>
              <w:t>67</w:t>
            </w:r>
          </w:p>
        </w:tc>
        <w:tc>
          <w:tcPr>
            <w:tcW w:w="991" w:type="dxa"/>
            <w:tcBorders>
              <w:top w:val="double" w:sz="4" w:space="0" w:color="auto"/>
              <w:left w:val="double" w:sz="4" w:space="0" w:color="auto"/>
              <w:bottom w:val="single" w:sz="4" w:space="0" w:color="auto"/>
              <w:right w:val="single" w:sz="4" w:space="0" w:color="auto"/>
            </w:tcBorders>
            <w:vAlign w:val="bottom"/>
          </w:tcPr>
          <w:p w14:paraId="25949AE4" w14:textId="77777777" w:rsidR="00776D3C" w:rsidRDefault="00776D3C" w:rsidP="001D6299">
            <w:pPr>
              <w:pStyle w:val="Tablebody"/>
              <w:jc w:val="right"/>
            </w:pPr>
            <w:r>
              <w:t>60</w:t>
            </w:r>
          </w:p>
        </w:tc>
        <w:tc>
          <w:tcPr>
            <w:tcW w:w="850" w:type="dxa"/>
            <w:tcBorders>
              <w:top w:val="double" w:sz="4" w:space="0" w:color="auto"/>
              <w:left w:val="single" w:sz="4" w:space="0" w:color="auto"/>
              <w:bottom w:val="single" w:sz="4" w:space="0" w:color="auto"/>
              <w:right w:val="double" w:sz="4" w:space="0" w:color="auto"/>
            </w:tcBorders>
            <w:vAlign w:val="bottom"/>
          </w:tcPr>
          <w:p w14:paraId="5106F4DE" w14:textId="77777777" w:rsidR="00776D3C" w:rsidRDefault="00776D3C" w:rsidP="001D6299">
            <w:pPr>
              <w:pStyle w:val="Tablebody"/>
              <w:jc w:val="right"/>
            </w:pPr>
            <w:r>
              <w:t>60</w:t>
            </w:r>
          </w:p>
        </w:tc>
        <w:tc>
          <w:tcPr>
            <w:tcW w:w="991" w:type="dxa"/>
            <w:tcBorders>
              <w:top w:val="double" w:sz="4" w:space="0" w:color="auto"/>
              <w:left w:val="double" w:sz="4" w:space="0" w:color="auto"/>
              <w:bottom w:val="single" w:sz="4" w:space="0" w:color="auto"/>
              <w:right w:val="single" w:sz="2" w:space="0" w:color="000000"/>
            </w:tcBorders>
            <w:vAlign w:val="bottom"/>
          </w:tcPr>
          <w:p w14:paraId="12ECD2E6" w14:textId="77777777" w:rsidR="00776D3C" w:rsidRDefault="00776D3C" w:rsidP="001D6299">
            <w:pPr>
              <w:pStyle w:val="Tablebody"/>
              <w:jc w:val="right"/>
              <w:rPr>
                <w:b/>
                <w:lang w:eastAsia="zh-CN"/>
              </w:rPr>
            </w:pPr>
            <w:r>
              <w:rPr>
                <w:b/>
              </w:rPr>
              <w:t>5.4</w:t>
            </w:r>
          </w:p>
        </w:tc>
        <w:tc>
          <w:tcPr>
            <w:tcW w:w="781" w:type="dxa"/>
            <w:tcBorders>
              <w:top w:val="double" w:sz="4" w:space="0" w:color="auto"/>
              <w:left w:val="single" w:sz="4" w:space="0" w:color="auto"/>
              <w:bottom w:val="single" w:sz="4" w:space="0" w:color="auto"/>
              <w:right w:val="single" w:sz="2" w:space="0" w:color="000000"/>
            </w:tcBorders>
            <w:vAlign w:val="bottom"/>
          </w:tcPr>
          <w:p w14:paraId="22638AC3" w14:textId="77777777" w:rsidR="00776D3C" w:rsidRDefault="00776D3C" w:rsidP="001D6299">
            <w:pPr>
              <w:pStyle w:val="Tablebody"/>
              <w:jc w:val="right"/>
              <w:rPr>
                <w:b/>
                <w:lang w:eastAsia="zh-CN"/>
              </w:rPr>
            </w:pPr>
            <w:r>
              <w:rPr>
                <w:b/>
              </w:rPr>
              <w:t>5.5</w:t>
            </w:r>
          </w:p>
        </w:tc>
      </w:tr>
      <w:tr w:rsidR="00776D3C" w14:paraId="58FC8AAE" w14:textId="77777777" w:rsidTr="00D75504">
        <w:trPr>
          <w:trHeight w:val="193"/>
          <w:jc w:val="center"/>
        </w:trPr>
        <w:tc>
          <w:tcPr>
            <w:tcW w:w="1179" w:type="dxa"/>
            <w:vMerge/>
            <w:tcBorders>
              <w:top w:val="double" w:sz="4" w:space="0" w:color="auto"/>
              <w:left w:val="single" w:sz="2" w:space="0" w:color="000000"/>
              <w:bottom w:val="double" w:sz="4" w:space="0" w:color="auto"/>
              <w:right w:val="double" w:sz="6" w:space="0" w:color="auto"/>
            </w:tcBorders>
            <w:vAlign w:val="center"/>
          </w:tcPr>
          <w:p w14:paraId="280E4C73" w14:textId="77777777" w:rsidR="00776D3C" w:rsidRDefault="00776D3C">
            <w:pPr>
              <w:rPr>
                <w:rFonts w:ascii="Century Schoolbook" w:hAnsi="Century Schoolbook" w:cs="Times New Roman"/>
                <w:sz w:val="16"/>
                <w:szCs w:val="16"/>
              </w:rPr>
            </w:pPr>
          </w:p>
        </w:tc>
        <w:tc>
          <w:tcPr>
            <w:tcW w:w="1519" w:type="dxa"/>
            <w:tcBorders>
              <w:top w:val="single" w:sz="4" w:space="0" w:color="auto"/>
              <w:left w:val="single" w:sz="2" w:space="0" w:color="000000"/>
              <w:bottom w:val="single" w:sz="2" w:space="0" w:color="000000"/>
              <w:right w:val="double" w:sz="6" w:space="0" w:color="auto"/>
            </w:tcBorders>
            <w:vAlign w:val="bottom"/>
          </w:tcPr>
          <w:p w14:paraId="47979F8F" w14:textId="77777777" w:rsidR="00776D3C" w:rsidRDefault="00776D3C">
            <w:pPr>
              <w:pStyle w:val="Tablebody"/>
              <w:jc w:val="center"/>
            </w:pPr>
            <w:r>
              <w:t>Gamma</w:t>
            </w:r>
          </w:p>
        </w:tc>
        <w:tc>
          <w:tcPr>
            <w:tcW w:w="850" w:type="dxa"/>
            <w:tcBorders>
              <w:top w:val="single" w:sz="4" w:space="0" w:color="auto"/>
              <w:left w:val="double" w:sz="6" w:space="0" w:color="auto"/>
              <w:bottom w:val="single" w:sz="2" w:space="0" w:color="000000"/>
              <w:right w:val="single" w:sz="2" w:space="0" w:color="000000"/>
            </w:tcBorders>
            <w:vAlign w:val="bottom"/>
          </w:tcPr>
          <w:p w14:paraId="1ED10B3D" w14:textId="77777777" w:rsidR="00776D3C" w:rsidRDefault="00776D3C" w:rsidP="001D6299">
            <w:pPr>
              <w:pStyle w:val="Tablebody"/>
              <w:jc w:val="right"/>
            </w:pPr>
            <w:r>
              <w:t>48</w:t>
            </w:r>
          </w:p>
        </w:tc>
        <w:tc>
          <w:tcPr>
            <w:tcW w:w="849" w:type="dxa"/>
            <w:tcBorders>
              <w:top w:val="single" w:sz="4" w:space="0" w:color="auto"/>
              <w:left w:val="single" w:sz="2" w:space="0" w:color="000000"/>
              <w:bottom w:val="single" w:sz="2" w:space="0" w:color="000000"/>
              <w:right w:val="single" w:sz="4" w:space="0" w:color="auto"/>
            </w:tcBorders>
            <w:vAlign w:val="bottom"/>
          </w:tcPr>
          <w:p w14:paraId="54A8F847" w14:textId="77777777" w:rsidR="00776D3C" w:rsidRDefault="00776D3C" w:rsidP="001D6299">
            <w:pPr>
              <w:pStyle w:val="Tablebody"/>
              <w:jc w:val="right"/>
            </w:pPr>
            <w:r>
              <w:t>46</w:t>
            </w:r>
          </w:p>
        </w:tc>
        <w:tc>
          <w:tcPr>
            <w:tcW w:w="991" w:type="dxa"/>
            <w:tcBorders>
              <w:top w:val="single" w:sz="4" w:space="0" w:color="auto"/>
              <w:left w:val="double" w:sz="4" w:space="0" w:color="auto"/>
              <w:bottom w:val="single" w:sz="2" w:space="0" w:color="000000"/>
              <w:right w:val="single" w:sz="4" w:space="0" w:color="auto"/>
            </w:tcBorders>
            <w:vAlign w:val="bottom"/>
          </w:tcPr>
          <w:p w14:paraId="7149A2D1" w14:textId="77777777" w:rsidR="00776D3C" w:rsidRDefault="00776D3C" w:rsidP="001D6299">
            <w:pPr>
              <w:pStyle w:val="Tablebody"/>
              <w:jc w:val="right"/>
            </w:pPr>
            <w:r>
              <w:t>61</w:t>
            </w:r>
          </w:p>
        </w:tc>
        <w:tc>
          <w:tcPr>
            <w:tcW w:w="850" w:type="dxa"/>
            <w:tcBorders>
              <w:top w:val="single" w:sz="4" w:space="0" w:color="auto"/>
              <w:left w:val="single" w:sz="4" w:space="0" w:color="auto"/>
              <w:bottom w:val="single" w:sz="2" w:space="0" w:color="000000"/>
              <w:right w:val="double" w:sz="4" w:space="0" w:color="auto"/>
            </w:tcBorders>
            <w:vAlign w:val="bottom"/>
          </w:tcPr>
          <w:p w14:paraId="30F822C3" w14:textId="77777777" w:rsidR="00776D3C" w:rsidRDefault="00776D3C" w:rsidP="001D6299">
            <w:pPr>
              <w:pStyle w:val="Tablebody"/>
              <w:jc w:val="right"/>
            </w:pPr>
            <w:r>
              <w:t>61</w:t>
            </w:r>
          </w:p>
        </w:tc>
        <w:tc>
          <w:tcPr>
            <w:tcW w:w="991" w:type="dxa"/>
            <w:tcBorders>
              <w:top w:val="single" w:sz="4" w:space="0" w:color="auto"/>
              <w:left w:val="double" w:sz="4" w:space="0" w:color="auto"/>
              <w:bottom w:val="single" w:sz="2" w:space="0" w:color="000000"/>
              <w:right w:val="single" w:sz="2" w:space="0" w:color="000000"/>
            </w:tcBorders>
            <w:vAlign w:val="bottom"/>
          </w:tcPr>
          <w:p w14:paraId="3A5A6FFA" w14:textId="77777777" w:rsidR="00776D3C" w:rsidRDefault="00776D3C" w:rsidP="001D6299">
            <w:pPr>
              <w:pStyle w:val="Tablebody"/>
              <w:jc w:val="right"/>
              <w:rPr>
                <w:lang w:eastAsia="zh-CN"/>
              </w:rPr>
            </w:pPr>
            <w:r>
              <w:t>7.2</w:t>
            </w:r>
          </w:p>
        </w:tc>
        <w:tc>
          <w:tcPr>
            <w:tcW w:w="781" w:type="dxa"/>
            <w:tcBorders>
              <w:top w:val="single" w:sz="4" w:space="0" w:color="auto"/>
              <w:left w:val="single" w:sz="4" w:space="0" w:color="auto"/>
              <w:bottom w:val="single" w:sz="2" w:space="0" w:color="000000"/>
              <w:right w:val="single" w:sz="2" w:space="0" w:color="000000"/>
            </w:tcBorders>
            <w:vAlign w:val="bottom"/>
          </w:tcPr>
          <w:p w14:paraId="3A869B31" w14:textId="77777777" w:rsidR="00776D3C" w:rsidRDefault="00776D3C" w:rsidP="001D6299">
            <w:pPr>
              <w:pStyle w:val="Tablebody"/>
              <w:jc w:val="right"/>
              <w:rPr>
                <w:lang w:eastAsia="zh-CN"/>
              </w:rPr>
            </w:pPr>
            <w:r>
              <w:t>7.5</w:t>
            </w:r>
          </w:p>
        </w:tc>
      </w:tr>
      <w:tr w:rsidR="00776D3C" w14:paraId="38AC9E27" w14:textId="77777777" w:rsidTr="00D75504">
        <w:trPr>
          <w:trHeight w:val="192"/>
          <w:jc w:val="center"/>
        </w:trPr>
        <w:tc>
          <w:tcPr>
            <w:tcW w:w="1179" w:type="dxa"/>
            <w:vMerge/>
            <w:tcBorders>
              <w:top w:val="double" w:sz="4" w:space="0" w:color="auto"/>
              <w:left w:val="single" w:sz="2" w:space="0" w:color="000000"/>
              <w:bottom w:val="double" w:sz="4" w:space="0" w:color="auto"/>
              <w:right w:val="double" w:sz="6" w:space="0" w:color="auto"/>
            </w:tcBorders>
            <w:vAlign w:val="center"/>
          </w:tcPr>
          <w:p w14:paraId="65E9479C"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416D0776" w14:textId="77777777" w:rsidR="00776D3C" w:rsidRDefault="00776D3C">
            <w:pPr>
              <w:pStyle w:val="Tablebody"/>
              <w:jc w:val="center"/>
            </w:pPr>
            <w:r>
              <w:t>S</w:t>
            </w:r>
            <w:r>
              <w:rPr>
                <w:lang w:eastAsia="zh-CN"/>
              </w:rPr>
              <w:t>IMD-</w:t>
            </w:r>
            <w:r>
              <w:t>GSC-8-IU</w:t>
            </w:r>
          </w:p>
        </w:tc>
        <w:tc>
          <w:tcPr>
            <w:tcW w:w="850" w:type="dxa"/>
            <w:tcBorders>
              <w:top w:val="single" w:sz="2" w:space="0" w:color="000000"/>
              <w:left w:val="double" w:sz="6" w:space="0" w:color="auto"/>
              <w:bottom w:val="single" w:sz="2" w:space="0" w:color="000000"/>
              <w:right w:val="single" w:sz="2" w:space="0" w:color="000000"/>
            </w:tcBorders>
            <w:vAlign w:val="bottom"/>
          </w:tcPr>
          <w:p w14:paraId="0EC400E7" w14:textId="77777777" w:rsidR="00776D3C" w:rsidRDefault="00776D3C" w:rsidP="001D6299">
            <w:pPr>
              <w:pStyle w:val="Tablebody"/>
              <w:jc w:val="right"/>
            </w:pPr>
            <w:r>
              <w:t>1936</w:t>
            </w:r>
          </w:p>
        </w:tc>
        <w:tc>
          <w:tcPr>
            <w:tcW w:w="849" w:type="dxa"/>
            <w:tcBorders>
              <w:top w:val="single" w:sz="2" w:space="0" w:color="000000"/>
              <w:left w:val="single" w:sz="2" w:space="0" w:color="000000"/>
              <w:bottom w:val="single" w:sz="2" w:space="0" w:color="000000"/>
              <w:right w:val="single" w:sz="4" w:space="0" w:color="auto"/>
            </w:tcBorders>
            <w:vAlign w:val="bottom"/>
          </w:tcPr>
          <w:p w14:paraId="106358E4" w14:textId="77777777" w:rsidR="00776D3C" w:rsidRDefault="00776D3C" w:rsidP="001D6299">
            <w:pPr>
              <w:pStyle w:val="Tablebody"/>
              <w:jc w:val="right"/>
            </w:pPr>
            <w:r>
              <w:t>2028</w:t>
            </w:r>
          </w:p>
        </w:tc>
        <w:tc>
          <w:tcPr>
            <w:tcW w:w="991" w:type="dxa"/>
            <w:tcBorders>
              <w:top w:val="single" w:sz="2" w:space="0" w:color="000000"/>
              <w:left w:val="double" w:sz="4" w:space="0" w:color="auto"/>
              <w:bottom w:val="single" w:sz="2" w:space="0" w:color="000000"/>
              <w:right w:val="single" w:sz="4" w:space="0" w:color="auto"/>
            </w:tcBorders>
            <w:vAlign w:val="bottom"/>
          </w:tcPr>
          <w:p w14:paraId="4E55D46E" w14:textId="77777777" w:rsidR="00776D3C" w:rsidRDefault="00776D3C" w:rsidP="001D6299">
            <w:pPr>
              <w:pStyle w:val="Tablebody"/>
              <w:jc w:val="right"/>
            </w:pPr>
            <w:r>
              <w:t>515</w:t>
            </w:r>
          </w:p>
        </w:tc>
        <w:tc>
          <w:tcPr>
            <w:tcW w:w="850" w:type="dxa"/>
            <w:tcBorders>
              <w:top w:val="single" w:sz="2" w:space="0" w:color="000000"/>
              <w:left w:val="single" w:sz="4" w:space="0" w:color="auto"/>
              <w:bottom w:val="single" w:sz="2" w:space="0" w:color="000000"/>
              <w:right w:val="double" w:sz="4" w:space="0" w:color="auto"/>
            </w:tcBorders>
            <w:vAlign w:val="bottom"/>
          </w:tcPr>
          <w:p w14:paraId="4DC3633E" w14:textId="77777777" w:rsidR="00776D3C" w:rsidRDefault="00776D3C" w:rsidP="001D6299">
            <w:pPr>
              <w:pStyle w:val="Tablebody"/>
              <w:jc w:val="right"/>
            </w:pPr>
            <w:r>
              <w:t>528</w:t>
            </w:r>
          </w:p>
        </w:tc>
        <w:tc>
          <w:tcPr>
            <w:tcW w:w="991" w:type="dxa"/>
            <w:tcBorders>
              <w:top w:val="single" w:sz="2" w:space="0" w:color="000000"/>
              <w:left w:val="double" w:sz="4" w:space="0" w:color="auto"/>
              <w:bottom w:val="single" w:sz="2" w:space="0" w:color="000000"/>
              <w:right w:val="single" w:sz="2" w:space="0" w:color="000000"/>
            </w:tcBorders>
          </w:tcPr>
          <w:p w14:paraId="5BC30ED9" w14:textId="77777777" w:rsidR="00776D3C" w:rsidRDefault="00776D3C" w:rsidP="001D6299">
            <w:pPr>
              <w:pStyle w:val="Tablebody"/>
              <w:jc w:val="right"/>
              <w:rPr>
                <w:lang w:eastAsia="zh-CN"/>
              </w:rPr>
            </w:pPr>
            <w:r>
              <w:t>9.0</w:t>
            </w:r>
          </w:p>
        </w:tc>
        <w:tc>
          <w:tcPr>
            <w:tcW w:w="781" w:type="dxa"/>
            <w:tcBorders>
              <w:top w:val="single" w:sz="2" w:space="0" w:color="000000"/>
              <w:left w:val="single" w:sz="4" w:space="0" w:color="auto"/>
              <w:bottom w:val="single" w:sz="2" w:space="0" w:color="000000"/>
              <w:right w:val="single" w:sz="2" w:space="0" w:color="000000"/>
            </w:tcBorders>
          </w:tcPr>
          <w:p w14:paraId="651D860D" w14:textId="77777777" w:rsidR="00776D3C" w:rsidRDefault="00776D3C" w:rsidP="001D6299">
            <w:pPr>
              <w:pStyle w:val="Tablebody"/>
              <w:jc w:val="right"/>
              <w:rPr>
                <w:lang w:eastAsia="zh-CN"/>
              </w:rPr>
            </w:pPr>
            <w:r>
              <w:t>8.8</w:t>
            </w:r>
          </w:p>
        </w:tc>
      </w:tr>
      <w:tr w:rsidR="00776D3C" w14:paraId="0C2012D0" w14:textId="77777777" w:rsidTr="00D75504">
        <w:trPr>
          <w:trHeight w:val="192"/>
          <w:jc w:val="center"/>
        </w:trPr>
        <w:tc>
          <w:tcPr>
            <w:tcW w:w="1179" w:type="dxa"/>
            <w:vMerge/>
            <w:tcBorders>
              <w:top w:val="double" w:sz="4" w:space="0" w:color="auto"/>
              <w:left w:val="single" w:sz="2" w:space="0" w:color="000000"/>
              <w:bottom w:val="double" w:sz="4" w:space="0" w:color="auto"/>
              <w:right w:val="double" w:sz="6" w:space="0" w:color="auto"/>
            </w:tcBorders>
            <w:vAlign w:val="center"/>
          </w:tcPr>
          <w:p w14:paraId="513C1A8E"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09D39201" w14:textId="77777777" w:rsidR="00776D3C" w:rsidRDefault="00776D3C">
            <w:pPr>
              <w:pStyle w:val="Tablebody"/>
              <w:jc w:val="center"/>
            </w:pPr>
            <w:r>
              <w:t>S</w:t>
            </w:r>
            <w:r>
              <w:rPr>
                <w:lang w:eastAsia="zh-CN"/>
              </w:rPr>
              <w:t>IMD-</w:t>
            </w:r>
            <w:r>
              <w:t>GSC-1-CU</w:t>
            </w:r>
          </w:p>
        </w:tc>
        <w:tc>
          <w:tcPr>
            <w:tcW w:w="850" w:type="dxa"/>
            <w:tcBorders>
              <w:top w:val="single" w:sz="2" w:space="0" w:color="000000"/>
              <w:left w:val="double" w:sz="6" w:space="0" w:color="auto"/>
              <w:bottom w:val="single" w:sz="2" w:space="0" w:color="000000"/>
              <w:right w:val="single" w:sz="2" w:space="0" w:color="000000"/>
            </w:tcBorders>
            <w:vAlign w:val="bottom"/>
          </w:tcPr>
          <w:p w14:paraId="1494F0BB" w14:textId="77777777" w:rsidR="00776D3C" w:rsidRDefault="00776D3C" w:rsidP="001D6299">
            <w:pPr>
              <w:pStyle w:val="Tablebody"/>
              <w:jc w:val="right"/>
            </w:pPr>
            <w:r>
              <w:t>445</w:t>
            </w:r>
          </w:p>
        </w:tc>
        <w:tc>
          <w:tcPr>
            <w:tcW w:w="849" w:type="dxa"/>
            <w:tcBorders>
              <w:top w:val="single" w:sz="2" w:space="0" w:color="000000"/>
              <w:left w:val="single" w:sz="2" w:space="0" w:color="000000"/>
              <w:bottom w:val="single" w:sz="2" w:space="0" w:color="000000"/>
              <w:right w:val="single" w:sz="4" w:space="0" w:color="auto"/>
            </w:tcBorders>
            <w:vAlign w:val="bottom"/>
          </w:tcPr>
          <w:p w14:paraId="30E3EA89" w14:textId="77777777" w:rsidR="00776D3C" w:rsidRDefault="00776D3C" w:rsidP="001D6299">
            <w:pPr>
              <w:pStyle w:val="Tablebody"/>
              <w:jc w:val="right"/>
            </w:pPr>
            <w:r>
              <w:t>429</w:t>
            </w:r>
          </w:p>
        </w:tc>
        <w:tc>
          <w:tcPr>
            <w:tcW w:w="991" w:type="dxa"/>
            <w:tcBorders>
              <w:top w:val="single" w:sz="2" w:space="0" w:color="000000"/>
              <w:left w:val="double" w:sz="4" w:space="0" w:color="auto"/>
              <w:bottom w:val="single" w:sz="2" w:space="0" w:color="000000"/>
              <w:right w:val="single" w:sz="4" w:space="0" w:color="auto"/>
            </w:tcBorders>
            <w:vAlign w:val="bottom"/>
          </w:tcPr>
          <w:p w14:paraId="32A950E1" w14:textId="77777777" w:rsidR="00776D3C" w:rsidRDefault="00776D3C" w:rsidP="001D6299">
            <w:pPr>
              <w:pStyle w:val="Tablebody"/>
              <w:jc w:val="right"/>
            </w:pPr>
            <w:r>
              <w:t>218</w:t>
            </w:r>
          </w:p>
        </w:tc>
        <w:tc>
          <w:tcPr>
            <w:tcW w:w="850" w:type="dxa"/>
            <w:tcBorders>
              <w:top w:val="single" w:sz="2" w:space="0" w:color="000000"/>
              <w:left w:val="single" w:sz="4" w:space="0" w:color="auto"/>
              <w:bottom w:val="single" w:sz="2" w:space="0" w:color="000000"/>
              <w:right w:val="double" w:sz="4" w:space="0" w:color="auto"/>
            </w:tcBorders>
            <w:vAlign w:val="bottom"/>
          </w:tcPr>
          <w:p w14:paraId="249089AD" w14:textId="77777777" w:rsidR="00776D3C" w:rsidRDefault="00776D3C" w:rsidP="001D6299">
            <w:pPr>
              <w:pStyle w:val="Tablebody"/>
              <w:jc w:val="right"/>
            </w:pPr>
            <w:r>
              <w:t>219</w:t>
            </w:r>
          </w:p>
        </w:tc>
        <w:tc>
          <w:tcPr>
            <w:tcW w:w="991" w:type="dxa"/>
            <w:tcBorders>
              <w:top w:val="single" w:sz="2" w:space="0" w:color="000000"/>
              <w:left w:val="double" w:sz="4" w:space="0" w:color="auto"/>
              <w:bottom w:val="single" w:sz="2" w:space="0" w:color="000000"/>
              <w:right w:val="single" w:sz="2" w:space="0" w:color="000000"/>
            </w:tcBorders>
          </w:tcPr>
          <w:p w14:paraId="57FE85B1" w14:textId="77777777" w:rsidR="00776D3C" w:rsidRDefault="00776D3C" w:rsidP="001D6299">
            <w:pPr>
              <w:pStyle w:val="Tablebody"/>
              <w:jc w:val="right"/>
              <w:rPr>
                <w:lang w:eastAsia="zh-CN"/>
              </w:rPr>
            </w:pPr>
            <w:r>
              <w:t>6.3</w:t>
            </w:r>
          </w:p>
        </w:tc>
        <w:tc>
          <w:tcPr>
            <w:tcW w:w="781" w:type="dxa"/>
            <w:tcBorders>
              <w:top w:val="single" w:sz="2" w:space="0" w:color="000000"/>
              <w:left w:val="single" w:sz="4" w:space="0" w:color="auto"/>
              <w:bottom w:val="single" w:sz="2" w:space="0" w:color="000000"/>
              <w:right w:val="single" w:sz="2" w:space="0" w:color="000000"/>
            </w:tcBorders>
          </w:tcPr>
          <w:p w14:paraId="5A5BBAF4" w14:textId="77777777" w:rsidR="00776D3C" w:rsidRDefault="00776D3C" w:rsidP="001D6299">
            <w:pPr>
              <w:pStyle w:val="Tablebody"/>
              <w:jc w:val="right"/>
              <w:rPr>
                <w:lang w:eastAsia="zh-CN"/>
              </w:rPr>
            </w:pPr>
            <w:r>
              <w:t>6.6</w:t>
            </w:r>
          </w:p>
        </w:tc>
      </w:tr>
      <w:tr w:rsidR="00776D3C" w14:paraId="6DFD81BB" w14:textId="77777777" w:rsidTr="00D75504">
        <w:trPr>
          <w:trHeight w:val="192"/>
          <w:jc w:val="center"/>
        </w:trPr>
        <w:tc>
          <w:tcPr>
            <w:tcW w:w="1179" w:type="dxa"/>
            <w:tcBorders>
              <w:top w:val="double" w:sz="4" w:space="0" w:color="auto"/>
              <w:left w:val="single" w:sz="2" w:space="0" w:color="000000"/>
              <w:bottom w:val="double" w:sz="4" w:space="0" w:color="auto"/>
              <w:right w:val="double" w:sz="6" w:space="0" w:color="auto"/>
            </w:tcBorders>
            <w:vAlign w:val="center"/>
          </w:tcPr>
          <w:p w14:paraId="2A38361E" w14:textId="77777777" w:rsidR="00776D3C" w:rsidRDefault="00776D3C">
            <w:pPr>
              <w:pStyle w:val="Tablebody"/>
              <w:jc w:val="center"/>
            </w:pPr>
            <w:r>
              <w:rPr>
                <w:lang w:eastAsia="zh-CN"/>
              </w:rPr>
              <w:t>Byte-aligned</w:t>
            </w:r>
          </w:p>
        </w:tc>
        <w:tc>
          <w:tcPr>
            <w:tcW w:w="1519" w:type="dxa"/>
            <w:tcBorders>
              <w:top w:val="double" w:sz="4" w:space="0" w:color="auto"/>
              <w:left w:val="single" w:sz="2" w:space="0" w:color="000000"/>
              <w:bottom w:val="double" w:sz="4" w:space="0" w:color="auto"/>
              <w:right w:val="double" w:sz="6" w:space="0" w:color="auto"/>
            </w:tcBorders>
            <w:vAlign w:val="bottom"/>
          </w:tcPr>
          <w:p w14:paraId="4980EAC0" w14:textId="77777777" w:rsidR="00776D3C" w:rsidRDefault="00776D3C">
            <w:pPr>
              <w:pStyle w:val="Tablebody"/>
              <w:jc w:val="center"/>
            </w:pPr>
            <w:r>
              <w:t>SIMD</w:t>
            </w:r>
            <w:r>
              <w:rPr>
                <w:lang w:eastAsia="zh-CN"/>
              </w:rPr>
              <w:t>-</w:t>
            </w:r>
            <w:r>
              <w:t>G8</w:t>
            </w:r>
            <w:r>
              <w:rPr>
                <w:lang w:eastAsia="zh-CN"/>
              </w:rPr>
              <w:t>I</w:t>
            </w:r>
            <w:r>
              <w:t>U</w:t>
            </w:r>
          </w:p>
        </w:tc>
        <w:tc>
          <w:tcPr>
            <w:tcW w:w="850" w:type="dxa"/>
            <w:tcBorders>
              <w:top w:val="double" w:sz="4" w:space="0" w:color="auto"/>
              <w:left w:val="double" w:sz="6" w:space="0" w:color="auto"/>
              <w:bottom w:val="double" w:sz="4" w:space="0" w:color="auto"/>
              <w:right w:val="single" w:sz="2" w:space="0" w:color="000000"/>
            </w:tcBorders>
            <w:vAlign w:val="bottom"/>
          </w:tcPr>
          <w:p w14:paraId="71BA9705" w14:textId="77777777" w:rsidR="00776D3C" w:rsidRDefault="00776D3C" w:rsidP="001D6299">
            <w:pPr>
              <w:pStyle w:val="Tablebody"/>
              <w:jc w:val="right"/>
            </w:pPr>
            <w:r>
              <w:t>1775</w:t>
            </w:r>
          </w:p>
        </w:tc>
        <w:tc>
          <w:tcPr>
            <w:tcW w:w="849" w:type="dxa"/>
            <w:tcBorders>
              <w:top w:val="double" w:sz="4" w:space="0" w:color="auto"/>
              <w:left w:val="single" w:sz="2" w:space="0" w:color="000000"/>
              <w:bottom w:val="double" w:sz="4" w:space="0" w:color="auto"/>
              <w:right w:val="single" w:sz="4" w:space="0" w:color="auto"/>
            </w:tcBorders>
            <w:vAlign w:val="bottom"/>
          </w:tcPr>
          <w:p w14:paraId="1E40A1C4" w14:textId="77777777" w:rsidR="00776D3C" w:rsidRDefault="00776D3C" w:rsidP="001D6299">
            <w:pPr>
              <w:pStyle w:val="Tablebody"/>
              <w:jc w:val="right"/>
            </w:pPr>
            <w:r>
              <w:t>1841</w:t>
            </w:r>
          </w:p>
        </w:tc>
        <w:tc>
          <w:tcPr>
            <w:tcW w:w="991" w:type="dxa"/>
            <w:tcBorders>
              <w:top w:val="double" w:sz="4" w:space="0" w:color="auto"/>
              <w:left w:val="double" w:sz="4" w:space="0" w:color="auto"/>
              <w:bottom w:val="double" w:sz="4" w:space="0" w:color="auto"/>
              <w:right w:val="single" w:sz="4" w:space="0" w:color="auto"/>
            </w:tcBorders>
            <w:vAlign w:val="bottom"/>
          </w:tcPr>
          <w:p w14:paraId="308A94ED" w14:textId="77777777" w:rsidR="00776D3C" w:rsidRDefault="00776D3C" w:rsidP="001D6299">
            <w:pPr>
              <w:pStyle w:val="Tablebody"/>
              <w:jc w:val="right"/>
            </w:pPr>
            <w:r>
              <w:t>144</w:t>
            </w:r>
          </w:p>
        </w:tc>
        <w:tc>
          <w:tcPr>
            <w:tcW w:w="850" w:type="dxa"/>
            <w:tcBorders>
              <w:top w:val="double" w:sz="4" w:space="0" w:color="auto"/>
              <w:left w:val="single" w:sz="4" w:space="0" w:color="auto"/>
              <w:bottom w:val="double" w:sz="4" w:space="0" w:color="auto"/>
              <w:right w:val="double" w:sz="4" w:space="0" w:color="auto"/>
            </w:tcBorders>
            <w:vAlign w:val="bottom"/>
          </w:tcPr>
          <w:p w14:paraId="4F800ED4" w14:textId="77777777" w:rsidR="00776D3C" w:rsidRDefault="00776D3C" w:rsidP="001D6299">
            <w:pPr>
              <w:pStyle w:val="Tablebody"/>
              <w:jc w:val="right"/>
            </w:pPr>
            <w:r>
              <w:t>153</w:t>
            </w:r>
          </w:p>
        </w:tc>
        <w:tc>
          <w:tcPr>
            <w:tcW w:w="991" w:type="dxa"/>
            <w:tcBorders>
              <w:top w:val="double" w:sz="4" w:space="0" w:color="auto"/>
              <w:left w:val="double" w:sz="4" w:space="0" w:color="auto"/>
              <w:bottom w:val="double" w:sz="4" w:space="0" w:color="auto"/>
              <w:right w:val="single" w:sz="2" w:space="0" w:color="000000"/>
            </w:tcBorders>
          </w:tcPr>
          <w:p w14:paraId="7EC5C6D5" w14:textId="77777777" w:rsidR="00776D3C" w:rsidRDefault="00776D3C" w:rsidP="001D6299">
            <w:pPr>
              <w:pStyle w:val="Tablebody"/>
              <w:jc w:val="right"/>
            </w:pPr>
            <w:r>
              <w:t>9.4</w:t>
            </w:r>
          </w:p>
        </w:tc>
        <w:tc>
          <w:tcPr>
            <w:tcW w:w="781" w:type="dxa"/>
            <w:tcBorders>
              <w:top w:val="double" w:sz="4" w:space="0" w:color="auto"/>
              <w:left w:val="single" w:sz="4" w:space="0" w:color="auto"/>
              <w:bottom w:val="double" w:sz="4" w:space="0" w:color="auto"/>
              <w:right w:val="single" w:sz="2" w:space="0" w:color="000000"/>
            </w:tcBorders>
          </w:tcPr>
          <w:p w14:paraId="0469E832" w14:textId="77777777" w:rsidR="00776D3C" w:rsidRDefault="00776D3C" w:rsidP="001D6299">
            <w:pPr>
              <w:pStyle w:val="Tablebody"/>
              <w:jc w:val="right"/>
            </w:pPr>
            <w:r>
              <w:t>9.2</w:t>
            </w:r>
          </w:p>
        </w:tc>
      </w:tr>
      <w:tr w:rsidR="00776D3C" w14:paraId="1301B6F3" w14:textId="77777777" w:rsidTr="00D75504">
        <w:trPr>
          <w:trHeight w:val="192"/>
          <w:jc w:val="center"/>
        </w:trPr>
        <w:tc>
          <w:tcPr>
            <w:tcW w:w="1179" w:type="dxa"/>
            <w:tcBorders>
              <w:top w:val="double" w:sz="4" w:space="0" w:color="auto"/>
              <w:left w:val="single" w:sz="2" w:space="0" w:color="000000"/>
              <w:bottom w:val="double" w:sz="4" w:space="0" w:color="auto"/>
              <w:right w:val="double" w:sz="6" w:space="0" w:color="auto"/>
            </w:tcBorders>
            <w:vAlign w:val="center"/>
          </w:tcPr>
          <w:p w14:paraId="3166CC49" w14:textId="77777777" w:rsidR="00776D3C" w:rsidRDefault="00776D3C">
            <w:pPr>
              <w:pStyle w:val="Tablebody"/>
              <w:jc w:val="center"/>
            </w:pPr>
            <w:r>
              <w:rPr>
                <w:lang w:eastAsia="zh-CN"/>
              </w:rPr>
              <w:t>Word-aligned</w:t>
            </w:r>
          </w:p>
        </w:tc>
        <w:tc>
          <w:tcPr>
            <w:tcW w:w="1519" w:type="dxa"/>
            <w:tcBorders>
              <w:top w:val="double" w:sz="4" w:space="0" w:color="auto"/>
              <w:left w:val="single" w:sz="2" w:space="0" w:color="000000"/>
              <w:bottom w:val="double" w:sz="4" w:space="0" w:color="auto"/>
              <w:right w:val="double" w:sz="6" w:space="0" w:color="auto"/>
            </w:tcBorders>
            <w:vAlign w:val="bottom"/>
          </w:tcPr>
          <w:p w14:paraId="4FB7CEFB" w14:textId="386B7F26" w:rsidR="00776D3C" w:rsidRDefault="00776D3C" w:rsidP="00CF33F5">
            <w:pPr>
              <w:pStyle w:val="Tablebody"/>
              <w:jc w:val="center"/>
            </w:pPr>
            <w:r>
              <w:t>S</w:t>
            </w:r>
            <w:r>
              <w:rPr>
                <w:lang w:eastAsia="zh-CN"/>
              </w:rPr>
              <w:t>IMD-</w:t>
            </w:r>
            <w:r>
              <w:t>G</w:t>
            </w:r>
            <w:r>
              <w:rPr>
                <w:lang w:eastAsia="zh-CN"/>
              </w:rPr>
              <w:t>-</w:t>
            </w:r>
            <w:r w:rsidR="00CF33F5">
              <w:t>S</w:t>
            </w:r>
            <w:r w:rsidR="002056CC">
              <w:t>IM</w:t>
            </w:r>
          </w:p>
        </w:tc>
        <w:tc>
          <w:tcPr>
            <w:tcW w:w="850" w:type="dxa"/>
            <w:tcBorders>
              <w:top w:val="double" w:sz="4" w:space="0" w:color="auto"/>
              <w:left w:val="double" w:sz="6" w:space="0" w:color="auto"/>
              <w:bottom w:val="double" w:sz="4" w:space="0" w:color="auto"/>
              <w:right w:val="single" w:sz="2" w:space="0" w:color="000000"/>
            </w:tcBorders>
            <w:vAlign w:val="bottom"/>
          </w:tcPr>
          <w:p w14:paraId="598C5171" w14:textId="77777777" w:rsidR="00776D3C" w:rsidRDefault="00776D3C" w:rsidP="001D6299">
            <w:pPr>
              <w:pStyle w:val="Tablebody"/>
              <w:jc w:val="right"/>
            </w:pPr>
            <w:r>
              <w:t>1809</w:t>
            </w:r>
          </w:p>
        </w:tc>
        <w:tc>
          <w:tcPr>
            <w:tcW w:w="849" w:type="dxa"/>
            <w:tcBorders>
              <w:top w:val="double" w:sz="4" w:space="0" w:color="auto"/>
              <w:left w:val="single" w:sz="2" w:space="0" w:color="000000"/>
              <w:bottom w:val="double" w:sz="4" w:space="0" w:color="auto"/>
              <w:right w:val="single" w:sz="4" w:space="0" w:color="auto"/>
            </w:tcBorders>
            <w:vAlign w:val="bottom"/>
          </w:tcPr>
          <w:p w14:paraId="771D4938" w14:textId="77777777" w:rsidR="00776D3C" w:rsidRDefault="00776D3C" w:rsidP="001D6299">
            <w:pPr>
              <w:pStyle w:val="Tablebody"/>
              <w:jc w:val="right"/>
            </w:pPr>
            <w:r>
              <w:t>1975</w:t>
            </w:r>
          </w:p>
        </w:tc>
        <w:tc>
          <w:tcPr>
            <w:tcW w:w="991" w:type="dxa"/>
            <w:tcBorders>
              <w:top w:val="double" w:sz="4" w:space="0" w:color="auto"/>
              <w:left w:val="double" w:sz="4" w:space="0" w:color="auto"/>
              <w:bottom w:val="double" w:sz="4" w:space="0" w:color="auto"/>
              <w:right w:val="single" w:sz="4" w:space="0" w:color="auto"/>
            </w:tcBorders>
            <w:vAlign w:val="bottom"/>
          </w:tcPr>
          <w:p w14:paraId="398EDC22" w14:textId="77777777" w:rsidR="00776D3C" w:rsidRDefault="00776D3C" w:rsidP="001D6299">
            <w:pPr>
              <w:pStyle w:val="Tablebody"/>
              <w:jc w:val="right"/>
            </w:pPr>
            <w:r>
              <w:t>230</w:t>
            </w:r>
          </w:p>
        </w:tc>
        <w:tc>
          <w:tcPr>
            <w:tcW w:w="850" w:type="dxa"/>
            <w:tcBorders>
              <w:top w:val="double" w:sz="4" w:space="0" w:color="auto"/>
              <w:left w:val="single" w:sz="4" w:space="0" w:color="auto"/>
              <w:bottom w:val="double" w:sz="4" w:space="0" w:color="auto"/>
              <w:right w:val="double" w:sz="4" w:space="0" w:color="auto"/>
            </w:tcBorders>
            <w:vAlign w:val="bottom"/>
          </w:tcPr>
          <w:p w14:paraId="389FE8AE" w14:textId="77777777" w:rsidR="00776D3C" w:rsidRDefault="00776D3C" w:rsidP="001D6299">
            <w:pPr>
              <w:pStyle w:val="Tablebody"/>
              <w:jc w:val="right"/>
            </w:pPr>
            <w:r>
              <w:t>238</w:t>
            </w:r>
          </w:p>
        </w:tc>
        <w:tc>
          <w:tcPr>
            <w:tcW w:w="991" w:type="dxa"/>
            <w:tcBorders>
              <w:top w:val="double" w:sz="4" w:space="0" w:color="auto"/>
              <w:left w:val="double" w:sz="4" w:space="0" w:color="auto"/>
              <w:bottom w:val="double" w:sz="4" w:space="0" w:color="auto"/>
              <w:right w:val="single" w:sz="2" w:space="0" w:color="000000"/>
            </w:tcBorders>
          </w:tcPr>
          <w:p w14:paraId="69AE3D5D" w14:textId="77777777" w:rsidR="00776D3C" w:rsidRDefault="00776D3C" w:rsidP="001D6299">
            <w:pPr>
              <w:pStyle w:val="Tablebody"/>
              <w:jc w:val="right"/>
            </w:pPr>
            <w:r>
              <w:t xml:space="preserve">7.0 </w:t>
            </w:r>
          </w:p>
        </w:tc>
        <w:tc>
          <w:tcPr>
            <w:tcW w:w="781" w:type="dxa"/>
            <w:tcBorders>
              <w:top w:val="double" w:sz="4" w:space="0" w:color="auto"/>
              <w:left w:val="single" w:sz="4" w:space="0" w:color="auto"/>
              <w:bottom w:val="double" w:sz="4" w:space="0" w:color="auto"/>
              <w:right w:val="single" w:sz="2" w:space="0" w:color="000000"/>
            </w:tcBorders>
          </w:tcPr>
          <w:p w14:paraId="5C75170A" w14:textId="77777777" w:rsidR="00776D3C" w:rsidRDefault="00776D3C" w:rsidP="001D6299">
            <w:pPr>
              <w:pStyle w:val="Tablebody"/>
              <w:jc w:val="right"/>
              <w:rPr>
                <w:lang w:eastAsia="zh-CN"/>
              </w:rPr>
            </w:pPr>
            <w:r>
              <w:t>7.1</w:t>
            </w:r>
          </w:p>
        </w:tc>
      </w:tr>
      <w:tr w:rsidR="00776D3C" w14:paraId="01F35B1A" w14:textId="77777777" w:rsidTr="00D75504">
        <w:trPr>
          <w:trHeight w:val="192"/>
          <w:jc w:val="center"/>
        </w:trPr>
        <w:tc>
          <w:tcPr>
            <w:tcW w:w="1179" w:type="dxa"/>
            <w:vMerge w:val="restart"/>
            <w:tcBorders>
              <w:top w:val="double" w:sz="4" w:space="0" w:color="auto"/>
              <w:left w:val="single" w:sz="2" w:space="0" w:color="000000"/>
              <w:bottom w:val="single" w:sz="2" w:space="0" w:color="000000"/>
              <w:right w:val="double" w:sz="6" w:space="0" w:color="auto"/>
            </w:tcBorders>
            <w:vAlign w:val="center"/>
          </w:tcPr>
          <w:p w14:paraId="43D4335C" w14:textId="18DFFDB8" w:rsidR="00776D3C" w:rsidRDefault="005D7B20">
            <w:pPr>
              <w:pStyle w:val="Tablebody"/>
              <w:jc w:val="center"/>
            </w:pPr>
            <w:r>
              <w:rPr>
                <w:rFonts w:hint="eastAsia"/>
                <w:lang w:eastAsia="zh-CN"/>
              </w:rPr>
              <w:t>Frame based</w:t>
            </w:r>
          </w:p>
        </w:tc>
        <w:tc>
          <w:tcPr>
            <w:tcW w:w="1519" w:type="dxa"/>
            <w:tcBorders>
              <w:top w:val="double" w:sz="4" w:space="0" w:color="auto"/>
              <w:left w:val="single" w:sz="2" w:space="0" w:color="000000"/>
              <w:bottom w:val="single" w:sz="2" w:space="0" w:color="000000"/>
              <w:right w:val="double" w:sz="6" w:space="0" w:color="auto"/>
            </w:tcBorders>
            <w:vAlign w:val="bottom"/>
          </w:tcPr>
          <w:p w14:paraId="3EC33B45" w14:textId="77777777" w:rsidR="00776D3C" w:rsidRDefault="00776D3C">
            <w:pPr>
              <w:pStyle w:val="Tablebody"/>
              <w:jc w:val="center"/>
            </w:pPr>
            <w:proofErr w:type="spellStart"/>
            <w:r>
              <w:t>PFORDelta</w:t>
            </w:r>
            <w:proofErr w:type="spellEnd"/>
          </w:p>
        </w:tc>
        <w:tc>
          <w:tcPr>
            <w:tcW w:w="850" w:type="dxa"/>
            <w:tcBorders>
              <w:top w:val="double" w:sz="4" w:space="0" w:color="auto"/>
              <w:left w:val="double" w:sz="6" w:space="0" w:color="auto"/>
              <w:bottom w:val="single" w:sz="2" w:space="0" w:color="000000"/>
              <w:right w:val="single" w:sz="2" w:space="0" w:color="000000"/>
            </w:tcBorders>
            <w:vAlign w:val="bottom"/>
          </w:tcPr>
          <w:p w14:paraId="62C5A0A7" w14:textId="77777777" w:rsidR="00776D3C" w:rsidRDefault="00776D3C" w:rsidP="001D6299">
            <w:pPr>
              <w:pStyle w:val="Tablebody"/>
              <w:jc w:val="right"/>
            </w:pPr>
            <w:r>
              <w:t>1202</w:t>
            </w:r>
          </w:p>
        </w:tc>
        <w:tc>
          <w:tcPr>
            <w:tcW w:w="849" w:type="dxa"/>
            <w:tcBorders>
              <w:top w:val="double" w:sz="4" w:space="0" w:color="auto"/>
              <w:left w:val="single" w:sz="2" w:space="0" w:color="000000"/>
              <w:bottom w:val="single" w:sz="2" w:space="0" w:color="000000"/>
              <w:right w:val="single" w:sz="4" w:space="0" w:color="auto"/>
            </w:tcBorders>
            <w:vAlign w:val="bottom"/>
          </w:tcPr>
          <w:p w14:paraId="52B117A9" w14:textId="77777777" w:rsidR="00776D3C" w:rsidRDefault="00776D3C" w:rsidP="001D6299">
            <w:pPr>
              <w:pStyle w:val="Tablebody"/>
              <w:jc w:val="right"/>
            </w:pPr>
            <w:r>
              <w:t>1264</w:t>
            </w:r>
          </w:p>
        </w:tc>
        <w:tc>
          <w:tcPr>
            <w:tcW w:w="991" w:type="dxa"/>
            <w:tcBorders>
              <w:top w:val="double" w:sz="4" w:space="0" w:color="auto"/>
              <w:left w:val="double" w:sz="4" w:space="0" w:color="auto"/>
              <w:bottom w:val="single" w:sz="2" w:space="0" w:color="000000"/>
              <w:right w:val="single" w:sz="4" w:space="0" w:color="auto"/>
            </w:tcBorders>
            <w:vAlign w:val="bottom"/>
          </w:tcPr>
          <w:p w14:paraId="6EE584EF" w14:textId="77777777" w:rsidR="00776D3C" w:rsidRDefault="00776D3C" w:rsidP="001D6299">
            <w:pPr>
              <w:pStyle w:val="Tablebody"/>
              <w:jc w:val="right"/>
            </w:pPr>
            <w:r>
              <w:t>35</w:t>
            </w:r>
          </w:p>
        </w:tc>
        <w:tc>
          <w:tcPr>
            <w:tcW w:w="850" w:type="dxa"/>
            <w:tcBorders>
              <w:top w:val="double" w:sz="4" w:space="0" w:color="auto"/>
              <w:left w:val="single" w:sz="4" w:space="0" w:color="auto"/>
              <w:bottom w:val="single" w:sz="2" w:space="0" w:color="000000"/>
              <w:right w:val="double" w:sz="4" w:space="0" w:color="auto"/>
            </w:tcBorders>
            <w:vAlign w:val="bottom"/>
          </w:tcPr>
          <w:p w14:paraId="7629BD28" w14:textId="77777777" w:rsidR="00776D3C" w:rsidRDefault="00776D3C" w:rsidP="001D6299">
            <w:pPr>
              <w:pStyle w:val="Tablebody"/>
              <w:jc w:val="right"/>
            </w:pPr>
            <w:r>
              <w:t>34</w:t>
            </w:r>
          </w:p>
        </w:tc>
        <w:tc>
          <w:tcPr>
            <w:tcW w:w="991" w:type="dxa"/>
            <w:tcBorders>
              <w:top w:val="double" w:sz="4" w:space="0" w:color="auto"/>
              <w:left w:val="double" w:sz="4" w:space="0" w:color="auto"/>
              <w:bottom w:val="single" w:sz="2" w:space="0" w:color="000000"/>
              <w:right w:val="single" w:sz="2" w:space="0" w:color="000000"/>
            </w:tcBorders>
            <w:vAlign w:val="bottom"/>
          </w:tcPr>
          <w:p w14:paraId="3A4A9CF2" w14:textId="77777777" w:rsidR="00776D3C" w:rsidRDefault="00776D3C" w:rsidP="001D6299">
            <w:pPr>
              <w:pStyle w:val="Tablebody"/>
              <w:jc w:val="right"/>
              <w:rPr>
                <w:lang w:eastAsia="zh-CN"/>
              </w:rPr>
            </w:pPr>
            <w:r>
              <w:t>6.5</w:t>
            </w:r>
          </w:p>
        </w:tc>
        <w:tc>
          <w:tcPr>
            <w:tcW w:w="781" w:type="dxa"/>
            <w:tcBorders>
              <w:top w:val="double" w:sz="4" w:space="0" w:color="auto"/>
              <w:left w:val="single" w:sz="4" w:space="0" w:color="auto"/>
              <w:bottom w:val="single" w:sz="2" w:space="0" w:color="000000"/>
              <w:right w:val="single" w:sz="2" w:space="0" w:color="000000"/>
            </w:tcBorders>
            <w:vAlign w:val="bottom"/>
          </w:tcPr>
          <w:p w14:paraId="5B73BBAA" w14:textId="77777777" w:rsidR="00776D3C" w:rsidRDefault="00776D3C" w:rsidP="001D6299">
            <w:pPr>
              <w:pStyle w:val="Tablebody"/>
              <w:jc w:val="right"/>
              <w:rPr>
                <w:lang w:eastAsia="zh-CN"/>
              </w:rPr>
            </w:pPr>
            <w:r>
              <w:t>6.4</w:t>
            </w:r>
          </w:p>
        </w:tc>
      </w:tr>
      <w:tr w:rsidR="00776D3C" w14:paraId="1CE35353"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6FFAAEF6"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7F170E40" w14:textId="77777777" w:rsidR="00776D3C" w:rsidRDefault="00776D3C">
            <w:pPr>
              <w:pStyle w:val="Tablebody"/>
              <w:jc w:val="center"/>
              <w:rPr>
                <w:lang w:eastAsia="zh-CN"/>
              </w:rPr>
            </w:pPr>
            <w:r>
              <w:rPr>
                <w:lang w:eastAsia="zh-CN"/>
              </w:rPr>
              <w:t>SIMD-BP128</w:t>
            </w:r>
          </w:p>
        </w:tc>
        <w:tc>
          <w:tcPr>
            <w:tcW w:w="850" w:type="dxa"/>
            <w:tcBorders>
              <w:top w:val="single" w:sz="2" w:space="0" w:color="000000"/>
              <w:left w:val="double" w:sz="6" w:space="0" w:color="auto"/>
              <w:bottom w:val="single" w:sz="2" w:space="0" w:color="000000"/>
              <w:right w:val="single" w:sz="2" w:space="0" w:color="000000"/>
            </w:tcBorders>
            <w:vAlign w:val="bottom"/>
          </w:tcPr>
          <w:p w14:paraId="328A99F9" w14:textId="77777777" w:rsidR="00776D3C" w:rsidRDefault="00776D3C" w:rsidP="001D6299">
            <w:pPr>
              <w:pStyle w:val="Tablebody"/>
              <w:jc w:val="right"/>
              <w:rPr>
                <w:b/>
                <w:lang w:eastAsia="zh-CN"/>
              </w:rPr>
            </w:pPr>
            <w:r>
              <w:rPr>
                <w:b/>
                <w:lang w:eastAsia="zh-CN"/>
              </w:rPr>
              <w:t>2003</w:t>
            </w:r>
          </w:p>
        </w:tc>
        <w:tc>
          <w:tcPr>
            <w:tcW w:w="849" w:type="dxa"/>
            <w:tcBorders>
              <w:top w:val="single" w:sz="2" w:space="0" w:color="000000"/>
              <w:left w:val="single" w:sz="2" w:space="0" w:color="000000"/>
              <w:bottom w:val="single" w:sz="2" w:space="0" w:color="000000"/>
              <w:right w:val="single" w:sz="4" w:space="0" w:color="auto"/>
            </w:tcBorders>
            <w:vAlign w:val="bottom"/>
          </w:tcPr>
          <w:p w14:paraId="0A41AE84" w14:textId="77777777" w:rsidR="00776D3C" w:rsidRDefault="00776D3C" w:rsidP="001D6299">
            <w:pPr>
              <w:pStyle w:val="Tablebody"/>
              <w:jc w:val="right"/>
              <w:rPr>
                <w:b/>
                <w:lang w:eastAsia="zh-CN"/>
              </w:rPr>
            </w:pPr>
            <w:r>
              <w:rPr>
                <w:b/>
                <w:lang w:eastAsia="zh-CN"/>
              </w:rPr>
              <w:t>2133</w:t>
            </w:r>
          </w:p>
        </w:tc>
        <w:tc>
          <w:tcPr>
            <w:tcW w:w="991" w:type="dxa"/>
            <w:tcBorders>
              <w:top w:val="single" w:sz="2" w:space="0" w:color="000000"/>
              <w:left w:val="double" w:sz="4" w:space="0" w:color="auto"/>
              <w:bottom w:val="single" w:sz="2" w:space="0" w:color="000000"/>
              <w:right w:val="single" w:sz="4" w:space="0" w:color="auto"/>
            </w:tcBorders>
            <w:vAlign w:val="bottom"/>
          </w:tcPr>
          <w:p w14:paraId="14D0B541" w14:textId="77777777" w:rsidR="00776D3C" w:rsidRDefault="00776D3C" w:rsidP="001D6299">
            <w:pPr>
              <w:pStyle w:val="Tablebody"/>
              <w:jc w:val="right"/>
              <w:rPr>
                <w:b/>
                <w:lang w:eastAsia="zh-CN"/>
              </w:rPr>
            </w:pPr>
            <w:r>
              <w:rPr>
                <w:b/>
                <w:lang w:eastAsia="zh-CN"/>
              </w:rPr>
              <w:t>449</w:t>
            </w:r>
          </w:p>
        </w:tc>
        <w:tc>
          <w:tcPr>
            <w:tcW w:w="850" w:type="dxa"/>
            <w:tcBorders>
              <w:top w:val="single" w:sz="2" w:space="0" w:color="000000"/>
              <w:left w:val="single" w:sz="4" w:space="0" w:color="auto"/>
              <w:bottom w:val="single" w:sz="2" w:space="0" w:color="000000"/>
              <w:right w:val="double" w:sz="4" w:space="0" w:color="auto"/>
            </w:tcBorders>
            <w:vAlign w:val="bottom"/>
          </w:tcPr>
          <w:p w14:paraId="25C6340A" w14:textId="77777777" w:rsidR="00776D3C" w:rsidRDefault="00776D3C" w:rsidP="001D6299">
            <w:pPr>
              <w:pStyle w:val="Tablebody"/>
              <w:jc w:val="right"/>
              <w:rPr>
                <w:b/>
                <w:lang w:eastAsia="zh-CN"/>
              </w:rPr>
            </w:pPr>
            <w:r>
              <w:rPr>
                <w:b/>
                <w:lang w:eastAsia="zh-CN"/>
              </w:rPr>
              <w:t>507</w:t>
            </w:r>
          </w:p>
        </w:tc>
        <w:tc>
          <w:tcPr>
            <w:tcW w:w="991" w:type="dxa"/>
            <w:tcBorders>
              <w:top w:val="single" w:sz="2" w:space="0" w:color="000000"/>
              <w:left w:val="double" w:sz="4" w:space="0" w:color="auto"/>
              <w:bottom w:val="single" w:sz="2" w:space="0" w:color="000000"/>
              <w:right w:val="single" w:sz="2" w:space="0" w:color="000000"/>
            </w:tcBorders>
          </w:tcPr>
          <w:p w14:paraId="3FC72AAA" w14:textId="77777777" w:rsidR="00776D3C" w:rsidRDefault="00776D3C" w:rsidP="001D6299">
            <w:pPr>
              <w:pStyle w:val="Tablebody"/>
              <w:jc w:val="right"/>
              <w:rPr>
                <w:lang w:eastAsia="zh-CN"/>
              </w:rPr>
            </w:pPr>
            <w:r>
              <w:rPr>
                <w:lang w:eastAsia="zh-CN"/>
              </w:rPr>
              <w:t>7.8</w:t>
            </w:r>
          </w:p>
        </w:tc>
        <w:tc>
          <w:tcPr>
            <w:tcW w:w="781" w:type="dxa"/>
            <w:tcBorders>
              <w:top w:val="single" w:sz="2" w:space="0" w:color="000000"/>
              <w:left w:val="single" w:sz="4" w:space="0" w:color="auto"/>
              <w:bottom w:val="single" w:sz="2" w:space="0" w:color="000000"/>
              <w:right w:val="single" w:sz="2" w:space="0" w:color="000000"/>
            </w:tcBorders>
          </w:tcPr>
          <w:p w14:paraId="56BC9D17" w14:textId="77777777" w:rsidR="00776D3C" w:rsidRDefault="00776D3C" w:rsidP="001D6299">
            <w:pPr>
              <w:pStyle w:val="Tablebody"/>
              <w:jc w:val="right"/>
              <w:rPr>
                <w:lang w:eastAsia="zh-CN"/>
              </w:rPr>
            </w:pPr>
            <w:r>
              <w:rPr>
                <w:lang w:eastAsia="zh-CN"/>
              </w:rPr>
              <w:t>7.7</w:t>
            </w:r>
          </w:p>
        </w:tc>
      </w:tr>
      <w:tr w:rsidR="00776D3C" w14:paraId="772FF668"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58005411"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1FA603DE" w14:textId="77777777" w:rsidR="00776D3C" w:rsidRDefault="00776D3C">
            <w:pPr>
              <w:pStyle w:val="Tablebody"/>
              <w:jc w:val="center"/>
              <w:rPr>
                <w:lang w:eastAsia="zh-CN"/>
              </w:rPr>
            </w:pPr>
            <w:r>
              <w:rPr>
                <w:lang w:eastAsia="zh-CN"/>
              </w:rPr>
              <w:t>SIMD-</w:t>
            </w:r>
            <w:proofErr w:type="spellStart"/>
            <w:r>
              <w:rPr>
                <w:lang w:eastAsia="zh-CN"/>
              </w:rPr>
              <w:t>FastPFor</w:t>
            </w:r>
            <w:proofErr w:type="spellEnd"/>
          </w:p>
        </w:tc>
        <w:tc>
          <w:tcPr>
            <w:tcW w:w="850" w:type="dxa"/>
            <w:tcBorders>
              <w:top w:val="single" w:sz="2" w:space="0" w:color="000000"/>
              <w:left w:val="double" w:sz="6" w:space="0" w:color="auto"/>
              <w:bottom w:val="single" w:sz="2" w:space="0" w:color="000000"/>
              <w:right w:val="single" w:sz="2" w:space="0" w:color="000000"/>
            </w:tcBorders>
          </w:tcPr>
          <w:p w14:paraId="3EEF2082" w14:textId="77777777" w:rsidR="00776D3C" w:rsidRDefault="00776D3C" w:rsidP="001D6299">
            <w:pPr>
              <w:pStyle w:val="Tablebody"/>
              <w:jc w:val="right"/>
            </w:pPr>
            <w:r>
              <w:t>2041</w:t>
            </w:r>
          </w:p>
        </w:tc>
        <w:tc>
          <w:tcPr>
            <w:tcW w:w="849" w:type="dxa"/>
            <w:tcBorders>
              <w:top w:val="single" w:sz="2" w:space="0" w:color="000000"/>
              <w:left w:val="single" w:sz="2" w:space="0" w:color="000000"/>
              <w:bottom w:val="single" w:sz="2" w:space="0" w:color="000000"/>
              <w:right w:val="single" w:sz="4" w:space="0" w:color="auto"/>
            </w:tcBorders>
          </w:tcPr>
          <w:p w14:paraId="76BEF24A" w14:textId="77777777" w:rsidR="00776D3C" w:rsidRDefault="00776D3C" w:rsidP="001D6299">
            <w:pPr>
              <w:pStyle w:val="Tablebody"/>
              <w:jc w:val="right"/>
            </w:pPr>
            <w:r>
              <w:t>2210</w:t>
            </w:r>
          </w:p>
        </w:tc>
        <w:tc>
          <w:tcPr>
            <w:tcW w:w="991" w:type="dxa"/>
            <w:tcBorders>
              <w:top w:val="single" w:sz="2" w:space="0" w:color="000000"/>
              <w:left w:val="double" w:sz="4" w:space="0" w:color="auto"/>
              <w:bottom w:val="single" w:sz="2" w:space="0" w:color="000000"/>
              <w:right w:val="single" w:sz="4" w:space="0" w:color="auto"/>
            </w:tcBorders>
          </w:tcPr>
          <w:p w14:paraId="166203A3" w14:textId="77777777" w:rsidR="00776D3C" w:rsidRDefault="00776D3C" w:rsidP="001D6299">
            <w:pPr>
              <w:pStyle w:val="Tablebody"/>
              <w:jc w:val="right"/>
            </w:pPr>
            <w:r>
              <w:t>177</w:t>
            </w:r>
          </w:p>
        </w:tc>
        <w:tc>
          <w:tcPr>
            <w:tcW w:w="850" w:type="dxa"/>
            <w:tcBorders>
              <w:top w:val="single" w:sz="2" w:space="0" w:color="000000"/>
              <w:left w:val="single" w:sz="4" w:space="0" w:color="auto"/>
              <w:bottom w:val="single" w:sz="2" w:space="0" w:color="000000"/>
              <w:right w:val="double" w:sz="4" w:space="0" w:color="auto"/>
            </w:tcBorders>
          </w:tcPr>
          <w:p w14:paraId="49323657" w14:textId="77777777" w:rsidR="00776D3C" w:rsidRDefault="00776D3C" w:rsidP="001D6299">
            <w:pPr>
              <w:pStyle w:val="Tablebody"/>
              <w:jc w:val="right"/>
            </w:pPr>
            <w:r>
              <w:t>195</w:t>
            </w:r>
          </w:p>
        </w:tc>
        <w:tc>
          <w:tcPr>
            <w:tcW w:w="991" w:type="dxa"/>
            <w:tcBorders>
              <w:top w:val="single" w:sz="2" w:space="0" w:color="000000"/>
              <w:left w:val="double" w:sz="4" w:space="0" w:color="auto"/>
              <w:bottom w:val="single" w:sz="2" w:space="0" w:color="000000"/>
              <w:right w:val="single" w:sz="2" w:space="0" w:color="000000"/>
            </w:tcBorders>
          </w:tcPr>
          <w:p w14:paraId="265B954D" w14:textId="77777777" w:rsidR="00776D3C" w:rsidRDefault="00776D3C" w:rsidP="001D6299">
            <w:pPr>
              <w:pStyle w:val="Tablebody"/>
              <w:jc w:val="right"/>
            </w:pPr>
            <w:r>
              <w:t>6.2</w:t>
            </w:r>
          </w:p>
        </w:tc>
        <w:tc>
          <w:tcPr>
            <w:tcW w:w="781" w:type="dxa"/>
            <w:tcBorders>
              <w:top w:val="single" w:sz="2" w:space="0" w:color="000000"/>
              <w:left w:val="single" w:sz="4" w:space="0" w:color="auto"/>
              <w:bottom w:val="single" w:sz="2" w:space="0" w:color="000000"/>
              <w:right w:val="single" w:sz="2" w:space="0" w:color="000000"/>
            </w:tcBorders>
          </w:tcPr>
          <w:p w14:paraId="227B81D1" w14:textId="77777777" w:rsidR="00776D3C" w:rsidRDefault="00776D3C" w:rsidP="001D6299">
            <w:pPr>
              <w:pStyle w:val="Tablebody"/>
              <w:jc w:val="right"/>
            </w:pPr>
            <w:r>
              <w:t>6.3</w:t>
            </w:r>
          </w:p>
        </w:tc>
      </w:tr>
      <w:tr w:rsidR="00776D3C" w14:paraId="5A15A3FA"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060CD890"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35DCCBA1" w14:textId="1DB7EA6B" w:rsidR="00776D3C" w:rsidRDefault="00776D3C">
            <w:pPr>
              <w:pStyle w:val="Tablebody"/>
              <w:jc w:val="center"/>
            </w:pPr>
            <w:r>
              <w:t>SIMD-G-A</w:t>
            </w:r>
            <w:r w:rsidR="006B6060">
              <w:t>FOR</w:t>
            </w:r>
          </w:p>
        </w:tc>
        <w:tc>
          <w:tcPr>
            <w:tcW w:w="850" w:type="dxa"/>
            <w:tcBorders>
              <w:top w:val="single" w:sz="2" w:space="0" w:color="000000"/>
              <w:left w:val="double" w:sz="6" w:space="0" w:color="auto"/>
              <w:bottom w:val="single" w:sz="2" w:space="0" w:color="000000"/>
              <w:right w:val="single" w:sz="2" w:space="0" w:color="000000"/>
            </w:tcBorders>
            <w:vAlign w:val="bottom"/>
          </w:tcPr>
          <w:p w14:paraId="727CA59E" w14:textId="77777777" w:rsidR="00776D3C" w:rsidRDefault="00776D3C" w:rsidP="001D6299">
            <w:pPr>
              <w:pStyle w:val="Tablebody"/>
              <w:jc w:val="right"/>
              <w:rPr>
                <w:lang w:eastAsia="zh-CN"/>
              </w:rPr>
            </w:pPr>
            <w:r>
              <w:rPr>
                <w:lang w:eastAsia="zh-CN"/>
              </w:rPr>
              <w:t>1810</w:t>
            </w:r>
          </w:p>
        </w:tc>
        <w:tc>
          <w:tcPr>
            <w:tcW w:w="849" w:type="dxa"/>
            <w:tcBorders>
              <w:top w:val="single" w:sz="2" w:space="0" w:color="000000"/>
              <w:left w:val="single" w:sz="2" w:space="0" w:color="000000"/>
              <w:bottom w:val="single" w:sz="2" w:space="0" w:color="000000"/>
              <w:right w:val="single" w:sz="4" w:space="0" w:color="auto"/>
            </w:tcBorders>
            <w:vAlign w:val="bottom"/>
          </w:tcPr>
          <w:p w14:paraId="32EA9F34" w14:textId="77777777" w:rsidR="00776D3C" w:rsidRDefault="00776D3C" w:rsidP="001D6299">
            <w:pPr>
              <w:pStyle w:val="Tablebody"/>
              <w:jc w:val="right"/>
              <w:rPr>
                <w:lang w:eastAsia="zh-CN"/>
              </w:rPr>
            </w:pPr>
            <w:r>
              <w:rPr>
                <w:lang w:eastAsia="zh-CN"/>
              </w:rPr>
              <w:t>1929</w:t>
            </w:r>
          </w:p>
        </w:tc>
        <w:tc>
          <w:tcPr>
            <w:tcW w:w="991" w:type="dxa"/>
            <w:tcBorders>
              <w:top w:val="single" w:sz="2" w:space="0" w:color="000000"/>
              <w:left w:val="double" w:sz="4" w:space="0" w:color="auto"/>
              <w:bottom w:val="single" w:sz="2" w:space="0" w:color="000000"/>
              <w:right w:val="single" w:sz="4" w:space="0" w:color="auto"/>
            </w:tcBorders>
            <w:vAlign w:val="bottom"/>
          </w:tcPr>
          <w:p w14:paraId="6DEA4AA8" w14:textId="77777777" w:rsidR="00776D3C" w:rsidRDefault="00776D3C" w:rsidP="001D6299">
            <w:pPr>
              <w:pStyle w:val="Tablebody"/>
              <w:jc w:val="right"/>
              <w:rPr>
                <w:lang w:eastAsia="zh-CN"/>
              </w:rPr>
            </w:pPr>
            <w:r>
              <w:rPr>
                <w:lang w:eastAsia="zh-CN"/>
              </w:rPr>
              <w:t>430</w:t>
            </w:r>
          </w:p>
        </w:tc>
        <w:tc>
          <w:tcPr>
            <w:tcW w:w="850" w:type="dxa"/>
            <w:tcBorders>
              <w:top w:val="single" w:sz="2" w:space="0" w:color="000000"/>
              <w:left w:val="single" w:sz="4" w:space="0" w:color="auto"/>
              <w:bottom w:val="single" w:sz="2" w:space="0" w:color="000000"/>
              <w:right w:val="double" w:sz="4" w:space="0" w:color="auto"/>
            </w:tcBorders>
            <w:vAlign w:val="bottom"/>
          </w:tcPr>
          <w:p w14:paraId="503EF4C9" w14:textId="77777777" w:rsidR="00776D3C" w:rsidRDefault="00776D3C" w:rsidP="001D6299">
            <w:pPr>
              <w:pStyle w:val="Tablebody"/>
              <w:jc w:val="right"/>
              <w:rPr>
                <w:lang w:eastAsia="zh-CN"/>
              </w:rPr>
            </w:pPr>
            <w:r>
              <w:rPr>
                <w:lang w:eastAsia="zh-CN"/>
              </w:rPr>
              <w:t>439</w:t>
            </w:r>
          </w:p>
        </w:tc>
        <w:tc>
          <w:tcPr>
            <w:tcW w:w="991" w:type="dxa"/>
            <w:tcBorders>
              <w:top w:val="single" w:sz="2" w:space="0" w:color="000000"/>
              <w:left w:val="double" w:sz="4" w:space="0" w:color="auto"/>
              <w:bottom w:val="single" w:sz="2" w:space="0" w:color="000000"/>
              <w:right w:val="single" w:sz="2" w:space="0" w:color="000000"/>
            </w:tcBorders>
          </w:tcPr>
          <w:p w14:paraId="1A419046" w14:textId="77777777" w:rsidR="00776D3C" w:rsidRDefault="00776D3C" w:rsidP="001D6299">
            <w:pPr>
              <w:pStyle w:val="Tablebody"/>
              <w:jc w:val="right"/>
              <w:rPr>
                <w:lang w:eastAsia="zh-CN"/>
              </w:rPr>
            </w:pPr>
            <w:r>
              <w:rPr>
                <w:lang w:eastAsia="zh-CN"/>
              </w:rPr>
              <w:t>6.6</w:t>
            </w:r>
          </w:p>
        </w:tc>
        <w:tc>
          <w:tcPr>
            <w:tcW w:w="781" w:type="dxa"/>
            <w:tcBorders>
              <w:top w:val="single" w:sz="2" w:space="0" w:color="000000"/>
              <w:left w:val="single" w:sz="4" w:space="0" w:color="auto"/>
              <w:bottom w:val="single" w:sz="2" w:space="0" w:color="000000"/>
              <w:right w:val="single" w:sz="2" w:space="0" w:color="000000"/>
            </w:tcBorders>
          </w:tcPr>
          <w:p w14:paraId="60488B52" w14:textId="77777777" w:rsidR="00776D3C" w:rsidRDefault="00776D3C" w:rsidP="001D6299">
            <w:pPr>
              <w:pStyle w:val="Tablebody"/>
              <w:jc w:val="right"/>
              <w:rPr>
                <w:lang w:eastAsia="zh-CN"/>
              </w:rPr>
            </w:pPr>
            <w:r>
              <w:rPr>
                <w:lang w:eastAsia="zh-CN"/>
              </w:rPr>
              <w:t>6.7</w:t>
            </w:r>
          </w:p>
        </w:tc>
      </w:tr>
      <w:tr w:rsidR="00776D3C" w14:paraId="57B69578"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1DA2E7C4"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0DA20FBD" w14:textId="77777777" w:rsidR="00776D3C" w:rsidRDefault="00776D3C">
            <w:pPr>
              <w:pStyle w:val="Tablebody"/>
              <w:jc w:val="center"/>
              <w:rPr>
                <w:lang w:eastAsia="zh-CN"/>
              </w:rPr>
            </w:pPr>
            <w:r>
              <w:rPr>
                <w:lang w:eastAsia="zh-CN"/>
              </w:rPr>
              <w:t>SIMD-G-PFD</w:t>
            </w:r>
          </w:p>
        </w:tc>
        <w:tc>
          <w:tcPr>
            <w:tcW w:w="850" w:type="dxa"/>
            <w:tcBorders>
              <w:top w:val="single" w:sz="2" w:space="0" w:color="000000"/>
              <w:left w:val="double" w:sz="6" w:space="0" w:color="auto"/>
              <w:bottom w:val="single" w:sz="2" w:space="0" w:color="000000"/>
              <w:right w:val="single" w:sz="2" w:space="0" w:color="000000"/>
            </w:tcBorders>
          </w:tcPr>
          <w:p w14:paraId="1D428EB8" w14:textId="77777777" w:rsidR="00776D3C" w:rsidRDefault="00776D3C" w:rsidP="001D6299">
            <w:pPr>
              <w:pStyle w:val="Tablebody"/>
              <w:jc w:val="right"/>
            </w:pPr>
            <w:r>
              <w:t>2230</w:t>
            </w:r>
          </w:p>
        </w:tc>
        <w:tc>
          <w:tcPr>
            <w:tcW w:w="849" w:type="dxa"/>
            <w:tcBorders>
              <w:top w:val="single" w:sz="2" w:space="0" w:color="000000"/>
              <w:left w:val="single" w:sz="2" w:space="0" w:color="000000"/>
              <w:bottom w:val="single" w:sz="2" w:space="0" w:color="000000"/>
              <w:right w:val="single" w:sz="4" w:space="0" w:color="auto"/>
            </w:tcBorders>
          </w:tcPr>
          <w:p w14:paraId="1D69E025" w14:textId="77777777" w:rsidR="00776D3C" w:rsidRDefault="00776D3C" w:rsidP="001D6299">
            <w:pPr>
              <w:pStyle w:val="Tablebody"/>
              <w:jc w:val="right"/>
            </w:pPr>
            <w:r>
              <w:t>2434</w:t>
            </w:r>
          </w:p>
        </w:tc>
        <w:tc>
          <w:tcPr>
            <w:tcW w:w="991" w:type="dxa"/>
            <w:tcBorders>
              <w:top w:val="single" w:sz="2" w:space="0" w:color="000000"/>
              <w:left w:val="double" w:sz="4" w:space="0" w:color="auto"/>
              <w:bottom w:val="single" w:sz="2" w:space="0" w:color="000000"/>
              <w:right w:val="single" w:sz="4" w:space="0" w:color="auto"/>
            </w:tcBorders>
          </w:tcPr>
          <w:p w14:paraId="01C8A0DF" w14:textId="77777777" w:rsidR="00776D3C" w:rsidRDefault="00776D3C" w:rsidP="001D6299">
            <w:pPr>
              <w:pStyle w:val="Tablebody"/>
              <w:jc w:val="right"/>
            </w:pPr>
            <w:r>
              <w:t>198</w:t>
            </w:r>
          </w:p>
        </w:tc>
        <w:tc>
          <w:tcPr>
            <w:tcW w:w="850" w:type="dxa"/>
            <w:tcBorders>
              <w:top w:val="single" w:sz="2" w:space="0" w:color="000000"/>
              <w:left w:val="single" w:sz="4" w:space="0" w:color="auto"/>
              <w:bottom w:val="single" w:sz="2" w:space="0" w:color="000000"/>
              <w:right w:val="double" w:sz="4" w:space="0" w:color="auto"/>
            </w:tcBorders>
          </w:tcPr>
          <w:p w14:paraId="08D02BAF" w14:textId="77777777" w:rsidR="00776D3C" w:rsidRDefault="00776D3C" w:rsidP="001D6299">
            <w:pPr>
              <w:pStyle w:val="Tablebody"/>
              <w:jc w:val="right"/>
            </w:pPr>
            <w:r>
              <w:t>201</w:t>
            </w:r>
          </w:p>
        </w:tc>
        <w:tc>
          <w:tcPr>
            <w:tcW w:w="991" w:type="dxa"/>
            <w:tcBorders>
              <w:top w:val="single" w:sz="2" w:space="0" w:color="000000"/>
              <w:left w:val="double" w:sz="4" w:space="0" w:color="auto"/>
              <w:bottom w:val="single" w:sz="2" w:space="0" w:color="000000"/>
              <w:right w:val="single" w:sz="2" w:space="0" w:color="000000"/>
            </w:tcBorders>
          </w:tcPr>
          <w:p w14:paraId="3528938C" w14:textId="77777777" w:rsidR="00776D3C" w:rsidRDefault="00776D3C" w:rsidP="001D6299">
            <w:pPr>
              <w:pStyle w:val="Tablebody"/>
              <w:jc w:val="right"/>
            </w:pPr>
            <w:r>
              <w:t>6.7</w:t>
            </w:r>
          </w:p>
        </w:tc>
        <w:tc>
          <w:tcPr>
            <w:tcW w:w="781" w:type="dxa"/>
            <w:tcBorders>
              <w:top w:val="single" w:sz="2" w:space="0" w:color="000000"/>
              <w:left w:val="single" w:sz="4" w:space="0" w:color="auto"/>
              <w:bottom w:val="single" w:sz="2" w:space="0" w:color="000000"/>
              <w:right w:val="single" w:sz="2" w:space="0" w:color="000000"/>
            </w:tcBorders>
          </w:tcPr>
          <w:p w14:paraId="70B12A74" w14:textId="77777777" w:rsidR="00776D3C" w:rsidRDefault="00776D3C" w:rsidP="001D6299">
            <w:pPr>
              <w:pStyle w:val="Tablebody"/>
              <w:jc w:val="right"/>
            </w:pPr>
            <w:r>
              <w:t>6.7</w:t>
            </w:r>
          </w:p>
        </w:tc>
      </w:tr>
    </w:tbl>
    <w:p w14:paraId="1290FF6D" w14:textId="77777777" w:rsidR="00776D3C" w:rsidRDefault="00776D3C" w:rsidP="00601222">
      <w:pPr>
        <w:rPr>
          <w:lang w:eastAsia="zh-CN"/>
        </w:rPr>
      </w:pPr>
    </w:p>
    <w:p w14:paraId="71388BEC" w14:textId="1D31875B" w:rsidR="00776D3C" w:rsidRDefault="00776D3C" w:rsidP="00776D3C">
      <w:pPr>
        <w:pStyle w:val="Titre2"/>
      </w:pPr>
      <w:r>
        <w:t xml:space="preserve">Evaluation on query processing </w:t>
      </w:r>
      <w:r w:rsidR="00CA47D9">
        <w:t>performance</w:t>
      </w:r>
    </w:p>
    <w:p w14:paraId="00D7A489" w14:textId="7708CFCE" w:rsidR="004C0D12" w:rsidRDefault="004C0D12" w:rsidP="004C0D12">
      <w:pPr>
        <w:pStyle w:val="InitialBodyTextIndent"/>
      </w:pPr>
      <w:r>
        <w:t>In the previous experiments, we have studied the decoding speed of different alg</w:t>
      </w:r>
      <w:r>
        <w:t>o</w:t>
      </w:r>
      <w:r>
        <w:t>rithms. A more direct comparison way is to examine the overall performance of query evaluation with different compression algorithms. The time cost for per query pr</w:t>
      </w:r>
      <w:r>
        <w:t>o</w:t>
      </w:r>
      <w:r>
        <w:t xml:space="preserve">cessing typically includes the following steps: loading posting lists from disks to memory, decoding d-gaps, decoding TFs, recovering </w:t>
      </w:r>
      <w:proofErr w:type="spellStart"/>
      <w:r>
        <w:t>DocID</w:t>
      </w:r>
      <w:proofErr w:type="spellEnd"/>
      <w:r>
        <w:t xml:space="preserve"> based on d-gap, locating document</w:t>
      </w:r>
      <w:r w:rsidR="00F207D6">
        <w:t>s</w:t>
      </w:r>
      <w:r>
        <w:t xml:space="preserve"> with skip pointers, scoring the candidate documents and top-</w:t>
      </w:r>
      <w:r w:rsidRPr="0001513C">
        <w:rPr>
          <w:i/>
        </w:rPr>
        <w:t>K</w:t>
      </w:r>
      <w:r>
        <w:t xml:space="preserve"> documents retrieval by using heap sort. Among </w:t>
      </w:r>
      <w:r w:rsidR="002E3D82">
        <w:t>these</w:t>
      </w:r>
      <w:r>
        <w:t xml:space="preserve"> steps, only the first three steps are related to compression algorithms, i.e., </w:t>
      </w:r>
      <w:r w:rsidRPr="00F86C8A">
        <w:rPr>
          <w:i/>
        </w:rPr>
        <w:t>loading posting lists from disks to memory</w:t>
      </w:r>
      <w:r>
        <w:t xml:space="preserve">, </w:t>
      </w:r>
      <w:r w:rsidRPr="00F86C8A">
        <w:rPr>
          <w:i/>
        </w:rPr>
        <w:t>decoding d-gaps</w:t>
      </w:r>
      <w:r>
        <w:t xml:space="preserve">, and </w:t>
      </w:r>
      <w:r w:rsidRPr="00F338C4">
        <w:rPr>
          <w:i/>
        </w:rPr>
        <w:t>decoding TFs</w:t>
      </w:r>
      <w:r>
        <w:t xml:space="preserve">. </w:t>
      </w:r>
    </w:p>
    <w:p w14:paraId="6BCFC979" w14:textId="48DECF03" w:rsidR="004C0D12" w:rsidRDefault="004C0D12" w:rsidP="004C0D12">
      <w:pPr>
        <w:pStyle w:val="InitialBodyTextIndent"/>
      </w:pPr>
      <w:r>
        <w:t>In our experiments, we have found that the cost from the disk IO is large and not stable</w:t>
      </w:r>
      <w:r w:rsidR="00E047DB">
        <w:t>.</w:t>
      </w:r>
      <w:r>
        <w:t xml:space="preserve"> </w:t>
      </w:r>
      <w:r w:rsidR="007D03DB">
        <w:t>T</w:t>
      </w:r>
      <w:r>
        <w:t xml:space="preserve">herefore, we follow the method of using </w:t>
      </w:r>
      <w:r w:rsidRPr="00155445">
        <w:t>warm cache</w:t>
      </w:r>
      <w:r>
        <w:t xml:space="preserve"> in [</w:t>
      </w:r>
      <w:proofErr w:type="spellStart"/>
      <w:r w:rsidR="00A87663">
        <w:rPr>
          <w:rFonts w:hint="eastAsia"/>
        </w:rPr>
        <w:t>Delbru</w:t>
      </w:r>
      <w:proofErr w:type="spellEnd"/>
      <w:r w:rsidR="00A87663">
        <w:rPr>
          <w:rFonts w:hint="eastAsia"/>
        </w:rPr>
        <w:t xml:space="preserve"> et al. 2012</w:t>
      </w:r>
      <w:r>
        <w:t>]</w:t>
      </w:r>
      <w:r w:rsidRPr="00155445">
        <w:t xml:space="preserve">, i.e., </w:t>
      </w:r>
      <w:r>
        <w:t xml:space="preserve">the time measurements are made when </w:t>
      </w:r>
      <w:r w:rsidRPr="00155445">
        <w:t>the part of the index read during query processing is fully loaded in memory.</w:t>
      </w:r>
      <w:r>
        <w:t xml:space="preserve"> The query processing speed is measured by</w:t>
      </w:r>
      <w:r w:rsidRPr="00D95484">
        <w:t xml:space="preserve"> the query</w:t>
      </w:r>
      <w:r w:rsidR="00183E40">
        <w:t xml:space="preserve"> rate, i.e., the number of queries</w:t>
      </w:r>
      <w:r w:rsidRPr="00D95484">
        <w:t xml:space="preserve"> </w:t>
      </w:r>
      <w:r>
        <w:t>a</w:t>
      </w:r>
      <w:r w:rsidRPr="00D95484">
        <w:t xml:space="preserve"> system can process per second. </w:t>
      </w:r>
      <w:r>
        <w:t>Furthermore, we execute each query by ten times to reduce the disturbance from OS and machine, and take the average of ten runs as the final performance for a query.</w:t>
      </w:r>
    </w:p>
    <w:p w14:paraId="1D711F85" w14:textId="6D2079C7" w:rsidR="004C0D12" w:rsidRPr="00E57EA6" w:rsidRDefault="004C0D12" w:rsidP="004C0D12">
      <w:pPr>
        <w:pStyle w:val="InitialBodyTextIndent"/>
        <w:rPr>
          <w:color w:val="FF0000"/>
        </w:rPr>
      </w:pPr>
      <w:r>
        <w:t xml:space="preserve">We still use the GOV2 datasets and the same TREC query set described in Section </w:t>
      </w:r>
      <w:r w:rsidR="001B7314">
        <w:t>7.1</w:t>
      </w:r>
      <w:r>
        <w:t xml:space="preserve"> for evaluation. The query evaluation adopts the DAAT (document-at-a-time) sco</w:t>
      </w:r>
      <w:r>
        <w:t>r</w:t>
      </w:r>
      <w:r>
        <w:t>ing way and the top-</w:t>
      </w:r>
      <w:r>
        <w:rPr>
          <w:i/>
        </w:rPr>
        <w:t>k</w:t>
      </w:r>
      <w:r>
        <w:t xml:space="preserve"> retrieval with </w:t>
      </w:r>
      <w:r>
        <w:rPr>
          <w:i/>
        </w:rPr>
        <w:t>k</w:t>
      </w:r>
      <w:r>
        <w:t xml:space="preserve"> set as 10. We use the Okapi BM25 probabili</w:t>
      </w:r>
      <w:r>
        <w:t>s</w:t>
      </w:r>
      <w:r>
        <w:t>tic model [Robertson et al. 1999] to measure the relevance between a candidate do</w:t>
      </w:r>
      <w:r>
        <w:t>c</w:t>
      </w:r>
      <w:r>
        <w:t>ument and a query. Two types of quer</w:t>
      </w:r>
      <w:r>
        <w:rPr>
          <w:rFonts w:hint="eastAsia"/>
        </w:rPr>
        <w:t>ies</w:t>
      </w:r>
      <w:r>
        <w:t xml:space="preserve"> are considered: AND query and OR query. We make use of the skipping lists for AND queries. For OR queries, we considered WAND [</w:t>
      </w:r>
      <w:proofErr w:type="spellStart"/>
      <w:r>
        <w:t>Broder</w:t>
      </w:r>
      <w:proofErr w:type="spellEnd"/>
      <w:r>
        <w:t xml:space="preserve"> et al. 2003; Ding and </w:t>
      </w:r>
      <w:proofErr w:type="spellStart"/>
      <w:r>
        <w:t>Suel</w:t>
      </w:r>
      <w:proofErr w:type="spellEnd"/>
      <w:r>
        <w:t xml:space="preserve"> 2011] and </w:t>
      </w:r>
      <w:proofErr w:type="spellStart"/>
      <w:r>
        <w:t>MaxScore</w:t>
      </w:r>
      <w:proofErr w:type="spellEnd"/>
      <w:r>
        <w:t xml:space="preserve"> [</w:t>
      </w:r>
      <w:proofErr w:type="spellStart"/>
      <w:r>
        <w:t>Jonassen</w:t>
      </w:r>
      <w:proofErr w:type="spellEnd"/>
      <w:r>
        <w:t xml:space="preserve"> et al. 2011; Shan et al. 2012]. </w:t>
      </w:r>
    </w:p>
    <w:p w14:paraId="17D2FA60" w14:textId="585E86E8" w:rsidR="004C0D12" w:rsidRDefault="004C0D12" w:rsidP="004C0D12">
      <w:pPr>
        <w:pStyle w:val="InitialBodyTextIndent"/>
      </w:pPr>
      <w:r>
        <w:t>In order to better see the advantage of SIMD-based algorithms, we present the r</w:t>
      </w:r>
      <w:r>
        <w:t>e</w:t>
      </w:r>
      <w:r w:rsidR="001667A5">
        <w:t>sults for</w:t>
      </w:r>
      <w:r w:rsidR="001667A5">
        <w:rPr>
          <w:rFonts w:hint="eastAsia"/>
        </w:rPr>
        <w:t xml:space="preserve"> </w:t>
      </w:r>
      <w:r w:rsidR="00FC14FA" w:rsidRPr="00927759">
        <w:rPr>
          <w:rFonts w:hint="eastAsia"/>
          <w:b/>
        </w:rPr>
        <w:t>AND</w:t>
      </w:r>
      <w:r w:rsidR="00FC14FA">
        <w:rPr>
          <w:rFonts w:hint="eastAsia"/>
        </w:rPr>
        <w:t xml:space="preserve"> </w:t>
      </w:r>
      <w:r>
        <w:t xml:space="preserve">query processing performance </w:t>
      </w:r>
      <w:proofErr w:type="spellStart"/>
      <w:r>
        <w:t>descendingly</w:t>
      </w:r>
      <w:proofErr w:type="spellEnd"/>
      <w:r w:rsidR="004C7A2B">
        <w:t xml:space="preserve"> in Table VIII</w:t>
      </w:r>
      <w:r>
        <w:t>. We can o</w:t>
      </w:r>
      <w:r>
        <w:t>b</w:t>
      </w:r>
      <w:r>
        <w:t xml:space="preserve">serve 1) </w:t>
      </w:r>
      <w:r w:rsidR="00F43F5C">
        <w:t>most of</w:t>
      </w:r>
      <w:r w:rsidR="001E3CF9">
        <w:t xml:space="preserve"> the top ten ranks</w:t>
      </w:r>
      <w:r w:rsidR="000B5C0C">
        <w:t xml:space="preserve"> are occupied by SIMD-based algorithms</w:t>
      </w:r>
      <w:r>
        <w:t xml:space="preserve">; 2) the </w:t>
      </w:r>
      <w:r w:rsidR="002E5B93">
        <w:t xml:space="preserve">proposed </w:t>
      </w:r>
      <w:r w:rsidR="001F5AC1">
        <w:t>Group</w:t>
      </w:r>
      <w:r w:rsidR="00520013">
        <w:t xml:space="preserve"> compression</w:t>
      </w:r>
      <w:r>
        <w:t xml:space="preserve"> algorithms with SIMD instructions have outperformed the </w:t>
      </w:r>
      <w:r w:rsidR="00913ABE">
        <w:t>non-SIMD</w:t>
      </w:r>
      <w:r w:rsidR="00947443">
        <w:t xml:space="preserve"> </w:t>
      </w:r>
      <w:r w:rsidR="001F5AC1">
        <w:t>Group</w:t>
      </w:r>
      <w:r>
        <w:t xml:space="preserve"> algorithms. 3) </w:t>
      </w:r>
      <w:r w:rsidR="00363AFB">
        <w:t xml:space="preserve">The </w:t>
      </w:r>
      <w:r>
        <w:t xml:space="preserve">SIMD-BP128 and SIMD-Group-Simple </w:t>
      </w:r>
      <w:r w:rsidR="00210C17">
        <w:t xml:space="preserve">achieve competitive </w:t>
      </w:r>
      <w:r w:rsidR="00726C03">
        <w:t>performance</w:t>
      </w:r>
      <w:r>
        <w:t xml:space="preserve">. In our experiments, decoding of d-gap and TF roughly takes 15%~35% of the overall time cost, therefore the improvement is less significant than that for decoding speeds in Table </w:t>
      </w:r>
      <w:r w:rsidR="00440728">
        <w:t>V</w:t>
      </w:r>
      <w:r>
        <w:t>.</w:t>
      </w:r>
      <w:r w:rsidR="0012265B">
        <w:rPr>
          <w:rFonts w:hint="eastAsia"/>
        </w:rPr>
        <w:t xml:space="preserve"> </w:t>
      </w:r>
    </w:p>
    <w:p w14:paraId="6FAD1D75" w14:textId="3DC544D0" w:rsidR="00A91DFB" w:rsidRPr="00974944" w:rsidRDefault="00741CE4" w:rsidP="004C0D12">
      <w:pPr>
        <w:pStyle w:val="InitialBodyTextIndent"/>
        <w:rPr>
          <w:i/>
        </w:rPr>
      </w:pPr>
      <w:r>
        <w:rPr>
          <w:rFonts w:hint="eastAsia"/>
        </w:rPr>
        <w:t xml:space="preserve">The results on </w:t>
      </w:r>
      <w:r w:rsidR="00980A52" w:rsidRPr="00980A52">
        <w:rPr>
          <w:rFonts w:hint="eastAsia"/>
          <w:b/>
        </w:rPr>
        <w:t>OR</w:t>
      </w:r>
      <w:r w:rsidR="00496B9C">
        <w:rPr>
          <w:rFonts w:hint="eastAsia"/>
          <w:b/>
        </w:rPr>
        <w:t xml:space="preserve"> </w:t>
      </w:r>
      <w:r w:rsidR="00496B9C">
        <w:rPr>
          <w:rFonts w:hint="eastAsia"/>
        </w:rPr>
        <w:t xml:space="preserve">queries </w:t>
      </w:r>
      <w:r w:rsidR="0038228A">
        <w:rPr>
          <w:rFonts w:hint="eastAsia"/>
        </w:rPr>
        <w:t xml:space="preserve">are </w:t>
      </w:r>
      <w:r w:rsidR="009B6E5A">
        <w:rPr>
          <w:rFonts w:hint="eastAsia"/>
        </w:rPr>
        <w:t xml:space="preserve">similar to </w:t>
      </w:r>
      <w:r w:rsidR="00525B7B">
        <w:rPr>
          <w:rFonts w:hint="eastAsia"/>
        </w:rPr>
        <w:t xml:space="preserve">what </w:t>
      </w:r>
      <w:r w:rsidR="00ED139F">
        <w:rPr>
          <w:rFonts w:hint="eastAsia"/>
        </w:rPr>
        <w:t xml:space="preserve">have been observed </w:t>
      </w:r>
      <w:r w:rsidR="00951869">
        <w:rPr>
          <w:rFonts w:hint="eastAsia"/>
        </w:rPr>
        <w:t xml:space="preserve">for </w:t>
      </w:r>
      <w:r w:rsidR="00951869" w:rsidRPr="00951869">
        <w:rPr>
          <w:rFonts w:hint="eastAsia"/>
          <w:b/>
        </w:rPr>
        <w:t>AND</w:t>
      </w:r>
      <w:r w:rsidR="00974944">
        <w:rPr>
          <w:rFonts w:hint="eastAsia"/>
          <w:b/>
        </w:rPr>
        <w:t xml:space="preserve"> </w:t>
      </w:r>
      <w:r w:rsidR="00974944">
        <w:rPr>
          <w:rFonts w:hint="eastAsia"/>
        </w:rPr>
        <w:t>qu</w:t>
      </w:r>
      <w:r w:rsidR="00974944">
        <w:rPr>
          <w:rFonts w:hint="eastAsia"/>
        </w:rPr>
        <w:t>e</w:t>
      </w:r>
      <w:r w:rsidR="00974944">
        <w:rPr>
          <w:rFonts w:hint="eastAsia"/>
        </w:rPr>
        <w:t xml:space="preserve">ries, but the overall </w:t>
      </w:r>
      <w:r w:rsidR="00C3050C">
        <w:rPr>
          <w:rFonts w:hint="eastAsia"/>
        </w:rPr>
        <w:t xml:space="preserve">performance </w:t>
      </w:r>
      <w:r w:rsidR="00226865">
        <w:rPr>
          <w:rFonts w:hint="eastAsia"/>
        </w:rPr>
        <w:t xml:space="preserve">difference between </w:t>
      </w:r>
      <w:r w:rsidR="00D75D09">
        <w:rPr>
          <w:rFonts w:hint="eastAsia"/>
        </w:rPr>
        <w:t xml:space="preserve">algorithms is relatively small. </w:t>
      </w:r>
      <w:r w:rsidR="00A56869">
        <w:rPr>
          <w:rFonts w:hint="eastAsia"/>
        </w:rPr>
        <w:t xml:space="preserve">To save the space, we omit the results on </w:t>
      </w:r>
      <w:r w:rsidR="00A56869" w:rsidRPr="00A56869">
        <w:rPr>
          <w:rFonts w:hint="eastAsia"/>
          <w:b/>
        </w:rPr>
        <w:t>OR</w:t>
      </w:r>
      <w:r w:rsidR="0073160A">
        <w:rPr>
          <w:rFonts w:hint="eastAsia"/>
          <w:b/>
        </w:rPr>
        <w:t xml:space="preserve"> </w:t>
      </w:r>
      <w:r w:rsidR="0073160A" w:rsidRPr="00193D97">
        <w:rPr>
          <w:rFonts w:hint="eastAsia"/>
        </w:rPr>
        <w:t>queries.</w:t>
      </w:r>
    </w:p>
    <w:p w14:paraId="2F46F595" w14:textId="77777777" w:rsidR="00D702DE" w:rsidRPr="00761ACC" w:rsidRDefault="00D702DE" w:rsidP="00D702DE">
      <w:pPr>
        <w:pStyle w:val="InitialBodyTextIndent"/>
      </w:pPr>
    </w:p>
    <w:p w14:paraId="1C645A77" w14:textId="77777777" w:rsidR="00D52D54" w:rsidRDefault="00D702DE" w:rsidP="00176D79">
      <w:pPr>
        <w:pStyle w:val="Lgende"/>
        <w:keepNext/>
        <w:jc w:val="center"/>
        <w:rPr>
          <w:b w:val="0"/>
          <w:bCs w:val="0"/>
          <w:sz w:val="18"/>
          <w:lang w:val="de-DE" w:eastAsia="zh-CN"/>
        </w:rPr>
      </w:pPr>
      <w:r w:rsidRPr="008E0FD4">
        <w:rPr>
          <w:b w:val="0"/>
          <w:bCs w:val="0"/>
          <w:sz w:val="18"/>
          <w:lang w:val="de-DE" w:eastAsia="zh-CN"/>
        </w:rPr>
        <w:t>Table</w:t>
      </w:r>
      <w:r w:rsidR="007A757C">
        <w:rPr>
          <w:b w:val="0"/>
          <w:bCs w:val="0"/>
          <w:sz w:val="18"/>
          <w:lang w:val="de-DE" w:eastAsia="zh-CN"/>
        </w:rPr>
        <w:t xml:space="preserve"> VIII</w:t>
      </w:r>
      <w:r w:rsidRPr="008E0FD4">
        <w:rPr>
          <w:b w:val="0"/>
          <w:bCs w:val="0"/>
          <w:sz w:val="18"/>
          <w:lang w:val="de-DE" w:eastAsia="zh-CN"/>
        </w:rPr>
        <w:t xml:space="preserve">. </w:t>
      </w:r>
      <w:r w:rsidR="00A6646B" w:rsidRPr="008E0FD4">
        <w:rPr>
          <w:b w:val="0"/>
          <w:bCs w:val="0"/>
          <w:sz w:val="18"/>
          <w:lang w:val="de-DE" w:eastAsia="zh-CN"/>
        </w:rPr>
        <w:t xml:space="preserve">Performance </w:t>
      </w:r>
      <w:proofErr w:type="spellStart"/>
      <w:r w:rsidR="002724BB">
        <w:rPr>
          <w:rFonts w:hint="eastAsia"/>
          <w:b w:val="0"/>
          <w:bCs w:val="0"/>
          <w:sz w:val="18"/>
          <w:lang w:val="de-DE" w:eastAsia="zh-CN"/>
        </w:rPr>
        <w:t>ranking</w:t>
      </w:r>
      <w:r w:rsidR="001E0DF4">
        <w:rPr>
          <w:rFonts w:hint="eastAsia"/>
          <w:b w:val="0"/>
          <w:bCs w:val="0"/>
          <w:sz w:val="18"/>
          <w:lang w:val="de-DE" w:eastAsia="zh-CN"/>
        </w:rPr>
        <w:t>s</w:t>
      </w:r>
      <w:proofErr w:type="spellEnd"/>
      <w:r w:rsidRPr="008E0FD4">
        <w:rPr>
          <w:b w:val="0"/>
          <w:bCs w:val="0"/>
          <w:sz w:val="18"/>
          <w:lang w:val="de-DE" w:eastAsia="zh-CN"/>
        </w:rPr>
        <w:t xml:space="preserve"> on </w:t>
      </w:r>
      <w:proofErr w:type="spellStart"/>
      <w:r w:rsidRPr="008E0FD4">
        <w:rPr>
          <w:b w:val="0"/>
          <w:bCs w:val="0"/>
          <w:sz w:val="18"/>
          <w:lang w:val="de-DE" w:eastAsia="zh-CN"/>
        </w:rPr>
        <w:t>average</w:t>
      </w:r>
      <w:proofErr w:type="spellEnd"/>
      <w:r w:rsidRPr="008E0FD4">
        <w:rPr>
          <w:b w:val="0"/>
          <w:bCs w:val="0"/>
          <w:sz w:val="18"/>
          <w:lang w:val="de-DE" w:eastAsia="zh-CN"/>
        </w:rPr>
        <w:t xml:space="preserve"> </w:t>
      </w:r>
      <w:proofErr w:type="spellStart"/>
      <w:r w:rsidRPr="008E0FD4">
        <w:rPr>
          <w:b w:val="0"/>
          <w:bCs w:val="0"/>
          <w:sz w:val="18"/>
          <w:lang w:val="de-DE" w:eastAsia="zh-CN"/>
        </w:rPr>
        <w:t>query</w:t>
      </w:r>
      <w:proofErr w:type="spellEnd"/>
      <w:r w:rsidRPr="008E0FD4">
        <w:rPr>
          <w:b w:val="0"/>
          <w:bCs w:val="0"/>
          <w:sz w:val="18"/>
          <w:lang w:val="de-DE" w:eastAsia="zh-CN"/>
        </w:rPr>
        <w:t xml:space="preserve"> </w:t>
      </w:r>
      <w:proofErr w:type="spellStart"/>
      <w:r w:rsidRPr="008E0FD4">
        <w:rPr>
          <w:b w:val="0"/>
          <w:bCs w:val="0"/>
          <w:sz w:val="18"/>
          <w:lang w:val="de-DE" w:eastAsia="zh-CN"/>
        </w:rPr>
        <w:t>processing</w:t>
      </w:r>
      <w:proofErr w:type="spellEnd"/>
      <w:r w:rsidRPr="008E0FD4">
        <w:rPr>
          <w:b w:val="0"/>
          <w:bCs w:val="0"/>
          <w:sz w:val="18"/>
          <w:lang w:val="de-DE" w:eastAsia="zh-CN"/>
        </w:rPr>
        <w:t xml:space="preserve"> </w:t>
      </w:r>
      <w:r w:rsidR="000B57C4">
        <w:rPr>
          <w:rFonts w:hint="eastAsia"/>
          <w:b w:val="0"/>
          <w:bCs w:val="0"/>
          <w:sz w:val="18"/>
          <w:lang w:val="de-DE" w:eastAsia="zh-CN"/>
        </w:rPr>
        <w:t>rate</w:t>
      </w:r>
      <w:r w:rsidRPr="008E0FD4">
        <w:rPr>
          <w:b w:val="0"/>
          <w:bCs w:val="0"/>
          <w:sz w:val="18"/>
          <w:lang w:val="de-DE" w:eastAsia="zh-CN"/>
        </w:rPr>
        <w:t xml:space="preserve"> </w:t>
      </w:r>
    </w:p>
    <w:p w14:paraId="0E2F8681" w14:textId="50EF4951" w:rsidR="00A51C94" w:rsidRPr="00176D79" w:rsidRDefault="00D702DE" w:rsidP="00176D79">
      <w:pPr>
        <w:pStyle w:val="Lgende"/>
        <w:keepNext/>
        <w:jc w:val="center"/>
        <w:rPr>
          <w:b w:val="0"/>
          <w:bCs w:val="0"/>
          <w:sz w:val="18"/>
          <w:lang w:eastAsia="zh-CN"/>
        </w:rPr>
      </w:pPr>
      <w:r w:rsidRPr="008E0FD4">
        <w:rPr>
          <w:b w:val="0"/>
          <w:bCs w:val="0"/>
          <w:sz w:val="18"/>
          <w:lang w:val="de-DE" w:eastAsia="zh-CN"/>
        </w:rPr>
        <w:t>(</w:t>
      </w:r>
      <w:proofErr w:type="spellStart"/>
      <w:r w:rsidR="00150C69">
        <w:rPr>
          <w:rFonts w:hint="eastAsia"/>
          <w:b w:val="0"/>
          <w:bCs w:val="0"/>
          <w:sz w:val="18"/>
          <w:lang w:val="de-DE" w:eastAsia="zh-CN"/>
        </w:rPr>
        <w:t>the</w:t>
      </w:r>
      <w:proofErr w:type="spellEnd"/>
      <w:r w:rsidR="00150C69">
        <w:rPr>
          <w:rFonts w:hint="eastAsia"/>
          <w:b w:val="0"/>
          <w:bCs w:val="0"/>
          <w:sz w:val="18"/>
          <w:lang w:val="de-DE" w:eastAsia="zh-CN"/>
        </w:rPr>
        <w:t xml:space="preserve"> </w:t>
      </w:r>
      <w:proofErr w:type="spellStart"/>
      <w:r w:rsidR="00E56426">
        <w:rPr>
          <w:rFonts w:hint="eastAsia"/>
          <w:b w:val="0"/>
          <w:bCs w:val="0"/>
          <w:sz w:val="18"/>
          <w:lang w:val="de-DE" w:eastAsia="zh-CN"/>
        </w:rPr>
        <w:t>number</w:t>
      </w:r>
      <w:proofErr w:type="spellEnd"/>
      <w:r w:rsidR="00E56426">
        <w:rPr>
          <w:rFonts w:hint="eastAsia"/>
          <w:b w:val="0"/>
          <w:bCs w:val="0"/>
          <w:sz w:val="18"/>
          <w:lang w:val="de-DE" w:eastAsia="zh-CN"/>
        </w:rPr>
        <w:t xml:space="preserve"> </w:t>
      </w:r>
      <w:proofErr w:type="spellStart"/>
      <w:r w:rsidR="00E56426">
        <w:rPr>
          <w:rFonts w:hint="eastAsia"/>
          <w:b w:val="0"/>
          <w:bCs w:val="0"/>
          <w:sz w:val="18"/>
          <w:lang w:val="de-DE" w:eastAsia="zh-CN"/>
        </w:rPr>
        <w:t>of</w:t>
      </w:r>
      <w:proofErr w:type="spellEnd"/>
      <w:r w:rsidR="00E56426">
        <w:rPr>
          <w:rFonts w:hint="eastAsia"/>
          <w:b w:val="0"/>
          <w:bCs w:val="0"/>
          <w:sz w:val="18"/>
          <w:lang w:val="de-DE" w:eastAsia="zh-CN"/>
        </w:rPr>
        <w:t xml:space="preserve"> </w:t>
      </w:r>
      <w:proofErr w:type="spellStart"/>
      <w:r w:rsidR="00CF1B13">
        <w:rPr>
          <w:b w:val="0"/>
          <w:bCs w:val="0"/>
          <w:sz w:val="18"/>
          <w:lang w:val="de-DE" w:eastAsia="zh-CN"/>
        </w:rPr>
        <w:t>queries</w:t>
      </w:r>
      <w:proofErr w:type="spellEnd"/>
      <w:r w:rsidR="00CF1B13">
        <w:rPr>
          <w:rFonts w:hint="eastAsia"/>
          <w:b w:val="0"/>
          <w:bCs w:val="0"/>
          <w:sz w:val="18"/>
          <w:lang w:val="de-DE" w:eastAsia="zh-CN"/>
        </w:rPr>
        <w:t xml:space="preserve"> </w:t>
      </w:r>
      <w:proofErr w:type="spellStart"/>
      <w:r w:rsidR="00CF1B13">
        <w:rPr>
          <w:rFonts w:hint="eastAsia"/>
          <w:b w:val="0"/>
          <w:bCs w:val="0"/>
          <w:sz w:val="18"/>
          <w:lang w:val="de-DE" w:eastAsia="zh-CN"/>
        </w:rPr>
        <w:t>processed</w:t>
      </w:r>
      <w:proofErr w:type="spellEnd"/>
      <w:r w:rsidR="00CF1B13">
        <w:rPr>
          <w:rFonts w:hint="eastAsia"/>
          <w:b w:val="0"/>
          <w:bCs w:val="0"/>
          <w:sz w:val="18"/>
          <w:lang w:val="de-DE" w:eastAsia="zh-CN"/>
        </w:rPr>
        <w:t xml:space="preserve"> per </w:t>
      </w:r>
      <w:proofErr w:type="spellStart"/>
      <w:r w:rsidR="00CF1B13">
        <w:rPr>
          <w:rFonts w:hint="eastAsia"/>
          <w:b w:val="0"/>
          <w:bCs w:val="0"/>
          <w:sz w:val="18"/>
          <w:lang w:val="de-DE" w:eastAsia="zh-CN"/>
        </w:rPr>
        <w:t>second</w:t>
      </w:r>
      <w:proofErr w:type="spellEnd"/>
      <w:r w:rsidRPr="008E0FD4">
        <w:rPr>
          <w:b w:val="0"/>
          <w:bCs w:val="0"/>
          <w:sz w:val="18"/>
          <w:lang w:val="de-DE" w:eastAsia="zh-CN"/>
        </w:rPr>
        <w:t>)</w:t>
      </w:r>
      <w:r w:rsidR="00A1593A">
        <w:rPr>
          <w:b w:val="0"/>
          <w:bCs w:val="0"/>
          <w:sz w:val="18"/>
          <w:lang w:eastAsia="zh-CN"/>
        </w:rPr>
        <w:t>.</w:t>
      </w:r>
    </w:p>
    <w:tbl>
      <w:tblPr>
        <w:tblStyle w:val="Grilledutableau"/>
        <w:tblW w:w="0" w:type="auto"/>
        <w:jc w:val="center"/>
        <w:tblLook w:val="04A0" w:firstRow="1" w:lastRow="0" w:firstColumn="1" w:lastColumn="0" w:noHBand="0" w:noVBand="1"/>
      </w:tblPr>
      <w:tblGrid>
        <w:gridCol w:w="1398"/>
        <w:gridCol w:w="1172"/>
        <w:gridCol w:w="1559"/>
        <w:gridCol w:w="1165"/>
      </w:tblGrid>
      <w:tr w:rsidR="00AD69E9" w14:paraId="3D3EB621" w14:textId="77777777" w:rsidTr="00A638DA">
        <w:trPr>
          <w:trHeight w:val="97"/>
          <w:jc w:val="center"/>
        </w:trPr>
        <w:tc>
          <w:tcPr>
            <w:tcW w:w="2570" w:type="dxa"/>
            <w:gridSpan w:val="2"/>
          </w:tcPr>
          <w:p w14:paraId="39C13CB8" w14:textId="77777777" w:rsidR="00AD69E9" w:rsidRPr="00D71717" w:rsidRDefault="00AD69E9" w:rsidP="00A638DA">
            <w:pPr>
              <w:jc w:val="center"/>
              <w:rPr>
                <w:i/>
                <w:sz w:val="18"/>
              </w:rPr>
            </w:pPr>
            <w:r w:rsidRPr="00D71717">
              <w:rPr>
                <w:rFonts w:hint="eastAsia"/>
                <w:i/>
                <w:sz w:val="18"/>
              </w:rPr>
              <w:t>GOV2</w:t>
            </w:r>
          </w:p>
        </w:tc>
        <w:tc>
          <w:tcPr>
            <w:tcW w:w="2724" w:type="dxa"/>
            <w:gridSpan w:val="2"/>
          </w:tcPr>
          <w:p w14:paraId="45432DBE" w14:textId="77777777" w:rsidR="00AD69E9" w:rsidRPr="00D71717" w:rsidRDefault="00AD69E9" w:rsidP="00A638DA">
            <w:pPr>
              <w:jc w:val="center"/>
              <w:rPr>
                <w:i/>
                <w:sz w:val="18"/>
              </w:rPr>
            </w:pPr>
            <w:proofErr w:type="spellStart"/>
            <w:r w:rsidRPr="00D71717">
              <w:rPr>
                <w:rFonts w:hint="eastAsia"/>
                <w:i/>
                <w:sz w:val="18"/>
              </w:rPr>
              <w:t>ClueWeb</w:t>
            </w:r>
            <w:proofErr w:type="spellEnd"/>
          </w:p>
        </w:tc>
      </w:tr>
      <w:tr w:rsidR="00AD69E9" w14:paraId="42872AC9" w14:textId="77777777" w:rsidTr="00A638DA">
        <w:trPr>
          <w:jc w:val="center"/>
        </w:trPr>
        <w:tc>
          <w:tcPr>
            <w:tcW w:w="1398" w:type="dxa"/>
            <w:vAlign w:val="bottom"/>
          </w:tcPr>
          <w:p w14:paraId="29DDDD3E" w14:textId="77777777" w:rsidR="00AD69E9" w:rsidRPr="006B18A2" w:rsidRDefault="00AD69E9" w:rsidP="00A638DA">
            <w:pPr>
              <w:jc w:val="center"/>
              <w:rPr>
                <w:sz w:val="16"/>
              </w:rPr>
            </w:pPr>
            <w:r w:rsidRPr="006B18A2">
              <w:rPr>
                <w:b/>
                <w:sz w:val="16"/>
              </w:rPr>
              <w:t>Algorithm</w:t>
            </w:r>
            <w:r>
              <w:rPr>
                <w:rFonts w:hint="eastAsia"/>
                <w:b/>
                <w:sz w:val="16"/>
              </w:rPr>
              <w:t>s</w:t>
            </w:r>
          </w:p>
        </w:tc>
        <w:tc>
          <w:tcPr>
            <w:tcW w:w="1172" w:type="dxa"/>
            <w:vAlign w:val="bottom"/>
          </w:tcPr>
          <w:p w14:paraId="3F7D516A" w14:textId="77777777" w:rsidR="00AD69E9" w:rsidRPr="006B18A2" w:rsidRDefault="00AD69E9" w:rsidP="00A638DA">
            <w:pPr>
              <w:jc w:val="right"/>
              <w:rPr>
                <w:sz w:val="16"/>
              </w:rPr>
            </w:pPr>
            <w:r>
              <w:rPr>
                <w:rFonts w:hint="eastAsia"/>
                <w:b/>
                <w:sz w:val="16"/>
              </w:rPr>
              <w:t>Query Rate</w:t>
            </w:r>
          </w:p>
        </w:tc>
        <w:tc>
          <w:tcPr>
            <w:tcW w:w="1559" w:type="dxa"/>
            <w:vAlign w:val="bottom"/>
          </w:tcPr>
          <w:p w14:paraId="45A92AB2" w14:textId="77777777" w:rsidR="00AD69E9" w:rsidRDefault="00AD69E9" w:rsidP="00A638DA">
            <w:pPr>
              <w:jc w:val="center"/>
            </w:pPr>
            <w:r w:rsidRPr="006B18A2">
              <w:rPr>
                <w:b/>
                <w:sz w:val="16"/>
              </w:rPr>
              <w:t>Algorithm</w:t>
            </w:r>
            <w:r>
              <w:rPr>
                <w:rFonts w:hint="eastAsia"/>
                <w:b/>
                <w:sz w:val="16"/>
              </w:rPr>
              <w:t>s</w:t>
            </w:r>
          </w:p>
        </w:tc>
        <w:tc>
          <w:tcPr>
            <w:tcW w:w="1165" w:type="dxa"/>
            <w:vAlign w:val="bottom"/>
          </w:tcPr>
          <w:p w14:paraId="05D7CAAE" w14:textId="77777777" w:rsidR="00AD69E9" w:rsidRDefault="00AD69E9" w:rsidP="00A638DA">
            <w:pPr>
              <w:jc w:val="right"/>
            </w:pPr>
            <w:r>
              <w:rPr>
                <w:rFonts w:hint="eastAsia"/>
                <w:b/>
                <w:sz w:val="16"/>
              </w:rPr>
              <w:t>Query Rate</w:t>
            </w:r>
          </w:p>
        </w:tc>
      </w:tr>
      <w:tr w:rsidR="00AD69E9" w14:paraId="792D3152" w14:textId="77777777" w:rsidTr="00A638DA">
        <w:trPr>
          <w:jc w:val="center"/>
        </w:trPr>
        <w:tc>
          <w:tcPr>
            <w:tcW w:w="1398" w:type="dxa"/>
            <w:vAlign w:val="bottom"/>
          </w:tcPr>
          <w:p w14:paraId="568135FD" w14:textId="77777777" w:rsidR="00AD69E9" w:rsidRPr="006B18A2" w:rsidRDefault="00AD69E9" w:rsidP="00A638DA">
            <w:pPr>
              <w:jc w:val="center"/>
              <w:rPr>
                <w:sz w:val="16"/>
              </w:rPr>
            </w:pPr>
            <w:r w:rsidRPr="00A947BD">
              <w:rPr>
                <w:rFonts w:hint="eastAsia"/>
                <w:sz w:val="16"/>
              </w:rPr>
              <w:t>SIMD-BP128</w:t>
            </w:r>
          </w:p>
        </w:tc>
        <w:tc>
          <w:tcPr>
            <w:tcW w:w="1172" w:type="dxa"/>
            <w:vAlign w:val="bottom"/>
          </w:tcPr>
          <w:p w14:paraId="36010400" w14:textId="77777777" w:rsidR="00AD69E9" w:rsidRPr="006B18A2" w:rsidRDefault="00AD69E9" w:rsidP="00A638DA">
            <w:pPr>
              <w:jc w:val="right"/>
              <w:rPr>
                <w:sz w:val="16"/>
              </w:rPr>
            </w:pPr>
            <w:r w:rsidRPr="00A947BD">
              <w:rPr>
                <w:rFonts w:hint="eastAsia"/>
                <w:sz w:val="16"/>
              </w:rPr>
              <w:t xml:space="preserve">168.4 </w:t>
            </w:r>
          </w:p>
        </w:tc>
        <w:tc>
          <w:tcPr>
            <w:tcW w:w="1559" w:type="dxa"/>
            <w:vAlign w:val="bottom"/>
          </w:tcPr>
          <w:p w14:paraId="60034CB7" w14:textId="77777777" w:rsidR="00AD69E9" w:rsidRPr="00140C8D" w:rsidRDefault="00AD69E9" w:rsidP="00A638DA">
            <w:pPr>
              <w:jc w:val="center"/>
              <w:rPr>
                <w:sz w:val="16"/>
              </w:rPr>
            </w:pPr>
            <w:r w:rsidRPr="00D42055">
              <w:rPr>
                <w:rFonts w:hint="eastAsia"/>
                <w:sz w:val="16"/>
              </w:rPr>
              <w:t>SIMD-BP128</w:t>
            </w:r>
          </w:p>
        </w:tc>
        <w:tc>
          <w:tcPr>
            <w:tcW w:w="1165" w:type="dxa"/>
            <w:vAlign w:val="bottom"/>
          </w:tcPr>
          <w:p w14:paraId="79A2E4B7" w14:textId="77777777" w:rsidR="00AD69E9" w:rsidRPr="00140C8D" w:rsidRDefault="00AD69E9" w:rsidP="00A638DA">
            <w:pPr>
              <w:jc w:val="right"/>
              <w:rPr>
                <w:sz w:val="16"/>
              </w:rPr>
            </w:pPr>
            <w:r w:rsidRPr="00BD72AD">
              <w:rPr>
                <w:rFonts w:hint="eastAsia"/>
                <w:sz w:val="16"/>
              </w:rPr>
              <w:t xml:space="preserve">68.2 </w:t>
            </w:r>
          </w:p>
        </w:tc>
      </w:tr>
      <w:tr w:rsidR="00AD69E9" w14:paraId="445DC623" w14:textId="77777777" w:rsidTr="00A638DA">
        <w:trPr>
          <w:jc w:val="center"/>
        </w:trPr>
        <w:tc>
          <w:tcPr>
            <w:tcW w:w="1398" w:type="dxa"/>
            <w:vAlign w:val="bottom"/>
          </w:tcPr>
          <w:p w14:paraId="55CA05E8" w14:textId="77777777" w:rsidR="00AD69E9" w:rsidRPr="006B18A2" w:rsidRDefault="00AD69E9" w:rsidP="00A638DA">
            <w:pPr>
              <w:jc w:val="center"/>
              <w:rPr>
                <w:sz w:val="16"/>
              </w:rPr>
            </w:pPr>
            <w:r w:rsidRPr="00A947BD">
              <w:rPr>
                <w:rFonts w:hint="eastAsia"/>
                <w:sz w:val="16"/>
              </w:rPr>
              <w:t>SIMD-G-PFD</w:t>
            </w:r>
          </w:p>
        </w:tc>
        <w:tc>
          <w:tcPr>
            <w:tcW w:w="1172" w:type="dxa"/>
            <w:vAlign w:val="bottom"/>
          </w:tcPr>
          <w:p w14:paraId="42517D82" w14:textId="77777777" w:rsidR="00AD69E9" w:rsidRPr="006B18A2" w:rsidRDefault="00AD69E9" w:rsidP="00A638DA">
            <w:pPr>
              <w:jc w:val="right"/>
              <w:rPr>
                <w:sz w:val="16"/>
              </w:rPr>
            </w:pPr>
            <w:r w:rsidRPr="00A947BD">
              <w:rPr>
                <w:rFonts w:hint="eastAsia"/>
                <w:sz w:val="16"/>
              </w:rPr>
              <w:t xml:space="preserve">166.7 </w:t>
            </w:r>
          </w:p>
        </w:tc>
        <w:tc>
          <w:tcPr>
            <w:tcW w:w="1559" w:type="dxa"/>
            <w:vAlign w:val="bottom"/>
          </w:tcPr>
          <w:p w14:paraId="4B48B11A" w14:textId="77777777" w:rsidR="00AD69E9" w:rsidRPr="00140C8D" w:rsidRDefault="00AD69E9" w:rsidP="00A638DA">
            <w:pPr>
              <w:jc w:val="center"/>
              <w:rPr>
                <w:sz w:val="16"/>
              </w:rPr>
            </w:pPr>
            <w:r w:rsidRPr="00D42055">
              <w:rPr>
                <w:rFonts w:hint="eastAsia"/>
                <w:sz w:val="16"/>
              </w:rPr>
              <w:t>SIMD-G-SIM</w:t>
            </w:r>
          </w:p>
        </w:tc>
        <w:tc>
          <w:tcPr>
            <w:tcW w:w="1165" w:type="dxa"/>
            <w:vAlign w:val="bottom"/>
          </w:tcPr>
          <w:p w14:paraId="3EBF1A39" w14:textId="77777777" w:rsidR="00AD69E9" w:rsidRPr="00140C8D" w:rsidRDefault="00AD69E9" w:rsidP="00A638DA">
            <w:pPr>
              <w:jc w:val="right"/>
              <w:rPr>
                <w:sz w:val="16"/>
              </w:rPr>
            </w:pPr>
            <w:r w:rsidRPr="00BD72AD">
              <w:rPr>
                <w:rFonts w:hint="eastAsia"/>
                <w:sz w:val="16"/>
              </w:rPr>
              <w:t xml:space="preserve">67.9 </w:t>
            </w:r>
          </w:p>
        </w:tc>
      </w:tr>
      <w:tr w:rsidR="00AD69E9" w14:paraId="0177281C" w14:textId="77777777" w:rsidTr="00A638DA">
        <w:trPr>
          <w:jc w:val="center"/>
        </w:trPr>
        <w:tc>
          <w:tcPr>
            <w:tcW w:w="1398" w:type="dxa"/>
            <w:vAlign w:val="bottom"/>
          </w:tcPr>
          <w:p w14:paraId="5C8706DA" w14:textId="77777777" w:rsidR="00AD69E9" w:rsidRPr="006B18A2" w:rsidRDefault="00AD69E9" w:rsidP="00A638DA">
            <w:pPr>
              <w:jc w:val="center"/>
              <w:rPr>
                <w:sz w:val="16"/>
              </w:rPr>
            </w:pPr>
            <w:r w:rsidRPr="00A947BD">
              <w:rPr>
                <w:rFonts w:hint="eastAsia"/>
                <w:sz w:val="16"/>
              </w:rPr>
              <w:t>SIMD-G-SIM</w:t>
            </w:r>
          </w:p>
        </w:tc>
        <w:tc>
          <w:tcPr>
            <w:tcW w:w="1172" w:type="dxa"/>
            <w:vAlign w:val="bottom"/>
          </w:tcPr>
          <w:p w14:paraId="431EC6BE" w14:textId="77777777" w:rsidR="00AD69E9" w:rsidRPr="006B18A2" w:rsidRDefault="00AD69E9" w:rsidP="00A638DA">
            <w:pPr>
              <w:jc w:val="right"/>
              <w:rPr>
                <w:sz w:val="16"/>
              </w:rPr>
            </w:pPr>
            <w:r w:rsidRPr="00A947BD">
              <w:rPr>
                <w:rFonts w:hint="eastAsia"/>
                <w:sz w:val="16"/>
              </w:rPr>
              <w:t xml:space="preserve">166.4 </w:t>
            </w:r>
          </w:p>
        </w:tc>
        <w:tc>
          <w:tcPr>
            <w:tcW w:w="1559" w:type="dxa"/>
            <w:vAlign w:val="bottom"/>
          </w:tcPr>
          <w:p w14:paraId="0EBB2FEF" w14:textId="77777777" w:rsidR="00AD69E9" w:rsidRPr="00140C8D" w:rsidRDefault="00AD69E9" w:rsidP="00A638DA">
            <w:pPr>
              <w:jc w:val="center"/>
              <w:rPr>
                <w:sz w:val="16"/>
              </w:rPr>
            </w:pPr>
            <w:r w:rsidRPr="00D42055">
              <w:rPr>
                <w:rFonts w:hint="eastAsia"/>
                <w:sz w:val="16"/>
              </w:rPr>
              <w:t>SIMD-G8IU</w:t>
            </w:r>
          </w:p>
        </w:tc>
        <w:tc>
          <w:tcPr>
            <w:tcW w:w="1165" w:type="dxa"/>
            <w:vAlign w:val="bottom"/>
          </w:tcPr>
          <w:p w14:paraId="3E2A8D2F" w14:textId="77777777" w:rsidR="00AD69E9" w:rsidRPr="00140C8D" w:rsidRDefault="00AD69E9" w:rsidP="00A638DA">
            <w:pPr>
              <w:jc w:val="right"/>
              <w:rPr>
                <w:sz w:val="16"/>
              </w:rPr>
            </w:pPr>
            <w:r w:rsidRPr="00BD72AD">
              <w:rPr>
                <w:rFonts w:hint="eastAsia"/>
                <w:sz w:val="16"/>
              </w:rPr>
              <w:t xml:space="preserve">66.8 </w:t>
            </w:r>
          </w:p>
        </w:tc>
      </w:tr>
      <w:tr w:rsidR="00AD69E9" w14:paraId="500F532F" w14:textId="77777777" w:rsidTr="00A638DA">
        <w:trPr>
          <w:jc w:val="center"/>
        </w:trPr>
        <w:tc>
          <w:tcPr>
            <w:tcW w:w="1398" w:type="dxa"/>
            <w:vAlign w:val="bottom"/>
          </w:tcPr>
          <w:p w14:paraId="534A5A17" w14:textId="77777777" w:rsidR="00AD69E9" w:rsidRPr="006B18A2" w:rsidRDefault="00AD69E9" w:rsidP="00A638DA">
            <w:pPr>
              <w:jc w:val="center"/>
              <w:rPr>
                <w:sz w:val="16"/>
              </w:rPr>
            </w:pPr>
            <w:r w:rsidRPr="00A947BD">
              <w:rPr>
                <w:rFonts w:hint="eastAsia"/>
                <w:sz w:val="16"/>
              </w:rPr>
              <w:t>SIMD-</w:t>
            </w:r>
            <w:proofErr w:type="spellStart"/>
            <w:r w:rsidRPr="00A947BD">
              <w:rPr>
                <w:rFonts w:hint="eastAsia"/>
                <w:sz w:val="16"/>
              </w:rPr>
              <w:t>FastPFor</w:t>
            </w:r>
            <w:proofErr w:type="spellEnd"/>
          </w:p>
        </w:tc>
        <w:tc>
          <w:tcPr>
            <w:tcW w:w="1172" w:type="dxa"/>
            <w:vAlign w:val="bottom"/>
          </w:tcPr>
          <w:p w14:paraId="666F0CBB" w14:textId="77777777" w:rsidR="00AD69E9" w:rsidRPr="006B18A2" w:rsidRDefault="00AD69E9" w:rsidP="00A638DA">
            <w:pPr>
              <w:jc w:val="right"/>
              <w:rPr>
                <w:sz w:val="16"/>
              </w:rPr>
            </w:pPr>
            <w:r w:rsidRPr="00A947BD">
              <w:rPr>
                <w:rFonts w:hint="eastAsia"/>
                <w:sz w:val="16"/>
              </w:rPr>
              <w:t xml:space="preserve">164.2 </w:t>
            </w:r>
          </w:p>
        </w:tc>
        <w:tc>
          <w:tcPr>
            <w:tcW w:w="1559" w:type="dxa"/>
            <w:vAlign w:val="bottom"/>
          </w:tcPr>
          <w:p w14:paraId="4D484836" w14:textId="77777777" w:rsidR="00AD69E9" w:rsidRPr="00140C8D" w:rsidRDefault="00AD69E9" w:rsidP="00A638DA">
            <w:pPr>
              <w:jc w:val="center"/>
              <w:rPr>
                <w:sz w:val="16"/>
              </w:rPr>
            </w:pPr>
            <w:r w:rsidRPr="00D42055">
              <w:rPr>
                <w:rFonts w:hint="eastAsia"/>
                <w:sz w:val="16"/>
              </w:rPr>
              <w:t>SIMD-G-PFD</w:t>
            </w:r>
          </w:p>
        </w:tc>
        <w:tc>
          <w:tcPr>
            <w:tcW w:w="1165" w:type="dxa"/>
            <w:vAlign w:val="bottom"/>
          </w:tcPr>
          <w:p w14:paraId="69071722" w14:textId="77777777" w:rsidR="00AD69E9" w:rsidRPr="00140C8D" w:rsidRDefault="00AD69E9" w:rsidP="00A638DA">
            <w:pPr>
              <w:jc w:val="right"/>
              <w:rPr>
                <w:sz w:val="16"/>
              </w:rPr>
            </w:pPr>
            <w:r w:rsidRPr="00BD72AD">
              <w:rPr>
                <w:rFonts w:hint="eastAsia"/>
                <w:sz w:val="16"/>
              </w:rPr>
              <w:t xml:space="preserve">66.6 </w:t>
            </w:r>
          </w:p>
        </w:tc>
      </w:tr>
      <w:tr w:rsidR="00AD69E9" w14:paraId="2EBFC829" w14:textId="77777777" w:rsidTr="00A638DA">
        <w:trPr>
          <w:jc w:val="center"/>
        </w:trPr>
        <w:tc>
          <w:tcPr>
            <w:tcW w:w="1398" w:type="dxa"/>
            <w:vAlign w:val="bottom"/>
          </w:tcPr>
          <w:p w14:paraId="76F71820" w14:textId="77777777" w:rsidR="00AD69E9" w:rsidRPr="006B18A2" w:rsidRDefault="00AD69E9" w:rsidP="00A638DA">
            <w:pPr>
              <w:jc w:val="center"/>
              <w:rPr>
                <w:sz w:val="16"/>
              </w:rPr>
            </w:pPr>
            <w:r w:rsidRPr="00A947BD">
              <w:rPr>
                <w:rFonts w:hint="eastAsia"/>
                <w:sz w:val="16"/>
              </w:rPr>
              <w:t>SIMD-G8IU</w:t>
            </w:r>
          </w:p>
        </w:tc>
        <w:tc>
          <w:tcPr>
            <w:tcW w:w="1172" w:type="dxa"/>
            <w:vAlign w:val="bottom"/>
          </w:tcPr>
          <w:p w14:paraId="00656C9B" w14:textId="77777777" w:rsidR="00AD69E9" w:rsidRPr="006B18A2" w:rsidRDefault="00AD69E9" w:rsidP="00A638DA">
            <w:pPr>
              <w:jc w:val="right"/>
              <w:rPr>
                <w:sz w:val="16"/>
              </w:rPr>
            </w:pPr>
            <w:r w:rsidRPr="00A947BD">
              <w:rPr>
                <w:rFonts w:hint="eastAsia"/>
                <w:sz w:val="16"/>
              </w:rPr>
              <w:t xml:space="preserve">162.9 </w:t>
            </w:r>
          </w:p>
        </w:tc>
        <w:tc>
          <w:tcPr>
            <w:tcW w:w="1559" w:type="dxa"/>
            <w:vAlign w:val="bottom"/>
          </w:tcPr>
          <w:p w14:paraId="4E0415DA" w14:textId="77777777" w:rsidR="00AD69E9" w:rsidRPr="00140C8D" w:rsidRDefault="00AD69E9" w:rsidP="00A638DA">
            <w:pPr>
              <w:jc w:val="center"/>
              <w:rPr>
                <w:sz w:val="16"/>
              </w:rPr>
            </w:pPr>
            <w:r w:rsidRPr="00D42055">
              <w:rPr>
                <w:rFonts w:hint="eastAsia"/>
                <w:sz w:val="16"/>
              </w:rPr>
              <w:t>SIMD-</w:t>
            </w:r>
            <w:proofErr w:type="spellStart"/>
            <w:r w:rsidRPr="00D42055">
              <w:rPr>
                <w:rFonts w:hint="eastAsia"/>
                <w:sz w:val="16"/>
              </w:rPr>
              <w:t>FastPFor</w:t>
            </w:r>
            <w:proofErr w:type="spellEnd"/>
          </w:p>
        </w:tc>
        <w:tc>
          <w:tcPr>
            <w:tcW w:w="1165" w:type="dxa"/>
            <w:vAlign w:val="bottom"/>
          </w:tcPr>
          <w:p w14:paraId="0DC73819" w14:textId="77777777" w:rsidR="00AD69E9" w:rsidRPr="00140C8D" w:rsidRDefault="00AD69E9" w:rsidP="00A638DA">
            <w:pPr>
              <w:jc w:val="right"/>
              <w:rPr>
                <w:sz w:val="16"/>
              </w:rPr>
            </w:pPr>
            <w:r w:rsidRPr="00BD72AD">
              <w:rPr>
                <w:rFonts w:hint="eastAsia"/>
                <w:sz w:val="16"/>
              </w:rPr>
              <w:t xml:space="preserve">66.2 </w:t>
            </w:r>
          </w:p>
        </w:tc>
      </w:tr>
      <w:tr w:rsidR="00AD69E9" w14:paraId="6D152262" w14:textId="77777777" w:rsidTr="00A638DA">
        <w:trPr>
          <w:jc w:val="center"/>
        </w:trPr>
        <w:tc>
          <w:tcPr>
            <w:tcW w:w="1398" w:type="dxa"/>
            <w:vAlign w:val="bottom"/>
          </w:tcPr>
          <w:p w14:paraId="0E6EA5C3" w14:textId="77777777" w:rsidR="00AD69E9" w:rsidRPr="006B18A2" w:rsidRDefault="00AD69E9" w:rsidP="00A638DA">
            <w:pPr>
              <w:jc w:val="center"/>
              <w:rPr>
                <w:sz w:val="16"/>
              </w:rPr>
            </w:pPr>
            <w:r w:rsidRPr="00A947BD">
              <w:rPr>
                <w:rFonts w:hint="eastAsia"/>
                <w:sz w:val="16"/>
              </w:rPr>
              <w:lastRenderedPageBreak/>
              <w:t>SIMD-G-AFOR</w:t>
            </w:r>
          </w:p>
        </w:tc>
        <w:tc>
          <w:tcPr>
            <w:tcW w:w="1172" w:type="dxa"/>
            <w:vAlign w:val="bottom"/>
          </w:tcPr>
          <w:p w14:paraId="45D9EDA6" w14:textId="77777777" w:rsidR="00AD69E9" w:rsidRPr="006B18A2" w:rsidRDefault="00AD69E9" w:rsidP="00A638DA">
            <w:pPr>
              <w:jc w:val="right"/>
              <w:rPr>
                <w:sz w:val="16"/>
              </w:rPr>
            </w:pPr>
            <w:r w:rsidRPr="00A947BD">
              <w:rPr>
                <w:rFonts w:hint="eastAsia"/>
                <w:sz w:val="16"/>
              </w:rPr>
              <w:t xml:space="preserve">161.8 </w:t>
            </w:r>
          </w:p>
        </w:tc>
        <w:tc>
          <w:tcPr>
            <w:tcW w:w="1559" w:type="dxa"/>
            <w:vAlign w:val="bottom"/>
          </w:tcPr>
          <w:p w14:paraId="547EE1E7" w14:textId="77777777" w:rsidR="00AD69E9" w:rsidRPr="00140C8D" w:rsidRDefault="00AD69E9" w:rsidP="00A638DA">
            <w:pPr>
              <w:jc w:val="center"/>
              <w:rPr>
                <w:sz w:val="16"/>
              </w:rPr>
            </w:pPr>
            <w:r w:rsidRPr="00D42055">
              <w:rPr>
                <w:rFonts w:hint="eastAsia"/>
                <w:sz w:val="16"/>
              </w:rPr>
              <w:t>SIMD-G-AFOR</w:t>
            </w:r>
          </w:p>
        </w:tc>
        <w:tc>
          <w:tcPr>
            <w:tcW w:w="1165" w:type="dxa"/>
            <w:vAlign w:val="bottom"/>
          </w:tcPr>
          <w:p w14:paraId="22AD4AA3" w14:textId="77777777" w:rsidR="00AD69E9" w:rsidRPr="00140C8D" w:rsidRDefault="00AD69E9" w:rsidP="00A638DA">
            <w:pPr>
              <w:jc w:val="right"/>
              <w:rPr>
                <w:sz w:val="16"/>
              </w:rPr>
            </w:pPr>
            <w:r w:rsidRPr="00BD72AD">
              <w:rPr>
                <w:rFonts w:hint="eastAsia"/>
                <w:sz w:val="16"/>
              </w:rPr>
              <w:t xml:space="preserve">65.1 </w:t>
            </w:r>
          </w:p>
        </w:tc>
      </w:tr>
      <w:tr w:rsidR="00AD69E9" w14:paraId="315C4C7F" w14:textId="77777777" w:rsidTr="00A638DA">
        <w:trPr>
          <w:jc w:val="center"/>
        </w:trPr>
        <w:tc>
          <w:tcPr>
            <w:tcW w:w="1398" w:type="dxa"/>
            <w:vAlign w:val="bottom"/>
          </w:tcPr>
          <w:p w14:paraId="5ED4FB44" w14:textId="77777777" w:rsidR="00AD69E9" w:rsidRPr="006B18A2" w:rsidRDefault="00AD69E9" w:rsidP="00A638DA">
            <w:pPr>
              <w:jc w:val="center"/>
              <w:rPr>
                <w:sz w:val="16"/>
              </w:rPr>
            </w:pPr>
            <w:r w:rsidRPr="00A947BD">
              <w:rPr>
                <w:sz w:val="16"/>
              </w:rPr>
              <w:t>SIMD-GSC-8-IU</w:t>
            </w:r>
          </w:p>
        </w:tc>
        <w:tc>
          <w:tcPr>
            <w:tcW w:w="1172" w:type="dxa"/>
            <w:vAlign w:val="bottom"/>
          </w:tcPr>
          <w:p w14:paraId="2BB84EAC" w14:textId="77777777" w:rsidR="00AD69E9" w:rsidRPr="006B18A2" w:rsidRDefault="00AD69E9" w:rsidP="00A638DA">
            <w:pPr>
              <w:jc w:val="right"/>
              <w:rPr>
                <w:sz w:val="16"/>
              </w:rPr>
            </w:pPr>
            <w:r w:rsidRPr="00A947BD">
              <w:rPr>
                <w:rFonts w:hint="eastAsia"/>
                <w:sz w:val="16"/>
              </w:rPr>
              <w:t xml:space="preserve">160.5 </w:t>
            </w:r>
          </w:p>
        </w:tc>
        <w:tc>
          <w:tcPr>
            <w:tcW w:w="1559" w:type="dxa"/>
            <w:vAlign w:val="bottom"/>
          </w:tcPr>
          <w:p w14:paraId="58AEF6B2" w14:textId="77777777" w:rsidR="00AD69E9" w:rsidRPr="00140C8D" w:rsidRDefault="00AD69E9" w:rsidP="00A638DA">
            <w:pPr>
              <w:jc w:val="center"/>
              <w:rPr>
                <w:sz w:val="16"/>
              </w:rPr>
            </w:pPr>
            <w:proofErr w:type="spellStart"/>
            <w:r w:rsidRPr="00D42055">
              <w:rPr>
                <w:rFonts w:hint="eastAsia"/>
                <w:sz w:val="16"/>
              </w:rPr>
              <w:t>PackedBinary</w:t>
            </w:r>
            <w:proofErr w:type="spellEnd"/>
          </w:p>
        </w:tc>
        <w:tc>
          <w:tcPr>
            <w:tcW w:w="1165" w:type="dxa"/>
            <w:vAlign w:val="bottom"/>
          </w:tcPr>
          <w:p w14:paraId="4B3AFF2D" w14:textId="77777777" w:rsidR="00AD69E9" w:rsidRPr="00140C8D" w:rsidRDefault="00AD69E9" w:rsidP="00A638DA">
            <w:pPr>
              <w:jc w:val="right"/>
              <w:rPr>
                <w:sz w:val="16"/>
              </w:rPr>
            </w:pPr>
            <w:r w:rsidRPr="00BD72AD">
              <w:rPr>
                <w:rFonts w:hint="eastAsia"/>
                <w:sz w:val="16"/>
              </w:rPr>
              <w:t xml:space="preserve">63.4 </w:t>
            </w:r>
          </w:p>
        </w:tc>
      </w:tr>
      <w:tr w:rsidR="00AD69E9" w14:paraId="0A1C5FD5" w14:textId="77777777" w:rsidTr="00A638DA">
        <w:trPr>
          <w:jc w:val="center"/>
        </w:trPr>
        <w:tc>
          <w:tcPr>
            <w:tcW w:w="1398" w:type="dxa"/>
            <w:vAlign w:val="bottom"/>
          </w:tcPr>
          <w:p w14:paraId="3CEF743C" w14:textId="77777777" w:rsidR="00AD69E9" w:rsidRPr="006B18A2" w:rsidRDefault="00AD69E9" w:rsidP="00A638DA">
            <w:pPr>
              <w:jc w:val="center"/>
              <w:rPr>
                <w:sz w:val="16"/>
              </w:rPr>
            </w:pPr>
            <w:proofErr w:type="spellStart"/>
            <w:r w:rsidRPr="00A947BD">
              <w:rPr>
                <w:rFonts w:hint="eastAsia"/>
                <w:sz w:val="16"/>
              </w:rPr>
              <w:t>PackedBinary</w:t>
            </w:r>
            <w:proofErr w:type="spellEnd"/>
          </w:p>
        </w:tc>
        <w:tc>
          <w:tcPr>
            <w:tcW w:w="1172" w:type="dxa"/>
            <w:vAlign w:val="bottom"/>
          </w:tcPr>
          <w:p w14:paraId="494B024E" w14:textId="77777777" w:rsidR="00AD69E9" w:rsidRPr="006B18A2" w:rsidRDefault="00AD69E9" w:rsidP="00A638DA">
            <w:pPr>
              <w:jc w:val="right"/>
              <w:rPr>
                <w:sz w:val="16"/>
              </w:rPr>
            </w:pPr>
            <w:r w:rsidRPr="00A947BD">
              <w:rPr>
                <w:rFonts w:hint="eastAsia"/>
                <w:sz w:val="16"/>
              </w:rPr>
              <w:t xml:space="preserve">156.0 </w:t>
            </w:r>
          </w:p>
        </w:tc>
        <w:tc>
          <w:tcPr>
            <w:tcW w:w="1559" w:type="dxa"/>
            <w:vAlign w:val="bottom"/>
          </w:tcPr>
          <w:p w14:paraId="5DA44260" w14:textId="77777777" w:rsidR="00AD69E9" w:rsidRPr="00140C8D" w:rsidRDefault="00AD69E9" w:rsidP="00A638DA">
            <w:pPr>
              <w:jc w:val="center"/>
              <w:rPr>
                <w:sz w:val="16"/>
              </w:rPr>
            </w:pPr>
            <w:r w:rsidRPr="00D42055">
              <w:rPr>
                <w:sz w:val="16"/>
              </w:rPr>
              <w:t>SIMD-GSC-8-IU</w:t>
            </w:r>
          </w:p>
        </w:tc>
        <w:tc>
          <w:tcPr>
            <w:tcW w:w="1165" w:type="dxa"/>
            <w:vAlign w:val="bottom"/>
          </w:tcPr>
          <w:p w14:paraId="01934721" w14:textId="77777777" w:rsidR="00AD69E9" w:rsidRPr="00140C8D" w:rsidRDefault="00AD69E9" w:rsidP="00A638DA">
            <w:pPr>
              <w:jc w:val="right"/>
              <w:rPr>
                <w:sz w:val="16"/>
              </w:rPr>
            </w:pPr>
            <w:r w:rsidRPr="00BD72AD">
              <w:rPr>
                <w:rFonts w:hint="eastAsia"/>
                <w:sz w:val="16"/>
              </w:rPr>
              <w:t xml:space="preserve">62.6 </w:t>
            </w:r>
          </w:p>
        </w:tc>
      </w:tr>
      <w:tr w:rsidR="00AD69E9" w14:paraId="5B2727E7" w14:textId="77777777" w:rsidTr="00A638DA">
        <w:trPr>
          <w:jc w:val="center"/>
        </w:trPr>
        <w:tc>
          <w:tcPr>
            <w:tcW w:w="1398" w:type="dxa"/>
            <w:vAlign w:val="bottom"/>
          </w:tcPr>
          <w:p w14:paraId="7D95339C" w14:textId="77777777" w:rsidR="00AD69E9" w:rsidRPr="006B18A2" w:rsidRDefault="00AD69E9" w:rsidP="00A638DA">
            <w:pPr>
              <w:jc w:val="center"/>
              <w:rPr>
                <w:sz w:val="16"/>
              </w:rPr>
            </w:pPr>
            <w:r w:rsidRPr="00A947BD">
              <w:rPr>
                <w:rFonts w:hint="eastAsia"/>
                <w:sz w:val="16"/>
              </w:rPr>
              <w:t>SIMD-G8CU</w:t>
            </w:r>
          </w:p>
        </w:tc>
        <w:tc>
          <w:tcPr>
            <w:tcW w:w="1172" w:type="dxa"/>
            <w:vAlign w:val="bottom"/>
          </w:tcPr>
          <w:p w14:paraId="5FE9ED15" w14:textId="77777777" w:rsidR="00AD69E9" w:rsidRPr="006B18A2" w:rsidRDefault="00AD69E9" w:rsidP="00A638DA">
            <w:pPr>
              <w:jc w:val="right"/>
              <w:rPr>
                <w:sz w:val="16"/>
              </w:rPr>
            </w:pPr>
            <w:r w:rsidRPr="00A947BD">
              <w:rPr>
                <w:rFonts w:hint="eastAsia"/>
                <w:sz w:val="16"/>
              </w:rPr>
              <w:t xml:space="preserve">148.1 </w:t>
            </w:r>
          </w:p>
        </w:tc>
        <w:tc>
          <w:tcPr>
            <w:tcW w:w="1559" w:type="dxa"/>
            <w:vAlign w:val="bottom"/>
          </w:tcPr>
          <w:p w14:paraId="2C39152C" w14:textId="77777777" w:rsidR="00AD69E9" w:rsidRPr="00140C8D" w:rsidRDefault="00AD69E9" w:rsidP="00A638DA">
            <w:pPr>
              <w:jc w:val="center"/>
              <w:rPr>
                <w:sz w:val="16"/>
              </w:rPr>
            </w:pPr>
            <w:r w:rsidRPr="00D42055">
              <w:rPr>
                <w:rFonts w:hint="eastAsia"/>
                <w:sz w:val="16"/>
              </w:rPr>
              <w:t>SIMD-G8CU</w:t>
            </w:r>
          </w:p>
        </w:tc>
        <w:tc>
          <w:tcPr>
            <w:tcW w:w="1165" w:type="dxa"/>
            <w:vAlign w:val="bottom"/>
          </w:tcPr>
          <w:p w14:paraId="24EE0AF5" w14:textId="77777777" w:rsidR="00AD69E9" w:rsidRPr="00140C8D" w:rsidRDefault="00AD69E9" w:rsidP="00A638DA">
            <w:pPr>
              <w:jc w:val="right"/>
              <w:rPr>
                <w:sz w:val="16"/>
              </w:rPr>
            </w:pPr>
            <w:r w:rsidRPr="00BD72AD">
              <w:rPr>
                <w:rFonts w:hint="eastAsia"/>
                <w:sz w:val="16"/>
              </w:rPr>
              <w:t xml:space="preserve">60.5 </w:t>
            </w:r>
          </w:p>
        </w:tc>
      </w:tr>
      <w:tr w:rsidR="00AD69E9" w14:paraId="267A7EA3" w14:textId="77777777" w:rsidTr="00A638DA">
        <w:trPr>
          <w:jc w:val="center"/>
        </w:trPr>
        <w:tc>
          <w:tcPr>
            <w:tcW w:w="1398" w:type="dxa"/>
            <w:vAlign w:val="bottom"/>
          </w:tcPr>
          <w:p w14:paraId="0832AD07" w14:textId="77777777" w:rsidR="00AD69E9" w:rsidRPr="006B18A2" w:rsidRDefault="00AD69E9" w:rsidP="00A638DA">
            <w:pPr>
              <w:jc w:val="center"/>
              <w:rPr>
                <w:sz w:val="16"/>
              </w:rPr>
            </w:pPr>
            <w:r w:rsidRPr="00A947BD">
              <w:rPr>
                <w:rFonts w:hint="eastAsia"/>
                <w:sz w:val="16"/>
              </w:rPr>
              <w:t>G-SIM</w:t>
            </w:r>
          </w:p>
        </w:tc>
        <w:tc>
          <w:tcPr>
            <w:tcW w:w="1172" w:type="dxa"/>
            <w:vAlign w:val="bottom"/>
          </w:tcPr>
          <w:p w14:paraId="1B248C6F" w14:textId="77777777" w:rsidR="00AD69E9" w:rsidRPr="006B18A2" w:rsidRDefault="00AD69E9" w:rsidP="00A638DA">
            <w:pPr>
              <w:jc w:val="right"/>
              <w:rPr>
                <w:sz w:val="16"/>
              </w:rPr>
            </w:pPr>
            <w:r w:rsidRPr="00A947BD">
              <w:rPr>
                <w:rFonts w:hint="eastAsia"/>
                <w:sz w:val="16"/>
              </w:rPr>
              <w:t xml:space="preserve">146.0 </w:t>
            </w:r>
          </w:p>
        </w:tc>
        <w:tc>
          <w:tcPr>
            <w:tcW w:w="1559" w:type="dxa"/>
            <w:vAlign w:val="bottom"/>
          </w:tcPr>
          <w:p w14:paraId="642C3C37" w14:textId="77777777" w:rsidR="00AD69E9" w:rsidRPr="00140C8D" w:rsidRDefault="00AD69E9" w:rsidP="00A638DA">
            <w:pPr>
              <w:jc w:val="center"/>
              <w:rPr>
                <w:sz w:val="16"/>
              </w:rPr>
            </w:pPr>
            <w:r w:rsidRPr="00D42055">
              <w:rPr>
                <w:rFonts w:hint="eastAsia"/>
                <w:sz w:val="16"/>
              </w:rPr>
              <w:t>Group-Simple</w:t>
            </w:r>
          </w:p>
        </w:tc>
        <w:tc>
          <w:tcPr>
            <w:tcW w:w="1165" w:type="dxa"/>
            <w:vAlign w:val="bottom"/>
          </w:tcPr>
          <w:p w14:paraId="100EE52C" w14:textId="77777777" w:rsidR="00AD69E9" w:rsidRPr="00140C8D" w:rsidRDefault="00AD69E9" w:rsidP="00A638DA">
            <w:pPr>
              <w:jc w:val="right"/>
              <w:rPr>
                <w:sz w:val="16"/>
              </w:rPr>
            </w:pPr>
            <w:r w:rsidRPr="00BD72AD">
              <w:rPr>
                <w:rFonts w:hint="eastAsia"/>
                <w:sz w:val="16"/>
              </w:rPr>
              <w:t xml:space="preserve">59.7 </w:t>
            </w:r>
          </w:p>
        </w:tc>
      </w:tr>
      <w:tr w:rsidR="00AD69E9" w14:paraId="31F16A89" w14:textId="77777777" w:rsidTr="00A638DA">
        <w:trPr>
          <w:jc w:val="center"/>
        </w:trPr>
        <w:tc>
          <w:tcPr>
            <w:tcW w:w="1398" w:type="dxa"/>
            <w:vAlign w:val="bottom"/>
          </w:tcPr>
          <w:p w14:paraId="4458E8CA" w14:textId="77777777" w:rsidR="00AD69E9" w:rsidRPr="006B18A2" w:rsidRDefault="00AD69E9" w:rsidP="00A638DA">
            <w:pPr>
              <w:jc w:val="center"/>
              <w:rPr>
                <w:sz w:val="16"/>
              </w:rPr>
            </w:pPr>
            <w:proofErr w:type="spellStart"/>
            <w:r w:rsidRPr="00A947BD">
              <w:rPr>
                <w:rFonts w:hint="eastAsia"/>
                <w:sz w:val="16"/>
              </w:rPr>
              <w:t>PFORDelta</w:t>
            </w:r>
            <w:proofErr w:type="spellEnd"/>
          </w:p>
        </w:tc>
        <w:tc>
          <w:tcPr>
            <w:tcW w:w="1172" w:type="dxa"/>
            <w:vAlign w:val="bottom"/>
          </w:tcPr>
          <w:p w14:paraId="21E7625B" w14:textId="77777777" w:rsidR="00AD69E9" w:rsidRPr="006B18A2" w:rsidRDefault="00AD69E9" w:rsidP="00A638DA">
            <w:pPr>
              <w:jc w:val="right"/>
              <w:rPr>
                <w:sz w:val="16"/>
              </w:rPr>
            </w:pPr>
            <w:r w:rsidRPr="00A947BD">
              <w:rPr>
                <w:rFonts w:hint="eastAsia"/>
                <w:sz w:val="16"/>
              </w:rPr>
              <w:t xml:space="preserve">143.1 </w:t>
            </w:r>
          </w:p>
        </w:tc>
        <w:tc>
          <w:tcPr>
            <w:tcW w:w="1559" w:type="dxa"/>
            <w:vAlign w:val="bottom"/>
          </w:tcPr>
          <w:p w14:paraId="44B4EFC9" w14:textId="77777777" w:rsidR="00AD69E9" w:rsidRPr="00140C8D" w:rsidRDefault="00AD69E9" w:rsidP="00A638DA">
            <w:pPr>
              <w:jc w:val="center"/>
              <w:rPr>
                <w:sz w:val="16"/>
              </w:rPr>
            </w:pPr>
            <w:proofErr w:type="spellStart"/>
            <w:r w:rsidRPr="00D42055">
              <w:rPr>
                <w:rFonts w:hint="eastAsia"/>
                <w:sz w:val="16"/>
              </w:rPr>
              <w:t>PFORDelta</w:t>
            </w:r>
            <w:proofErr w:type="spellEnd"/>
          </w:p>
        </w:tc>
        <w:tc>
          <w:tcPr>
            <w:tcW w:w="1165" w:type="dxa"/>
            <w:vAlign w:val="bottom"/>
          </w:tcPr>
          <w:p w14:paraId="6C5FCABB" w14:textId="77777777" w:rsidR="00AD69E9" w:rsidRPr="00140C8D" w:rsidRDefault="00AD69E9" w:rsidP="00A638DA">
            <w:pPr>
              <w:jc w:val="right"/>
              <w:rPr>
                <w:sz w:val="16"/>
              </w:rPr>
            </w:pPr>
            <w:r w:rsidRPr="00BD72AD">
              <w:rPr>
                <w:rFonts w:hint="eastAsia"/>
                <w:sz w:val="16"/>
              </w:rPr>
              <w:t xml:space="preserve">57.1 </w:t>
            </w:r>
          </w:p>
        </w:tc>
      </w:tr>
      <w:tr w:rsidR="00AD69E9" w14:paraId="208925A8" w14:textId="77777777" w:rsidTr="00A638DA">
        <w:trPr>
          <w:jc w:val="center"/>
        </w:trPr>
        <w:tc>
          <w:tcPr>
            <w:tcW w:w="1398" w:type="dxa"/>
            <w:vAlign w:val="bottom"/>
          </w:tcPr>
          <w:p w14:paraId="1590D453" w14:textId="77777777" w:rsidR="00AD69E9" w:rsidRPr="006B18A2" w:rsidRDefault="00AD69E9" w:rsidP="00A638DA">
            <w:pPr>
              <w:jc w:val="center"/>
              <w:rPr>
                <w:sz w:val="16"/>
              </w:rPr>
            </w:pPr>
            <w:r w:rsidRPr="00A947BD">
              <w:rPr>
                <w:rFonts w:hint="eastAsia"/>
                <w:sz w:val="16"/>
              </w:rPr>
              <w:t>G-AFOR</w:t>
            </w:r>
          </w:p>
        </w:tc>
        <w:tc>
          <w:tcPr>
            <w:tcW w:w="1172" w:type="dxa"/>
            <w:vAlign w:val="bottom"/>
          </w:tcPr>
          <w:p w14:paraId="702E43B9" w14:textId="77777777" w:rsidR="00AD69E9" w:rsidRPr="006B18A2" w:rsidRDefault="00AD69E9" w:rsidP="00A638DA">
            <w:pPr>
              <w:jc w:val="right"/>
              <w:rPr>
                <w:sz w:val="16"/>
              </w:rPr>
            </w:pPr>
            <w:r w:rsidRPr="00A947BD">
              <w:rPr>
                <w:rFonts w:hint="eastAsia"/>
                <w:sz w:val="16"/>
              </w:rPr>
              <w:t xml:space="preserve">134.4 </w:t>
            </w:r>
          </w:p>
        </w:tc>
        <w:tc>
          <w:tcPr>
            <w:tcW w:w="1559" w:type="dxa"/>
            <w:vAlign w:val="bottom"/>
          </w:tcPr>
          <w:p w14:paraId="39E90CAA" w14:textId="77777777" w:rsidR="00AD69E9" w:rsidRPr="00140C8D" w:rsidRDefault="00AD69E9" w:rsidP="00A638DA">
            <w:pPr>
              <w:jc w:val="center"/>
              <w:rPr>
                <w:sz w:val="16"/>
              </w:rPr>
            </w:pPr>
            <w:proofErr w:type="spellStart"/>
            <w:r w:rsidRPr="00D42055">
              <w:rPr>
                <w:rFonts w:hint="eastAsia"/>
                <w:sz w:val="16"/>
              </w:rPr>
              <w:t>VarByte</w:t>
            </w:r>
            <w:proofErr w:type="spellEnd"/>
          </w:p>
        </w:tc>
        <w:tc>
          <w:tcPr>
            <w:tcW w:w="1165" w:type="dxa"/>
            <w:vAlign w:val="bottom"/>
          </w:tcPr>
          <w:p w14:paraId="3C97A45C" w14:textId="77777777" w:rsidR="00AD69E9" w:rsidRPr="00140C8D" w:rsidRDefault="00AD69E9" w:rsidP="00A638DA">
            <w:pPr>
              <w:jc w:val="right"/>
              <w:rPr>
                <w:sz w:val="16"/>
              </w:rPr>
            </w:pPr>
            <w:r w:rsidRPr="00BD72AD">
              <w:rPr>
                <w:rFonts w:hint="eastAsia"/>
                <w:sz w:val="16"/>
              </w:rPr>
              <w:t xml:space="preserve">52.7 </w:t>
            </w:r>
          </w:p>
        </w:tc>
      </w:tr>
      <w:tr w:rsidR="00AD69E9" w14:paraId="5DA6C6E3" w14:textId="77777777" w:rsidTr="00A638DA">
        <w:trPr>
          <w:jc w:val="center"/>
        </w:trPr>
        <w:tc>
          <w:tcPr>
            <w:tcW w:w="1398" w:type="dxa"/>
            <w:vAlign w:val="bottom"/>
          </w:tcPr>
          <w:p w14:paraId="48765567" w14:textId="77777777" w:rsidR="00AD69E9" w:rsidRPr="006B18A2" w:rsidRDefault="00AD69E9" w:rsidP="00A638DA">
            <w:pPr>
              <w:jc w:val="center"/>
              <w:rPr>
                <w:sz w:val="16"/>
              </w:rPr>
            </w:pPr>
            <w:proofErr w:type="spellStart"/>
            <w:r w:rsidRPr="00A947BD">
              <w:rPr>
                <w:rFonts w:hint="eastAsia"/>
                <w:sz w:val="16"/>
              </w:rPr>
              <w:t>VarByte</w:t>
            </w:r>
            <w:proofErr w:type="spellEnd"/>
          </w:p>
        </w:tc>
        <w:tc>
          <w:tcPr>
            <w:tcW w:w="1172" w:type="dxa"/>
            <w:vAlign w:val="bottom"/>
          </w:tcPr>
          <w:p w14:paraId="7EB7332C" w14:textId="77777777" w:rsidR="00AD69E9" w:rsidRPr="006B18A2" w:rsidRDefault="00AD69E9" w:rsidP="00A638DA">
            <w:pPr>
              <w:jc w:val="right"/>
              <w:rPr>
                <w:sz w:val="16"/>
              </w:rPr>
            </w:pPr>
            <w:r w:rsidRPr="00A947BD">
              <w:rPr>
                <w:rFonts w:hint="eastAsia"/>
                <w:sz w:val="16"/>
              </w:rPr>
              <w:t xml:space="preserve">130.7 </w:t>
            </w:r>
          </w:p>
        </w:tc>
        <w:tc>
          <w:tcPr>
            <w:tcW w:w="1559" w:type="dxa"/>
            <w:vAlign w:val="bottom"/>
          </w:tcPr>
          <w:p w14:paraId="55330842" w14:textId="77777777" w:rsidR="00AD69E9" w:rsidRPr="00140C8D" w:rsidRDefault="00AD69E9" w:rsidP="00A638DA">
            <w:pPr>
              <w:jc w:val="center"/>
              <w:rPr>
                <w:sz w:val="16"/>
              </w:rPr>
            </w:pPr>
            <w:r w:rsidRPr="00D42055">
              <w:rPr>
                <w:rFonts w:hint="eastAsia"/>
                <w:sz w:val="16"/>
              </w:rPr>
              <w:t>Group-AFOR</w:t>
            </w:r>
          </w:p>
        </w:tc>
        <w:tc>
          <w:tcPr>
            <w:tcW w:w="1165" w:type="dxa"/>
            <w:vAlign w:val="bottom"/>
          </w:tcPr>
          <w:p w14:paraId="21D0ADC3" w14:textId="77777777" w:rsidR="00AD69E9" w:rsidRPr="00140C8D" w:rsidRDefault="00AD69E9" w:rsidP="00A638DA">
            <w:pPr>
              <w:jc w:val="right"/>
              <w:rPr>
                <w:sz w:val="16"/>
              </w:rPr>
            </w:pPr>
            <w:r w:rsidRPr="00BD72AD">
              <w:rPr>
                <w:rFonts w:hint="eastAsia"/>
                <w:sz w:val="16"/>
              </w:rPr>
              <w:t xml:space="preserve">52.4 </w:t>
            </w:r>
          </w:p>
        </w:tc>
      </w:tr>
      <w:tr w:rsidR="00AD69E9" w14:paraId="28199A08" w14:textId="77777777" w:rsidTr="00A638DA">
        <w:trPr>
          <w:jc w:val="center"/>
        </w:trPr>
        <w:tc>
          <w:tcPr>
            <w:tcW w:w="1398" w:type="dxa"/>
            <w:vAlign w:val="bottom"/>
          </w:tcPr>
          <w:p w14:paraId="6228E361" w14:textId="77777777" w:rsidR="00AD69E9" w:rsidRPr="006B18A2" w:rsidRDefault="00AD69E9" w:rsidP="00A638DA">
            <w:pPr>
              <w:jc w:val="center"/>
              <w:rPr>
                <w:sz w:val="16"/>
              </w:rPr>
            </w:pPr>
            <w:r w:rsidRPr="00A947BD">
              <w:rPr>
                <w:rFonts w:hint="eastAsia"/>
                <w:sz w:val="16"/>
              </w:rPr>
              <w:t>AFOR</w:t>
            </w:r>
          </w:p>
        </w:tc>
        <w:tc>
          <w:tcPr>
            <w:tcW w:w="1172" w:type="dxa"/>
            <w:vAlign w:val="bottom"/>
          </w:tcPr>
          <w:p w14:paraId="55A7F62D" w14:textId="77777777" w:rsidR="00AD69E9" w:rsidRPr="006B18A2" w:rsidRDefault="00AD69E9" w:rsidP="00A638DA">
            <w:pPr>
              <w:jc w:val="right"/>
              <w:rPr>
                <w:sz w:val="16"/>
              </w:rPr>
            </w:pPr>
            <w:r w:rsidRPr="00A947BD">
              <w:rPr>
                <w:rFonts w:hint="eastAsia"/>
                <w:sz w:val="16"/>
              </w:rPr>
              <w:t xml:space="preserve">127.1 </w:t>
            </w:r>
          </w:p>
        </w:tc>
        <w:tc>
          <w:tcPr>
            <w:tcW w:w="1559" w:type="dxa"/>
            <w:vAlign w:val="bottom"/>
          </w:tcPr>
          <w:p w14:paraId="279BF271" w14:textId="77777777" w:rsidR="00AD69E9" w:rsidRPr="00140C8D" w:rsidRDefault="00AD69E9" w:rsidP="00A638DA">
            <w:pPr>
              <w:jc w:val="center"/>
              <w:rPr>
                <w:sz w:val="16"/>
              </w:rPr>
            </w:pPr>
            <w:r w:rsidRPr="00D42055">
              <w:rPr>
                <w:rFonts w:hint="eastAsia"/>
                <w:sz w:val="16"/>
              </w:rPr>
              <w:t>SIMD-GVB</w:t>
            </w:r>
          </w:p>
        </w:tc>
        <w:tc>
          <w:tcPr>
            <w:tcW w:w="1165" w:type="dxa"/>
            <w:vAlign w:val="bottom"/>
          </w:tcPr>
          <w:p w14:paraId="24B0A794" w14:textId="77777777" w:rsidR="00AD69E9" w:rsidRPr="00140C8D" w:rsidRDefault="00AD69E9" w:rsidP="00A638DA">
            <w:pPr>
              <w:jc w:val="right"/>
              <w:rPr>
                <w:sz w:val="16"/>
              </w:rPr>
            </w:pPr>
            <w:r w:rsidRPr="00BD72AD">
              <w:rPr>
                <w:rFonts w:hint="eastAsia"/>
                <w:sz w:val="16"/>
              </w:rPr>
              <w:t xml:space="preserve">50.7 </w:t>
            </w:r>
          </w:p>
        </w:tc>
      </w:tr>
      <w:tr w:rsidR="00AD69E9" w14:paraId="47EAD314" w14:textId="77777777" w:rsidTr="00A638DA">
        <w:trPr>
          <w:jc w:val="center"/>
        </w:trPr>
        <w:tc>
          <w:tcPr>
            <w:tcW w:w="1398" w:type="dxa"/>
            <w:vAlign w:val="bottom"/>
          </w:tcPr>
          <w:p w14:paraId="7936E065" w14:textId="77777777" w:rsidR="00AD69E9" w:rsidRPr="006B18A2" w:rsidRDefault="00AD69E9" w:rsidP="00A638DA">
            <w:pPr>
              <w:jc w:val="center"/>
              <w:rPr>
                <w:sz w:val="16"/>
              </w:rPr>
            </w:pPr>
            <w:r w:rsidRPr="00A947BD">
              <w:rPr>
                <w:rFonts w:hint="eastAsia"/>
                <w:sz w:val="16"/>
              </w:rPr>
              <w:t>SIMD-GVB</w:t>
            </w:r>
          </w:p>
        </w:tc>
        <w:tc>
          <w:tcPr>
            <w:tcW w:w="1172" w:type="dxa"/>
            <w:vAlign w:val="bottom"/>
          </w:tcPr>
          <w:p w14:paraId="494B8B6F" w14:textId="77777777" w:rsidR="00AD69E9" w:rsidRPr="006B18A2" w:rsidRDefault="00AD69E9" w:rsidP="00A638DA">
            <w:pPr>
              <w:jc w:val="right"/>
              <w:rPr>
                <w:sz w:val="16"/>
              </w:rPr>
            </w:pPr>
            <w:r w:rsidRPr="00A947BD">
              <w:rPr>
                <w:rFonts w:hint="eastAsia"/>
                <w:sz w:val="16"/>
              </w:rPr>
              <w:t xml:space="preserve">126.1 </w:t>
            </w:r>
          </w:p>
        </w:tc>
        <w:tc>
          <w:tcPr>
            <w:tcW w:w="1559" w:type="dxa"/>
            <w:vAlign w:val="bottom"/>
          </w:tcPr>
          <w:p w14:paraId="72310E31" w14:textId="77777777" w:rsidR="00AD69E9" w:rsidRPr="00140C8D" w:rsidRDefault="00AD69E9" w:rsidP="00A638DA">
            <w:pPr>
              <w:jc w:val="center"/>
              <w:rPr>
                <w:sz w:val="16"/>
              </w:rPr>
            </w:pPr>
            <w:r w:rsidRPr="00D42055">
              <w:rPr>
                <w:sz w:val="16"/>
              </w:rPr>
              <w:t>SIMD-GSC-1-CU</w:t>
            </w:r>
          </w:p>
        </w:tc>
        <w:tc>
          <w:tcPr>
            <w:tcW w:w="1165" w:type="dxa"/>
            <w:vAlign w:val="bottom"/>
          </w:tcPr>
          <w:p w14:paraId="5EFA6B14" w14:textId="77777777" w:rsidR="00AD69E9" w:rsidRPr="00140C8D" w:rsidRDefault="00AD69E9" w:rsidP="00A638DA">
            <w:pPr>
              <w:jc w:val="right"/>
              <w:rPr>
                <w:sz w:val="16"/>
              </w:rPr>
            </w:pPr>
            <w:r w:rsidRPr="00BD72AD">
              <w:rPr>
                <w:rFonts w:hint="eastAsia"/>
                <w:sz w:val="16"/>
              </w:rPr>
              <w:t xml:space="preserve">49.8 </w:t>
            </w:r>
          </w:p>
        </w:tc>
      </w:tr>
      <w:tr w:rsidR="00AD69E9" w14:paraId="1E045052" w14:textId="77777777" w:rsidTr="00A638DA">
        <w:trPr>
          <w:jc w:val="center"/>
        </w:trPr>
        <w:tc>
          <w:tcPr>
            <w:tcW w:w="1398" w:type="dxa"/>
            <w:vAlign w:val="bottom"/>
          </w:tcPr>
          <w:p w14:paraId="16B086ED" w14:textId="77777777" w:rsidR="00AD69E9" w:rsidRPr="006B18A2" w:rsidRDefault="00AD69E9" w:rsidP="00A638DA">
            <w:pPr>
              <w:jc w:val="center"/>
              <w:rPr>
                <w:sz w:val="16"/>
              </w:rPr>
            </w:pPr>
            <w:r w:rsidRPr="00A947BD">
              <w:rPr>
                <w:rFonts w:hint="eastAsia"/>
                <w:sz w:val="16"/>
              </w:rPr>
              <w:t>Simple-9</w:t>
            </w:r>
          </w:p>
        </w:tc>
        <w:tc>
          <w:tcPr>
            <w:tcW w:w="1172" w:type="dxa"/>
            <w:vAlign w:val="bottom"/>
          </w:tcPr>
          <w:p w14:paraId="0D34F1B7" w14:textId="77777777" w:rsidR="00AD69E9" w:rsidRPr="006B18A2" w:rsidRDefault="00AD69E9" w:rsidP="00A638DA">
            <w:pPr>
              <w:jc w:val="right"/>
              <w:rPr>
                <w:sz w:val="16"/>
              </w:rPr>
            </w:pPr>
            <w:r w:rsidRPr="00A947BD">
              <w:rPr>
                <w:rFonts w:hint="eastAsia"/>
                <w:sz w:val="16"/>
              </w:rPr>
              <w:t xml:space="preserve">122.2 </w:t>
            </w:r>
          </w:p>
        </w:tc>
        <w:tc>
          <w:tcPr>
            <w:tcW w:w="1559" w:type="dxa"/>
            <w:vAlign w:val="bottom"/>
          </w:tcPr>
          <w:p w14:paraId="4329B520" w14:textId="77777777" w:rsidR="00AD69E9" w:rsidRPr="00140C8D" w:rsidRDefault="00AD69E9" w:rsidP="00A638DA">
            <w:pPr>
              <w:jc w:val="center"/>
              <w:rPr>
                <w:sz w:val="16"/>
              </w:rPr>
            </w:pPr>
            <w:r w:rsidRPr="00D42055">
              <w:rPr>
                <w:rFonts w:hint="eastAsia"/>
                <w:sz w:val="16"/>
              </w:rPr>
              <w:t>Simple-9</w:t>
            </w:r>
          </w:p>
        </w:tc>
        <w:tc>
          <w:tcPr>
            <w:tcW w:w="1165" w:type="dxa"/>
            <w:vAlign w:val="bottom"/>
          </w:tcPr>
          <w:p w14:paraId="32165695" w14:textId="77777777" w:rsidR="00AD69E9" w:rsidRPr="00140C8D" w:rsidRDefault="00AD69E9" w:rsidP="00A638DA">
            <w:pPr>
              <w:jc w:val="right"/>
              <w:rPr>
                <w:sz w:val="16"/>
              </w:rPr>
            </w:pPr>
            <w:r w:rsidRPr="00BD72AD">
              <w:rPr>
                <w:rFonts w:hint="eastAsia"/>
                <w:sz w:val="16"/>
              </w:rPr>
              <w:t xml:space="preserve">49.5 </w:t>
            </w:r>
          </w:p>
        </w:tc>
      </w:tr>
      <w:tr w:rsidR="00AD69E9" w14:paraId="65E7991F" w14:textId="77777777" w:rsidTr="00A638DA">
        <w:trPr>
          <w:jc w:val="center"/>
        </w:trPr>
        <w:tc>
          <w:tcPr>
            <w:tcW w:w="1398" w:type="dxa"/>
            <w:vAlign w:val="bottom"/>
          </w:tcPr>
          <w:p w14:paraId="268A2A7D" w14:textId="77777777" w:rsidR="00AD69E9" w:rsidRPr="006B18A2" w:rsidRDefault="00AD69E9" w:rsidP="00A638DA">
            <w:pPr>
              <w:jc w:val="center"/>
              <w:rPr>
                <w:sz w:val="16"/>
              </w:rPr>
            </w:pPr>
            <w:r w:rsidRPr="00A947BD">
              <w:rPr>
                <w:sz w:val="16"/>
              </w:rPr>
              <w:t>SIMD-GSC-1-CU</w:t>
            </w:r>
          </w:p>
        </w:tc>
        <w:tc>
          <w:tcPr>
            <w:tcW w:w="1172" w:type="dxa"/>
            <w:vAlign w:val="bottom"/>
          </w:tcPr>
          <w:p w14:paraId="1D8CC8F1" w14:textId="77777777" w:rsidR="00AD69E9" w:rsidRPr="006B18A2" w:rsidRDefault="00AD69E9" w:rsidP="00A638DA">
            <w:pPr>
              <w:jc w:val="right"/>
              <w:rPr>
                <w:sz w:val="16"/>
              </w:rPr>
            </w:pPr>
            <w:r w:rsidRPr="00A947BD">
              <w:rPr>
                <w:rFonts w:hint="eastAsia"/>
                <w:sz w:val="16"/>
              </w:rPr>
              <w:t xml:space="preserve">119.3 </w:t>
            </w:r>
          </w:p>
        </w:tc>
        <w:tc>
          <w:tcPr>
            <w:tcW w:w="1559" w:type="dxa"/>
            <w:vAlign w:val="bottom"/>
          </w:tcPr>
          <w:p w14:paraId="3D057CA0" w14:textId="77777777" w:rsidR="00AD69E9" w:rsidRPr="00140C8D" w:rsidRDefault="00AD69E9" w:rsidP="00A638DA">
            <w:pPr>
              <w:jc w:val="center"/>
              <w:rPr>
                <w:sz w:val="16"/>
              </w:rPr>
            </w:pPr>
            <w:r w:rsidRPr="00D42055">
              <w:rPr>
                <w:rFonts w:hint="eastAsia"/>
                <w:sz w:val="16"/>
              </w:rPr>
              <w:t>AFOR</w:t>
            </w:r>
          </w:p>
        </w:tc>
        <w:tc>
          <w:tcPr>
            <w:tcW w:w="1165" w:type="dxa"/>
            <w:vAlign w:val="bottom"/>
          </w:tcPr>
          <w:p w14:paraId="168ACD03" w14:textId="77777777" w:rsidR="00AD69E9" w:rsidRPr="00140C8D" w:rsidRDefault="00AD69E9" w:rsidP="00A638DA">
            <w:pPr>
              <w:jc w:val="right"/>
              <w:rPr>
                <w:sz w:val="16"/>
              </w:rPr>
            </w:pPr>
            <w:r w:rsidRPr="00BD72AD">
              <w:rPr>
                <w:rFonts w:hint="eastAsia"/>
                <w:sz w:val="16"/>
              </w:rPr>
              <w:t xml:space="preserve">49.0 </w:t>
            </w:r>
          </w:p>
        </w:tc>
      </w:tr>
      <w:tr w:rsidR="00AD69E9" w14:paraId="42E5EC8D" w14:textId="77777777" w:rsidTr="00A638DA">
        <w:trPr>
          <w:jc w:val="center"/>
        </w:trPr>
        <w:tc>
          <w:tcPr>
            <w:tcW w:w="1398" w:type="dxa"/>
            <w:vAlign w:val="bottom"/>
          </w:tcPr>
          <w:p w14:paraId="00EA1A79" w14:textId="77777777" w:rsidR="00AD69E9" w:rsidRPr="006B18A2" w:rsidRDefault="00AD69E9" w:rsidP="00A638DA">
            <w:pPr>
              <w:jc w:val="center"/>
              <w:rPr>
                <w:sz w:val="16"/>
              </w:rPr>
            </w:pPr>
            <w:r w:rsidRPr="00A947BD">
              <w:rPr>
                <w:rFonts w:hint="eastAsia"/>
                <w:sz w:val="16"/>
              </w:rPr>
              <w:t>GVB</w:t>
            </w:r>
          </w:p>
        </w:tc>
        <w:tc>
          <w:tcPr>
            <w:tcW w:w="1172" w:type="dxa"/>
            <w:vAlign w:val="bottom"/>
          </w:tcPr>
          <w:p w14:paraId="30065020" w14:textId="77777777" w:rsidR="00AD69E9" w:rsidRPr="006B18A2" w:rsidRDefault="00AD69E9" w:rsidP="00A638DA">
            <w:pPr>
              <w:jc w:val="right"/>
              <w:rPr>
                <w:sz w:val="16"/>
              </w:rPr>
            </w:pPr>
            <w:r w:rsidRPr="00A947BD">
              <w:rPr>
                <w:rFonts w:hint="eastAsia"/>
                <w:sz w:val="16"/>
              </w:rPr>
              <w:t xml:space="preserve">118.8 </w:t>
            </w:r>
          </w:p>
        </w:tc>
        <w:tc>
          <w:tcPr>
            <w:tcW w:w="1559" w:type="dxa"/>
            <w:vAlign w:val="bottom"/>
          </w:tcPr>
          <w:p w14:paraId="7D3CAFFE" w14:textId="77777777" w:rsidR="00AD69E9" w:rsidRPr="00140C8D" w:rsidRDefault="00AD69E9" w:rsidP="00A638DA">
            <w:pPr>
              <w:jc w:val="center"/>
              <w:rPr>
                <w:sz w:val="16"/>
              </w:rPr>
            </w:pPr>
            <w:r w:rsidRPr="00D42055">
              <w:rPr>
                <w:rFonts w:hint="eastAsia"/>
                <w:sz w:val="16"/>
              </w:rPr>
              <w:t>Simple-16</w:t>
            </w:r>
          </w:p>
        </w:tc>
        <w:tc>
          <w:tcPr>
            <w:tcW w:w="1165" w:type="dxa"/>
            <w:vAlign w:val="bottom"/>
          </w:tcPr>
          <w:p w14:paraId="1C389CD9" w14:textId="77777777" w:rsidR="00AD69E9" w:rsidRPr="00140C8D" w:rsidRDefault="00AD69E9" w:rsidP="00A638DA">
            <w:pPr>
              <w:jc w:val="right"/>
              <w:rPr>
                <w:sz w:val="16"/>
              </w:rPr>
            </w:pPr>
            <w:r w:rsidRPr="00BD72AD">
              <w:rPr>
                <w:rFonts w:hint="eastAsia"/>
                <w:sz w:val="16"/>
              </w:rPr>
              <w:t xml:space="preserve">48.9 </w:t>
            </w:r>
          </w:p>
        </w:tc>
      </w:tr>
      <w:tr w:rsidR="00AD69E9" w14:paraId="787D15D9" w14:textId="77777777" w:rsidTr="00A638DA">
        <w:trPr>
          <w:jc w:val="center"/>
        </w:trPr>
        <w:tc>
          <w:tcPr>
            <w:tcW w:w="1398" w:type="dxa"/>
            <w:vAlign w:val="bottom"/>
          </w:tcPr>
          <w:p w14:paraId="09B0AE26" w14:textId="77777777" w:rsidR="00AD69E9" w:rsidRPr="006B18A2" w:rsidRDefault="00AD69E9" w:rsidP="00A638DA">
            <w:pPr>
              <w:jc w:val="center"/>
              <w:rPr>
                <w:sz w:val="16"/>
              </w:rPr>
            </w:pPr>
            <w:r w:rsidRPr="00A947BD">
              <w:rPr>
                <w:rFonts w:hint="eastAsia"/>
                <w:sz w:val="16"/>
              </w:rPr>
              <w:t>Simple-16</w:t>
            </w:r>
          </w:p>
        </w:tc>
        <w:tc>
          <w:tcPr>
            <w:tcW w:w="1172" w:type="dxa"/>
            <w:vAlign w:val="bottom"/>
          </w:tcPr>
          <w:p w14:paraId="5A15A1DF" w14:textId="77777777" w:rsidR="00AD69E9" w:rsidRPr="006B18A2" w:rsidRDefault="00AD69E9" w:rsidP="00A638DA">
            <w:pPr>
              <w:jc w:val="right"/>
              <w:rPr>
                <w:sz w:val="16"/>
              </w:rPr>
            </w:pPr>
            <w:r w:rsidRPr="00A947BD">
              <w:rPr>
                <w:rFonts w:hint="eastAsia"/>
                <w:sz w:val="16"/>
              </w:rPr>
              <w:t xml:space="preserve">118.2 </w:t>
            </w:r>
          </w:p>
        </w:tc>
        <w:tc>
          <w:tcPr>
            <w:tcW w:w="1559" w:type="dxa"/>
            <w:vAlign w:val="bottom"/>
          </w:tcPr>
          <w:p w14:paraId="0AEFDF73" w14:textId="77777777" w:rsidR="00AD69E9" w:rsidRPr="00140C8D" w:rsidRDefault="00AD69E9" w:rsidP="00A638DA">
            <w:pPr>
              <w:jc w:val="center"/>
              <w:rPr>
                <w:sz w:val="16"/>
              </w:rPr>
            </w:pPr>
            <w:r w:rsidRPr="00D42055">
              <w:rPr>
                <w:rFonts w:hint="eastAsia"/>
                <w:sz w:val="16"/>
              </w:rPr>
              <w:t>GVB</w:t>
            </w:r>
          </w:p>
        </w:tc>
        <w:tc>
          <w:tcPr>
            <w:tcW w:w="1165" w:type="dxa"/>
            <w:vAlign w:val="bottom"/>
          </w:tcPr>
          <w:p w14:paraId="2F5C06C9" w14:textId="77777777" w:rsidR="00AD69E9" w:rsidRPr="00140C8D" w:rsidRDefault="00AD69E9" w:rsidP="00A638DA">
            <w:pPr>
              <w:jc w:val="right"/>
              <w:rPr>
                <w:sz w:val="16"/>
              </w:rPr>
            </w:pPr>
            <w:r w:rsidRPr="00BD72AD">
              <w:rPr>
                <w:rFonts w:hint="eastAsia"/>
                <w:sz w:val="16"/>
              </w:rPr>
              <w:t xml:space="preserve">47.6 </w:t>
            </w:r>
          </w:p>
        </w:tc>
      </w:tr>
      <w:tr w:rsidR="00AD69E9" w14:paraId="562FE502" w14:textId="77777777" w:rsidTr="00A638DA">
        <w:trPr>
          <w:jc w:val="center"/>
        </w:trPr>
        <w:tc>
          <w:tcPr>
            <w:tcW w:w="1398" w:type="dxa"/>
            <w:vAlign w:val="bottom"/>
          </w:tcPr>
          <w:p w14:paraId="71BC14F3" w14:textId="77777777" w:rsidR="00AD69E9" w:rsidRPr="006B18A2" w:rsidRDefault="00AD69E9" w:rsidP="00A638DA">
            <w:pPr>
              <w:jc w:val="center"/>
              <w:rPr>
                <w:sz w:val="16"/>
              </w:rPr>
            </w:pPr>
            <w:r w:rsidRPr="00A947BD">
              <w:rPr>
                <w:rFonts w:hint="eastAsia"/>
                <w:sz w:val="16"/>
              </w:rPr>
              <w:t>G8IU</w:t>
            </w:r>
          </w:p>
        </w:tc>
        <w:tc>
          <w:tcPr>
            <w:tcW w:w="1172" w:type="dxa"/>
            <w:vAlign w:val="bottom"/>
          </w:tcPr>
          <w:p w14:paraId="577C9680" w14:textId="77777777" w:rsidR="00AD69E9" w:rsidRPr="006B18A2" w:rsidRDefault="00AD69E9" w:rsidP="00A638DA">
            <w:pPr>
              <w:jc w:val="right"/>
              <w:rPr>
                <w:sz w:val="16"/>
              </w:rPr>
            </w:pPr>
            <w:r w:rsidRPr="00A947BD">
              <w:rPr>
                <w:rFonts w:hint="eastAsia"/>
                <w:sz w:val="16"/>
              </w:rPr>
              <w:t xml:space="preserve">117.4 </w:t>
            </w:r>
          </w:p>
        </w:tc>
        <w:tc>
          <w:tcPr>
            <w:tcW w:w="1559" w:type="dxa"/>
            <w:vAlign w:val="bottom"/>
          </w:tcPr>
          <w:p w14:paraId="61A69FD0" w14:textId="77777777" w:rsidR="00AD69E9" w:rsidRPr="00140C8D" w:rsidRDefault="00AD69E9" w:rsidP="00A638DA">
            <w:pPr>
              <w:jc w:val="center"/>
              <w:rPr>
                <w:sz w:val="16"/>
              </w:rPr>
            </w:pPr>
            <w:r w:rsidRPr="00D42055">
              <w:rPr>
                <w:rFonts w:hint="eastAsia"/>
                <w:sz w:val="16"/>
              </w:rPr>
              <w:t>G8IU</w:t>
            </w:r>
          </w:p>
        </w:tc>
        <w:tc>
          <w:tcPr>
            <w:tcW w:w="1165" w:type="dxa"/>
            <w:vAlign w:val="bottom"/>
          </w:tcPr>
          <w:p w14:paraId="504DDD4E" w14:textId="77777777" w:rsidR="00AD69E9" w:rsidRPr="00140C8D" w:rsidRDefault="00AD69E9" w:rsidP="00A638DA">
            <w:pPr>
              <w:jc w:val="right"/>
              <w:rPr>
                <w:sz w:val="16"/>
              </w:rPr>
            </w:pPr>
            <w:r w:rsidRPr="00BD72AD">
              <w:rPr>
                <w:rFonts w:hint="eastAsia"/>
                <w:sz w:val="16"/>
              </w:rPr>
              <w:t xml:space="preserve">46.9 </w:t>
            </w:r>
          </w:p>
        </w:tc>
      </w:tr>
      <w:tr w:rsidR="00AD69E9" w14:paraId="0B5FB567" w14:textId="77777777" w:rsidTr="00A638DA">
        <w:trPr>
          <w:jc w:val="center"/>
        </w:trPr>
        <w:tc>
          <w:tcPr>
            <w:tcW w:w="1398" w:type="dxa"/>
            <w:vAlign w:val="bottom"/>
          </w:tcPr>
          <w:p w14:paraId="0671583E" w14:textId="77777777" w:rsidR="00AD69E9" w:rsidRPr="006B18A2" w:rsidRDefault="00AD69E9" w:rsidP="00A638DA">
            <w:pPr>
              <w:jc w:val="center"/>
              <w:rPr>
                <w:sz w:val="16"/>
              </w:rPr>
            </w:pPr>
            <w:r w:rsidRPr="00A947BD">
              <w:rPr>
                <w:rFonts w:hint="eastAsia"/>
                <w:sz w:val="16"/>
              </w:rPr>
              <w:t>G8CU</w:t>
            </w:r>
          </w:p>
        </w:tc>
        <w:tc>
          <w:tcPr>
            <w:tcW w:w="1172" w:type="dxa"/>
            <w:vAlign w:val="bottom"/>
          </w:tcPr>
          <w:p w14:paraId="4553062F" w14:textId="77777777" w:rsidR="00AD69E9" w:rsidRPr="006B18A2" w:rsidRDefault="00AD69E9" w:rsidP="00A638DA">
            <w:pPr>
              <w:jc w:val="right"/>
              <w:rPr>
                <w:sz w:val="16"/>
              </w:rPr>
            </w:pPr>
            <w:r w:rsidRPr="00A947BD">
              <w:rPr>
                <w:rFonts w:hint="eastAsia"/>
                <w:sz w:val="16"/>
              </w:rPr>
              <w:t xml:space="preserve">107.8 </w:t>
            </w:r>
          </w:p>
        </w:tc>
        <w:tc>
          <w:tcPr>
            <w:tcW w:w="1559" w:type="dxa"/>
            <w:vAlign w:val="bottom"/>
          </w:tcPr>
          <w:p w14:paraId="1D2113BD" w14:textId="77777777" w:rsidR="00AD69E9" w:rsidRPr="00140C8D" w:rsidRDefault="00AD69E9" w:rsidP="00A638DA">
            <w:pPr>
              <w:jc w:val="center"/>
              <w:rPr>
                <w:sz w:val="16"/>
              </w:rPr>
            </w:pPr>
            <w:r w:rsidRPr="00D42055">
              <w:rPr>
                <w:rFonts w:hint="eastAsia"/>
                <w:sz w:val="16"/>
              </w:rPr>
              <w:t>G8CU</w:t>
            </w:r>
          </w:p>
        </w:tc>
        <w:tc>
          <w:tcPr>
            <w:tcW w:w="1165" w:type="dxa"/>
            <w:vAlign w:val="bottom"/>
          </w:tcPr>
          <w:p w14:paraId="18FF0B43" w14:textId="77777777" w:rsidR="00AD69E9" w:rsidRPr="00140C8D" w:rsidRDefault="00AD69E9" w:rsidP="00A638DA">
            <w:pPr>
              <w:jc w:val="right"/>
              <w:rPr>
                <w:sz w:val="16"/>
              </w:rPr>
            </w:pPr>
            <w:r w:rsidRPr="00BD72AD">
              <w:rPr>
                <w:rFonts w:hint="eastAsia"/>
                <w:sz w:val="16"/>
              </w:rPr>
              <w:t xml:space="preserve">42.5 </w:t>
            </w:r>
          </w:p>
        </w:tc>
      </w:tr>
      <w:tr w:rsidR="00AD69E9" w14:paraId="77B63289" w14:textId="77777777" w:rsidTr="00A638DA">
        <w:trPr>
          <w:jc w:val="center"/>
        </w:trPr>
        <w:tc>
          <w:tcPr>
            <w:tcW w:w="1398" w:type="dxa"/>
            <w:vAlign w:val="bottom"/>
          </w:tcPr>
          <w:p w14:paraId="71BEDC66" w14:textId="77777777" w:rsidR="00AD69E9" w:rsidRPr="006B18A2" w:rsidRDefault="00AD69E9" w:rsidP="00A638DA">
            <w:pPr>
              <w:jc w:val="center"/>
              <w:rPr>
                <w:sz w:val="16"/>
              </w:rPr>
            </w:pPr>
            <w:r w:rsidRPr="00A947BD">
              <w:rPr>
                <w:rFonts w:hint="eastAsia"/>
                <w:sz w:val="16"/>
              </w:rPr>
              <w:t>Rice</w:t>
            </w:r>
          </w:p>
        </w:tc>
        <w:tc>
          <w:tcPr>
            <w:tcW w:w="1172" w:type="dxa"/>
            <w:vAlign w:val="bottom"/>
          </w:tcPr>
          <w:p w14:paraId="421A26CC" w14:textId="77777777" w:rsidR="00AD69E9" w:rsidRPr="006B18A2" w:rsidRDefault="00AD69E9" w:rsidP="00A638DA">
            <w:pPr>
              <w:jc w:val="right"/>
              <w:rPr>
                <w:sz w:val="16"/>
              </w:rPr>
            </w:pPr>
            <w:r w:rsidRPr="00A947BD">
              <w:rPr>
                <w:rFonts w:hint="eastAsia"/>
                <w:sz w:val="16"/>
              </w:rPr>
              <w:t xml:space="preserve">32.1 </w:t>
            </w:r>
          </w:p>
        </w:tc>
        <w:tc>
          <w:tcPr>
            <w:tcW w:w="1559" w:type="dxa"/>
            <w:tcBorders>
              <w:bottom w:val="single" w:sz="4" w:space="0" w:color="auto"/>
            </w:tcBorders>
            <w:vAlign w:val="bottom"/>
          </w:tcPr>
          <w:p w14:paraId="004F2FC3" w14:textId="77777777" w:rsidR="00AD69E9" w:rsidRPr="00140C8D" w:rsidRDefault="00AD69E9" w:rsidP="00A638DA">
            <w:pPr>
              <w:jc w:val="center"/>
              <w:rPr>
                <w:sz w:val="16"/>
              </w:rPr>
            </w:pPr>
            <w:r w:rsidRPr="00D42055">
              <w:rPr>
                <w:rFonts w:hint="eastAsia"/>
                <w:sz w:val="16"/>
              </w:rPr>
              <w:t>Rice</w:t>
            </w:r>
          </w:p>
        </w:tc>
        <w:tc>
          <w:tcPr>
            <w:tcW w:w="1165" w:type="dxa"/>
            <w:vAlign w:val="bottom"/>
          </w:tcPr>
          <w:p w14:paraId="78E80289" w14:textId="77777777" w:rsidR="00AD69E9" w:rsidRPr="00140C8D" w:rsidRDefault="00AD69E9" w:rsidP="00A638DA">
            <w:pPr>
              <w:jc w:val="right"/>
              <w:rPr>
                <w:sz w:val="16"/>
              </w:rPr>
            </w:pPr>
            <w:r w:rsidRPr="00BD72AD">
              <w:rPr>
                <w:rFonts w:hint="eastAsia"/>
                <w:sz w:val="16"/>
              </w:rPr>
              <w:t xml:space="preserve">13.5 </w:t>
            </w:r>
          </w:p>
        </w:tc>
      </w:tr>
    </w:tbl>
    <w:p w14:paraId="2FF47718" w14:textId="77777777" w:rsidR="00F74480" w:rsidRPr="00A51C94" w:rsidRDefault="00F74480" w:rsidP="00A51C94">
      <w:pPr>
        <w:rPr>
          <w:lang w:eastAsia="zh-CN"/>
        </w:rPr>
      </w:pPr>
    </w:p>
    <w:p w14:paraId="3EE0030D" w14:textId="77777777" w:rsidR="00914081" w:rsidRDefault="00914081" w:rsidP="004E134B">
      <w:pPr>
        <w:pStyle w:val="Titre2"/>
      </w:pPr>
      <w:r>
        <w:rPr>
          <w:lang w:eastAsia="zh-CN"/>
        </w:rPr>
        <w:t>Evaluation on</w:t>
      </w:r>
      <w:r>
        <w:t xml:space="preserve"> index size</w:t>
      </w:r>
      <w:r>
        <w:rPr>
          <w:rFonts w:hint="eastAsia"/>
          <w:lang w:eastAsia="zh-CN"/>
        </w:rPr>
        <w:t>s</w:t>
      </w:r>
    </w:p>
    <w:p w14:paraId="32E1E6A3" w14:textId="77777777" w:rsidR="00914081" w:rsidRDefault="00914081" w:rsidP="00914081">
      <w:pPr>
        <w:pStyle w:val="InitialBodyTextIndent"/>
      </w:pPr>
      <w:r>
        <w:t xml:space="preserve">In this </w:t>
      </w:r>
      <w:r>
        <w:rPr>
          <w:rFonts w:hint="eastAsia"/>
        </w:rPr>
        <w:t>par</w:t>
      </w:r>
      <w:r>
        <w:t xml:space="preserve">t, we </w:t>
      </w:r>
      <w:r>
        <w:rPr>
          <w:rFonts w:hint="eastAsia"/>
        </w:rPr>
        <w:t>compare the index sizes of different compression algorithms</w:t>
      </w:r>
      <w:r>
        <w:t>.</w:t>
      </w:r>
      <w:r>
        <w:rPr>
          <w:rFonts w:hint="eastAsia"/>
        </w:rPr>
        <w:t xml:space="preserve"> Ge</w:t>
      </w:r>
      <w:r>
        <w:rPr>
          <w:rFonts w:hint="eastAsia"/>
        </w:rPr>
        <w:t>n</w:t>
      </w:r>
      <w:r>
        <w:rPr>
          <w:rFonts w:hint="eastAsia"/>
        </w:rPr>
        <w:t xml:space="preserve">erally, the </w:t>
      </w:r>
      <w:r>
        <w:t>procedure of index</w:t>
      </w:r>
      <w:r>
        <w:rPr>
          <w:rFonts w:hint="eastAsia"/>
        </w:rPr>
        <w:t xml:space="preserve"> building </w:t>
      </w:r>
      <w:r>
        <w:t>includes</w:t>
      </w:r>
      <w:r>
        <w:rPr>
          <w:rFonts w:hint="eastAsia"/>
        </w:rPr>
        <w:t xml:space="preserve"> two major steps</w:t>
      </w:r>
      <w:r>
        <w:t xml:space="preserve">: </w:t>
      </w:r>
    </w:p>
    <w:p w14:paraId="1F59B7AF" w14:textId="77777777" w:rsidR="00914081" w:rsidRDefault="00914081" w:rsidP="00914081">
      <w:pPr>
        <w:pStyle w:val="InitialBodyTextIndent"/>
      </w:pPr>
      <w:r>
        <w:t>(1)</w:t>
      </w:r>
      <w:r>
        <w:rPr>
          <w:rFonts w:hint="eastAsia"/>
        </w:rPr>
        <w:t xml:space="preserve"> Segment building: We gradually add documents to the in-memory inverted i</w:t>
      </w:r>
      <w:r>
        <w:rPr>
          <w:rFonts w:hint="eastAsia"/>
        </w:rPr>
        <w:t>n</w:t>
      </w:r>
      <w:r>
        <w:rPr>
          <w:rFonts w:hint="eastAsia"/>
        </w:rPr>
        <w:t xml:space="preserve">dex. Once it </w:t>
      </w:r>
      <w:r>
        <w:t xml:space="preserve">has </w:t>
      </w:r>
      <w:r>
        <w:rPr>
          <w:rFonts w:hint="eastAsia"/>
        </w:rPr>
        <w:t xml:space="preserve">reached the </w:t>
      </w:r>
      <w:r>
        <w:t xml:space="preserve">limit of </w:t>
      </w:r>
      <w:r>
        <w:rPr>
          <w:rFonts w:hint="eastAsia"/>
        </w:rPr>
        <w:t xml:space="preserve">segment memory, we </w:t>
      </w:r>
      <w:r>
        <w:t xml:space="preserve">flush </w:t>
      </w:r>
      <w:r>
        <w:rPr>
          <w:rFonts w:hint="eastAsia"/>
        </w:rPr>
        <w:t xml:space="preserve">in-memory </w:t>
      </w:r>
      <w:r>
        <w:t>segment data</w:t>
      </w:r>
      <w:r>
        <w:rPr>
          <w:rFonts w:hint="eastAsia"/>
        </w:rPr>
        <w:t xml:space="preserve"> </w:t>
      </w:r>
      <w:r>
        <w:t>to the disk</w:t>
      </w:r>
      <w:r>
        <w:rPr>
          <w:rFonts w:hint="eastAsia"/>
        </w:rPr>
        <w:t>. In this step, several local indices will be generated and the posting lists are not compressed.</w:t>
      </w:r>
      <w:r>
        <w:t xml:space="preserve"> </w:t>
      </w:r>
    </w:p>
    <w:p w14:paraId="4FE87E74" w14:textId="3D6A4FDE" w:rsidR="00914081" w:rsidRDefault="00914081" w:rsidP="00914081">
      <w:pPr>
        <w:pStyle w:val="InitialBodyTextIndent"/>
      </w:pPr>
      <w:r>
        <w:t xml:space="preserve">(2) </w:t>
      </w:r>
      <w:r>
        <w:rPr>
          <w:rFonts w:hint="eastAsia"/>
        </w:rPr>
        <w:t>Index m</w:t>
      </w:r>
      <w:r>
        <w:t>erging and optimizing</w:t>
      </w:r>
      <w:r>
        <w:rPr>
          <w:rFonts w:hint="eastAsia"/>
        </w:rPr>
        <w:t xml:space="preserve">. We merge all local indices into a global index and perform index optimization. </w:t>
      </w:r>
      <w:r>
        <w:t xml:space="preserve">In particular, we focus on the size of posting lists stored on the disk, which consist of three parts in our experiment: d-gaps, TFs and skip list pointers for posting blocks. The skip distance of skip list pointers is set </w:t>
      </w:r>
      <w:r>
        <w:rPr>
          <w:rFonts w:hint="eastAsia"/>
        </w:rPr>
        <w:t>to</w:t>
      </w:r>
      <w:r>
        <w:t xml:space="preserve"> 512 postings. </w:t>
      </w:r>
      <w:r w:rsidRPr="008E0FD4">
        <w:t>Skip list</w:t>
      </w:r>
      <w:r>
        <w:t>s</w:t>
      </w:r>
      <w:r w:rsidRPr="008E0FD4">
        <w:t xml:space="preserve"> and dictionary take little space. Therefore the </w:t>
      </w:r>
      <w:r>
        <w:t xml:space="preserve">overall </w:t>
      </w:r>
      <w:r w:rsidRPr="008E0FD4">
        <w:t xml:space="preserve">index </w:t>
      </w:r>
      <w:r>
        <w:t xml:space="preserve">size </w:t>
      </w:r>
      <w:r w:rsidRPr="008E0FD4">
        <w:t xml:space="preserve">is determined by the size of encoded posting lists. </w:t>
      </w:r>
      <w:r>
        <w:t xml:space="preserve">An algorithm with a better compression ratio will </w:t>
      </w:r>
      <w:r>
        <w:rPr>
          <w:rFonts w:hint="eastAsia"/>
        </w:rPr>
        <w:t>generate</w:t>
      </w:r>
      <w:r>
        <w:t xml:space="preserve"> a smaller index size. </w:t>
      </w:r>
      <w:r>
        <w:rPr>
          <w:rFonts w:hint="eastAsia"/>
        </w:rPr>
        <w:t xml:space="preserve">Our proposed </w:t>
      </w:r>
      <w:r w:rsidRPr="00BE0F98">
        <w:t>SIMD-based alg</w:t>
      </w:r>
      <w:r w:rsidRPr="00BE0F98">
        <w:t>o</w:t>
      </w:r>
      <w:r w:rsidRPr="00BE0F98">
        <w:t>rithm</w:t>
      </w:r>
      <w:r>
        <w:t>s</w:t>
      </w:r>
      <w:r w:rsidRPr="00BE0F98">
        <w:t xml:space="preserve"> </w:t>
      </w:r>
      <w:r>
        <w:t>will take up</w:t>
      </w:r>
      <w:r w:rsidRPr="008E0FD4">
        <w:t xml:space="preserve"> at least 128 bits no matter how small the size of posting lists is. Therefore, we </w:t>
      </w:r>
      <w:r>
        <w:t>adopt</w:t>
      </w:r>
      <w:r w:rsidRPr="008E0FD4">
        <w:t xml:space="preserve"> the traditional compression algorithms</w:t>
      </w:r>
      <w:r>
        <w:t xml:space="preserve"> for short posting lists</w:t>
      </w:r>
      <w:r w:rsidRPr="008E0FD4">
        <w:t xml:space="preserve">: posting lists with a size less than 64 are compressed by </w:t>
      </w:r>
      <w:r>
        <w:t>V</w:t>
      </w:r>
      <w:r w:rsidRPr="00BE0F98">
        <w:t xml:space="preserve">ariable </w:t>
      </w:r>
      <w:r>
        <w:t>B</w:t>
      </w:r>
      <w:r w:rsidRPr="00BE0F98">
        <w:t>yte encoding [</w:t>
      </w:r>
      <w:proofErr w:type="spellStart"/>
      <w:r w:rsidRPr="00BE0F98">
        <w:t>Scholer</w:t>
      </w:r>
      <w:proofErr w:type="spellEnd"/>
      <w:r w:rsidRPr="00BE0F98">
        <w:t xml:space="preserve"> et al. 2002].  </w:t>
      </w:r>
    </w:p>
    <w:p w14:paraId="254805BA" w14:textId="77777777" w:rsidR="00914081" w:rsidRDefault="00914081" w:rsidP="00914081">
      <w:pPr>
        <w:pStyle w:val="InitialBodyTextIndent"/>
      </w:pPr>
    </w:p>
    <w:p w14:paraId="57108563" w14:textId="77777777" w:rsidR="00914081" w:rsidRDefault="00914081" w:rsidP="00914081">
      <w:pPr>
        <w:pStyle w:val="Lgende"/>
        <w:keepNext/>
        <w:jc w:val="center"/>
        <w:rPr>
          <w:b w:val="0"/>
          <w:bCs w:val="0"/>
          <w:sz w:val="18"/>
          <w:lang w:val="de-DE" w:eastAsia="zh-CN"/>
        </w:rPr>
      </w:pPr>
      <w:r>
        <w:rPr>
          <w:b w:val="0"/>
          <w:bCs w:val="0"/>
          <w:sz w:val="18"/>
          <w:lang w:val="de-DE" w:eastAsia="zh-CN"/>
        </w:rPr>
        <w:t xml:space="preserve">Table </w:t>
      </w:r>
      <w:r>
        <w:rPr>
          <w:b w:val="0"/>
          <w:bCs w:val="0"/>
          <w:sz w:val="18"/>
          <w:lang w:val="de-DE" w:eastAsia="zh-CN"/>
        </w:rPr>
        <w:fldChar w:fldCharType="begin"/>
      </w:r>
      <w:r>
        <w:rPr>
          <w:b w:val="0"/>
          <w:bCs w:val="0"/>
          <w:sz w:val="18"/>
          <w:lang w:val="de-DE" w:eastAsia="zh-CN"/>
        </w:rPr>
        <w:instrText xml:space="preserve"> SEQ Table \* ROMAN </w:instrText>
      </w:r>
      <w:r>
        <w:rPr>
          <w:b w:val="0"/>
          <w:bCs w:val="0"/>
          <w:sz w:val="18"/>
          <w:lang w:val="de-DE" w:eastAsia="zh-CN"/>
        </w:rPr>
        <w:fldChar w:fldCharType="separate"/>
      </w:r>
      <w:ins w:id="328" w:author="Daniel" w:date="2014-11-12T22:02:00Z">
        <w:r w:rsidR="00927962">
          <w:rPr>
            <w:b w:val="0"/>
            <w:bCs w:val="0"/>
            <w:noProof/>
            <w:sz w:val="18"/>
            <w:lang w:val="de-DE" w:eastAsia="zh-CN"/>
          </w:rPr>
          <w:t>IX</w:t>
        </w:r>
      </w:ins>
      <w:del w:id="329" w:author="Daniel" w:date="2014-11-12T22:02:00Z">
        <w:r w:rsidR="009A55DF" w:rsidDel="00927962">
          <w:rPr>
            <w:b w:val="0"/>
            <w:bCs w:val="0"/>
            <w:noProof/>
            <w:sz w:val="18"/>
            <w:lang w:val="de-DE" w:eastAsia="zh-CN"/>
          </w:rPr>
          <w:delText>VIII</w:delText>
        </w:r>
      </w:del>
      <w:r>
        <w:rPr>
          <w:b w:val="0"/>
          <w:bCs w:val="0"/>
          <w:sz w:val="18"/>
          <w:lang w:val="de-DE" w:eastAsia="zh-CN"/>
        </w:rPr>
        <w:fldChar w:fldCharType="end"/>
      </w:r>
      <w:r>
        <w:rPr>
          <w:b w:val="0"/>
          <w:bCs w:val="0"/>
          <w:sz w:val="18"/>
          <w:lang w:val="de-DE" w:eastAsia="zh-CN"/>
        </w:rPr>
        <w:t xml:space="preserve">. </w:t>
      </w:r>
      <w:proofErr w:type="spellStart"/>
      <w:r>
        <w:rPr>
          <w:b w:val="0"/>
          <w:bCs w:val="0"/>
          <w:sz w:val="18"/>
          <w:lang w:val="de-DE" w:eastAsia="zh-CN"/>
        </w:rPr>
        <w:t>Comparison</w:t>
      </w:r>
      <w:proofErr w:type="spellEnd"/>
      <w:r>
        <w:rPr>
          <w:b w:val="0"/>
          <w:bCs w:val="0"/>
          <w:sz w:val="18"/>
          <w:lang w:val="de-DE" w:eastAsia="zh-CN"/>
        </w:rPr>
        <w:t xml:space="preserve"> </w:t>
      </w:r>
      <w:proofErr w:type="spellStart"/>
      <w:r>
        <w:rPr>
          <w:b w:val="0"/>
          <w:bCs w:val="0"/>
          <w:sz w:val="18"/>
          <w:lang w:val="de-DE" w:eastAsia="zh-CN"/>
        </w:rPr>
        <w:t>of</w:t>
      </w:r>
      <w:proofErr w:type="spellEnd"/>
      <w:r>
        <w:rPr>
          <w:b w:val="0"/>
          <w:bCs w:val="0"/>
          <w:sz w:val="18"/>
          <w:lang w:val="de-DE" w:eastAsia="zh-CN"/>
        </w:rPr>
        <w:t xml:space="preserve"> </w:t>
      </w:r>
      <w:proofErr w:type="spellStart"/>
      <w:r>
        <w:rPr>
          <w:b w:val="0"/>
          <w:bCs w:val="0"/>
          <w:sz w:val="18"/>
          <w:lang w:val="de-DE" w:eastAsia="zh-CN"/>
        </w:rPr>
        <w:t>index</w:t>
      </w:r>
      <w:proofErr w:type="spellEnd"/>
      <w:r>
        <w:rPr>
          <w:b w:val="0"/>
          <w:bCs w:val="0"/>
          <w:sz w:val="18"/>
          <w:lang w:val="de-DE" w:eastAsia="zh-CN"/>
        </w:rPr>
        <w:t xml:space="preserve"> </w:t>
      </w:r>
      <w:proofErr w:type="spellStart"/>
      <w:r>
        <w:rPr>
          <w:b w:val="0"/>
          <w:bCs w:val="0"/>
          <w:sz w:val="18"/>
          <w:lang w:val="de-DE" w:eastAsia="zh-CN"/>
        </w:rPr>
        <w:t>sizes</w:t>
      </w:r>
      <w:proofErr w:type="spellEnd"/>
      <w:r>
        <w:rPr>
          <w:b w:val="0"/>
          <w:bCs w:val="0"/>
          <w:sz w:val="18"/>
          <w:lang w:val="de-DE" w:eastAsia="zh-CN"/>
        </w:rPr>
        <w:t xml:space="preserve"> on </w:t>
      </w:r>
      <w:proofErr w:type="spellStart"/>
      <w:r>
        <w:rPr>
          <w:b w:val="0"/>
          <w:bCs w:val="0"/>
          <w:sz w:val="18"/>
          <w:lang w:val="de-DE" w:eastAsia="zh-CN"/>
        </w:rPr>
        <w:t>four</w:t>
      </w:r>
      <w:proofErr w:type="spellEnd"/>
      <w:r>
        <w:rPr>
          <w:b w:val="0"/>
          <w:bCs w:val="0"/>
          <w:sz w:val="18"/>
          <w:lang w:val="de-DE" w:eastAsia="zh-CN"/>
        </w:rPr>
        <w:t xml:space="preserve"> </w:t>
      </w:r>
      <w:proofErr w:type="spellStart"/>
      <w:r>
        <w:rPr>
          <w:b w:val="0"/>
          <w:bCs w:val="0"/>
          <w:sz w:val="18"/>
          <w:lang w:val="de-DE" w:eastAsia="zh-CN"/>
        </w:rPr>
        <w:t>datasets</w:t>
      </w:r>
      <w:proofErr w:type="spellEnd"/>
      <w:r>
        <w:rPr>
          <w:b w:val="0"/>
          <w:bCs w:val="0"/>
          <w:sz w:val="18"/>
          <w:lang w:val="de-DE" w:eastAsia="zh-CN"/>
        </w:rPr>
        <w:t xml:space="preserve"> </w:t>
      </w:r>
      <w:proofErr w:type="spellStart"/>
      <w:r>
        <w:rPr>
          <w:b w:val="0"/>
          <w:bCs w:val="0"/>
          <w:sz w:val="18"/>
          <w:lang w:val="de-DE" w:eastAsia="zh-CN"/>
        </w:rPr>
        <w:t>with</w:t>
      </w:r>
      <w:proofErr w:type="spellEnd"/>
      <w:r>
        <w:rPr>
          <w:b w:val="0"/>
          <w:bCs w:val="0"/>
          <w:sz w:val="18"/>
          <w:lang w:val="de-DE" w:eastAsia="zh-CN"/>
        </w:rPr>
        <w:t xml:space="preserve"> different </w:t>
      </w:r>
      <w:proofErr w:type="spellStart"/>
      <w:r>
        <w:rPr>
          <w:b w:val="0"/>
          <w:bCs w:val="0"/>
          <w:sz w:val="18"/>
          <w:lang w:val="de-DE" w:eastAsia="zh-CN"/>
        </w:rPr>
        <w:t>compression</w:t>
      </w:r>
      <w:proofErr w:type="spellEnd"/>
      <w:r>
        <w:rPr>
          <w:b w:val="0"/>
          <w:bCs w:val="0"/>
          <w:sz w:val="18"/>
          <w:lang w:val="de-DE" w:eastAsia="zh-CN"/>
        </w:rPr>
        <w:t xml:space="preserve"> </w:t>
      </w:r>
      <w:proofErr w:type="spellStart"/>
      <w:r>
        <w:rPr>
          <w:b w:val="0"/>
          <w:bCs w:val="0"/>
          <w:sz w:val="18"/>
          <w:lang w:val="de-DE" w:eastAsia="zh-CN"/>
        </w:rPr>
        <w:t>algorithms</w:t>
      </w:r>
      <w:proofErr w:type="spellEnd"/>
      <w:r>
        <w:rPr>
          <w:b w:val="0"/>
          <w:bCs w:val="0"/>
          <w:sz w:val="18"/>
          <w:lang w:val="de-DE" w:eastAsia="zh-CN"/>
        </w:rPr>
        <w:t xml:space="preserve"> (MB).</w:t>
      </w:r>
    </w:p>
    <w:tbl>
      <w:tblPr>
        <w:tblStyle w:val="Grilledutableau"/>
        <w:tblW w:w="0" w:type="auto"/>
        <w:jc w:val="center"/>
        <w:tblLook w:val="04A0" w:firstRow="1" w:lastRow="0" w:firstColumn="1" w:lastColumn="0" w:noHBand="0" w:noVBand="1"/>
      </w:tblPr>
      <w:tblGrid>
        <w:gridCol w:w="1439"/>
        <w:gridCol w:w="1701"/>
        <w:gridCol w:w="1188"/>
        <w:gridCol w:w="1245"/>
        <w:gridCol w:w="1119"/>
        <w:gridCol w:w="1084"/>
      </w:tblGrid>
      <w:tr w:rsidR="00914081" w14:paraId="796A8D0A" w14:textId="77777777" w:rsidTr="00C45D28">
        <w:trPr>
          <w:jc w:val="center"/>
        </w:trPr>
        <w:tc>
          <w:tcPr>
            <w:tcW w:w="1439" w:type="dxa"/>
            <w:tcBorders>
              <w:top w:val="single" w:sz="4" w:space="0" w:color="auto"/>
              <w:left w:val="single" w:sz="4" w:space="0" w:color="auto"/>
              <w:bottom w:val="double" w:sz="4" w:space="0" w:color="auto"/>
              <w:right w:val="single" w:sz="4" w:space="0" w:color="auto"/>
            </w:tcBorders>
          </w:tcPr>
          <w:p w14:paraId="2FDA187C" w14:textId="77777777" w:rsidR="00914081" w:rsidRDefault="00914081" w:rsidP="00C45D28">
            <w:pPr>
              <w:pStyle w:val="Tablebody"/>
              <w:jc w:val="center"/>
              <w:rPr>
                <w:b/>
              </w:rPr>
            </w:pPr>
            <w:r>
              <w:rPr>
                <w:b/>
              </w:rPr>
              <w:t>Category</w:t>
            </w:r>
          </w:p>
        </w:tc>
        <w:tc>
          <w:tcPr>
            <w:tcW w:w="1701" w:type="dxa"/>
            <w:tcBorders>
              <w:top w:val="single" w:sz="4" w:space="0" w:color="auto"/>
              <w:left w:val="single" w:sz="4" w:space="0" w:color="auto"/>
              <w:bottom w:val="double" w:sz="4" w:space="0" w:color="auto"/>
              <w:right w:val="single" w:sz="4" w:space="0" w:color="auto"/>
            </w:tcBorders>
            <w:vAlign w:val="bottom"/>
          </w:tcPr>
          <w:p w14:paraId="5CEA07A4" w14:textId="77777777" w:rsidR="00914081" w:rsidRDefault="00914081" w:rsidP="00C45D28">
            <w:pPr>
              <w:pStyle w:val="Tablebody"/>
              <w:jc w:val="center"/>
              <w:rPr>
                <w:b/>
              </w:rPr>
            </w:pPr>
            <w:r>
              <w:rPr>
                <w:b/>
              </w:rPr>
              <w:t>Algorithm</w:t>
            </w:r>
          </w:p>
        </w:tc>
        <w:tc>
          <w:tcPr>
            <w:tcW w:w="1188" w:type="dxa"/>
            <w:tcBorders>
              <w:top w:val="single" w:sz="4" w:space="0" w:color="auto"/>
              <w:left w:val="single" w:sz="4" w:space="0" w:color="auto"/>
              <w:bottom w:val="double" w:sz="4" w:space="0" w:color="auto"/>
              <w:right w:val="single" w:sz="4" w:space="0" w:color="auto"/>
            </w:tcBorders>
            <w:vAlign w:val="bottom"/>
          </w:tcPr>
          <w:p w14:paraId="1933FA11" w14:textId="77777777" w:rsidR="00914081" w:rsidRDefault="00914081" w:rsidP="00C45D28">
            <w:pPr>
              <w:pStyle w:val="Tablebody"/>
              <w:jc w:val="right"/>
              <w:rPr>
                <w:b/>
                <w:lang w:eastAsia="en-US"/>
              </w:rPr>
            </w:pPr>
            <w:r>
              <w:rPr>
                <w:b/>
              </w:rPr>
              <w:t>GOV2</w:t>
            </w:r>
          </w:p>
        </w:tc>
        <w:tc>
          <w:tcPr>
            <w:tcW w:w="1245" w:type="dxa"/>
            <w:tcBorders>
              <w:top w:val="single" w:sz="4" w:space="0" w:color="auto"/>
              <w:left w:val="single" w:sz="4" w:space="0" w:color="auto"/>
              <w:bottom w:val="double" w:sz="4" w:space="0" w:color="auto"/>
              <w:right w:val="single" w:sz="4" w:space="0" w:color="auto"/>
            </w:tcBorders>
            <w:vAlign w:val="bottom"/>
          </w:tcPr>
          <w:p w14:paraId="7A0D2FB2" w14:textId="77777777" w:rsidR="00914081" w:rsidRDefault="00914081" w:rsidP="00C45D28">
            <w:pPr>
              <w:pStyle w:val="Tablebody"/>
              <w:jc w:val="right"/>
              <w:rPr>
                <w:b/>
              </w:rPr>
            </w:pPr>
            <w:r>
              <w:rPr>
                <w:b/>
              </w:rPr>
              <w:t>Clueweb09B</w:t>
            </w:r>
          </w:p>
        </w:tc>
        <w:tc>
          <w:tcPr>
            <w:tcW w:w="1119" w:type="dxa"/>
            <w:tcBorders>
              <w:top w:val="single" w:sz="4" w:space="0" w:color="auto"/>
              <w:left w:val="single" w:sz="4" w:space="0" w:color="auto"/>
              <w:bottom w:val="double" w:sz="4" w:space="0" w:color="auto"/>
              <w:right w:val="single" w:sz="4" w:space="0" w:color="auto"/>
            </w:tcBorders>
            <w:vAlign w:val="bottom"/>
          </w:tcPr>
          <w:p w14:paraId="66EBB17A" w14:textId="77777777" w:rsidR="00914081" w:rsidRDefault="00914081" w:rsidP="00C45D28">
            <w:pPr>
              <w:pStyle w:val="Tablebody"/>
              <w:jc w:val="right"/>
              <w:rPr>
                <w:b/>
                <w:lang w:eastAsia="en-US"/>
              </w:rPr>
            </w:pPr>
            <w:r>
              <w:rPr>
                <w:b/>
              </w:rPr>
              <w:t>Wiki</w:t>
            </w:r>
          </w:p>
        </w:tc>
        <w:tc>
          <w:tcPr>
            <w:tcW w:w="1084" w:type="dxa"/>
            <w:tcBorders>
              <w:top w:val="single" w:sz="4" w:space="0" w:color="auto"/>
              <w:left w:val="single" w:sz="4" w:space="0" w:color="auto"/>
              <w:bottom w:val="double" w:sz="4" w:space="0" w:color="auto"/>
              <w:right w:val="single" w:sz="4" w:space="0" w:color="auto"/>
            </w:tcBorders>
            <w:vAlign w:val="bottom"/>
          </w:tcPr>
          <w:p w14:paraId="7B049239" w14:textId="77777777" w:rsidR="00914081" w:rsidRDefault="00914081" w:rsidP="00C45D28">
            <w:pPr>
              <w:pStyle w:val="Tablebody"/>
              <w:jc w:val="right"/>
              <w:rPr>
                <w:b/>
              </w:rPr>
            </w:pPr>
            <w:r>
              <w:rPr>
                <w:b/>
              </w:rPr>
              <w:t>Twitter</w:t>
            </w:r>
          </w:p>
        </w:tc>
      </w:tr>
      <w:tr w:rsidR="00914081" w14:paraId="6E4421CE" w14:textId="77777777" w:rsidTr="00C45D28">
        <w:trPr>
          <w:jc w:val="center"/>
        </w:trPr>
        <w:tc>
          <w:tcPr>
            <w:tcW w:w="1439" w:type="dxa"/>
            <w:tcBorders>
              <w:top w:val="double" w:sz="4" w:space="0" w:color="auto"/>
              <w:left w:val="single" w:sz="4" w:space="0" w:color="auto"/>
              <w:bottom w:val="single" w:sz="4" w:space="0" w:color="auto"/>
              <w:right w:val="single" w:sz="4" w:space="0" w:color="auto"/>
            </w:tcBorders>
          </w:tcPr>
          <w:p w14:paraId="07B1AE0D" w14:textId="77777777" w:rsidR="00914081" w:rsidRDefault="00914081" w:rsidP="00C45D28">
            <w:pPr>
              <w:pStyle w:val="Tablebody"/>
              <w:jc w:val="center"/>
            </w:pPr>
            <w:r>
              <w:t>Uncompressed</w:t>
            </w:r>
          </w:p>
        </w:tc>
        <w:tc>
          <w:tcPr>
            <w:tcW w:w="1701" w:type="dxa"/>
            <w:tcBorders>
              <w:top w:val="double" w:sz="4" w:space="0" w:color="auto"/>
              <w:left w:val="single" w:sz="4" w:space="0" w:color="auto"/>
              <w:bottom w:val="single" w:sz="4" w:space="0" w:color="auto"/>
              <w:right w:val="single" w:sz="4" w:space="0" w:color="auto"/>
            </w:tcBorders>
            <w:vAlign w:val="bottom"/>
          </w:tcPr>
          <w:p w14:paraId="466ECE1D" w14:textId="77777777" w:rsidR="00914081" w:rsidRDefault="00914081" w:rsidP="00C45D28">
            <w:pPr>
              <w:pStyle w:val="Tablebody"/>
              <w:jc w:val="center"/>
              <w:rPr>
                <w:lang w:eastAsia="en-US"/>
              </w:rPr>
            </w:pPr>
            <w:r>
              <w:t>Uncompressed</w:t>
            </w:r>
          </w:p>
        </w:tc>
        <w:tc>
          <w:tcPr>
            <w:tcW w:w="1188" w:type="dxa"/>
            <w:tcBorders>
              <w:top w:val="double" w:sz="4" w:space="0" w:color="auto"/>
              <w:left w:val="single" w:sz="4" w:space="0" w:color="auto"/>
              <w:bottom w:val="single" w:sz="4" w:space="0" w:color="auto"/>
              <w:right w:val="single" w:sz="4" w:space="0" w:color="auto"/>
            </w:tcBorders>
            <w:vAlign w:val="bottom"/>
          </w:tcPr>
          <w:p w14:paraId="23E5FA84" w14:textId="77777777" w:rsidR="00914081" w:rsidRDefault="00914081" w:rsidP="00C45D28">
            <w:pPr>
              <w:pStyle w:val="Tablebody"/>
              <w:jc w:val="right"/>
              <w:rPr>
                <w:lang w:eastAsia="en-US"/>
              </w:rPr>
            </w:pPr>
            <w:r>
              <w:t>40466</w:t>
            </w:r>
          </w:p>
        </w:tc>
        <w:tc>
          <w:tcPr>
            <w:tcW w:w="1245" w:type="dxa"/>
            <w:tcBorders>
              <w:top w:val="double" w:sz="4" w:space="0" w:color="auto"/>
              <w:left w:val="single" w:sz="4" w:space="0" w:color="auto"/>
              <w:bottom w:val="single" w:sz="4" w:space="0" w:color="auto"/>
              <w:right w:val="single" w:sz="4" w:space="0" w:color="auto"/>
            </w:tcBorders>
            <w:vAlign w:val="bottom"/>
          </w:tcPr>
          <w:p w14:paraId="48C85479" w14:textId="77777777" w:rsidR="00914081" w:rsidRDefault="00914081" w:rsidP="00C45D28">
            <w:pPr>
              <w:pStyle w:val="Tablebody"/>
              <w:jc w:val="right"/>
              <w:rPr>
                <w:lang w:eastAsia="en-US"/>
              </w:rPr>
            </w:pPr>
            <w:r>
              <w:t>92062</w:t>
            </w:r>
          </w:p>
        </w:tc>
        <w:tc>
          <w:tcPr>
            <w:tcW w:w="1119" w:type="dxa"/>
            <w:tcBorders>
              <w:top w:val="double" w:sz="4" w:space="0" w:color="auto"/>
              <w:left w:val="single" w:sz="4" w:space="0" w:color="auto"/>
              <w:bottom w:val="single" w:sz="4" w:space="0" w:color="auto"/>
              <w:right w:val="single" w:sz="4" w:space="0" w:color="auto"/>
            </w:tcBorders>
            <w:vAlign w:val="bottom"/>
          </w:tcPr>
          <w:p w14:paraId="485D7A7A" w14:textId="77777777" w:rsidR="00914081" w:rsidRDefault="00914081" w:rsidP="00C45D28">
            <w:pPr>
              <w:pStyle w:val="Tablebody"/>
              <w:jc w:val="right"/>
              <w:rPr>
                <w:lang w:eastAsia="en-US"/>
              </w:rPr>
            </w:pPr>
            <w:r>
              <w:t>11994</w:t>
            </w:r>
          </w:p>
        </w:tc>
        <w:tc>
          <w:tcPr>
            <w:tcW w:w="1084" w:type="dxa"/>
            <w:tcBorders>
              <w:top w:val="double" w:sz="4" w:space="0" w:color="auto"/>
              <w:left w:val="single" w:sz="4" w:space="0" w:color="auto"/>
              <w:bottom w:val="single" w:sz="4" w:space="0" w:color="auto"/>
              <w:right w:val="single" w:sz="4" w:space="0" w:color="auto"/>
            </w:tcBorders>
            <w:vAlign w:val="bottom"/>
          </w:tcPr>
          <w:p w14:paraId="45306FF7" w14:textId="77777777" w:rsidR="00914081" w:rsidRDefault="00914081" w:rsidP="00C45D28">
            <w:pPr>
              <w:pStyle w:val="Tablebody"/>
              <w:jc w:val="right"/>
              <w:rPr>
                <w:lang w:eastAsia="en-US"/>
              </w:rPr>
            </w:pPr>
            <w:r>
              <w:t>12518</w:t>
            </w:r>
          </w:p>
        </w:tc>
      </w:tr>
      <w:tr w:rsidR="00914081" w14:paraId="20E1282E" w14:textId="77777777" w:rsidTr="00C45D28">
        <w:trPr>
          <w:jc w:val="center"/>
        </w:trPr>
        <w:tc>
          <w:tcPr>
            <w:tcW w:w="1439" w:type="dxa"/>
            <w:vMerge w:val="restart"/>
            <w:tcBorders>
              <w:top w:val="double" w:sz="4" w:space="0" w:color="auto"/>
              <w:left w:val="single" w:sz="4" w:space="0" w:color="auto"/>
              <w:bottom w:val="double" w:sz="4" w:space="0" w:color="auto"/>
              <w:right w:val="single" w:sz="4" w:space="0" w:color="auto"/>
            </w:tcBorders>
            <w:vAlign w:val="center"/>
          </w:tcPr>
          <w:p w14:paraId="46D1DC30" w14:textId="77777777" w:rsidR="00914081" w:rsidRDefault="00914081" w:rsidP="00C45D28">
            <w:pPr>
              <w:pStyle w:val="Tablebody"/>
              <w:jc w:val="center"/>
            </w:pPr>
            <w:r>
              <w:t>Bit-aligned</w:t>
            </w:r>
          </w:p>
        </w:tc>
        <w:tc>
          <w:tcPr>
            <w:tcW w:w="1701" w:type="dxa"/>
            <w:tcBorders>
              <w:top w:val="double" w:sz="4" w:space="0" w:color="auto"/>
              <w:left w:val="single" w:sz="4" w:space="0" w:color="auto"/>
              <w:bottom w:val="single" w:sz="4" w:space="0" w:color="auto"/>
              <w:right w:val="single" w:sz="4" w:space="0" w:color="auto"/>
            </w:tcBorders>
            <w:vAlign w:val="bottom"/>
          </w:tcPr>
          <w:p w14:paraId="7BF8FD1E" w14:textId="77777777" w:rsidR="00914081" w:rsidRDefault="00914081" w:rsidP="00C45D28">
            <w:pPr>
              <w:pStyle w:val="Tablebody"/>
              <w:jc w:val="center"/>
              <w:rPr>
                <w:lang w:eastAsia="en-US"/>
              </w:rPr>
            </w:pPr>
            <w:r>
              <w:t>Gamma</w:t>
            </w:r>
          </w:p>
        </w:tc>
        <w:tc>
          <w:tcPr>
            <w:tcW w:w="1188" w:type="dxa"/>
            <w:tcBorders>
              <w:top w:val="double" w:sz="4" w:space="0" w:color="auto"/>
              <w:left w:val="single" w:sz="4" w:space="0" w:color="auto"/>
              <w:bottom w:val="single" w:sz="4" w:space="0" w:color="auto"/>
              <w:right w:val="single" w:sz="4" w:space="0" w:color="auto"/>
            </w:tcBorders>
            <w:vAlign w:val="bottom"/>
          </w:tcPr>
          <w:p w14:paraId="1A136661" w14:textId="77777777" w:rsidR="00914081" w:rsidRDefault="00914081" w:rsidP="00C45D28">
            <w:pPr>
              <w:pStyle w:val="Tablebody"/>
              <w:jc w:val="right"/>
              <w:rPr>
                <w:lang w:eastAsia="en-US"/>
              </w:rPr>
            </w:pPr>
            <w:r>
              <w:t>9571</w:t>
            </w:r>
          </w:p>
        </w:tc>
        <w:tc>
          <w:tcPr>
            <w:tcW w:w="1245" w:type="dxa"/>
            <w:tcBorders>
              <w:top w:val="double" w:sz="4" w:space="0" w:color="auto"/>
              <w:left w:val="single" w:sz="4" w:space="0" w:color="auto"/>
              <w:bottom w:val="single" w:sz="4" w:space="0" w:color="auto"/>
              <w:right w:val="single" w:sz="4" w:space="0" w:color="auto"/>
            </w:tcBorders>
            <w:vAlign w:val="bottom"/>
          </w:tcPr>
          <w:p w14:paraId="754B6217" w14:textId="77777777" w:rsidR="00914081" w:rsidRDefault="00914081" w:rsidP="00C45D28">
            <w:pPr>
              <w:pStyle w:val="Tablebody"/>
              <w:jc w:val="right"/>
              <w:rPr>
                <w:lang w:eastAsia="en-US"/>
              </w:rPr>
            </w:pPr>
            <w:r>
              <w:t>16285</w:t>
            </w:r>
          </w:p>
        </w:tc>
        <w:tc>
          <w:tcPr>
            <w:tcW w:w="1119" w:type="dxa"/>
            <w:tcBorders>
              <w:top w:val="double" w:sz="4" w:space="0" w:color="auto"/>
              <w:left w:val="single" w:sz="4" w:space="0" w:color="auto"/>
              <w:bottom w:val="single" w:sz="4" w:space="0" w:color="auto"/>
              <w:right w:val="single" w:sz="4" w:space="0" w:color="auto"/>
            </w:tcBorders>
            <w:vAlign w:val="bottom"/>
          </w:tcPr>
          <w:p w14:paraId="67FEF7CD" w14:textId="77777777" w:rsidR="00914081" w:rsidRDefault="00914081" w:rsidP="00C45D28">
            <w:pPr>
              <w:pStyle w:val="Tablebody"/>
              <w:jc w:val="right"/>
              <w:rPr>
                <w:lang w:eastAsia="en-US"/>
              </w:rPr>
            </w:pPr>
            <w:r>
              <w:t>4479</w:t>
            </w:r>
          </w:p>
        </w:tc>
        <w:tc>
          <w:tcPr>
            <w:tcW w:w="1084" w:type="dxa"/>
            <w:tcBorders>
              <w:top w:val="double" w:sz="4" w:space="0" w:color="auto"/>
              <w:left w:val="single" w:sz="4" w:space="0" w:color="auto"/>
              <w:bottom w:val="single" w:sz="4" w:space="0" w:color="auto"/>
              <w:right w:val="single" w:sz="4" w:space="0" w:color="auto"/>
            </w:tcBorders>
            <w:vAlign w:val="bottom"/>
          </w:tcPr>
          <w:p w14:paraId="3B755F98" w14:textId="77777777" w:rsidR="00914081" w:rsidRDefault="00914081" w:rsidP="00C45D28">
            <w:pPr>
              <w:pStyle w:val="Tablebody"/>
              <w:jc w:val="right"/>
              <w:rPr>
                <w:lang w:eastAsia="en-US"/>
              </w:rPr>
            </w:pPr>
            <w:r>
              <w:t>4140</w:t>
            </w:r>
          </w:p>
        </w:tc>
      </w:tr>
      <w:tr w:rsidR="00914081" w14:paraId="1724765D"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78CF3E01"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418AAFA3" w14:textId="77777777" w:rsidR="00914081" w:rsidRDefault="00914081" w:rsidP="00C45D28">
            <w:pPr>
              <w:pStyle w:val="Tablebody"/>
              <w:jc w:val="center"/>
              <w:rPr>
                <w:lang w:eastAsia="en-US"/>
              </w:rPr>
            </w:pPr>
            <w:r>
              <w:t>Rice</w:t>
            </w:r>
          </w:p>
        </w:tc>
        <w:tc>
          <w:tcPr>
            <w:tcW w:w="1188" w:type="dxa"/>
            <w:tcBorders>
              <w:top w:val="single" w:sz="4" w:space="0" w:color="auto"/>
              <w:left w:val="single" w:sz="4" w:space="0" w:color="auto"/>
              <w:bottom w:val="single" w:sz="4" w:space="0" w:color="auto"/>
              <w:right w:val="single" w:sz="4" w:space="0" w:color="auto"/>
            </w:tcBorders>
            <w:vAlign w:val="bottom"/>
          </w:tcPr>
          <w:p w14:paraId="0080E30D" w14:textId="77777777" w:rsidR="00914081" w:rsidRDefault="00914081" w:rsidP="00C45D28">
            <w:pPr>
              <w:pStyle w:val="Tablebody"/>
              <w:jc w:val="right"/>
              <w:rPr>
                <w:b/>
                <w:lang w:eastAsia="en-US"/>
              </w:rPr>
            </w:pPr>
            <w:r>
              <w:rPr>
                <w:b/>
              </w:rPr>
              <w:t>7280</w:t>
            </w:r>
          </w:p>
        </w:tc>
        <w:tc>
          <w:tcPr>
            <w:tcW w:w="1245" w:type="dxa"/>
            <w:tcBorders>
              <w:top w:val="single" w:sz="4" w:space="0" w:color="auto"/>
              <w:left w:val="single" w:sz="4" w:space="0" w:color="auto"/>
              <w:bottom w:val="single" w:sz="4" w:space="0" w:color="auto"/>
              <w:right w:val="single" w:sz="4" w:space="0" w:color="auto"/>
            </w:tcBorders>
            <w:vAlign w:val="bottom"/>
          </w:tcPr>
          <w:p w14:paraId="6B930D3D" w14:textId="77777777" w:rsidR="00914081" w:rsidRDefault="00914081" w:rsidP="00C45D28">
            <w:pPr>
              <w:pStyle w:val="Tablebody"/>
              <w:jc w:val="right"/>
              <w:rPr>
                <w:b/>
                <w:lang w:eastAsia="en-US"/>
              </w:rPr>
            </w:pPr>
            <w:r>
              <w:rPr>
                <w:b/>
              </w:rPr>
              <w:t>15120</w:t>
            </w:r>
          </w:p>
        </w:tc>
        <w:tc>
          <w:tcPr>
            <w:tcW w:w="1119" w:type="dxa"/>
            <w:tcBorders>
              <w:top w:val="single" w:sz="4" w:space="0" w:color="auto"/>
              <w:left w:val="single" w:sz="4" w:space="0" w:color="auto"/>
              <w:bottom w:val="single" w:sz="4" w:space="0" w:color="auto"/>
              <w:right w:val="single" w:sz="4" w:space="0" w:color="auto"/>
            </w:tcBorders>
            <w:vAlign w:val="bottom"/>
          </w:tcPr>
          <w:p w14:paraId="036FBAC0" w14:textId="77777777" w:rsidR="00914081" w:rsidRDefault="00914081" w:rsidP="00C45D28">
            <w:pPr>
              <w:pStyle w:val="Tablebody"/>
              <w:jc w:val="right"/>
              <w:rPr>
                <w:b/>
                <w:lang w:eastAsia="en-US"/>
              </w:rPr>
            </w:pPr>
            <w:r>
              <w:rPr>
                <w:b/>
              </w:rPr>
              <w:t>3842</w:t>
            </w:r>
          </w:p>
        </w:tc>
        <w:tc>
          <w:tcPr>
            <w:tcW w:w="1084" w:type="dxa"/>
            <w:tcBorders>
              <w:top w:val="single" w:sz="4" w:space="0" w:color="auto"/>
              <w:left w:val="single" w:sz="4" w:space="0" w:color="auto"/>
              <w:bottom w:val="single" w:sz="4" w:space="0" w:color="auto"/>
              <w:right w:val="single" w:sz="4" w:space="0" w:color="auto"/>
            </w:tcBorders>
            <w:vAlign w:val="bottom"/>
          </w:tcPr>
          <w:p w14:paraId="705C11D1" w14:textId="77777777" w:rsidR="00914081" w:rsidRDefault="00914081" w:rsidP="00C45D28">
            <w:pPr>
              <w:pStyle w:val="Tablebody"/>
              <w:jc w:val="right"/>
              <w:rPr>
                <w:b/>
                <w:lang w:eastAsia="en-US"/>
              </w:rPr>
            </w:pPr>
            <w:r>
              <w:rPr>
                <w:b/>
              </w:rPr>
              <w:t>3387</w:t>
            </w:r>
          </w:p>
        </w:tc>
      </w:tr>
      <w:tr w:rsidR="00914081" w14:paraId="6E77C4EF"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6CDD95F0"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0BCE1552" w14:textId="77777777" w:rsidR="00914081" w:rsidRDefault="00914081" w:rsidP="00C45D28">
            <w:pPr>
              <w:pStyle w:val="Tablebody"/>
              <w:jc w:val="center"/>
              <w:rPr>
                <w:lang w:eastAsia="en-US"/>
              </w:rPr>
            </w:pPr>
            <w:r>
              <w:t>GSC-1-CU</w:t>
            </w:r>
          </w:p>
        </w:tc>
        <w:tc>
          <w:tcPr>
            <w:tcW w:w="1188" w:type="dxa"/>
            <w:tcBorders>
              <w:top w:val="single" w:sz="4" w:space="0" w:color="auto"/>
              <w:left w:val="single" w:sz="4" w:space="0" w:color="auto"/>
              <w:bottom w:val="single" w:sz="4" w:space="0" w:color="auto"/>
              <w:right w:val="single" w:sz="4" w:space="0" w:color="auto"/>
            </w:tcBorders>
            <w:vAlign w:val="bottom"/>
          </w:tcPr>
          <w:p w14:paraId="7C14AB73" w14:textId="77777777" w:rsidR="00914081" w:rsidRDefault="00914081" w:rsidP="00C45D28">
            <w:pPr>
              <w:pStyle w:val="Tablebody"/>
              <w:jc w:val="right"/>
              <w:rPr>
                <w:lang w:eastAsia="en-US"/>
              </w:rPr>
            </w:pPr>
            <w:r>
              <w:t>8604</w:t>
            </w:r>
          </w:p>
        </w:tc>
        <w:tc>
          <w:tcPr>
            <w:tcW w:w="1245" w:type="dxa"/>
            <w:tcBorders>
              <w:top w:val="single" w:sz="4" w:space="0" w:color="auto"/>
              <w:left w:val="single" w:sz="4" w:space="0" w:color="auto"/>
              <w:bottom w:val="single" w:sz="4" w:space="0" w:color="auto"/>
              <w:right w:val="single" w:sz="4" w:space="0" w:color="auto"/>
            </w:tcBorders>
            <w:vAlign w:val="bottom"/>
          </w:tcPr>
          <w:p w14:paraId="4002519D" w14:textId="77777777" w:rsidR="00914081" w:rsidRDefault="00914081" w:rsidP="00C45D28">
            <w:pPr>
              <w:pStyle w:val="Tablebody"/>
              <w:jc w:val="right"/>
              <w:rPr>
                <w:lang w:eastAsia="en-US"/>
              </w:rPr>
            </w:pPr>
            <w:r>
              <w:t>16144</w:t>
            </w:r>
          </w:p>
        </w:tc>
        <w:tc>
          <w:tcPr>
            <w:tcW w:w="1119" w:type="dxa"/>
            <w:tcBorders>
              <w:top w:val="single" w:sz="4" w:space="0" w:color="auto"/>
              <w:left w:val="single" w:sz="4" w:space="0" w:color="auto"/>
              <w:bottom w:val="single" w:sz="4" w:space="0" w:color="auto"/>
              <w:right w:val="single" w:sz="4" w:space="0" w:color="auto"/>
            </w:tcBorders>
            <w:vAlign w:val="bottom"/>
          </w:tcPr>
          <w:p w14:paraId="3401D12C" w14:textId="77777777" w:rsidR="00914081" w:rsidRDefault="00914081" w:rsidP="00C45D28">
            <w:pPr>
              <w:pStyle w:val="Tablebody"/>
              <w:jc w:val="right"/>
              <w:rPr>
                <w:lang w:eastAsia="en-US"/>
              </w:rPr>
            </w:pPr>
            <w:r>
              <w:t>4021</w:t>
            </w:r>
          </w:p>
        </w:tc>
        <w:tc>
          <w:tcPr>
            <w:tcW w:w="1084" w:type="dxa"/>
            <w:tcBorders>
              <w:top w:val="single" w:sz="4" w:space="0" w:color="auto"/>
              <w:left w:val="single" w:sz="4" w:space="0" w:color="auto"/>
              <w:bottom w:val="single" w:sz="4" w:space="0" w:color="auto"/>
              <w:right w:val="single" w:sz="4" w:space="0" w:color="auto"/>
            </w:tcBorders>
            <w:vAlign w:val="bottom"/>
          </w:tcPr>
          <w:p w14:paraId="44C2565B" w14:textId="77777777" w:rsidR="00914081" w:rsidRDefault="00914081" w:rsidP="00C45D28">
            <w:pPr>
              <w:pStyle w:val="Tablebody"/>
              <w:jc w:val="right"/>
              <w:rPr>
                <w:lang w:eastAsia="en-US"/>
              </w:rPr>
            </w:pPr>
            <w:r>
              <w:t>3755</w:t>
            </w:r>
          </w:p>
        </w:tc>
      </w:tr>
      <w:tr w:rsidR="00914081" w14:paraId="6FA3FFF7"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03CB09E7"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double" w:sz="4" w:space="0" w:color="auto"/>
              <w:right w:val="single" w:sz="4" w:space="0" w:color="auto"/>
            </w:tcBorders>
            <w:vAlign w:val="bottom"/>
          </w:tcPr>
          <w:p w14:paraId="1F4786D0" w14:textId="77777777" w:rsidR="00914081" w:rsidRDefault="00914081" w:rsidP="00C45D28">
            <w:pPr>
              <w:pStyle w:val="Tablebody"/>
              <w:jc w:val="center"/>
              <w:rPr>
                <w:lang w:eastAsia="en-US"/>
              </w:rPr>
            </w:pPr>
            <w:r>
              <w:t>GSC-8-IU</w:t>
            </w:r>
          </w:p>
        </w:tc>
        <w:tc>
          <w:tcPr>
            <w:tcW w:w="1188" w:type="dxa"/>
            <w:tcBorders>
              <w:top w:val="single" w:sz="4" w:space="0" w:color="auto"/>
              <w:left w:val="single" w:sz="4" w:space="0" w:color="auto"/>
              <w:bottom w:val="double" w:sz="4" w:space="0" w:color="auto"/>
              <w:right w:val="single" w:sz="4" w:space="0" w:color="auto"/>
            </w:tcBorders>
            <w:vAlign w:val="bottom"/>
          </w:tcPr>
          <w:p w14:paraId="160B8D44" w14:textId="77777777" w:rsidR="00914081" w:rsidRDefault="00914081" w:rsidP="00C45D28">
            <w:pPr>
              <w:pStyle w:val="Tablebody"/>
              <w:jc w:val="right"/>
              <w:rPr>
                <w:lang w:eastAsia="en-US"/>
              </w:rPr>
            </w:pPr>
            <w:r>
              <w:t>12883</w:t>
            </w:r>
          </w:p>
        </w:tc>
        <w:tc>
          <w:tcPr>
            <w:tcW w:w="1245" w:type="dxa"/>
            <w:tcBorders>
              <w:top w:val="single" w:sz="4" w:space="0" w:color="auto"/>
              <w:left w:val="single" w:sz="4" w:space="0" w:color="auto"/>
              <w:bottom w:val="double" w:sz="4" w:space="0" w:color="auto"/>
              <w:right w:val="single" w:sz="4" w:space="0" w:color="auto"/>
            </w:tcBorders>
            <w:vAlign w:val="bottom"/>
          </w:tcPr>
          <w:p w14:paraId="543729EA" w14:textId="77777777" w:rsidR="00914081" w:rsidRDefault="00914081" w:rsidP="00C45D28">
            <w:pPr>
              <w:pStyle w:val="Tablebody"/>
              <w:jc w:val="right"/>
              <w:rPr>
                <w:lang w:eastAsia="en-US"/>
              </w:rPr>
            </w:pPr>
            <w:r>
              <w:t>28614</w:t>
            </w:r>
          </w:p>
        </w:tc>
        <w:tc>
          <w:tcPr>
            <w:tcW w:w="1119" w:type="dxa"/>
            <w:tcBorders>
              <w:top w:val="single" w:sz="4" w:space="0" w:color="auto"/>
              <w:left w:val="single" w:sz="4" w:space="0" w:color="auto"/>
              <w:bottom w:val="double" w:sz="4" w:space="0" w:color="auto"/>
              <w:right w:val="single" w:sz="4" w:space="0" w:color="auto"/>
            </w:tcBorders>
            <w:vAlign w:val="bottom"/>
          </w:tcPr>
          <w:p w14:paraId="634FE965" w14:textId="77777777" w:rsidR="00914081" w:rsidRDefault="00914081" w:rsidP="00C45D28">
            <w:pPr>
              <w:pStyle w:val="Tablebody"/>
              <w:jc w:val="right"/>
              <w:rPr>
                <w:lang w:eastAsia="en-US"/>
              </w:rPr>
            </w:pPr>
            <w:r>
              <w:t>5176</w:t>
            </w:r>
          </w:p>
        </w:tc>
        <w:tc>
          <w:tcPr>
            <w:tcW w:w="1084" w:type="dxa"/>
            <w:tcBorders>
              <w:top w:val="single" w:sz="4" w:space="0" w:color="auto"/>
              <w:left w:val="single" w:sz="4" w:space="0" w:color="auto"/>
              <w:bottom w:val="double" w:sz="4" w:space="0" w:color="auto"/>
              <w:right w:val="single" w:sz="4" w:space="0" w:color="auto"/>
            </w:tcBorders>
            <w:vAlign w:val="bottom"/>
          </w:tcPr>
          <w:p w14:paraId="0BB9BD68" w14:textId="77777777" w:rsidR="00914081" w:rsidRDefault="00914081" w:rsidP="00C45D28">
            <w:pPr>
              <w:pStyle w:val="Tablebody"/>
              <w:jc w:val="right"/>
              <w:rPr>
                <w:lang w:eastAsia="en-US"/>
              </w:rPr>
            </w:pPr>
            <w:r>
              <w:t>4988</w:t>
            </w:r>
          </w:p>
        </w:tc>
      </w:tr>
      <w:tr w:rsidR="00914081" w14:paraId="365C4811" w14:textId="77777777" w:rsidTr="00C45D28">
        <w:trPr>
          <w:jc w:val="center"/>
        </w:trPr>
        <w:tc>
          <w:tcPr>
            <w:tcW w:w="1439" w:type="dxa"/>
            <w:vMerge w:val="restart"/>
            <w:tcBorders>
              <w:top w:val="double" w:sz="4" w:space="0" w:color="auto"/>
              <w:left w:val="single" w:sz="4" w:space="0" w:color="auto"/>
              <w:bottom w:val="double" w:sz="4" w:space="0" w:color="auto"/>
              <w:right w:val="single" w:sz="4" w:space="0" w:color="auto"/>
            </w:tcBorders>
            <w:vAlign w:val="center"/>
          </w:tcPr>
          <w:p w14:paraId="019FA7FC" w14:textId="77777777" w:rsidR="00914081" w:rsidRDefault="00914081" w:rsidP="00C45D28">
            <w:pPr>
              <w:pStyle w:val="Tablebody"/>
              <w:jc w:val="center"/>
            </w:pPr>
            <w:r>
              <w:t>Byte-aligned</w:t>
            </w:r>
          </w:p>
        </w:tc>
        <w:tc>
          <w:tcPr>
            <w:tcW w:w="1701" w:type="dxa"/>
            <w:tcBorders>
              <w:top w:val="double" w:sz="4" w:space="0" w:color="auto"/>
              <w:left w:val="single" w:sz="4" w:space="0" w:color="auto"/>
              <w:bottom w:val="single" w:sz="4" w:space="0" w:color="auto"/>
              <w:right w:val="single" w:sz="4" w:space="0" w:color="auto"/>
            </w:tcBorders>
            <w:vAlign w:val="bottom"/>
          </w:tcPr>
          <w:p w14:paraId="64FC2EC2" w14:textId="77777777" w:rsidR="00914081" w:rsidRDefault="00914081" w:rsidP="00C45D28">
            <w:pPr>
              <w:pStyle w:val="Tablebody"/>
              <w:jc w:val="center"/>
              <w:rPr>
                <w:lang w:eastAsia="en-US"/>
              </w:rPr>
            </w:pPr>
            <w:proofErr w:type="spellStart"/>
            <w:r>
              <w:t>VarByte</w:t>
            </w:r>
            <w:proofErr w:type="spellEnd"/>
          </w:p>
        </w:tc>
        <w:tc>
          <w:tcPr>
            <w:tcW w:w="1188" w:type="dxa"/>
            <w:tcBorders>
              <w:top w:val="double" w:sz="4" w:space="0" w:color="auto"/>
              <w:left w:val="single" w:sz="4" w:space="0" w:color="auto"/>
              <w:bottom w:val="single" w:sz="4" w:space="0" w:color="auto"/>
              <w:right w:val="single" w:sz="4" w:space="0" w:color="auto"/>
            </w:tcBorders>
            <w:vAlign w:val="bottom"/>
          </w:tcPr>
          <w:p w14:paraId="399ABBDE" w14:textId="77777777" w:rsidR="00914081" w:rsidRDefault="00914081" w:rsidP="00C45D28">
            <w:pPr>
              <w:pStyle w:val="Tablebody"/>
              <w:jc w:val="right"/>
              <w:rPr>
                <w:lang w:eastAsia="en-US"/>
              </w:rPr>
            </w:pPr>
            <w:r>
              <w:t>12096</w:t>
            </w:r>
          </w:p>
        </w:tc>
        <w:tc>
          <w:tcPr>
            <w:tcW w:w="1245" w:type="dxa"/>
            <w:tcBorders>
              <w:top w:val="double" w:sz="4" w:space="0" w:color="auto"/>
              <w:left w:val="single" w:sz="4" w:space="0" w:color="auto"/>
              <w:bottom w:val="single" w:sz="4" w:space="0" w:color="auto"/>
              <w:right w:val="single" w:sz="4" w:space="0" w:color="auto"/>
            </w:tcBorders>
            <w:vAlign w:val="bottom"/>
          </w:tcPr>
          <w:p w14:paraId="00260E77" w14:textId="77777777" w:rsidR="00914081" w:rsidRDefault="00914081" w:rsidP="00C45D28">
            <w:pPr>
              <w:pStyle w:val="Tablebody"/>
              <w:jc w:val="right"/>
              <w:rPr>
                <w:lang w:eastAsia="en-US"/>
              </w:rPr>
            </w:pPr>
            <w:r>
              <w:t>26378</w:t>
            </w:r>
          </w:p>
        </w:tc>
        <w:tc>
          <w:tcPr>
            <w:tcW w:w="1119" w:type="dxa"/>
            <w:tcBorders>
              <w:top w:val="double" w:sz="4" w:space="0" w:color="auto"/>
              <w:left w:val="single" w:sz="4" w:space="0" w:color="auto"/>
              <w:bottom w:val="single" w:sz="4" w:space="0" w:color="auto"/>
              <w:right w:val="single" w:sz="4" w:space="0" w:color="auto"/>
            </w:tcBorders>
            <w:vAlign w:val="bottom"/>
          </w:tcPr>
          <w:p w14:paraId="4F05A466" w14:textId="77777777" w:rsidR="00914081" w:rsidRDefault="00914081" w:rsidP="00C45D28">
            <w:pPr>
              <w:pStyle w:val="Tablebody"/>
              <w:jc w:val="right"/>
              <w:rPr>
                <w:lang w:eastAsia="en-US"/>
              </w:rPr>
            </w:pPr>
            <w:r>
              <w:t>4917</w:t>
            </w:r>
          </w:p>
        </w:tc>
        <w:tc>
          <w:tcPr>
            <w:tcW w:w="1084" w:type="dxa"/>
            <w:tcBorders>
              <w:top w:val="double" w:sz="4" w:space="0" w:color="auto"/>
              <w:left w:val="single" w:sz="4" w:space="0" w:color="auto"/>
              <w:bottom w:val="single" w:sz="4" w:space="0" w:color="auto"/>
              <w:right w:val="single" w:sz="4" w:space="0" w:color="auto"/>
            </w:tcBorders>
            <w:vAlign w:val="bottom"/>
          </w:tcPr>
          <w:p w14:paraId="2680CD9A" w14:textId="77777777" w:rsidR="00914081" w:rsidRDefault="00914081" w:rsidP="00C45D28">
            <w:pPr>
              <w:pStyle w:val="Tablebody"/>
              <w:jc w:val="right"/>
              <w:rPr>
                <w:lang w:eastAsia="en-US"/>
              </w:rPr>
            </w:pPr>
            <w:r>
              <w:t>4725</w:t>
            </w:r>
          </w:p>
        </w:tc>
      </w:tr>
      <w:tr w:rsidR="00914081" w14:paraId="1FE81A51"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0D4573B8"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3C750E85" w14:textId="77777777" w:rsidR="00914081" w:rsidRDefault="00914081" w:rsidP="00C45D28">
            <w:pPr>
              <w:pStyle w:val="Tablebody"/>
              <w:jc w:val="center"/>
              <w:rPr>
                <w:lang w:eastAsia="en-US"/>
              </w:rPr>
            </w:pPr>
            <w:r>
              <w:t>GVB</w:t>
            </w:r>
          </w:p>
        </w:tc>
        <w:tc>
          <w:tcPr>
            <w:tcW w:w="1188" w:type="dxa"/>
            <w:tcBorders>
              <w:top w:val="single" w:sz="4" w:space="0" w:color="auto"/>
              <w:left w:val="single" w:sz="4" w:space="0" w:color="auto"/>
              <w:bottom w:val="single" w:sz="4" w:space="0" w:color="auto"/>
              <w:right w:val="single" w:sz="4" w:space="0" w:color="auto"/>
            </w:tcBorders>
            <w:vAlign w:val="bottom"/>
          </w:tcPr>
          <w:p w14:paraId="71BAD264" w14:textId="77777777" w:rsidR="00914081" w:rsidRDefault="00914081" w:rsidP="00C45D28">
            <w:pPr>
              <w:pStyle w:val="Tablebody"/>
              <w:jc w:val="right"/>
              <w:rPr>
                <w:lang w:eastAsia="en-US"/>
              </w:rPr>
            </w:pPr>
            <w:r>
              <w:t>14167</w:t>
            </w:r>
          </w:p>
        </w:tc>
        <w:tc>
          <w:tcPr>
            <w:tcW w:w="1245" w:type="dxa"/>
            <w:tcBorders>
              <w:top w:val="single" w:sz="4" w:space="0" w:color="auto"/>
              <w:left w:val="single" w:sz="4" w:space="0" w:color="auto"/>
              <w:bottom w:val="single" w:sz="4" w:space="0" w:color="auto"/>
              <w:right w:val="single" w:sz="4" w:space="0" w:color="auto"/>
            </w:tcBorders>
            <w:vAlign w:val="bottom"/>
          </w:tcPr>
          <w:p w14:paraId="27262A82" w14:textId="77777777" w:rsidR="00914081" w:rsidRDefault="00914081" w:rsidP="00C45D28">
            <w:pPr>
              <w:pStyle w:val="Tablebody"/>
              <w:jc w:val="right"/>
              <w:rPr>
                <w:lang w:eastAsia="en-US"/>
              </w:rPr>
            </w:pPr>
            <w:r>
              <w:t>31382</w:t>
            </w:r>
          </w:p>
        </w:tc>
        <w:tc>
          <w:tcPr>
            <w:tcW w:w="1119" w:type="dxa"/>
            <w:tcBorders>
              <w:top w:val="single" w:sz="4" w:space="0" w:color="auto"/>
              <w:left w:val="single" w:sz="4" w:space="0" w:color="auto"/>
              <w:bottom w:val="single" w:sz="4" w:space="0" w:color="auto"/>
              <w:right w:val="single" w:sz="4" w:space="0" w:color="auto"/>
            </w:tcBorders>
            <w:vAlign w:val="bottom"/>
          </w:tcPr>
          <w:p w14:paraId="7E399184" w14:textId="77777777" w:rsidR="00914081" w:rsidRDefault="00914081" w:rsidP="00C45D28">
            <w:pPr>
              <w:pStyle w:val="Tablebody"/>
              <w:jc w:val="right"/>
              <w:rPr>
                <w:lang w:eastAsia="en-US"/>
              </w:rPr>
            </w:pPr>
            <w:r>
              <w:t>5418</w:t>
            </w:r>
          </w:p>
        </w:tc>
        <w:tc>
          <w:tcPr>
            <w:tcW w:w="1084" w:type="dxa"/>
            <w:tcBorders>
              <w:top w:val="single" w:sz="4" w:space="0" w:color="auto"/>
              <w:left w:val="single" w:sz="4" w:space="0" w:color="auto"/>
              <w:bottom w:val="single" w:sz="4" w:space="0" w:color="auto"/>
              <w:right w:val="single" w:sz="4" w:space="0" w:color="auto"/>
            </w:tcBorders>
            <w:vAlign w:val="bottom"/>
          </w:tcPr>
          <w:p w14:paraId="0190826C" w14:textId="77777777" w:rsidR="00914081" w:rsidRDefault="00914081" w:rsidP="00C45D28">
            <w:pPr>
              <w:pStyle w:val="Tablebody"/>
              <w:jc w:val="right"/>
              <w:rPr>
                <w:lang w:eastAsia="en-US"/>
              </w:rPr>
            </w:pPr>
            <w:r>
              <w:t>5282</w:t>
            </w:r>
          </w:p>
        </w:tc>
      </w:tr>
      <w:tr w:rsidR="00914081" w14:paraId="62D85B09"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264647EE"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714244C5" w14:textId="77777777" w:rsidR="00914081" w:rsidRDefault="00914081" w:rsidP="00C45D28">
            <w:pPr>
              <w:pStyle w:val="Tablebody"/>
              <w:jc w:val="center"/>
              <w:rPr>
                <w:lang w:eastAsia="en-US"/>
              </w:rPr>
            </w:pPr>
            <w:r>
              <w:t>G8CU</w:t>
            </w:r>
          </w:p>
        </w:tc>
        <w:tc>
          <w:tcPr>
            <w:tcW w:w="1188" w:type="dxa"/>
            <w:tcBorders>
              <w:top w:val="single" w:sz="4" w:space="0" w:color="auto"/>
              <w:left w:val="single" w:sz="4" w:space="0" w:color="auto"/>
              <w:bottom w:val="single" w:sz="4" w:space="0" w:color="auto"/>
              <w:right w:val="single" w:sz="4" w:space="0" w:color="auto"/>
            </w:tcBorders>
            <w:vAlign w:val="bottom"/>
          </w:tcPr>
          <w:p w14:paraId="165530D1" w14:textId="77777777" w:rsidR="00914081" w:rsidRDefault="00914081" w:rsidP="00C45D28">
            <w:pPr>
              <w:pStyle w:val="Tablebody"/>
              <w:jc w:val="right"/>
              <w:rPr>
                <w:lang w:eastAsia="en-US"/>
              </w:rPr>
            </w:pPr>
            <w:r>
              <w:t>13691</w:t>
            </w:r>
          </w:p>
        </w:tc>
        <w:tc>
          <w:tcPr>
            <w:tcW w:w="1245" w:type="dxa"/>
            <w:tcBorders>
              <w:top w:val="single" w:sz="4" w:space="0" w:color="auto"/>
              <w:left w:val="single" w:sz="4" w:space="0" w:color="auto"/>
              <w:bottom w:val="single" w:sz="4" w:space="0" w:color="auto"/>
              <w:right w:val="single" w:sz="4" w:space="0" w:color="auto"/>
            </w:tcBorders>
            <w:vAlign w:val="bottom"/>
          </w:tcPr>
          <w:p w14:paraId="5D3E8BBB" w14:textId="77777777" w:rsidR="00914081" w:rsidRDefault="00914081" w:rsidP="00C45D28">
            <w:pPr>
              <w:pStyle w:val="Tablebody"/>
              <w:jc w:val="right"/>
              <w:rPr>
                <w:lang w:eastAsia="en-US"/>
              </w:rPr>
            </w:pPr>
            <w:r>
              <w:t>29812</w:t>
            </w:r>
          </w:p>
        </w:tc>
        <w:tc>
          <w:tcPr>
            <w:tcW w:w="1119" w:type="dxa"/>
            <w:tcBorders>
              <w:top w:val="single" w:sz="4" w:space="0" w:color="auto"/>
              <w:left w:val="single" w:sz="4" w:space="0" w:color="auto"/>
              <w:bottom w:val="single" w:sz="4" w:space="0" w:color="auto"/>
              <w:right w:val="single" w:sz="4" w:space="0" w:color="auto"/>
            </w:tcBorders>
            <w:vAlign w:val="bottom"/>
          </w:tcPr>
          <w:p w14:paraId="43835B8D" w14:textId="77777777" w:rsidR="00914081" w:rsidRDefault="00914081" w:rsidP="00C45D28">
            <w:pPr>
              <w:pStyle w:val="Tablebody"/>
              <w:jc w:val="right"/>
              <w:rPr>
                <w:lang w:eastAsia="en-US"/>
              </w:rPr>
            </w:pPr>
            <w:r>
              <w:t>5715</w:t>
            </w:r>
          </w:p>
        </w:tc>
        <w:tc>
          <w:tcPr>
            <w:tcW w:w="1084" w:type="dxa"/>
            <w:tcBorders>
              <w:top w:val="single" w:sz="4" w:space="0" w:color="auto"/>
              <w:left w:val="single" w:sz="4" w:space="0" w:color="auto"/>
              <w:bottom w:val="single" w:sz="4" w:space="0" w:color="auto"/>
              <w:right w:val="single" w:sz="4" w:space="0" w:color="auto"/>
            </w:tcBorders>
            <w:vAlign w:val="bottom"/>
          </w:tcPr>
          <w:p w14:paraId="215C092A" w14:textId="77777777" w:rsidR="00914081" w:rsidRDefault="00914081" w:rsidP="00C45D28">
            <w:pPr>
              <w:pStyle w:val="Tablebody"/>
              <w:jc w:val="right"/>
              <w:rPr>
                <w:lang w:eastAsia="en-US"/>
              </w:rPr>
            </w:pPr>
            <w:r>
              <w:t>5356</w:t>
            </w:r>
          </w:p>
        </w:tc>
      </w:tr>
      <w:tr w:rsidR="00914081" w14:paraId="5C9FD2E9"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21294CC0"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double" w:sz="4" w:space="0" w:color="auto"/>
              <w:right w:val="single" w:sz="4" w:space="0" w:color="auto"/>
            </w:tcBorders>
            <w:vAlign w:val="bottom"/>
          </w:tcPr>
          <w:p w14:paraId="48722B7B" w14:textId="77777777" w:rsidR="00914081" w:rsidRDefault="00914081" w:rsidP="00C45D28">
            <w:pPr>
              <w:pStyle w:val="Tablebody"/>
              <w:jc w:val="center"/>
              <w:rPr>
                <w:lang w:eastAsia="en-US"/>
              </w:rPr>
            </w:pPr>
            <w:r>
              <w:t>G8IU</w:t>
            </w:r>
          </w:p>
        </w:tc>
        <w:tc>
          <w:tcPr>
            <w:tcW w:w="1188" w:type="dxa"/>
            <w:tcBorders>
              <w:top w:val="single" w:sz="4" w:space="0" w:color="auto"/>
              <w:left w:val="single" w:sz="4" w:space="0" w:color="auto"/>
              <w:bottom w:val="double" w:sz="4" w:space="0" w:color="auto"/>
              <w:right w:val="single" w:sz="4" w:space="0" w:color="auto"/>
            </w:tcBorders>
            <w:vAlign w:val="bottom"/>
          </w:tcPr>
          <w:p w14:paraId="5EFADD55" w14:textId="77777777" w:rsidR="00914081" w:rsidRDefault="00914081" w:rsidP="00C45D28">
            <w:pPr>
              <w:pStyle w:val="Tablebody"/>
              <w:jc w:val="right"/>
              <w:rPr>
                <w:lang w:eastAsia="en-US"/>
              </w:rPr>
            </w:pPr>
            <w:r>
              <w:t>13852</w:t>
            </w:r>
          </w:p>
        </w:tc>
        <w:tc>
          <w:tcPr>
            <w:tcW w:w="1245" w:type="dxa"/>
            <w:tcBorders>
              <w:top w:val="single" w:sz="4" w:space="0" w:color="auto"/>
              <w:left w:val="single" w:sz="4" w:space="0" w:color="auto"/>
              <w:bottom w:val="double" w:sz="4" w:space="0" w:color="auto"/>
              <w:right w:val="single" w:sz="4" w:space="0" w:color="auto"/>
            </w:tcBorders>
            <w:vAlign w:val="bottom"/>
          </w:tcPr>
          <w:p w14:paraId="5909E2F0" w14:textId="77777777" w:rsidR="00914081" w:rsidRDefault="00914081" w:rsidP="00C45D28">
            <w:pPr>
              <w:pStyle w:val="Tablebody"/>
              <w:jc w:val="right"/>
              <w:rPr>
                <w:lang w:eastAsia="en-US"/>
              </w:rPr>
            </w:pPr>
            <w:r>
              <w:t>30149</w:t>
            </w:r>
          </w:p>
        </w:tc>
        <w:tc>
          <w:tcPr>
            <w:tcW w:w="1119" w:type="dxa"/>
            <w:tcBorders>
              <w:top w:val="single" w:sz="4" w:space="0" w:color="auto"/>
              <w:left w:val="single" w:sz="4" w:space="0" w:color="auto"/>
              <w:bottom w:val="double" w:sz="4" w:space="0" w:color="auto"/>
              <w:right w:val="single" w:sz="4" w:space="0" w:color="auto"/>
            </w:tcBorders>
            <w:vAlign w:val="bottom"/>
          </w:tcPr>
          <w:p w14:paraId="6B5401F4" w14:textId="77777777" w:rsidR="00914081" w:rsidRDefault="00914081" w:rsidP="00C45D28">
            <w:pPr>
              <w:pStyle w:val="Tablebody"/>
              <w:jc w:val="right"/>
              <w:rPr>
                <w:lang w:eastAsia="en-US"/>
              </w:rPr>
            </w:pPr>
            <w:r>
              <w:t>5766</w:t>
            </w:r>
          </w:p>
        </w:tc>
        <w:tc>
          <w:tcPr>
            <w:tcW w:w="1084" w:type="dxa"/>
            <w:tcBorders>
              <w:top w:val="single" w:sz="4" w:space="0" w:color="auto"/>
              <w:left w:val="single" w:sz="4" w:space="0" w:color="auto"/>
              <w:bottom w:val="double" w:sz="4" w:space="0" w:color="auto"/>
              <w:right w:val="single" w:sz="4" w:space="0" w:color="auto"/>
            </w:tcBorders>
            <w:vAlign w:val="bottom"/>
          </w:tcPr>
          <w:p w14:paraId="10DBD5A5" w14:textId="77777777" w:rsidR="00914081" w:rsidRDefault="00914081" w:rsidP="00C45D28">
            <w:pPr>
              <w:pStyle w:val="Tablebody"/>
              <w:jc w:val="right"/>
              <w:rPr>
                <w:lang w:eastAsia="en-US"/>
              </w:rPr>
            </w:pPr>
            <w:r>
              <w:t>5416</w:t>
            </w:r>
          </w:p>
        </w:tc>
      </w:tr>
      <w:tr w:rsidR="00914081" w14:paraId="3DD8D024" w14:textId="77777777" w:rsidTr="00C45D28">
        <w:trPr>
          <w:jc w:val="center"/>
        </w:trPr>
        <w:tc>
          <w:tcPr>
            <w:tcW w:w="1439" w:type="dxa"/>
            <w:vMerge w:val="restart"/>
            <w:tcBorders>
              <w:top w:val="double" w:sz="4" w:space="0" w:color="auto"/>
              <w:left w:val="single" w:sz="4" w:space="0" w:color="auto"/>
              <w:bottom w:val="double" w:sz="4" w:space="0" w:color="auto"/>
              <w:right w:val="single" w:sz="4" w:space="0" w:color="auto"/>
            </w:tcBorders>
            <w:vAlign w:val="center"/>
          </w:tcPr>
          <w:p w14:paraId="7A6B28C8" w14:textId="77777777" w:rsidR="00914081" w:rsidRDefault="00914081" w:rsidP="00C45D28">
            <w:pPr>
              <w:pStyle w:val="Tablebody"/>
              <w:jc w:val="center"/>
            </w:pPr>
            <w:r>
              <w:t>Word-aligned</w:t>
            </w:r>
          </w:p>
        </w:tc>
        <w:tc>
          <w:tcPr>
            <w:tcW w:w="1701" w:type="dxa"/>
            <w:tcBorders>
              <w:top w:val="double" w:sz="4" w:space="0" w:color="auto"/>
              <w:left w:val="single" w:sz="4" w:space="0" w:color="auto"/>
              <w:bottom w:val="single" w:sz="4" w:space="0" w:color="auto"/>
              <w:right w:val="single" w:sz="4" w:space="0" w:color="auto"/>
            </w:tcBorders>
            <w:vAlign w:val="bottom"/>
          </w:tcPr>
          <w:p w14:paraId="7C086F52" w14:textId="77777777" w:rsidR="00914081" w:rsidRDefault="00914081" w:rsidP="00C45D28">
            <w:pPr>
              <w:pStyle w:val="Tablebody"/>
              <w:jc w:val="center"/>
              <w:rPr>
                <w:lang w:eastAsia="en-US"/>
              </w:rPr>
            </w:pPr>
            <w:r>
              <w:t>Simple-9</w:t>
            </w:r>
          </w:p>
        </w:tc>
        <w:tc>
          <w:tcPr>
            <w:tcW w:w="1188" w:type="dxa"/>
            <w:tcBorders>
              <w:top w:val="double" w:sz="4" w:space="0" w:color="auto"/>
              <w:left w:val="single" w:sz="4" w:space="0" w:color="auto"/>
              <w:bottom w:val="single" w:sz="4" w:space="0" w:color="auto"/>
              <w:right w:val="single" w:sz="4" w:space="0" w:color="auto"/>
            </w:tcBorders>
            <w:vAlign w:val="bottom"/>
          </w:tcPr>
          <w:p w14:paraId="6AA3A7EE" w14:textId="77777777" w:rsidR="00914081" w:rsidRDefault="00914081" w:rsidP="00C45D28">
            <w:pPr>
              <w:pStyle w:val="Tablebody"/>
              <w:jc w:val="right"/>
              <w:rPr>
                <w:lang w:eastAsia="en-US"/>
              </w:rPr>
            </w:pPr>
            <w:r>
              <w:t>9078</w:t>
            </w:r>
          </w:p>
        </w:tc>
        <w:tc>
          <w:tcPr>
            <w:tcW w:w="1245" w:type="dxa"/>
            <w:tcBorders>
              <w:top w:val="double" w:sz="4" w:space="0" w:color="auto"/>
              <w:left w:val="single" w:sz="4" w:space="0" w:color="auto"/>
              <w:bottom w:val="single" w:sz="4" w:space="0" w:color="auto"/>
              <w:right w:val="single" w:sz="4" w:space="0" w:color="auto"/>
            </w:tcBorders>
            <w:vAlign w:val="bottom"/>
          </w:tcPr>
          <w:p w14:paraId="236E3B24" w14:textId="77777777" w:rsidR="00914081" w:rsidRDefault="00914081" w:rsidP="00C45D28">
            <w:pPr>
              <w:pStyle w:val="Tablebody"/>
              <w:jc w:val="right"/>
              <w:rPr>
                <w:lang w:eastAsia="en-US"/>
              </w:rPr>
            </w:pPr>
            <w:r>
              <w:t>17189</w:t>
            </w:r>
          </w:p>
        </w:tc>
        <w:tc>
          <w:tcPr>
            <w:tcW w:w="1119" w:type="dxa"/>
            <w:tcBorders>
              <w:top w:val="double" w:sz="4" w:space="0" w:color="auto"/>
              <w:left w:val="single" w:sz="4" w:space="0" w:color="auto"/>
              <w:bottom w:val="single" w:sz="4" w:space="0" w:color="auto"/>
              <w:right w:val="single" w:sz="4" w:space="0" w:color="auto"/>
            </w:tcBorders>
            <w:vAlign w:val="bottom"/>
          </w:tcPr>
          <w:p w14:paraId="56DF9A36" w14:textId="77777777" w:rsidR="00914081" w:rsidRDefault="00914081" w:rsidP="00C45D28">
            <w:pPr>
              <w:pStyle w:val="Tablebody"/>
              <w:jc w:val="right"/>
              <w:rPr>
                <w:lang w:eastAsia="en-US"/>
              </w:rPr>
            </w:pPr>
            <w:r>
              <w:t>4236</w:t>
            </w:r>
          </w:p>
        </w:tc>
        <w:tc>
          <w:tcPr>
            <w:tcW w:w="1084" w:type="dxa"/>
            <w:tcBorders>
              <w:top w:val="double" w:sz="4" w:space="0" w:color="auto"/>
              <w:left w:val="single" w:sz="4" w:space="0" w:color="auto"/>
              <w:bottom w:val="single" w:sz="4" w:space="0" w:color="auto"/>
              <w:right w:val="single" w:sz="4" w:space="0" w:color="auto"/>
            </w:tcBorders>
            <w:vAlign w:val="bottom"/>
          </w:tcPr>
          <w:p w14:paraId="5B2BE40E" w14:textId="77777777" w:rsidR="00914081" w:rsidRDefault="00914081" w:rsidP="00C45D28">
            <w:pPr>
              <w:pStyle w:val="Tablebody"/>
              <w:jc w:val="right"/>
              <w:rPr>
                <w:lang w:eastAsia="en-US"/>
              </w:rPr>
            </w:pPr>
            <w:r>
              <w:t>3943</w:t>
            </w:r>
          </w:p>
        </w:tc>
      </w:tr>
      <w:tr w:rsidR="00914081" w14:paraId="517007AA"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41B5D3DD"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778D9681" w14:textId="77777777" w:rsidR="00914081" w:rsidRDefault="00914081" w:rsidP="00C45D28">
            <w:pPr>
              <w:pStyle w:val="Tablebody"/>
              <w:jc w:val="center"/>
              <w:rPr>
                <w:lang w:eastAsia="en-US"/>
              </w:rPr>
            </w:pPr>
            <w:r>
              <w:t>Simple-16</w:t>
            </w:r>
          </w:p>
        </w:tc>
        <w:tc>
          <w:tcPr>
            <w:tcW w:w="1188" w:type="dxa"/>
            <w:tcBorders>
              <w:top w:val="single" w:sz="4" w:space="0" w:color="auto"/>
              <w:left w:val="single" w:sz="4" w:space="0" w:color="auto"/>
              <w:bottom w:val="single" w:sz="4" w:space="0" w:color="auto"/>
              <w:right w:val="single" w:sz="4" w:space="0" w:color="auto"/>
            </w:tcBorders>
            <w:vAlign w:val="bottom"/>
          </w:tcPr>
          <w:p w14:paraId="0DD3CF2C" w14:textId="77777777" w:rsidR="00914081" w:rsidRDefault="00914081" w:rsidP="00C45D28">
            <w:pPr>
              <w:pStyle w:val="Tablebody"/>
              <w:jc w:val="right"/>
              <w:rPr>
                <w:lang w:eastAsia="en-US"/>
              </w:rPr>
            </w:pPr>
            <w:r>
              <w:t>8650</w:t>
            </w:r>
          </w:p>
        </w:tc>
        <w:tc>
          <w:tcPr>
            <w:tcW w:w="1245" w:type="dxa"/>
            <w:tcBorders>
              <w:top w:val="single" w:sz="4" w:space="0" w:color="auto"/>
              <w:left w:val="single" w:sz="4" w:space="0" w:color="auto"/>
              <w:bottom w:val="single" w:sz="4" w:space="0" w:color="auto"/>
              <w:right w:val="single" w:sz="4" w:space="0" w:color="auto"/>
            </w:tcBorders>
            <w:vAlign w:val="bottom"/>
          </w:tcPr>
          <w:p w14:paraId="11BF8BA7" w14:textId="77777777" w:rsidR="00914081" w:rsidRDefault="00914081" w:rsidP="00C45D28">
            <w:pPr>
              <w:pStyle w:val="Tablebody"/>
              <w:jc w:val="right"/>
              <w:rPr>
                <w:lang w:eastAsia="en-US"/>
              </w:rPr>
            </w:pPr>
            <w:r>
              <w:t>16315</w:t>
            </w:r>
          </w:p>
        </w:tc>
        <w:tc>
          <w:tcPr>
            <w:tcW w:w="1119" w:type="dxa"/>
            <w:tcBorders>
              <w:top w:val="single" w:sz="4" w:space="0" w:color="auto"/>
              <w:left w:val="single" w:sz="4" w:space="0" w:color="auto"/>
              <w:bottom w:val="single" w:sz="4" w:space="0" w:color="auto"/>
              <w:right w:val="single" w:sz="4" w:space="0" w:color="auto"/>
            </w:tcBorders>
            <w:vAlign w:val="bottom"/>
          </w:tcPr>
          <w:p w14:paraId="7C5D2FC6" w14:textId="77777777" w:rsidR="00914081" w:rsidRDefault="00914081" w:rsidP="00C45D28">
            <w:pPr>
              <w:pStyle w:val="Tablebody"/>
              <w:jc w:val="right"/>
              <w:rPr>
                <w:lang w:eastAsia="en-US"/>
              </w:rPr>
            </w:pPr>
            <w:r>
              <w:t>4139</w:t>
            </w:r>
          </w:p>
        </w:tc>
        <w:tc>
          <w:tcPr>
            <w:tcW w:w="1084" w:type="dxa"/>
            <w:tcBorders>
              <w:top w:val="single" w:sz="4" w:space="0" w:color="auto"/>
              <w:left w:val="single" w:sz="4" w:space="0" w:color="auto"/>
              <w:bottom w:val="single" w:sz="4" w:space="0" w:color="auto"/>
              <w:right w:val="single" w:sz="4" w:space="0" w:color="auto"/>
            </w:tcBorders>
            <w:vAlign w:val="bottom"/>
          </w:tcPr>
          <w:p w14:paraId="1DFEC248" w14:textId="77777777" w:rsidR="00914081" w:rsidRDefault="00914081" w:rsidP="00C45D28">
            <w:pPr>
              <w:pStyle w:val="Tablebody"/>
              <w:jc w:val="right"/>
              <w:rPr>
                <w:lang w:eastAsia="en-US"/>
              </w:rPr>
            </w:pPr>
            <w:r>
              <w:t>3826</w:t>
            </w:r>
          </w:p>
        </w:tc>
      </w:tr>
      <w:tr w:rsidR="00914081" w14:paraId="17A50951" w14:textId="77777777" w:rsidTr="00C45D28">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51E2F7D9"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double" w:sz="4" w:space="0" w:color="auto"/>
              <w:right w:val="single" w:sz="4" w:space="0" w:color="auto"/>
            </w:tcBorders>
            <w:vAlign w:val="bottom"/>
          </w:tcPr>
          <w:p w14:paraId="0B4B19AD" w14:textId="77777777" w:rsidR="00914081" w:rsidRDefault="00914081" w:rsidP="00C45D28">
            <w:pPr>
              <w:pStyle w:val="Tablebody"/>
              <w:jc w:val="center"/>
              <w:rPr>
                <w:lang w:eastAsia="en-US"/>
              </w:rPr>
            </w:pPr>
            <w:r>
              <w:t>G-SIM</w:t>
            </w:r>
          </w:p>
        </w:tc>
        <w:tc>
          <w:tcPr>
            <w:tcW w:w="1188" w:type="dxa"/>
            <w:tcBorders>
              <w:top w:val="single" w:sz="4" w:space="0" w:color="auto"/>
              <w:left w:val="single" w:sz="4" w:space="0" w:color="auto"/>
              <w:bottom w:val="double" w:sz="4" w:space="0" w:color="auto"/>
              <w:right w:val="single" w:sz="4" w:space="0" w:color="auto"/>
            </w:tcBorders>
            <w:vAlign w:val="bottom"/>
          </w:tcPr>
          <w:p w14:paraId="5B24AD28" w14:textId="77777777" w:rsidR="00914081" w:rsidRDefault="00914081" w:rsidP="00C45D28">
            <w:pPr>
              <w:pStyle w:val="Tablebody"/>
              <w:jc w:val="right"/>
              <w:rPr>
                <w:lang w:eastAsia="en-US"/>
              </w:rPr>
            </w:pPr>
            <w:r>
              <w:t>9629</w:t>
            </w:r>
          </w:p>
        </w:tc>
        <w:tc>
          <w:tcPr>
            <w:tcW w:w="1245" w:type="dxa"/>
            <w:tcBorders>
              <w:top w:val="single" w:sz="4" w:space="0" w:color="auto"/>
              <w:left w:val="single" w:sz="4" w:space="0" w:color="auto"/>
              <w:bottom w:val="double" w:sz="4" w:space="0" w:color="auto"/>
              <w:right w:val="single" w:sz="4" w:space="0" w:color="auto"/>
            </w:tcBorders>
            <w:vAlign w:val="bottom"/>
          </w:tcPr>
          <w:p w14:paraId="2913B0EC" w14:textId="77777777" w:rsidR="00914081" w:rsidRDefault="00914081" w:rsidP="00C45D28">
            <w:pPr>
              <w:pStyle w:val="Tablebody"/>
              <w:jc w:val="right"/>
              <w:rPr>
                <w:lang w:eastAsia="en-US"/>
              </w:rPr>
            </w:pPr>
            <w:r>
              <w:t>19948</w:t>
            </w:r>
          </w:p>
        </w:tc>
        <w:tc>
          <w:tcPr>
            <w:tcW w:w="1119" w:type="dxa"/>
            <w:tcBorders>
              <w:top w:val="single" w:sz="4" w:space="0" w:color="auto"/>
              <w:left w:val="single" w:sz="4" w:space="0" w:color="auto"/>
              <w:bottom w:val="double" w:sz="4" w:space="0" w:color="auto"/>
              <w:right w:val="single" w:sz="4" w:space="0" w:color="auto"/>
            </w:tcBorders>
            <w:vAlign w:val="bottom"/>
          </w:tcPr>
          <w:p w14:paraId="73771BF5" w14:textId="77777777" w:rsidR="00914081" w:rsidRDefault="00914081" w:rsidP="00C45D28">
            <w:pPr>
              <w:pStyle w:val="Tablebody"/>
              <w:jc w:val="right"/>
              <w:rPr>
                <w:lang w:eastAsia="en-US"/>
              </w:rPr>
            </w:pPr>
            <w:r>
              <w:t>4316</w:t>
            </w:r>
          </w:p>
        </w:tc>
        <w:tc>
          <w:tcPr>
            <w:tcW w:w="1084" w:type="dxa"/>
            <w:tcBorders>
              <w:top w:val="single" w:sz="4" w:space="0" w:color="auto"/>
              <w:left w:val="single" w:sz="4" w:space="0" w:color="auto"/>
              <w:bottom w:val="double" w:sz="4" w:space="0" w:color="auto"/>
              <w:right w:val="single" w:sz="4" w:space="0" w:color="auto"/>
            </w:tcBorders>
            <w:vAlign w:val="bottom"/>
          </w:tcPr>
          <w:p w14:paraId="3B78781F" w14:textId="77777777" w:rsidR="00914081" w:rsidRDefault="00914081" w:rsidP="00C45D28">
            <w:pPr>
              <w:pStyle w:val="Tablebody"/>
              <w:jc w:val="right"/>
              <w:rPr>
                <w:lang w:eastAsia="en-US"/>
              </w:rPr>
            </w:pPr>
            <w:r>
              <w:t>4068</w:t>
            </w:r>
          </w:p>
        </w:tc>
      </w:tr>
      <w:tr w:rsidR="00914081" w14:paraId="005D8E6F" w14:textId="77777777" w:rsidTr="00C45D28">
        <w:trPr>
          <w:jc w:val="center"/>
        </w:trPr>
        <w:tc>
          <w:tcPr>
            <w:tcW w:w="1439" w:type="dxa"/>
            <w:vMerge w:val="restart"/>
            <w:tcBorders>
              <w:top w:val="double" w:sz="4" w:space="0" w:color="auto"/>
              <w:left w:val="single" w:sz="4" w:space="0" w:color="auto"/>
              <w:bottom w:val="single" w:sz="4" w:space="0" w:color="auto"/>
              <w:right w:val="single" w:sz="4" w:space="0" w:color="auto"/>
            </w:tcBorders>
            <w:vAlign w:val="center"/>
          </w:tcPr>
          <w:p w14:paraId="316329EA" w14:textId="65CA709E" w:rsidR="00914081" w:rsidRDefault="00797318" w:rsidP="00C45D28">
            <w:pPr>
              <w:pStyle w:val="Tablebody"/>
              <w:jc w:val="center"/>
            </w:pPr>
            <w:r>
              <w:rPr>
                <w:rFonts w:eastAsiaTheme="minorEastAsia" w:hint="eastAsia"/>
              </w:rPr>
              <w:t>Frame based</w:t>
            </w:r>
          </w:p>
        </w:tc>
        <w:tc>
          <w:tcPr>
            <w:tcW w:w="1701" w:type="dxa"/>
            <w:tcBorders>
              <w:top w:val="double" w:sz="4" w:space="0" w:color="auto"/>
              <w:left w:val="single" w:sz="4" w:space="0" w:color="auto"/>
              <w:bottom w:val="single" w:sz="4" w:space="0" w:color="auto"/>
              <w:right w:val="single" w:sz="4" w:space="0" w:color="auto"/>
            </w:tcBorders>
            <w:vAlign w:val="bottom"/>
          </w:tcPr>
          <w:p w14:paraId="444BC668" w14:textId="77777777" w:rsidR="00914081" w:rsidRDefault="00914081" w:rsidP="00C45D28">
            <w:pPr>
              <w:pStyle w:val="Tablebody"/>
              <w:jc w:val="center"/>
              <w:rPr>
                <w:lang w:eastAsia="en-US"/>
              </w:rPr>
            </w:pPr>
            <w:proofErr w:type="spellStart"/>
            <w:r>
              <w:t>PackedBinary</w:t>
            </w:r>
            <w:proofErr w:type="spellEnd"/>
          </w:p>
        </w:tc>
        <w:tc>
          <w:tcPr>
            <w:tcW w:w="1188" w:type="dxa"/>
            <w:tcBorders>
              <w:top w:val="double" w:sz="4" w:space="0" w:color="auto"/>
              <w:left w:val="single" w:sz="4" w:space="0" w:color="auto"/>
              <w:bottom w:val="single" w:sz="4" w:space="0" w:color="auto"/>
              <w:right w:val="single" w:sz="4" w:space="0" w:color="auto"/>
            </w:tcBorders>
            <w:vAlign w:val="bottom"/>
          </w:tcPr>
          <w:p w14:paraId="2A0759CD" w14:textId="77777777" w:rsidR="00914081" w:rsidRDefault="00914081" w:rsidP="00C45D28">
            <w:pPr>
              <w:pStyle w:val="Tablebody"/>
              <w:jc w:val="right"/>
              <w:rPr>
                <w:lang w:eastAsia="en-US"/>
              </w:rPr>
            </w:pPr>
            <w:r>
              <w:t>10180</w:t>
            </w:r>
          </w:p>
        </w:tc>
        <w:tc>
          <w:tcPr>
            <w:tcW w:w="1245" w:type="dxa"/>
            <w:tcBorders>
              <w:top w:val="double" w:sz="4" w:space="0" w:color="auto"/>
              <w:left w:val="single" w:sz="4" w:space="0" w:color="auto"/>
              <w:bottom w:val="single" w:sz="4" w:space="0" w:color="auto"/>
              <w:right w:val="single" w:sz="4" w:space="0" w:color="auto"/>
            </w:tcBorders>
            <w:vAlign w:val="bottom"/>
          </w:tcPr>
          <w:p w14:paraId="770CD507" w14:textId="77777777" w:rsidR="00914081" w:rsidRDefault="00914081" w:rsidP="00C45D28">
            <w:pPr>
              <w:pStyle w:val="Tablebody"/>
              <w:jc w:val="right"/>
              <w:rPr>
                <w:lang w:eastAsia="en-US"/>
              </w:rPr>
            </w:pPr>
            <w:r>
              <w:t>23355</w:t>
            </w:r>
          </w:p>
        </w:tc>
        <w:tc>
          <w:tcPr>
            <w:tcW w:w="1119" w:type="dxa"/>
            <w:tcBorders>
              <w:top w:val="double" w:sz="4" w:space="0" w:color="auto"/>
              <w:left w:val="single" w:sz="4" w:space="0" w:color="auto"/>
              <w:bottom w:val="single" w:sz="4" w:space="0" w:color="auto"/>
              <w:right w:val="single" w:sz="4" w:space="0" w:color="auto"/>
            </w:tcBorders>
            <w:vAlign w:val="bottom"/>
          </w:tcPr>
          <w:p w14:paraId="4255594A" w14:textId="77777777" w:rsidR="00914081" w:rsidRDefault="00914081" w:rsidP="00C45D28">
            <w:pPr>
              <w:pStyle w:val="Tablebody"/>
              <w:jc w:val="right"/>
              <w:rPr>
                <w:lang w:eastAsia="en-US"/>
              </w:rPr>
            </w:pPr>
            <w:r>
              <w:t>4460</w:t>
            </w:r>
          </w:p>
        </w:tc>
        <w:tc>
          <w:tcPr>
            <w:tcW w:w="1084" w:type="dxa"/>
            <w:tcBorders>
              <w:top w:val="double" w:sz="4" w:space="0" w:color="auto"/>
              <w:left w:val="single" w:sz="4" w:space="0" w:color="auto"/>
              <w:bottom w:val="single" w:sz="4" w:space="0" w:color="auto"/>
              <w:right w:val="single" w:sz="4" w:space="0" w:color="auto"/>
            </w:tcBorders>
            <w:vAlign w:val="bottom"/>
          </w:tcPr>
          <w:p w14:paraId="5F4F4D83" w14:textId="77777777" w:rsidR="00914081" w:rsidRDefault="00914081" w:rsidP="00C45D28">
            <w:pPr>
              <w:pStyle w:val="Tablebody"/>
              <w:jc w:val="right"/>
              <w:rPr>
                <w:lang w:eastAsia="en-US"/>
              </w:rPr>
            </w:pPr>
            <w:r>
              <w:t>4202</w:t>
            </w:r>
          </w:p>
        </w:tc>
      </w:tr>
      <w:tr w:rsidR="00914081" w14:paraId="20F66B60" w14:textId="77777777" w:rsidTr="00C45D28">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202DE4C2"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1BADB54E" w14:textId="77777777" w:rsidR="00914081" w:rsidRDefault="00914081" w:rsidP="00C45D28">
            <w:pPr>
              <w:pStyle w:val="Tablebody"/>
              <w:jc w:val="center"/>
              <w:rPr>
                <w:lang w:eastAsia="en-US"/>
              </w:rPr>
            </w:pPr>
            <w:proofErr w:type="spellStart"/>
            <w:r>
              <w:t>PForDelta</w:t>
            </w:r>
            <w:proofErr w:type="spellEnd"/>
          </w:p>
        </w:tc>
        <w:tc>
          <w:tcPr>
            <w:tcW w:w="1188" w:type="dxa"/>
            <w:tcBorders>
              <w:top w:val="single" w:sz="4" w:space="0" w:color="auto"/>
              <w:left w:val="single" w:sz="4" w:space="0" w:color="auto"/>
              <w:bottom w:val="single" w:sz="4" w:space="0" w:color="auto"/>
              <w:right w:val="single" w:sz="4" w:space="0" w:color="auto"/>
            </w:tcBorders>
            <w:vAlign w:val="bottom"/>
          </w:tcPr>
          <w:p w14:paraId="7211367E" w14:textId="77777777" w:rsidR="00914081" w:rsidRDefault="00914081" w:rsidP="00C45D28">
            <w:pPr>
              <w:pStyle w:val="Tablebody"/>
              <w:jc w:val="right"/>
              <w:rPr>
                <w:lang w:eastAsia="en-US"/>
              </w:rPr>
            </w:pPr>
            <w:r>
              <w:t>8699</w:t>
            </w:r>
          </w:p>
        </w:tc>
        <w:tc>
          <w:tcPr>
            <w:tcW w:w="1245" w:type="dxa"/>
            <w:tcBorders>
              <w:top w:val="single" w:sz="4" w:space="0" w:color="auto"/>
              <w:left w:val="single" w:sz="4" w:space="0" w:color="auto"/>
              <w:bottom w:val="single" w:sz="4" w:space="0" w:color="auto"/>
              <w:right w:val="single" w:sz="4" w:space="0" w:color="auto"/>
            </w:tcBorders>
            <w:vAlign w:val="bottom"/>
          </w:tcPr>
          <w:p w14:paraId="196472B7" w14:textId="77777777" w:rsidR="00914081" w:rsidRDefault="00914081" w:rsidP="00C45D28">
            <w:pPr>
              <w:pStyle w:val="Tablebody"/>
              <w:jc w:val="right"/>
              <w:rPr>
                <w:lang w:eastAsia="en-US"/>
              </w:rPr>
            </w:pPr>
            <w:r>
              <w:t>19434</w:t>
            </w:r>
          </w:p>
        </w:tc>
        <w:tc>
          <w:tcPr>
            <w:tcW w:w="1119" w:type="dxa"/>
            <w:tcBorders>
              <w:top w:val="single" w:sz="4" w:space="0" w:color="auto"/>
              <w:left w:val="single" w:sz="4" w:space="0" w:color="auto"/>
              <w:bottom w:val="single" w:sz="4" w:space="0" w:color="auto"/>
              <w:right w:val="single" w:sz="4" w:space="0" w:color="auto"/>
            </w:tcBorders>
            <w:vAlign w:val="bottom"/>
          </w:tcPr>
          <w:p w14:paraId="3D91A288" w14:textId="77777777" w:rsidR="00914081" w:rsidRDefault="00914081" w:rsidP="00C45D28">
            <w:pPr>
              <w:pStyle w:val="Tablebody"/>
              <w:jc w:val="right"/>
              <w:rPr>
                <w:lang w:eastAsia="en-US"/>
              </w:rPr>
            </w:pPr>
            <w:r>
              <w:t>4095</w:t>
            </w:r>
          </w:p>
        </w:tc>
        <w:tc>
          <w:tcPr>
            <w:tcW w:w="1084" w:type="dxa"/>
            <w:tcBorders>
              <w:top w:val="single" w:sz="4" w:space="0" w:color="auto"/>
              <w:left w:val="single" w:sz="4" w:space="0" w:color="auto"/>
              <w:bottom w:val="single" w:sz="4" w:space="0" w:color="auto"/>
              <w:right w:val="single" w:sz="4" w:space="0" w:color="auto"/>
            </w:tcBorders>
            <w:vAlign w:val="bottom"/>
          </w:tcPr>
          <w:p w14:paraId="17152342" w14:textId="77777777" w:rsidR="00914081" w:rsidRDefault="00914081" w:rsidP="00C45D28">
            <w:pPr>
              <w:pStyle w:val="Tablebody"/>
              <w:jc w:val="right"/>
              <w:rPr>
                <w:lang w:eastAsia="en-US"/>
              </w:rPr>
            </w:pPr>
            <w:r>
              <w:t>3806</w:t>
            </w:r>
          </w:p>
        </w:tc>
      </w:tr>
      <w:tr w:rsidR="00914081" w14:paraId="295E0DBB" w14:textId="77777777" w:rsidTr="00C45D28">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6E5C5942"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67D91E6D" w14:textId="77777777" w:rsidR="00914081" w:rsidRDefault="00914081" w:rsidP="00C45D28">
            <w:pPr>
              <w:pStyle w:val="Tablebody"/>
              <w:jc w:val="center"/>
              <w:rPr>
                <w:lang w:eastAsia="en-US"/>
              </w:rPr>
            </w:pPr>
            <w:r>
              <w:t>AFOR</w:t>
            </w:r>
          </w:p>
        </w:tc>
        <w:tc>
          <w:tcPr>
            <w:tcW w:w="1188" w:type="dxa"/>
            <w:tcBorders>
              <w:top w:val="single" w:sz="4" w:space="0" w:color="auto"/>
              <w:left w:val="single" w:sz="4" w:space="0" w:color="auto"/>
              <w:bottom w:val="single" w:sz="4" w:space="0" w:color="auto"/>
              <w:right w:val="single" w:sz="4" w:space="0" w:color="auto"/>
            </w:tcBorders>
            <w:vAlign w:val="bottom"/>
          </w:tcPr>
          <w:p w14:paraId="0F7139B5" w14:textId="77777777" w:rsidR="00914081" w:rsidRDefault="00914081" w:rsidP="00C45D28">
            <w:pPr>
              <w:pStyle w:val="Tablebody"/>
              <w:jc w:val="right"/>
              <w:rPr>
                <w:lang w:eastAsia="en-US"/>
              </w:rPr>
            </w:pPr>
            <w:r>
              <w:t>8071</w:t>
            </w:r>
          </w:p>
        </w:tc>
        <w:tc>
          <w:tcPr>
            <w:tcW w:w="1245" w:type="dxa"/>
            <w:tcBorders>
              <w:top w:val="single" w:sz="4" w:space="0" w:color="auto"/>
              <w:left w:val="single" w:sz="4" w:space="0" w:color="auto"/>
              <w:bottom w:val="single" w:sz="4" w:space="0" w:color="auto"/>
              <w:right w:val="single" w:sz="4" w:space="0" w:color="auto"/>
            </w:tcBorders>
            <w:vAlign w:val="bottom"/>
          </w:tcPr>
          <w:p w14:paraId="05BF7CC5" w14:textId="77777777" w:rsidR="00914081" w:rsidRDefault="00914081" w:rsidP="00C45D28">
            <w:pPr>
              <w:pStyle w:val="Tablebody"/>
              <w:jc w:val="right"/>
              <w:rPr>
                <w:lang w:eastAsia="en-US"/>
              </w:rPr>
            </w:pPr>
            <w:r>
              <w:t>15982</w:t>
            </w:r>
          </w:p>
        </w:tc>
        <w:tc>
          <w:tcPr>
            <w:tcW w:w="1119" w:type="dxa"/>
            <w:tcBorders>
              <w:top w:val="single" w:sz="4" w:space="0" w:color="auto"/>
              <w:left w:val="single" w:sz="4" w:space="0" w:color="auto"/>
              <w:bottom w:val="single" w:sz="4" w:space="0" w:color="auto"/>
              <w:right w:val="single" w:sz="4" w:space="0" w:color="auto"/>
            </w:tcBorders>
            <w:vAlign w:val="bottom"/>
          </w:tcPr>
          <w:p w14:paraId="1E2244E5" w14:textId="77777777" w:rsidR="00914081" w:rsidRDefault="00914081" w:rsidP="00C45D28">
            <w:pPr>
              <w:pStyle w:val="Tablebody"/>
              <w:jc w:val="right"/>
              <w:rPr>
                <w:lang w:eastAsia="en-US"/>
              </w:rPr>
            </w:pPr>
            <w:r>
              <w:t>3870</w:t>
            </w:r>
          </w:p>
        </w:tc>
        <w:tc>
          <w:tcPr>
            <w:tcW w:w="1084" w:type="dxa"/>
            <w:tcBorders>
              <w:top w:val="single" w:sz="4" w:space="0" w:color="auto"/>
              <w:left w:val="single" w:sz="4" w:space="0" w:color="auto"/>
              <w:bottom w:val="single" w:sz="4" w:space="0" w:color="auto"/>
              <w:right w:val="single" w:sz="4" w:space="0" w:color="auto"/>
            </w:tcBorders>
            <w:vAlign w:val="bottom"/>
          </w:tcPr>
          <w:p w14:paraId="23B9C8EE" w14:textId="77777777" w:rsidR="00914081" w:rsidRDefault="00914081" w:rsidP="00C45D28">
            <w:pPr>
              <w:pStyle w:val="Tablebody"/>
              <w:jc w:val="right"/>
              <w:rPr>
                <w:lang w:eastAsia="en-US"/>
              </w:rPr>
            </w:pPr>
            <w:r>
              <w:t>3576</w:t>
            </w:r>
          </w:p>
        </w:tc>
      </w:tr>
      <w:tr w:rsidR="00914081" w14:paraId="28D9FA19" w14:textId="77777777" w:rsidTr="00C45D28">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18418C6A" w14:textId="77777777" w:rsidR="00914081" w:rsidRDefault="00914081" w:rsidP="00C45D28">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25B46AF1" w14:textId="77777777" w:rsidR="00914081" w:rsidRDefault="00914081" w:rsidP="00C45D28">
            <w:pPr>
              <w:pStyle w:val="Tablebody"/>
              <w:jc w:val="center"/>
              <w:rPr>
                <w:lang w:eastAsia="en-US"/>
              </w:rPr>
            </w:pPr>
            <w:r>
              <w:t>G-AFOR</w:t>
            </w:r>
          </w:p>
        </w:tc>
        <w:tc>
          <w:tcPr>
            <w:tcW w:w="1188" w:type="dxa"/>
            <w:tcBorders>
              <w:top w:val="single" w:sz="4" w:space="0" w:color="auto"/>
              <w:left w:val="single" w:sz="4" w:space="0" w:color="auto"/>
              <w:bottom w:val="single" w:sz="4" w:space="0" w:color="auto"/>
              <w:right w:val="single" w:sz="4" w:space="0" w:color="auto"/>
            </w:tcBorders>
            <w:vAlign w:val="bottom"/>
          </w:tcPr>
          <w:p w14:paraId="15776E61" w14:textId="77777777" w:rsidR="00914081" w:rsidRDefault="00914081" w:rsidP="00C45D28">
            <w:pPr>
              <w:pStyle w:val="Tablebody"/>
              <w:jc w:val="right"/>
              <w:rPr>
                <w:lang w:eastAsia="en-US"/>
              </w:rPr>
            </w:pPr>
            <w:r>
              <w:t>8963</w:t>
            </w:r>
          </w:p>
        </w:tc>
        <w:tc>
          <w:tcPr>
            <w:tcW w:w="1245" w:type="dxa"/>
            <w:tcBorders>
              <w:top w:val="single" w:sz="4" w:space="0" w:color="auto"/>
              <w:left w:val="single" w:sz="4" w:space="0" w:color="auto"/>
              <w:bottom w:val="single" w:sz="4" w:space="0" w:color="auto"/>
              <w:right w:val="single" w:sz="4" w:space="0" w:color="auto"/>
            </w:tcBorders>
            <w:vAlign w:val="bottom"/>
          </w:tcPr>
          <w:p w14:paraId="21D23603" w14:textId="77777777" w:rsidR="00914081" w:rsidRDefault="00914081" w:rsidP="00C45D28">
            <w:pPr>
              <w:pStyle w:val="Tablebody"/>
              <w:jc w:val="right"/>
              <w:rPr>
                <w:lang w:eastAsia="en-US"/>
              </w:rPr>
            </w:pPr>
            <w:r>
              <w:t>18668</w:t>
            </w:r>
          </w:p>
        </w:tc>
        <w:tc>
          <w:tcPr>
            <w:tcW w:w="1119" w:type="dxa"/>
            <w:tcBorders>
              <w:top w:val="single" w:sz="4" w:space="0" w:color="auto"/>
              <w:left w:val="single" w:sz="4" w:space="0" w:color="auto"/>
              <w:bottom w:val="single" w:sz="4" w:space="0" w:color="auto"/>
              <w:right w:val="single" w:sz="4" w:space="0" w:color="auto"/>
            </w:tcBorders>
            <w:vAlign w:val="bottom"/>
          </w:tcPr>
          <w:p w14:paraId="186EE277" w14:textId="77777777" w:rsidR="00914081" w:rsidRDefault="00914081" w:rsidP="00C45D28">
            <w:pPr>
              <w:pStyle w:val="Tablebody"/>
              <w:jc w:val="right"/>
              <w:rPr>
                <w:lang w:eastAsia="en-US"/>
              </w:rPr>
            </w:pPr>
            <w:r>
              <w:t>4118</w:t>
            </w:r>
          </w:p>
        </w:tc>
        <w:tc>
          <w:tcPr>
            <w:tcW w:w="1084" w:type="dxa"/>
            <w:tcBorders>
              <w:top w:val="single" w:sz="4" w:space="0" w:color="auto"/>
              <w:left w:val="single" w:sz="4" w:space="0" w:color="auto"/>
              <w:bottom w:val="single" w:sz="4" w:space="0" w:color="auto"/>
              <w:right w:val="single" w:sz="4" w:space="0" w:color="auto"/>
            </w:tcBorders>
            <w:vAlign w:val="bottom"/>
          </w:tcPr>
          <w:p w14:paraId="70F2ACBE" w14:textId="77777777" w:rsidR="00914081" w:rsidRDefault="00914081" w:rsidP="00C45D28">
            <w:pPr>
              <w:pStyle w:val="Tablebody"/>
              <w:jc w:val="right"/>
              <w:rPr>
                <w:lang w:eastAsia="en-US"/>
              </w:rPr>
            </w:pPr>
            <w:r>
              <w:t>3856</w:t>
            </w:r>
          </w:p>
        </w:tc>
      </w:tr>
    </w:tbl>
    <w:p w14:paraId="03681E22" w14:textId="77777777" w:rsidR="00914081" w:rsidRDefault="00914081" w:rsidP="00914081">
      <w:pPr>
        <w:pStyle w:val="InitialBodyTextIndent"/>
      </w:pPr>
    </w:p>
    <w:p w14:paraId="5A46C674" w14:textId="2FC5E2A6" w:rsidR="00D702DE" w:rsidRPr="008E0FD4" w:rsidRDefault="00914081" w:rsidP="00B13BB9">
      <w:pPr>
        <w:pStyle w:val="InitialBodyTextIndent"/>
      </w:pPr>
      <w:r w:rsidRPr="00CD023F">
        <w:t xml:space="preserve">Table VIII shows the index sizes of different datasets </w:t>
      </w:r>
      <w:r>
        <w:t>by using</w:t>
      </w:r>
      <w:r w:rsidRPr="00CD023F">
        <w:t xml:space="preserve"> different compre</w:t>
      </w:r>
      <w:r w:rsidRPr="00CD023F">
        <w:t>s</w:t>
      </w:r>
      <w:r w:rsidRPr="00CD023F">
        <w:t xml:space="preserve">sion algorithms. </w:t>
      </w:r>
      <w:r w:rsidRPr="008E0FD4">
        <w:t xml:space="preserve">Among all the algorithms, </w:t>
      </w:r>
      <w:r w:rsidRPr="00CD023F">
        <w:t xml:space="preserve">Rice </w:t>
      </w:r>
      <w:r>
        <w:t>has</w:t>
      </w:r>
      <w:r w:rsidRPr="008E0FD4">
        <w:t xml:space="preserve"> </w:t>
      </w:r>
      <w:r>
        <w:t xml:space="preserve">yielded </w:t>
      </w:r>
      <w:r w:rsidRPr="008E0FD4">
        <w:t xml:space="preserve">the smallest </w:t>
      </w:r>
      <w:r>
        <w:t xml:space="preserve">indices </w:t>
      </w:r>
      <w:r w:rsidRPr="008E0FD4">
        <w:t>on all datasets</w:t>
      </w:r>
      <w:r w:rsidRPr="00CD023F">
        <w:t xml:space="preserve">. </w:t>
      </w:r>
      <w:r w:rsidRPr="008E0FD4">
        <w:t>The overhead for the index can be roughly divided into two parts, i.e. control patterns and encoded data. Group-based algorithms will save space for co</w:t>
      </w:r>
      <w:r w:rsidRPr="008E0FD4">
        <w:t>n</w:t>
      </w:r>
      <w:r w:rsidRPr="008E0FD4">
        <w:t xml:space="preserve">trol patterns by sharing the pattern </w:t>
      </w:r>
      <w:r>
        <w:t>in</w:t>
      </w:r>
      <w:r w:rsidRPr="008E0FD4">
        <w:t xml:space="preserve"> the group but take up more space for the e</w:t>
      </w:r>
      <w:r w:rsidRPr="008E0FD4">
        <w:t>n</w:t>
      </w:r>
      <w:r w:rsidRPr="008E0FD4">
        <w:t xml:space="preserve">coded data due to the alignment requirement. </w:t>
      </w:r>
      <w:r w:rsidR="0046185E">
        <w:t>T</w:t>
      </w:r>
      <w:r w:rsidRPr="008E0FD4">
        <w:t xml:space="preserve">he final index size is </w:t>
      </w:r>
      <w:r w:rsidR="0046185E">
        <w:t>impacted</w:t>
      </w:r>
      <w:r w:rsidR="0046185E" w:rsidRPr="008E0FD4">
        <w:t xml:space="preserve"> </w:t>
      </w:r>
      <w:r w:rsidRPr="008E0FD4">
        <w:t xml:space="preserve">by </w:t>
      </w:r>
      <w:r w:rsidR="0046185E">
        <w:t>this</w:t>
      </w:r>
      <w:r w:rsidR="0046185E" w:rsidRPr="008E0FD4">
        <w:t xml:space="preserve"> </w:t>
      </w:r>
      <w:r w:rsidRPr="008E0FD4">
        <w:t xml:space="preserve">trade-off. For example, </w:t>
      </w:r>
      <w:r w:rsidR="00DC6FB9">
        <w:t>our algorithms Group-Simple</w:t>
      </w:r>
      <w:r w:rsidR="00DC6FB9">
        <w:rPr>
          <w:rFonts w:hint="eastAsia"/>
        </w:rPr>
        <w:t xml:space="preserve"> </w:t>
      </w:r>
      <w:r w:rsidRPr="00CD023F">
        <w:t>and</w:t>
      </w:r>
      <w:r>
        <w:t xml:space="preserve"> Group-AFOR take</w:t>
      </w:r>
      <w:r w:rsidRPr="00CD023F">
        <w:t xml:space="preserve"> </w:t>
      </w:r>
      <w:r>
        <w:t xml:space="preserve">up </w:t>
      </w:r>
      <w:r w:rsidRPr="008E0FD4">
        <w:t>a bit more</w:t>
      </w:r>
      <w:r w:rsidRPr="00CD023F">
        <w:t xml:space="preserve"> space than </w:t>
      </w:r>
      <w:r w:rsidRPr="008E0FD4">
        <w:t>their</w:t>
      </w:r>
      <w:r w:rsidRPr="00CD023F">
        <w:t xml:space="preserve"> corresponding </w:t>
      </w:r>
      <w:r w:rsidR="00913ABE">
        <w:t>scalar</w:t>
      </w:r>
      <w:r w:rsidRPr="00CD023F">
        <w:t xml:space="preserve"> algorithms, i.e. Simple-9,</w:t>
      </w:r>
      <w:r w:rsidRPr="008E0FD4">
        <w:t xml:space="preserve"> and AFO</w:t>
      </w:r>
      <w:r>
        <w:t>R</w:t>
      </w:r>
      <w:r w:rsidRPr="008E0FD4">
        <w:t>; while</w:t>
      </w:r>
      <w:r w:rsidRPr="00CD023F">
        <w:t xml:space="preserve"> </w:t>
      </w:r>
      <w:r w:rsidRPr="008E0FD4">
        <w:t xml:space="preserve">our algorithms </w:t>
      </w:r>
      <w:r w:rsidRPr="00CD023F">
        <w:t>GSC-1-CU</w:t>
      </w:r>
      <w:r w:rsidRPr="008E0FD4">
        <w:t xml:space="preserve"> </w:t>
      </w:r>
      <w:r w:rsidRPr="00CD023F">
        <w:t>(exten</w:t>
      </w:r>
      <w:r w:rsidRPr="008E0FD4">
        <w:t>ded</w:t>
      </w:r>
      <w:r w:rsidRPr="00CD023F">
        <w:t xml:space="preserve"> from Elias Gamma) and GSC-8-IU</w:t>
      </w:r>
      <w:r w:rsidRPr="008E0FD4">
        <w:t xml:space="preserve"> </w:t>
      </w:r>
      <w:r w:rsidRPr="00CD023F">
        <w:t>(</w:t>
      </w:r>
      <w:r w:rsidRPr="008E0FD4">
        <w:t>e</w:t>
      </w:r>
      <w:r w:rsidRPr="008E0FD4">
        <w:t>x</w:t>
      </w:r>
      <w:r w:rsidRPr="008E0FD4">
        <w:t xml:space="preserve">tended </w:t>
      </w:r>
      <w:r w:rsidRPr="00CD023F">
        <w:t xml:space="preserve">from G8IU) </w:t>
      </w:r>
      <w:r>
        <w:t>result in</w:t>
      </w:r>
      <w:r w:rsidRPr="008E0FD4">
        <w:t xml:space="preserve"> smaller index size</w:t>
      </w:r>
      <w:r>
        <w:t>s</w:t>
      </w:r>
      <w:r w:rsidRPr="008E0FD4">
        <w:t xml:space="preserve"> compared to Elias Gamma and G8IU respectively</w:t>
      </w:r>
      <w:r w:rsidRPr="00CD023F">
        <w:t xml:space="preserve">. </w:t>
      </w:r>
    </w:p>
    <w:p w14:paraId="68383AC3" w14:textId="77777777" w:rsidR="002F46C2" w:rsidRDefault="002F46C2" w:rsidP="002F46C2">
      <w:pPr>
        <w:pStyle w:val="Titre1"/>
      </w:pPr>
      <w:r>
        <w:t>CONCLUSIONS AND FUTURE WORK</w:t>
      </w:r>
    </w:p>
    <w:p w14:paraId="503336E3" w14:textId="5594CD66" w:rsidR="00A77E85" w:rsidRDefault="002F46C2" w:rsidP="00797C48">
      <w:pPr>
        <w:pStyle w:val="InitialBodyText"/>
      </w:pPr>
      <w:r>
        <w:t xml:space="preserve">In this paper, we </w:t>
      </w:r>
      <w:r w:rsidR="00AF2A16">
        <w:t xml:space="preserve">have </w:t>
      </w:r>
      <w:r>
        <w:t>stud</w:t>
      </w:r>
      <w:r w:rsidR="00AF2A16">
        <w:rPr>
          <w:rFonts w:hint="eastAsia"/>
        </w:rPr>
        <w:t>ied</w:t>
      </w:r>
      <w:r>
        <w:t xml:space="preserve"> </w:t>
      </w:r>
      <w:r w:rsidR="00B1191D" w:rsidRPr="00B1191D">
        <w:t>the problem of optimizing</w:t>
      </w:r>
      <w:r w:rsidR="00595789">
        <w:t xml:space="preserve"> </w:t>
      </w:r>
      <w:r>
        <w:t xml:space="preserve">compression algorithms by using SIMD instruction sets. </w:t>
      </w:r>
      <w:r w:rsidR="00EB2FDB">
        <w:t xml:space="preserve">We </w:t>
      </w:r>
      <w:r w:rsidR="00557D9D">
        <w:t>generalize</w:t>
      </w:r>
      <w:r w:rsidR="00E56043">
        <w:t xml:space="preserve"> the ideas of</w:t>
      </w:r>
      <w:r w:rsidR="00441307">
        <w:t xml:space="preserve"> previous stu</w:t>
      </w:r>
      <w:r w:rsidR="00AF2B63">
        <w:t>di</w:t>
      </w:r>
      <w:r w:rsidR="00441307">
        <w:t>es</w:t>
      </w:r>
      <w:r w:rsidR="00EB2FDB">
        <w:t xml:space="preserve"> </w:t>
      </w:r>
      <w:r w:rsidR="00867B91">
        <w:t>for the i</w:t>
      </w:r>
      <w:r w:rsidR="00867B91">
        <w:t>n</w:t>
      </w:r>
      <w:r w:rsidR="00867B91">
        <w:t>co</w:t>
      </w:r>
      <w:r w:rsidR="00D31C0D">
        <w:t>r</w:t>
      </w:r>
      <w:r w:rsidR="00867B91">
        <w:t xml:space="preserve">poration of </w:t>
      </w:r>
      <w:r w:rsidR="00315B58">
        <w:t xml:space="preserve">SIMD-based </w:t>
      </w:r>
      <w:proofErr w:type="spellStart"/>
      <w:r w:rsidR="00B326BF">
        <w:rPr>
          <w:rFonts w:hint="eastAsia"/>
        </w:rPr>
        <w:t>vectorization</w:t>
      </w:r>
      <w:proofErr w:type="spellEnd"/>
      <w:r w:rsidR="00315B58">
        <w:t xml:space="preserve">, </w:t>
      </w:r>
      <w:r w:rsidR="00900FC7">
        <w:t xml:space="preserve">and propose </w:t>
      </w:r>
      <w:r w:rsidR="00EB2FDB">
        <w:t>a general compres</w:t>
      </w:r>
      <w:r w:rsidR="007E74C4">
        <w:t xml:space="preserve">sion </w:t>
      </w:r>
      <w:r w:rsidR="00E61DD9">
        <w:t>a</w:t>
      </w:r>
      <w:r w:rsidR="00E61DD9">
        <w:t>p</w:t>
      </w:r>
      <w:r w:rsidR="00E61DD9">
        <w:t>proach</w:t>
      </w:r>
      <w:r w:rsidR="00EB2FDB">
        <w:t xml:space="preserve">. </w:t>
      </w:r>
      <w:r w:rsidR="004466FB">
        <w:t xml:space="preserve">Based on </w:t>
      </w:r>
      <w:r w:rsidR="009D4855">
        <w:t xml:space="preserve">this </w:t>
      </w:r>
      <w:proofErr w:type="spellStart"/>
      <w:r w:rsidR="003C347B">
        <w:t>appraoch</w:t>
      </w:r>
      <w:proofErr w:type="spellEnd"/>
      <w:r w:rsidR="009D4855">
        <w:t>,</w:t>
      </w:r>
      <w:r w:rsidR="004466FB">
        <w:t xml:space="preserve"> we develop se</w:t>
      </w:r>
      <w:r>
        <w:t xml:space="preserve">veral novel compression algorithms, </w:t>
      </w:r>
      <w:r w:rsidR="0096007D">
        <w:t>including</w:t>
      </w:r>
      <w:r w:rsidR="00EE4796">
        <w:t xml:space="preserve"> </w:t>
      </w:r>
      <w:r>
        <w:t>Group-Simple, Group-Scheme, Group-AFOR</w:t>
      </w:r>
      <w:r w:rsidR="0085334E">
        <w:rPr>
          <w:rFonts w:hint="eastAsia"/>
        </w:rPr>
        <w:t xml:space="preserve"> and Group-PFD</w:t>
      </w:r>
      <w:r w:rsidR="00C212DB">
        <w:t xml:space="preserve">, together with </w:t>
      </w:r>
      <w:r w:rsidR="001B1DCE">
        <w:t>the</w:t>
      </w:r>
      <w:r w:rsidR="006A7F03">
        <w:t>ir</w:t>
      </w:r>
      <w:r w:rsidR="001B1DCE">
        <w:t xml:space="preserve"> corresponding </w:t>
      </w:r>
      <w:proofErr w:type="spellStart"/>
      <w:r w:rsidR="0044538F">
        <w:rPr>
          <w:rFonts w:hint="eastAsia"/>
        </w:rPr>
        <w:t>vectorized</w:t>
      </w:r>
      <w:proofErr w:type="spellEnd"/>
      <w:r w:rsidR="00437720">
        <w:t xml:space="preserve"> </w:t>
      </w:r>
      <w:r w:rsidR="00F351CF">
        <w:t>implementations</w:t>
      </w:r>
      <w:r>
        <w:t>. We constructed extensive exper</w:t>
      </w:r>
      <w:r>
        <w:t>i</w:t>
      </w:r>
      <w:r>
        <w:t xml:space="preserve">ments on </w:t>
      </w:r>
      <w:r w:rsidR="002D49DB">
        <w:t xml:space="preserve">four </w:t>
      </w:r>
      <w:r>
        <w:t>large datasets</w:t>
      </w:r>
      <w:r w:rsidR="004854B5">
        <w:rPr>
          <w:rFonts w:hint="eastAsia"/>
        </w:rPr>
        <w:t xml:space="preserve"> and</w:t>
      </w:r>
      <w:r>
        <w:t xml:space="preserve"> found that our al</w:t>
      </w:r>
      <w:r w:rsidR="00EF5B7D">
        <w:t xml:space="preserve">gorithms </w:t>
      </w:r>
      <w:r w:rsidR="00B3046B">
        <w:t xml:space="preserve">performed </w:t>
      </w:r>
      <w:r w:rsidR="000A528B">
        <w:t>consistently</w:t>
      </w:r>
      <w:r w:rsidR="00EF5B7D">
        <w:t xml:space="preserve"> well</w:t>
      </w:r>
      <w:r>
        <w:t xml:space="preserve"> </w:t>
      </w:r>
      <w:r w:rsidR="009F4211">
        <w:t>on</w:t>
      </w:r>
      <w:r>
        <w:t xml:space="preserve"> all </w:t>
      </w:r>
      <w:r w:rsidR="00944F79">
        <w:t xml:space="preserve">the </w:t>
      </w:r>
      <w:r>
        <w:t xml:space="preserve">datasets. </w:t>
      </w:r>
      <w:r w:rsidR="00B4562E">
        <w:t>For example</w:t>
      </w:r>
      <w:r w:rsidR="002B3B8B">
        <w:t xml:space="preserve">, </w:t>
      </w:r>
      <w:r w:rsidR="0020734E">
        <w:t xml:space="preserve">the proposed </w:t>
      </w:r>
      <w:r>
        <w:t xml:space="preserve">SIMD-Group-Simple has </w:t>
      </w:r>
      <w:r w:rsidR="00574434">
        <w:t>compet</w:t>
      </w:r>
      <w:r w:rsidR="00574434">
        <w:t>i</w:t>
      </w:r>
      <w:r w:rsidR="00574434">
        <w:t>tive</w:t>
      </w:r>
      <w:r w:rsidR="00C31BF8">
        <w:rPr>
          <w:rFonts w:hint="eastAsia"/>
        </w:rPr>
        <w:t xml:space="preserve"> query evaluation speed</w:t>
      </w:r>
      <w:r w:rsidR="00413817">
        <w:rPr>
          <w:rFonts w:hint="eastAsia"/>
        </w:rPr>
        <w:t>.</w:t>
      </w:r>
      <w:r>
        <w:t xml:space="preserve"> </w:t>
      </w:r>
      <w:r w:rsidR="006A4E27">
        <w:t>The proposed</w:t>
      </w:r>
      <w:r>
        <w:t xml:space="preserve"> Group-Scheme</w:t>
      </w:r>
      <w:r w:rsidR="00C2648B">
        <w:t xml:space="preserve"> has the flex</w:t>
      </w:r>
      <w:r w:rsidR="007907B7">
        <w:t>i</w:t>
      </w:r>
      <w:r w:rsidR="00C2648B">
        <w:t xml:space="preserve">bility </w:t>
      </w:r>
      <w:r w:rsidR="00044F85">
        <w:t xml:space="preserve">to </w:t>
      </w:r>
      <w:r w:rsidR="00DE6A06">
        <w:t>tune on different</w:t>
      </w:r>
      <w:r w:rsidR="005B2019">
        <w:t xml:space="preserve"> compression metrics</w:t>
      </w:r>
      <w:r w:rsidR="008A3BCC">
        <w:t xml:space="preserve"> with two adjustable factors</w:t>
      </w:r>
      <w:r w:rsidR="007F6F1F">
        <w:t>:</w:t>
      </w:r>
      <w:r>
        <w:t xml:space="preserve"> </w:t>
      </w:r>
      <w:r w:rsidR="008A69A5">
        <w:t xml:space="preserve">the </w:t>
      </w:r>
      <w:r w:rsidR="00D613AA">
        <w:t xml:space="preserve">variants with </w:t>
      </w:r>
      <w:r>
        <w:t xml:space="preserve">larger compression granularity have more competitive encoding/decoding speed, and </w:t>
      </w:r>
      <w:r w:rsidR="00213443">
        <w:t xml:space="preserve">the </w:t>
      </w:r>
      <w:r w:rsidR="00B643A0">
        <w:t xml:space="preserve">variants with </w:t>
      </w:r>
      <w:r>
        <w:t>smaller compression granularity have more competitive compression ratio.</w:t>
      </w:r>
      <w:r w:rsidR="00BB17F0">
        <w:t xml:space="preserve"> We summarize the major </w:t>
      </w:r>
      <w:r w:rsidR="00565283">
        <w:t>highlights of our work in Table X.</w:t>
      </w:r>
    </w:p>
    <w:p w14:paraId="57CD7975" w14:textId="77777777" w:rsidR="00E34369" w:rsidRPr="00E34369" w:rsidRDefault="00E34369" w:rsidP="00797C48">
      <w:pPr>
        <w:pStyle w:val="InitialBodyText"/>
      </w:pPr>
    </w:p>
    <w:p w14:paraId="00B952ED" w14:textId="77777777" w:rsidR="00883083" w:rsidRDefault="00883083" w:rsidP="00473CEF">
      <w:pPr>
        <w:pStyle w:val="TableCaption"/>
      </w:pPr>
      <w:r>
        <w:t xml:space="preserve">Table </w:t>
      </w:r>
      <w:r w:rsidR="001D6086">
        <w:fldChar w:fldCharType="begin"/>
      </w:r>
      <w:r w:rsidR="004744F5">
        <w:instrText xml:space="preserve"> SEQ Table \* ROMAN </w:instrText>
      </w:r>
      <w:r w:rsidR="001D6086">
        <w:fldChar w:fldCharType="separate"/>
      </w:r>
      <w:ins w:id="330" w:author="Daniel" w:date="2014-11-12T22:02:00Z">
        <w:r w:rsidR="00927962">
          <w:rPr>
            <w:noProof/>
          </w:rPr>
          <w:t>X</w:t>
        </w:r>
      </w:ins>
      <w:del w:id="331" w:author="Daniel" w:date="2014-11-12T22:02:00Z">
        <w:r w:rsidR="009A55DF" w:rsidDel="00927962">
          <w:rPr>
            <w:noProof/>
          </w:rPr>
          <w:delText>IX</w:delText>
        </w:r>
      </w:del>
      <w:r w:rsidR="001D6086">
        <w:fldChar w:fldCharType="end"/>
      </w:r>
      <w:r>
        <w:rPr>
          <w:rFonts w:hint="eastAsia"/>
        </w:rPr>
        <w:t xml:space="preserve">. </w:t>
      </w:r>
      <w:proofErr w:type="gramStart"/>
      <w:r w:rsidR="00363DF2">
        <w:t>Summary</w:t>
      </w:r>
      <w:r w:rsidR="000F0EA4">
        <w:t xml:space="preserve"> of</w:t>
      </w:r>
      <w:r w:rsidRPr="00883083">
        <w:t xml:space="preserve"> </w:t>
      </w:r>
      <w:r w:rsidR="00995BFD">
        <w:t xml:space="preserve">the highlights </w:t>
      </w:r>
      <w:r w:rsidRPr="00883083">
        <w:t xml:space="preserve">of our </w:t>
      </w:r>
      <w:r w:rsidR="0067784D">
        <w:t>proposed</w:t>
      </w:r>
      <w:r w:rsidRPr="00883083">
        <w:t xml:space="preserve"> algorithms.</w:t>
      </w:r>
      <w:proofErr w:type="gramEnd"/>
    </w:p>
    <w:tbl>
      <w:tblPr>
        <w:tblW w:w="7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395"/>
        <w:gridCol w:w="1843"/>
        <w:gridCol w:w="4635"/>
      </w:tblGrid>
      <w:tr w:rsidR="00A77E85" w14:paraId="1B6F2EFD" w14:textId="77777777">
        <w:trPr>
          <w:cantSplit/>
          <w:trHeight w:val="254"/>
          <w:tblHeader/>
          <w:jc w:val="center"/>
        </w:trPr>
        <w:tc>
          <w:tcPr>
            <w:tcW w:w="1395" w:type="dxa"/>
            <w:tcBorders>
              <w:top w:val="single" w:sz="2" w:space="0" w:color="auto"/>
              <w:left w:val="single" w:sz="2" w:space="0" w:color="auto"/>
              <w:bottom w:val="double" w:sz="4" w:space="0" w:color="auto"/>
              <w:right w:val="double" w:sz="4" w:space="0" w:color="auto"/>
            </w:tcBorders>
            <w:vAlign w:val="center"/>
          </w:tcPr>
          <w:p w14:paraId="60AF0445" w14:textId="77777777" w:rsidR="00A77E85" w:rsidRPr="00845F96" w:rsidRDefault="00A77E85" w:rsidP="00970F4F">
            <w:pPr>
              <w:pStyle w:val="Tablebody"/>
              <w:rPr>
                <w:b/>
                <w:lang w:eastAsia="zh-CN"/>
              </w:rPr>
            </w:pPr>
            <w:r>
              <w:rPr>
                <w:rFonts w:hint="eastAsia"/>
                <w:b/>
                <w:lang w:eastAsia="zh-CN"/>
              </w:rPr>
              <w:t>Algorithm Categor</w:t>
            </w:r>
            <w:r w:rsidR="00A45CD9">
              <w:rPr>
                <w:rFonts w:hint="eastAsia"/>
                <w:b/>
                <w:lang w:eastAsia="zh-CN"/>
              </w:rPr>
              <w:t>ies</w:t>
            </w:r>
          </w:p>
        </w:tc>
        <w:tc>
          <w:tcPr>
            <w:tcW w:w="1843" w:type="dxa"/>
            <w:tcBorders>
              <w:top w:val="single" w:sz="2" w:space="0" w:color="auto"/>
              <w:left w:val="single" w:sz="2" w:space="0" w:color="auto"/>
              <w:bottom w:val="double" w:sz="4" w:space="0" w:color="auto"/>
              <w:right w:val="single" w:sz="2" w:space="0" w:color="auto"/>
            </w:tcBorders>
            <w:vAlign w:val="center"/>
          </w:tcPr>
          <w:p w14:paraId="3543B16C" w14:textId="4FF05047" w:rsidR="00A77E85" w:rsidRPr="00845F96" w:rsidRDefault="00C917E1" w:rsidP="00B90BDF">
            <w:pPr>
              <w:pStyle w:val="Tablebody"/>
              <w:rPr>
                <w:b/>
                <w:lang w:eastAsia="zh-CN"/>
              </w:rPr>
            </w:pPr>
            <w:r>
              <w:rPr>
                <w:rFonts w:hint="eastAsia"/>
                <w:b/>
                <w:lang w:eastAsia="zh-CN"/>
              </w:rPr>
              <w:t>Algorithms b</w:t>
            </w:r>
            <w:r w:rsidR="00A77E85">
              <w:rPr>
                <w:rFonts w:hint="eastAsia"/>
                <w:b/>
                <w:lang w:eastAsia="zh-CN"/>
              </w:rPr>
              <w:t xml:space="preserve">ased on our </w:t>
            </w:r>
            <w:r w:rsidR="00B90BDF">
              <w:rPr>
                <w:b/>
                <w:lang w:eastAsia="zh-CN"/>
              </w:rPr>
              <w:t>approach</w:t>
            </w:r>
          </w:p>
        </w:tc>
        <w:tc>
          <w:tcPr>
            <w:tcW w:w="4635" w:type="dxa"/>
            <w:tcBorders>
              <w:top w:val="single" w:sz="2" w:space="0" w:color="auto"/>
              <w:left w:val="single" w:sz="2" w:space="0" w:color="auto"/>
              <w:bottom w:val="double" w:sz="4" w:space="0" w:color="auto"/>
              <w:right w:val="single" w:sz="2" w:space="0" w:color="auto"/>
            </w:tcBorders>
            <w:vAlign w:val="center"/>
          </w:tcPr>
          <w:p w14:paraId="00FA3FD3" w14:textId="77777777" w:rsidR="00A77E85" w:rsidRPr="00845F96" w:rsidRDefault="00A77E85" w:rsidP="00970F4F">
            <w:pPr>
              <w:pStyle w:val="Tablebody"/>
              <w:rPr>
                <w:b/>
                <w:lang w:eastAsia="zh-CN"/>
              </w:rPr>
            </w:pPr>
            <w:r>
              <w:rPr>
                <w:rFonts w:hint="eastAsia"/>
                <w:b/>
                <w:lang w:eastAsia="zh-CN"/>
              </w:rPr>
              <w:t>Highlights</w:t>
            </w:r>
          </w:p>
        </w:tc>
      </w:tr>
      <w:tr w:rsidR="00A77E85" w14:paraId="10D277A4" w14:textId="77777777">
        <w:trPr>
          <w:trHeight w:val="340"/>
          <w:jc w:val="center"/>
        </w:trPr>
        <w:tc>
          <w:tcPr>
            <w:tcW w:w="1395" w:type="dxa"/>
            <w:tcBorders>
              <w:top w:val="double" w:sz="4" w:space="0" w:color="auto"/>
              <w:left w:val="single" w:sz="2" w:space="0" w:color="auto"/>
              <w:bottom w:val="single" w:sz="2" w:space="0" w:color="auto"/>
              <w:right w:val="double" w:sz="4" w:space="0" w:color="auto"/>
            </w:tcBorders>
            <w:vAlign w:val="center"/>
          </w:tcPr>
          <w:p w14:paraId="136A4F45" w14:textId="77777777" w:rsidR="00A77E85" w:rsidRPr="00845F96" w:rsidRDefault="00A77E85" w:rsidP="00970F4F">
            <w:pPr>
              <w:pStyle w:val="Tablebody"/>
              <w:rPr>
                <w:lang w:eastAsia="zh-CN"/>
              </w:rPr>
            </w:pPr>
            <w:r>
              <w:rPr>
                <w:rFonts w:hint="eastAsia"/>
                <w:lang w:eastAsia="zh-CN"/>
              </w:rPr>
              <w:t>Bit aligned</w:t>
            </w:r>
          </w:p>
        </w:tc>
        <w:tc>
          <w:tcPr>
            <w:tcW w:w="1843" w:type="dxa"/>
            <w:vMerge w:val="restart"/>
            <w:tcBorders>
              <w:top w:val="double" w:sz="4" w:space="0" w:color="auto"/>
              <w:left w:val="single" w:sz="2" w:space="0" w:color="auto"/>
              <w:right w:val="single" w:sz="2" w:space="0" w:color="auto"/>
            </w:tcBorders>
            <w:vAlign w:val="center"/>
          </w:tcPr>
          <w:p w14:paraId="706FC140" w14:textId="77777777" w:rsidR="00A77E85" w:rsidRPr="00845F96" w:rsidRDefault="00A77E85" w:rsidP="00970F4F">
            <w:pPr>
              <w:pStyle w:val="Tablebody"/>
              <w:rPr>
                <w:lang w:eastAsia="zh-CN"/>
              </w:rPr>
            </w:pPr>
            <w:r>
              <w:rPr>
                <w:rFonts w:hint="eastAsia"/>
                <w:lang w:eastAsia="zh-CN"/>
              </w:rPr>
              <w:t>Group-Scheme</w:t>
            </w:r>
          </w:p>
        </w:tc>
        <w:tc>
          <w:tcPr>
            <w:tcW w:w="4635" w:type="dxa"/>
            <w:vMerge w:val="restart"/>
            <w:tcBorders>
              <w:top w:val="double" w:sz="4" w:space="0" w:color="auto"/>
              <w:left w:val="single" w:sz="2" w:space="0" w:color="auto"/>
              <w:right w:val="single" w:sz="2" w:space="0" w:color="auto"/>
            </w:tcBorders>
            <w:vAlign w:val="center"/>
          </w:tcPr>
          <w:p w14:paraId="0A5598C5" w14:textId="77777777" w:rsidR="00A77E85" w:rsidRPr="00845F96" w:rsidRDefault="00A77E85" w:rsidP="00B560DE">
            <w:pPr>
              <w:pStyle w:val="Tablebody"/>
              <w:rPr>
                <w:lang w:eastAsia="zh-CN"/>
              </w:rPr>
            </w:pPr>
            <w:r>
              <w:rPr>
                <w:rFonts w:hint="eastAsia"/>
                <w:lang w:eastAsia="zh-CN"/>
              </w:rPr>
              <w:t xml:space="preserve">Flexible </w:t>
            </w:r>
            <w:r w:rsidR="00B560DE">
              <w:rPr>
                <w:lang w:eastAsia="zh-CN"/>
              </w:rPr>
              <w:t>control over the trade-off between</w:t>
            </w:r>
            <w:r>
              <w:rPr>
                <w:rFonts w:hint="eastAsia"/>
                <w:lang w:eastAsia="zh-CN"/>
              </w:rPr>
              <w:t xml:space="preserve"> decoding speed and compression ra</w:t>
            </w:r>
            <w:r w:rsidR="00BD2289">
              <w:rPr>
                <w:rFonts w:hint="eastAsia"/>
                <w:lang w:eastAsia="zh-CN"/>
              </w:rPr>
              <w:t>tio</w:t>
            </w:r>
            <w:r>
              <w:rPr>
                <w:rFonts w:hint="eastAsia"/>
                <w:lang w:eastAsia="zh-CN"/>
              </w:rPr>
              <w:t xml:space="preserve"> with different compression granula</w:t>
            </w:r>
            <w:r>
              <w:rPr>
                <w:rFonts w:hint="eastAsia"/>
                <w:lang w:eastAsia="zh-CN"/>
              </w:rPr>
              <w:t>r</w:t>
            </w:r>
            <w:r>
              <w:rPr>
                <w:rFonts w:hint="eastAsia"/>
                <w:lang w:eastAsia="zh-CN"/>
              </w:rPr>
              <w:t>ity and length descriptor</w:t>
            </w:r>
          </w:p>
        </w:tc>
      </w:tr>
      <w:tr w:rsidR="00A77E85" w14:paraId="7DCAEE04" w14:textId="77777777">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75447949" w14:textId="77777777" w:rsidR="00A77E85" w:rsidRPr="00845F96" w:rsidRDefault="00A77E85" w:rsidP="00970F4F">
            <w:pPr>
              <w:pStyle w:val="Tablebody"/>
              <w:rPr>
                <w:lang w:eastAsia="zh-CN"/>
              </w:rPr>
            </w:pPr>
            <w:r>
              <w:rPr>
                <w:rFonts w:hint="eastAsia"/>
                <w:lang w:eastAsia="zh-CN"/>
              </w:rPr>
              <w:t>Byte aligned</w:t>
            </w:r>
          </w:p>
        </w:tc>
        <w:tc>
          <w:tcPr>
            <w:tcW w:w="1843" w:type="dxa"/>
            <w:vMerge/>
            <w:tcBorders>
              <w:left w:val="single" w:sz="2" w:space="0" w:color="auto"/>
              <w:bottom w:val="single" w:sz="2" w:space="0" w:color="auto"/>
              <w:right w:val="single" w:sz="2" w:space="0" w:color="auto"/>
            </w:tcBorders>
            <w:vAlign w:val="center"/>
          </w:tcPr>
          <w:p w14:paraId="5EEDD3E3" w14:textId="77777777" w:rsidR="00A77E85" w:rsidRPr="00845F96" w:rsidRDefault="00A77E85" w:rsidP="00970F4F">
            <w:pPr>
              <w:pStyle w:val="Tablebody"/>
              <w:rPr>
                <w:lang w:eastAsia="zh-CN"/>
              </w:rPr>
            </w:pPr>
          </w:p>
        </w:tc>
        <w:tc>
          <w:tcPr>
            <w:tcW w:w="4635" w:type="dxa"/>
            <w:vMerge/>
            <w:tcBorders>
              <w:left w:val="single" w:sz="2" w:space="0" w:color="auto"/>
              <w:bottom w:val="single" w:sz="2" w:space="0" w:color="auto"/>
              <w:right w:val="single" w:sz="2" w:space="0" w:color="auto"/>
            </w:tcBorders>
            <w:vAlign w:val="center"/>
          </w:tcPr>
          <w:p w14:paraId="64E69ABB" w14:textId="77777777" w:rsidR="00A77E85" w:rsidRPr="00845F96" w:rsidRDefault="00A77E85" w:rsidP="00970F4F">
            <w:pPr>
              <w:pStyle w:val="Tablebody"/>
            </w:pPr>
          </w:p>
        </w:tc>
      </w:tr>
      <w:tr w:rsidR="00A77E85" w14:paraId="4A36AF38" w14:textId="77777777">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6D1A19D8" w14:textId="77777777" w:rsidR="00A77E85" w:rsidRPr="00845F96" w:rsidRDefault="00A77E85" w:rsidP="00970F4F">
            <w:pPr>
              <w:pStyle w:val="Tablebody"/>
              <w:rPr>
                <w:lang w:eastAsia="zh-CN"/>
              </w:rPr>
            </w:pPr>
            <w:r>
              <w:rPr>
                <w:rFonts w:hint="eastAsia"/>
                <w:lang w:eastAsia="zh-CN"/>
              </w:rPr>
              <w:t xml:space="preserve">Word aligned </w:t>
            </w:r>
          </w:p>
        </w:tc>
        <w:tc>
          <w:tcPr>
            <w:tcW w:w="1843" w:type="dxa"/>
            <w:tcBorders>
              <w:top w:val="single" w:sz="2" w:space="0" w:color="auto"/>
              <w:left w:val="single" w:sz="2" w:space="0" w:color="auto"/>
              <w:bottom w:val="single" w:sz="2" w:space="0" w:color="auto"/>
              <w:right w:val="single" w:sz="2" w:space="0" w:color="auto"/>
            </w:tcBorders>
            <w:vAlign w:val="center"/>
          </w:tcPr>
          <w:p w14:paraId="1D5E6031" w14:textId="77777777" w:rsidR="00A77E85" w:rsidRPr="00845F96" w:rsidRDefault="00A77E85" w:rsidP="00970F4F">
            <w:pPr>
              <w:pStyle w:val="Tablebody"/>
              <w:rPr>
                <w:lang w:eastAsia="zh-CN"/>
              </w:rPr>
            </w:pPr>
            <w:r>
              <w:rPr>
                <w:rFonts w:hint="eastAsia"/>
                <w:lang w:eastAsia="zh-CN"/>
              </w:rPr>
              <w:t>Group-Simple</w:t>
            </w:r>
          </w:p>
        </w:tc>
        <w:tc>
          <w:tcPr>
            <w:tcW w:w="4635" w:type="dxa"/>
            <w:tcBorders>
              <w:top w:val="single" w:sz="2" w:space="0" w:color="auto"/>
              <w:left w:val="single" w:sz="2" w:space="0" w:color="auto"/>
              <w:bottom w:val="single" w:sz="2" w:space="0" w:color="auto"/>
              <w:right w:val="single" w:sz="2" w:space="0" w:color="auto"/>
            </w:tcBorders>
            <w:vAlign w:val="center"/>
          </w:tcPr>
          <w:p w14:paraId="489D00DB" w14:textId="61144891" w:rsidR="00A77E85" w:rsidRPr="00845F96" w:rsidRDefault="00B65A66" w:rsidP="002F1AF2">
            <w:pPr>
              <w:pStyle w:val="Tablebody"/>
              <w:rPr>
                <w:lang w:eastAsia="zh-CN"/>
              </w:rPr>
            </w:pPr>
            <w:r>
              <w:rPr>
                <w:lang w:eastAsia="zh-CN"/>
              </w:rPr>
              <w:t xml:space="preserve">Very competitive </w:t>
            </w:r>
            <w:r w:rsidR="00A77E85">
              <w:rPr>
                <w:rFonts w:hint="eastAsia"/>
                <w:lang w:eastAsia="zh-CN"/>
              </w:rPr>
              <w:t>query processing speed</w:t>
            </w:r>
            <w:r w:rsidR="00D13570">
              <w:rPr>
                <w:lang w:eastAsia="zh-CN"/>
              </w:rPr>
              <w:t xml:space="preserve"> </w:t>
            </w:r>
          </w:p>
        </w:tc>
      </w:tr>
      <w:tr w:rsidR="00A77E85" w14:paraId="4C7029DA" w14:textId="77777777">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2EECD322" w14:textId="54417A4A" w:rsidR="00A77E85" w:rsidRPr="00845F96" w:rsidRDefault="006F1035" w:rsidP="00970F4F">
            <w:pPr>
              <w:pStyle w:val="Tablebody"/>
              <w:rPr>
                <w:lang w:eastAsia="zh-CN"/>
              </w:rPr>
            </w:pPr>
            <w:r>
              <w:rPr>
                <w:rFonts w:hint="eastAsia"/>
                <w:lang w:eastAsia="zh-CN"/>
              </w:rPr>
              <w:t>Frame based</w:t>
            </w:r>
          </w:p>
        </w:tc>
        <w:tc>
          <w:tcPr>
            <w:tcW w:w="1843" w:type="dxa"/>
            <w:tcBorders>
              <w:top w:val="single" w:sz="2" w:space="0" w:color="auto"/>
              <w:left w:val="single" w:sz="2" w:space="0" w:color="auto"/>
              <w:bottom w:val="single" w:sz="2" w:space="0" w:color="auto"/>
              <w:right w:val="single" w:sz="2" w:space="0" w:color="auto"/>
            </w:tcBorders>
            <w:vAlign w:val="center"/>
          </w:tcPr>
          <w:p w14:paraId="4E6C8662" w14:textId="3AD29740" w:rsidR="00A77E85" w:rsidRDefault="00A77E85" w:rsidP="00970F4F">
            <w:pPr>
              <w:pStyle w:val="Tablebody"/>
              <w:rPr>
                <w:lang w:eastAsia="zh-CN"/>
              </w:rPr>
            </w:pPr>
            <w:r>
              <w:rPr>
                <w:rFonts w:hint="eastAsia"/>
                <w:lang w:eastAsia="zh-CN"/>
              </w:rPr>
              <w:t>BP-128</w:t>
            </w:r>
          </w:p>
          <w:p w14:paraId="346C3EEF" w14:textId="77777777" w:rsidR="00A77E85" w:rsidRDefault="00A77E85" w:rsidP="00970F4F">
            <w:pPr>
              <w:pStyle w:val="Tablebody"/>
              <w:rPr>
                <w:lang w:eastAsia="zh-CN"/>
              </w:rPr>
            </w:pPr>
            <w:r>
              <w:rPr>
                <w:rFonts w:hint="eastAsia"/>
                <w:lang w:eastAsia="zh-CN"/>
              </w:rPr>
              <w:t>Group-</w:t>
            </w:r>
            <w:proofErr w:type="spellStart"/>
            <w:r>
              <w:rPr>
                <w:rFonts w:hint="eastAsia"/>
                <w:lang w:eastAsia="zh-CN"/>
              </w:rPr>
              <w:t>PFor</w:t>
            </w:r>
            <w:proofErr w:type="spellEnd"/>
          </w:p>
          <w:p w14:paraId="098ADEAB" w14:textId="44FAC64D" w:rsidR="00A77E85" w:rsidRPr="00845F96" w:rsidRDefault="00A77E85" w:rsidP="00970F4F">
            <w:pPr>
              <w:pStyle w:val="Tablebody"/>
              <w:rPr>
                <w:lang w:eastAsia="zh-CN"/>
              </w:rPr>
            </w:pPr>
            <w:r>
              <w:rPr>
                <w:rFonts w:hint="eastAsia"/>
                <w:lang w:eastAsia="zh-CN"/>
              </w:rPr>
              <w:t>Group-AFOR</w:t>
            </w:r>
          </w:p>
        </w:tc>
        <w:tc>
          <w:tcPr>
            <w:tcW w:w="4635" w:type="dxa"/>
            <w:tcBorders>
              <w:top w:val="single" w:sz="2" w:space="0" w:color="auto"/>
              <w:left w:val="single" w:sz="2" w:space="0" w:color="auto"/>
              <w:bottom w:val="single" w:sz="2" w:space="0" w:color="auto"/>
              <w:right w:val="single" w:sz="2" w:space="0" w:color="auto"/>
            </w:tcBorders>
            <w:vAlign w:val="center"/>
          </w:tcPr>
          <w:p w14:paraId="2F8CED16" w14:textId="77777777" w:rsidR="00A77E85" w:rsidRPr="00845F96" w:rsidRDefault="002F3F92" w:rsidP="00C85333">
            <w:pPr>
              <w:pStyle w:val="Tablebody"/>
              <w:rPr>
                <w:lang w:eastAsia="zh-CN"/>
              </w:rPr>
            </w:pPr>
            <w:r>
              <w:rPr>
                <w:lang w:eastAsia="zh-CN"/>
              </w:rPr>
              <w:t>The</w:t>
            </w:r>
            <w:r w:rsidR="00A77E85">
              <w:rPr>
                <w:rFonts w:hint="eastAsia"/>
                <w:lang w:eastAsia="zh-CN"/>
              </w:rPr>
              <w:t xml:space="preserve"> </w:t>
            </w:r>
            <w:r w:rsidR="00E0322F">
              <w:rPr>
                <w:lang w:eastAsia="zh-CN"/>
              </w:rPr>
              <w:t>fast</w:t>
            </w:r>
            <w:r w:rsidR="00B847CD">
              <w:rPr>
                <w:lang w:eastAsia="zh-CN"/>
              </w:rPr>
              <w:t>est</w:t>
            </w:r>
            <w:r w:rsidR="00E0322F">
              <w:rPr>
                <w:lang w:eastAsia="zh-CN"/>
              </w:rPr>
              <w:t xml:space="preserve"> </w:t>
            </w:r>
            <w:r w:rsidR="00C85333">
              <w:rPr>
                <w:rFonts w:hint="eastAsia"/>
                <w:lang w:eastAsia="zh-CN"/>
              </w:rPr>
              <w:t>encoding/</w:t>
            </w:r>
            <w:r w:rsidR="00A77E85">
              <w:rPr>
                <w:rFonts w:hint="eastAsia"/>
                <w:lang w:eastAsia="zh-CN"/>
              </w:rPr>
              <w:t>decoding speed</w:t>
            </w:r>
            <w:r w:rsidR="00F85A1D">
              <w:rPr>
                <w:lang w:eastAsia="zh-CN"/>
              </w:rPr>
              <w:t xml:space="preserve"> </w:t>
            </w:r>
            <w:r w:rsidR="00A77E85">
              <w:rPr>
                <w:rFonts w:hint="eastAsia"/>
                <w:lang w:eastAsia="zh-CN"/>
              </w:rPr>
              <w:t>(SIMD-BP128)</w:t>
            </w:r>
            <w:r w:rsidR="00975628">
              <w:rPr>
                <w:lang w:eastAsia="zh-CN"/>
              </w:rPr>
              <w:t xml:space="preserve"> and competitive </w:t>
            </w:r>
            <w:r w:rsidR="00B97629">
              <w:rPr>
                <w:lang w:eastAsia="zh-CN"/>
              </w:rPr>
              <w:t>encoding/decoding speed (</w:t>
            </w:r>
            <w:r w:rsidR="00D43CC6">
              <w:rPr>
                <w:lang w:eastAsia="zh-CN"/>
              </w:rPr>
              <w:t>SIMD-Group-PFD</w:t>
            </w:r>
            <w:r w:rsidR="00B97629">
              <w:rPr>
                <w:lang w:eastAsia="zh-CN"/>
              </w:rPr>
              <w:t>)</w:t>
            </w:r>
          </w:p>
        </w:tc>
      </w:tr>
    </w:tbl>
    <w:p w14:paraId="06026744" w14:textId="77777777" w:rsidR="00A77E85" w:rsidRDefault="00A77E85" w:rsidP="00797C48">
      <w:pPr>
        <w:pStyle w:val="InitialBodyText"/>
      </w:pPr>
    </w:p>
    <w:p w14:paraId="254051BA" w14:textId="77777777" w:rsidR="002F46C2" w:rsidRDefault="002F46C2" w:rsidP="00E34369">
      <w:pPr>
        <w:pStyle w:val="InitialBodyTextIndent"/>
      </w:pPr>
      <w:r>
        <w:t xml:space="preserve">In the future, we will study how to apply SIMD techniques on </w:t>
      </w:r>
      <w:r w:rsidR="009D2AC6">
        <w:t xml:space="preserve">other </w:t>
      </w:r>
      <w:r>
        <w:t>Intel archite</w:t>
      </w:r>
      <w:r>
        <w:t>c</w:t>
      </w:r>
      <w:r>
        <w:t xml:space="preserve">ture, i.e. 256-bit or the coming 512-bit vector registers </w:t>
      </w:r>
      <w:r w:rsidR="00FC1749">
        <w:t>with</w:t>
      </w:r>
      <w:r>
        <w:t xml:space="preserve"> AVX instructions, and other architectures including PowerPC and ARM. Furthermore, we will try to </w:t>
      </w:r>
      <w:r w:rsidR="00F36910">
        <w:t xml:space="preserve">test </w:t>
      </w:r>
      <w:r w:rsidR="00413817">
        <w:rPr>
          <w:rFonts w:hint="eastAsia"/>
        </w:rPr>
        <w:t>the</w:t>
      </w:r>
      <w:r>
        <w:t xml:space="preserve"> algorithms on other domains, such as database and image processing. </w:t>
      </w:r>
    </w:p>
    <w:p w14:paraId="2F8C24FD" w14:textId="77777777" w:rsidR="0096417F" w:rsidRPr="00694EB5" w:rsidRDefault="00563DB0" w:rsidP="00694EB5">
      <w:pPr>
        <w:pStyle w:val="ReferenceHead"/>
      </w:pPr>
      <w:r w:rsidRPr="00BC35E8">
        <w:t>REFERENCES</w:t>
      </w:r>
    </w:p>
    <w:p w14:paraId="7465B09D" w14:textId="3F056606" w:rsidR="009F4EDF" w:rsidRPr="000D44A6" w:rsidRDefault="009F4EDF" w:rsidP="009F4EDF">
      <w:pPr>
        <w:pStyle w:val="ACMReference"/>
        <w:rPr>
          <w:rFonts w:eastAsiaTheme="minorEastAsia" w:cs="Arial"/>
          <w:color w:val="222222"/>
          <w:shd w:val="clear" w:color="auto" w:fill="FFFFFF"/>
        </w:rPr>
      </w:pPr>
      <w:proofErr w:type="spellStart"/>
      <w:r w:rsidRPr="00B8378B">
        <w:rPr>
          <w:rFonts w:cs="Arial"/>
          <w:color w:val="222222"/>
          <w:shd w:val="clear" w:color="auto" w:fill="FFFFFF"/>
        </w:rPr>
        <w:t>Anh</w:t>
      </w:r>
      <w:proofErr w:type="spellEnd"/>
      <w:r w:rsidRPr="00B8378B">
        <w:rPr>
          <w:rFonts w:cs="Arial"/>
          <w:color w:val="222222"/>
          <w:shd w:val="clear" w:color="auto" w:fill="FFFFFF"/>
        </w:rPr>
        <w:t xml:space="preserve"> V</w:t>
      </w:r>
      <w:r w:rsidR="00CC7488">
        <w:rPr>
          <w:rFonts w:cs="Arial" w:hint="eastAsia"/>
          <w:color w:val="222222"/>
          <w:shd w:val="clear" w:color="auto" w:fill="FFFFFF"/>
        </w:rPr>
        <w:t>.</w:t>
      </w:r>
      <w:r w:rsidRPr="00B8378B">
        <w:rPr>
          <w:rFonts w:cs="Arial"/>
          <w:color w:val="222222"/>
          <w:shd w:val="clear" w:color="auto" w:fill="FFFFFF"/>
        </w:rPr>
        <w:t xml:space="preserve"> N</w:t>
      </w:r>
      <w:r w:rsidR="00CC7488">
        <w:rPr>
          <w:rFonts w:cs="Arial" w:hint="eastAsia"/>
          <w:color w:val="222222"/>
          <w:shd w:val="clear" w:color="auto" w:fill="FFFFFF"/>
        </w:rPr>
        <w:t>.</w:t>
      </w:r>
      <w:r w:rsidRPr="00B8378B">
        <w:rPr>
          <w:rFonts w:cs="Arial"/>
          <w:color w:val="222222"/>
          <w:shd w:val="clear" w:color="auto" w:fill="FFFFFF"/>
        </w:rPr>
        <w:t xml:space="preserve">, </w:t>
      </w:r>
      <w:r w:rsidR="00A96439">
        <w:rPr>
          <w:rFonts w:cs="Arial" w:hint="eastAsia"/>
          <w:color w:val="222222"/>
          <w:shd w:val="clear" w:color="auto" w:fill="FFFFFF"/>
        </w:rPr>
        <w:t xml:space="preserve">and </w:t>
      </w:r>
      <w:r w:rsidRPr="00B8378B">
        <w:rPr>
          <w:rFonts w:cs="Arial"/>
          <w:color w:val="222222"/>
          <w:shd w:val="clear" w:color="auto" w:fill="FFFFFF"/>
        </w:rPr>
        <w:t>Moffat A.</w:t>
      </w:r>
      <w:r>
        <w:rPr>
          <w:rFonts w:cs="Arial"/>
          <w:color w:val="222222"/>
          <w:shd w:val="clear" w:color="auto" w:fill="FFFFFF"/>
        </w:rPr>
        <w:t xml:space="preserve"> </w:t>
      </w:r>
      <w:r w:rsidR="005060A6">
        <w:rPr>
          <w:rFonts w:cs="Arial" w:hint="eastAsia"/>
          <w:color w:val="222222"/>
          <w:shd w:val="clear" w:color="auto" w:fill="FFFFFF"/>
        </w:rPr>
        <w:t xml:space="preserve">2005. </w:t>
      </w:r>
      <w:r w:rsidRPr="000D44A6">
        <w:rPr>
          <w:rFonts w:cs="Arial"/>
          <w:color w:val="222222"/>
          <w:shd w:val="clear" w:color="auto" w:fill="FFFFFF"/>
        </w:rPr>
        <w:t>Inverted</w:t>
      </w:r>
      <w:r>
        <w:rPr>
          <w:rFonts w:cs="Arial"/>
          <w:color w:val="222222"/>
          <w:shd w:val="clear" w:color="auto" w:fill="FFFFFF"/>
        </w:rPr>
        <w:t xml:space="preserve">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word-aligned</w:t>
      </w:r>
      <w:r>
        <w:rPr>
          <w:rFonts w:cs="Arial"/>
          <w:color w:val="222222"/>
          <w:shd w:val="clear" w:color="auto" w:fill="FFFFFF"/>
        </w:rPr>
        <w:t xml:space="preserve"> </w:t>
      </w:r>
      <w:r w:rsidRPr="000D44A6">
        <w:rPr>
          <w:rFonts w:cs="Arial"/>
          <w:color w:val="222222"/>
          <w:shd w:val="clear" w:color="auto" w:fill="FFFFFF"/>
        </w:rPr>
        <w:t>binary</w:t>
      </w:r>
      <w:r>
        <w:rPr>
          <w:rFonts w:cs="Arial"/>
          <w:color w:val="222222"/>
          <w:shd w:val="clear" w:color="auto" w:fill="FFFFFF"/>
        </w:rPr>
        <w:t xml:space="preserve"> </w:t>
      </w:r>
      <w:r w:rsidRPr="000D44A6">
        <w:rPr>
          <w:rFonts w:cs="Arial"/>
          <w:color w:val="222222"/>
          <w:shd w:val="clear" w:color="auto" w:fill="FFFFFF"/>
        </w:rPr>
        <w:t>codes.</w:t>
      </w:r>
      <w:r>
        <w:rPr>
          <w:rStyle w:val="apple-converted-space"/>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Pr>
          <w:rStyle w:val="apple-converted-space"/>
          <w:color w:val="222222"/>
          <w:shd w:val="clear" w:color="auto" w:fill="FFFFFF"/>
        </w:rPr>
        <w:t xml:space="preserve"> </w:t>
      </w:r>
      <w:r w:rsidRPr="000D44A6">
        <w:rPr>
          <w:rFonts w:cs="Arial"/>
          <w:color w:val="222222"/>
          <w:shd w:val="clear" w:color="auto" w:fill="FFFFFF"/>
        </w:rPr>
        <w:t>8.1:</w:t>
      </w:r>
      <w:r>
        <w:rPr>
          <w:rFonts w:cs="Arial"/>
          <w:color w:val="222222"/>
          <w:shd w:val="clear" w:color="auto" w:fill="FFFFFF"/>
        </w:rPr>
        <w:t xml:space="preserve"> </w:t>
      </w:r>
      <w:r w:rsidRPr="000D44A6">
        <w:rPr>
          <w:rFonts w:cs="Arial"/>
          <w:color w:val="222222"/>
          <w:shd w:val="clear" w:color="auto" w:fill="FFFFFF"/>
        </w:rPr>
        <w:t>151-166.</w:t>
      </w:r>
    </w:p>
    <w:p w14:paraId="7C357283" w14:textId="36632C8C" w:rsidR="009F4EDF" w:rsidRPr="000D44A6" w:rsidRDefault="009F4EDF" w:rsidP="009F4EDF">
      <w:pPr>
        <w:pStyle w:val="ACMReference"/>
        <w:rPr>
          <w:rFonts w:eastAsiaTheme="minorEastAsia" w:cs="Arial"/>
          <w:color w:val="222222"/>
          <w:shd w:val="clear" w:color="auto" w:fill="FFFFFF"/>
        </w:rPr>
      </w:pPr>
      <w:proofErr w:type="spellStart"/>
      <w:r w:rsidRPr="006B1578">
        <w:rPr>
          <w:rFonts w:cs="Arial"/>
          <w:color w:val="222222"/>
          <w:shd w:val="clear" w:color="auto" w:fill="FFFFFF"/>
        </w:rPr>
        <w:t>Anh</w:t>
      </w:r>
      <w:proofErr w:type="spellEnd"/>
      <w:r w:rsidRPr="006B1578">
        <w:rPr>
          <w:rFonts w:cs="Arial"/>
          <w:color w:val="222222"/>
          <w:shd w:val="clear" w:color="auto" w:fill="FFFFFF"/>
        </w:rPr>
        <w:t xml:space="preserve"> V</w:t>
      </w:r>
      <w:r w:rsidR="00545C27">
        <w:rPr>
          <w:rFonts w:cs="Arial" w:hint="eastAsia"/>
          <w:color w:val="222222"/>
          <w:shd w:val="clear" w:color="auto" w:fill="FFFFFF"/>
        </w:rPr>
        <w:t>.</w:t>
      </w:r>
      <w:r w:rsidRPr="006B1578">
        <w:rPr>
          <w:rFonts w:cs="Arial"/>
          <w:color w:val="222222"/>
          <w:shd w:val="clear" w:color="auto" w:fill="FFFFFF"/>
        </w:rPr>
        <w:t xml:space="preserve"> N</w:t>
      </w:r>
      <w:r w:rsidR="00545C27">
        <w:rPr>
          <w:rFonts w:cs="Arial" w:hint="eastAsia"/>
          <w:color w:val="222222"/>
          <w:shd w:val="clear" w:color="auto" w:fill="FFFFFF"/>
        </w:rPr>
        <w:t>.</w:t>
      </w:r>
      <w:r w:rsidRPr="006B1578">
        <w:rPr>
          <w:rFonts w:cs="Arial"/>
          <w:color w:val="222222"/>
          <w:shd w:val="clear" w:color="auto" w:fill="FFFFFF"/>
        </w:rPr>
        <w:t xml:space="preserve">, </w:t>
      </w:r>
      <w:r w:rsidR="00E70327">
        <w:rPr>
          <w:rFonts w:cs="Arial" w:hint="eastAsia"/>
          <w:color w:val="222222"/>
          <w:shd w:val="clear" w:color="auto" w:fill="FFFFFF"/>
        </w:rPr>
        <w:t xml:space="preserve">and </w:t>
      </w:r>
      <w:r w:rsidRPr="006B1578">
        <w:rPr>
          <w:rFonts w:cs="Arial"/>
          <w:color w:val="222222"/>
          <w:shd w:val="clear" w:color="auto" w:fill="FFFFFF"/>
        </w:rPr>
        <w:t>Moffat A.</w:t>
      </w:r>
      <w:r>
        <w:rPr>
          <w:rFonts w:cs="Arial"/>
          <w:color w:val="222222"/>
          <w:shd w:val="clear" w:color="auto" w:fill="FFFFFF"/>
        </w:rPr>
        <w:t xml:space="preserve"> </w:t>
      </w:r>
      <w:r w:rsidR="002A4994">
        <w:rPr>
          <w:rFonts w:cs="Arial" w:hint="eastAsia"/>
          <w:color w:val="222222"/>
          <w:shd w:val="clear" w:color="auto" w:fill="FFFFFF"/>
        </w:rPr>
        <w:t xml:space="preserve">2006. </w:t>
      </w:r>
      <w:r w:rsidRPr="000D44A6">
        <w:rPr>
          <w:rFonts w:cs="Arial"/>
          <w:color w:val="222222"/>
          <w:shd w:val="clear" w:color="auto" w:fill="FFFFFF"/>
        </w:rPr>
        <w:t>Improved</w:t>
      </w:r>
      <w:r>
        <w:rPr>
          <w:rFonts w:cs="Arial"/>
          <w:color w:val="222222"/>
          <w:shd w:val="clear" w:color="auto" w:fill="FFFFFF"/>
        </w:rPr>
        <w:t xml:space="preserve"> </w:t>
      </w:r>
      <w:r w:rsidRPr="000D44A6">
        <w:rPr>
          <w:rFonts w:cs="Arial"/>
          <w:color w:val="222222"/>
          <w:shd w:val="clear" w:color="auto" w:fill="FFFFFF"/>
        </w:rPr>
        <w:t>word-aligned</w:t>
      </w:r>
      <w:r>
        <w:rPr>
          <w:rFonts w:cs="Arial"/>
          <w:color w:val="222222"/>
          <w:shd w:val="clear" w:color="auto" w:fill="FFFFFF"/>
        </w:rPr>
        <w:t xml:space="preserve"> </w:t>
      </w:r>
      <w:r w:rsidRPr="000D44A6">
        <w:rPr>
          <w:rFonts w:cs="Arial"/>
          <w:color w:val="222222"/>
          <w:shd w:val="clear" w:color="auto" w:fill="FFFFFF"/>
        </w:rPr>
        <w:t>binary</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for</w:t>
      </w:r>
      <w:r>
        <w:rPr>
          <w:rFonts w:cs="Arial"/>
          <w:color w:val="222222"/>
          <w:shd w:val="clear" w:color="auto" w:fill="FFFFFF"/>
        </w:rPr>
        <w:t xml:space="preserve"> </w:t>
      </w:r>
      <w:r w:rsidRPr="000D44A6">
        <w:rPr>
          <w:rFonts w:cs="Arial"/>
          <w:color w:val="222222"/>
          <w:shd w:val="clear" w:color="auto" w:fill="FFFFFF"/>
        </w:rPr>
        <w:t>text</w:t>
      </w:r>
      <w:r>
        <w:rPr>
          <w:rFonts w:cs="Arial"/>
          <w:color w:val="222222"/>
          <w:shd w:val="clear" w:color="auto" w:fill="FFFFFF"/>
        </w:rPr>
        <w:t xml:space="preserve"> </w:t>
      </w:r>
      <w:r w:rsidRPr="000D44A6">
        <w:rPr>
          <w:rFonts w:cs="Arial"/>
          <w:color w:val="222222"/>
          <w:shd w:val="clear" w:color="auto" w:fill="FFFFFF"/>
        </w:rPr>
        <w:t>indexing.</w:t>
      </w:r>
      <w:r>
        <w:rPr>
          <w:rStyle w:val="apple-converted-space"/>
          <w:color w:val="222222"/>
          <w:shd w:val="clear" w:color="auto" w:fill="FFFFFF"/>
        </w:rPr>
        <w:t xml:space="preserve"> </w:t>
      </w:r>
      <w:r w:rsidRPr="000D44A6">
        <w:rPr>
          <w:rFonts w:cs="Arial"/>
          <w:i/>
          <w:iCs/>
          <w:color w:val="222222"/>
          <w:shd w:val="clear" w:color="auto" w:fill="FFFFFF"/>
        </w:rPr>
        <w:t>Knowledge</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Data</w:t>
      </w:r>
      <w:r>
        <w:rPr>
          <w:rFonts w:cs="Arial"/>
          <w:i/>
          <w:iCs/>
          <w:color w:val="222222"/>
          <w:shd w:val="clear" w:color="auto" w:fill="FFFFFF"/>
        </w:rPr>
        <w:t xml:space="preserve"> </w:t>
      </w:r>
      <w:r w:rsidRPr="000D44A6">
        <w:rPr>
          <w:rFonts w:cs="Arial"/>
          <w:i/>
          <w:iCs/>
          <w:color w:val="222222"/>
          <w:shd w:val="clear" w:color="auto" w:fill="FFFFFF"/>
        </w:rPr>
        <w:t>Engineering,</w:t>
      </w:r>
      <w:r>
        <w:rPr>
          <w:rFonts w:cs="Arial"/>
          <w:i/>
          <w:iCs/>
          <w:color w:val="222222"/>
          <w:shd w:val="clear" w:color="auto" w:fill="FFFFFF"/>
        </w:rPr>
        <w:t xml:space="preserve"> </w:t>
      </w:r>
      <w:r w:rsidRPr="000D44A6">
        <w:rPr>
          <w:rFonts w:cs="Arial"/>
          <w:i/>
          <w:iCs/>
          <w:color w:val="222222"/>
          <w:shd w:val="clear" w:color="auto" w:fill="FFFFFF"/>
        </w:rPr>
        <w:t>IEEE</w:t>
      </w:r>
      <w:r>
        <w:rPr>
          <w:rFonts w:cs="Arial"/>
          <w:i/>
          <w:iCs/>
          <w:color w:val="222222"/>
          <w:shd w:val="clear" w:color="auto" w:fill="FFFFFF"/>
        </w:rPr>
        <w:t xml:space="preserve"> </w:t>
      </w:r>
      <w:r w:rsidRPr="000D44A6">
        <w:rPr>
          <w:rFonts w:cs="Arial"/>
          <w:i/>
          <w:iCs/>
          <w:color w:val="222222"/>
          <w:shd w:val="clear" w:color="auto" w:fill="FFFFFF"/>
        </w:rPr>
        <w:t>Transactions</w:t>
      </w:r>
      <w:r>
        <w:rPr>
          <w:rFonts w:cs="Arial"/>
          <w:i/>
          <w:iCs/>
          <w:color w:val="222222"/>
          <w:shd w:val="clear" w:color="auto" w:fill="FFFFFF"/>
        </w:rPr>
        <w:t xml:space="preserve"> </w:t>
      </w:r>
      <w:r w:rsidRPr="000D44A6">
        <w:rPr>
          <w:rFonts w:cs="Arial"/>
          <w:i/>
          <w:iCs/>
          <w:color w:val="222222"/>
          <w:shd w:val="clear" w:color="auto" w:fill="FFFFFF"/>
        </w:rPr>
        <w:t>on</w:t>
      </w:r>
      <w:r>
        <w:rPr>
          <w:rStyle w:val="apple-converted-space"/>
          <w:color w:val="222222"/>
          <w:shd w:val="clear" w:color="auto" w:fill="FFFFFF"/>
        </w:rPr>
        <w:t xml:space="preserve"> </w:t>
      </w:r>
      <w:r w:rsidRPr="000D44A6">
        <w:rPr>
          <w:rFonts w:cs="Arial"/>
          <w:color w:val="222222"/>
          <w:shd w:val="clear" w:color="auto" w:fill="FFFFFF"/>
        </w:rPr>
        <w:t>18.6:</w:t>
      </w:r>
      <w:r>
        <w:rPr>
          <w:rFonts w:cs="Arial"/>
          <w:color w:val="222222"/>
          <w:shd w:val="clear" w:color="auto" w:fill="FFFFFF"/>
        </w:rPr>
        <w:t xml:space="preserve"> </w:t>
      </w:r>
      <w:r w:rsidRPr="000D44A6">
        <w:rPr>
          <w:rFonts w:cs="Arial"/>
          <w:color w:val="222222"/>
          <w:shd w:val="clear" w:color="auto" w:fill="FFFFFF"/>
        </w:rPr>
        <w:t>857-861.</w:t>
      </w:r>
    </w:p>
    <w:p w14:paraId="24E974DA" w14:textId="7357EE36" w:rsidR="00F14F3B" w:rsidRDefault="00F14F3B" w:rsidP="00F14F3B">
      <w:pPr>
        <w:pStyle w:val="ACMReference"/>
        <w:rPr>
          <w:rFonts w:cs="Arial"/>
          <w:color w:val="222222"/>
          <w:shd w:val="clear" w:color="auto" w:fill="FFFFFF"/>
        </w:rPr>
      </w:pPr>
      <w:proofErr w:type="spellStart"/>
      <w:r w:rsidRPr="003F6CF7">
        <w:rPr>
          <w:rFonts w:cs="Arial"/>
          <w:color w:val="222222"/>
          <w:shd w:val="clear" w:color="auto" w:fill="FFFFFF"/>
        </w:rPr>
        <w:t>Anh</w:t>
      </w:r>
      <w:proofErr w:type="spellEnd"/>
      <w:r w:rsidRPr="003F6CF7">
        <w:rPr>
          <w:rFonts w:cs="Arial"/>
          <w:color w:val="222222"/>
          <w:shd w:val="clear" w:color="auto" w:fill="FFFFFF"/>
        </w:rPr>
        <w:t xml:space="preserve"> V</w:t>
      </w:r>
      <w:r w:rsidR="00E2260D">
        <w:rPr>
          <w:rFonts w:cs="Arial" w:hint="eastAsia"/>
          <w:color w:val="222222"/>
          <w:shd w:val="clear" w:color="auto" w:fill="FFFFFF"/>
        </w:rPr>
        <w:t>.</w:t>
      </w:r>
      <w:r w:rsidRPr="003F6CF7">
        <w:rPr>
          <w:rFonts w:cs="Arial"/>
          <w:color w:val="222222"/>
          <w:shd w:val="clear" w:color="auto" w:fill="FFFFFF"/>
        </w:rPr>
        <w:t xml:space="preserve"> N</w:t>
      </w:r>
      <w:r w:rsidR="00E2260D">
        <w:rPr>
          <w:rFonts w:cs="Arial" w:hint="eastAsia"/>
          <w:color w:val="222222"/>
          <w:shd w:val="clear" w:color="auto" w:fill="FFFFFF"/>
        </w:rPr>
        <w:t>.</w:t>
      </w:r>
      <w:r w:rsidRPr="003F6CF7">
        <w:rPr>
          <w:rFonts w:cs="Arial"/>
          <w:color w:val="222222"/>
          <w:shd w:val="clear" w:color="auto" w:fill="FFFFFF"/>
        </w:rPr>
        <w:t xml:space="preserve">, </w:t>
      </w:r>
      <w:r w:rsidR="00020EC2">
        <w:rPr>
          <w:rFonts w:cs="Arial" w:hint="eastAsia"/>
          <w:color w:val="222222"/>
          <w:shd w:val="clear" w:color="auto" w:fill="FFFFFF"/>
        </w:rPr>
        <w:t xml:space="preserve">and </w:t>
      </w:r>
      <w:r w:rsidRPr="003F6CF7">
        <w:rPr>
          <w:rFonts w:cs="Arial"/>
          <w:color w:val="222222"/>
          <w:shd w:val="clear" w:color="auto" w:fill="FFFFFF"/>
        </w:rPr>
        <w:t>Moffat A.</w:t>
      </w:r>
      <w:r>
        <w:rPr>
          <w:rFonts w:cs="Arial"/>
          <w:color w:val="222222"/>
          <w:shd w:val="clear" w:color="auto" w:fill="FFFFFF"/>
        </w:rPr>
        <w:t xml:space="preserve"> </w:t>
      </w:r>
      <w:r w:rsidR="00D14C5C">
        <w:rPr>
          <w:rFonts w:cs="Arial" w:hint="eastAsia"/>
          <w:color w:val="222222"/>
          <w:shd w:val="clear" w:color="auto" w:fill="FFFFFF"/>
        </w:rPr>
        <w:t xml:space="preserve">2010.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64</w:t>
      </w:r>
      <w:r w:rsidR="006626ED">
        <w:rPr>
          <w:rFonts w:cs="Arial" w:hint="eastAsia"/>
          <w:color w:val="222222"/>
          <w:shd w:val="clear" w:color="auto" w:fill="FFFFFF"/>
        </w:rPr>
        <w:t>-</w:t>
      </w:r>
      <w:r w:rsidRPr="000D44A6">
        <w:rPr>
          <w:rFonts w:cs="Arial"/>
          <w:color w:val="222222"/>
          <w:shd w:val="clear" w:color="auto" w:fill="FFFFFF"/>
        </w:rPr>
        <w:t>bit</w:t>
      </w:r>
      <w:r>
        <w:rPr>
          <w:rFonts w:cs="Arial"/>
          <w:color w:val="222222"/>
          <w:shd w:val="clear" w:color="auto" w:fill="FFFFFF"/>
        </w:rPr>
        <w:t xml:space="preserve"> </w:t>
      </w:r>
      <w:r w:rsidRPr="000D44A6">
        <w:rPr>
          <w:rFonts w:cs="Arial"/>
          <w:color w:val="222222"/>
          <w:shd w:val="clear" w:color="auto" w:fill="FFFFFF"/>
        </w:rPr>
        <w:t>words.</w:t>
      </w:r>
      <w:r>
        <w:rPr>
          <w:rFonts w:cs="Arial" w:hint="eastAsia"/>
          <w:color w:val="222222"/>
          <w:shd w:val="clear" w:color="auto" w:fill="FFFFFF"/>
        </w:rPr>
        <w:t xml:space="preserve"> </w:t>
      </w:r>
      <w:r w:rsidRPr="000D44A6">
        <w:rPr>
          <w:rFonts w:cs="Arial"/>
          <w:i/>
          <w:iCs/>
          <w:color w:val="222222"/>
          <w:shd w:val="clear" w:color="auto" w:fill="FFFFFF"/>
        </w:rPr>
        <w:t>Software:</w:t>
      </w:r>
      <w:r>
        <w:rPr>
          <w:rFonts w:cs="Arial"/>
          <w:i/>
          <w:iCs/>
          <w:color w:val="222222"/>
          <w:shd w:val="clear" w:color="auto" w:fill="FFFFFF"/>
        </w:rPr>
        <w:t xml:space="preserve"> </w:t>
      </w:r>
      <w:r w:rsidRPr="000D44A6">
        <w:rPr>
          <w:rFonts w:cs="Arial"/>
          <w:i/>
          <w:iCs/>
          <w:color w:val="222222"/>
          <w:shd w:val="clear" w:color="auto" w:fill="FFFFFF"/>
        </w:rPr>
        <w:t>Practice</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Experience</w:t>
      </w:r>
      <w:r>
        <w:rPr>
          <w:rStyle w:val="apple-converted-space"/>
          <w:color w:val="222222"/>
          <w:shd w:val="clear" w:color="auto" w:fill="FFFFFF"/>
        </w:rPr>
        <w:t xml:space="preserve"> </w:t>
      </w:r>
      <w:r w:rsidRPr="000D44A6">
        <w:rPr>
          <w:rFonts w:cs="Arial"/>
          <w:color w:val="222222"/>
          <w:shd w:val="clear" w:color="auto" w:fill="FFFFFF"/>
        </w:rPr>
        <w:t>40.2:</w:t>
      </w:r>
      <w:r>
        <w:rPr>
          <w:rFonts w:cs="Arial"/>
          <w:color w:val="222222"/>
          <w:shd w:val="clear" w:color="auto" w:fill="FFFFFF"/>
        </w:rPr>
        <w:t xml:space="preserve"> </w:t>
      </w:r>
      <w:r w:rsidRPr="000D44A6">
        <w:rPr>
          <w:rFonts w:cs="Arial"/>
          <w:color w:val="222222"/>
          <w:shd w:val="clear" w:color="auto" w:fill="FFFFFF"/>
        </w:rPr>
        <w:t>131-147.</w:t>
      </w:r>
    </w:p>
    <w:p w14:paraId="2C539955" w14:textId="54A36476" w:rsidR="00EF2106" w:rsidRPr="000D44A6" w:rsidRDefault="00EF2106" w:rsidP="00EF2106">
      <w:pPr>
        <w:pStyle w:val="ACMReference"/>
        <w:rPr>
          <w:rFonts w:eastAsiaTheme="minorEastAsia" w:cs="Arial"/>
          <w:color w:val="222222"/>
          <w:shd w:val="clear" w:color="auto" w:fill="FFFFFF"/>
        </w:rPr>
      </w:pPr>
      <w:proofErr w:type="spellStart"/>
      <w:proofErr w:type="gramStart"/>
      <w:r w:rsidRPr="00271F43">
        <w:rPr>
          <w:rFonts w:cs="Arial"/>
          <w:color w:val="222222"/>
          <w:shd w:val="clear" w:color="auto" w:fill="FFFFFF"/>
        </w:rPr>
        <w:lastRenderedPageBreak/>
        <w:t>Broder</w:t>
      </w:r>
      <w:proofErr w:type="spellEnd"/>
      <w:r w:rsidRPr="00271F43">
        <w:rPr>
          <w:rFonts w:cs="Arial"/>
          <w:color w:val="222222"/>
          <w:shd w:val="clear" w:color="auto" w:fill="FFFFFF"/>
        </w:rPr>
        <w:t xml:space="preserve"> A</w:t>
      </w:r>
      <w:r w:rsidR="00920E01">
        <w:rPr>
          <w:rFonts w:cs="Arial" w:hint="eastAsia"/>
          <w:color w:val="222222"/>
          <w:shd w:val="clear" w:color="auto" w:fill="FFFFFF"/>
        </w:rPr>
        <w:t>.</w:t>
      </w:r>
      <w:r w:rsidRPr="00271F43">
        <w:rPr>
          <w:rFonts w:cs="Arial"/>
          <w:color w:val="222222"/>
          <w:shd w:val="clear" w:color="auto" w:fill="FFFFFF"/>
        </w:rPr>
        <w:t xml:space="preserve"> Z</w:t>
      </w:r>
      <w:r w:rsidR="00920E01">
        <w:rPr>
          <w:rFonts w:cs="Arial" w:hint="eastAsia"/>
          <w:color w:val="222222"/>
          <w:shd w:val="clear" w:color="auto" w:fill="FFFFFF"/>
        </w:rPr>
        <w:t>.</w:t>
      </w:r>
      <w:r w:rsidRPr="00271F43">
        <w:rPr>
          <w:rFonts w:cs="Arial"/>
          <w:color w:val="222222"/>
          <w:shd w:val="clear" w:color="auto" w:fill="FFFFFF"/>
        </w:rPr>
        <w:t>, Carmel D</w:t>
      </w:r>
      <w:r w:rsidR="00E550BA">
        <w:rPr>
          <w:rFonts w:cs="Arial" w:hint="eastAsia"/>
          <w:color w:val="222222"/>
          <w:shd w:val="clear" w:color="auto" w:fill="FFFFFF"/>
        </w:rPr>
        <w:t>.</w:t>
      </w:r>
      <w:r w:rsidRPr="00271F43">
        <w:rPr>
          <w:rFonts w:cs="Arial"/>
          <w:color w:val="222222"/>
          <w:shd w:val="clear" w:color="auto" w:fill="FFFFFF"/>
        </w:rPr>
        <w:t xml:space="preserve">, </w:t>
      </w:r>
      <w:proofErr w:type="spellStart"/>
      <w:r w:rsidRPr="00271F43">
        <w:rPr>
          <w:rFonts w:cs="Arial"/>
          <w:color w:val="222222"/>
          <w:shd w:val="clear" w:color="auto" w:fill="FFFFFF"/>
        </w:rPr>
        <w:t>Herscovici</w:t>
      </w:r>
      <w:proofErr w:type="spellEnd"/>
      <w:r w:rsidRPr="00271F43">
        <w:rPr>
          <w:rFonts w:cs="Arial"/>
          <w:color w:val="222222"/>
          <w:shd w:val="clear" w:color="auto" w:fill="FFFFFF"/>
        </w:rPr>
        <w:t xml:space="preserve"> M</w:t>
      </w:r>
      <w:r w:rsidR="007F6401">
        <w:rPr>
          <w:rFonts w:cs="Arial" w:hint="eastAsia"/>
          <w:color w:val="222222"/>
          <w:shd w:val="clear" w:color="auto" w:fill="FFFFFF"/>
        </w:rPr>
        <w:t>.</w:t>
      </w:r>
      <w:r w:rsidRPr="00271F43">
        <w:rPr>
          <w:rFonts w:cs="Arial"/>
          <w:color w:val="222222"/>
          <w:shd w:val="clear" w:color="auto" w:fill="FFFFFF"/>
        </w:rPr>
        <w:t>,</w:t>
      </w:r>
      <w:r w:rsidR="002A1634">
        <w:rPr>
          <w:rFonts w:cs="Arial" w:hint="eastAsia"/>
          <w:color w:val="222222"/>
          <w:shd w:val="clear" w:color="auto" w:fill="FFFFFF"/>
        </w:rPr>
        <w:t xml:space="preserve"> </w:t>
      </w:r>
      <w:proofErr w:type="spellStart"/>
      <w:r w:rsidR="002A1634">
        <w:rPr>
          <w:rFonts w:cs="Arial" w:hint="eastAsia"/>
          <w:color w:val="222222"/>
          <w:shd w:val="clear" w:color="auto" w:fill="FFFFFF"/>
        </w:rPr>
        <w:t>Soffer</w:t>
      </w:r>
      <w:proofErr w:type="spellEnd"/>
      <w:r w:rsidR="002A1634">
        <w:rPr>
          <w:rFonts w:cs="Arial" w:hint="eastAsia"/>
          <w:color w:val="222222"/>
          <w:shd w:val="clear" w:color="auto" w:fill="FFFFFF"/>
        </w:rPr>
        <w:t xml:space="preserve">, </w:t>
      </w:r>
      <w:r w:rsidR="007432DE">
        <w:rPr>
          <w:rFonts w:cs="Arial" w:hint="eastAsia"/>
          <w:color w:val="222222"/>
          <w:shd w:val="clear" w:color="auto" w:fill="FFFFFF"/>
        </w:rPr>
        <w:t>M</w:t>
      </w:r>
      <w:r w:rsidR="001024DA">
        <w:rPr>
          <w:rFonts w:cs="Arial" w:hint="eastAsia"/>
          <w:color w:val="222222"/>
          <w:shd w:val="clear" w:color="auto" w:fill="FFFFFF"/>
        </w:rPr>
        <w:t>.</w:t>
      </w:r>
      <w:r w:rsidR="007432DE">
        <w:rPr>
          <w:rFonts w:cs="Arial" w:hint="eastAsia"/>
          <w:color w:val="222222"/>
          <w:shd w:val="clear" w:color="auto" w:fill="FFFFFF"/>
        </w:rPr>
        <w:t xml:space="preserve">, </w:t>
      </w:r>
      <w:r w:rsidR="00B0644E">
        <w:rPr>
          <w:rFonts w:cs="Arial" w:hint="eastAsia"/>
          <w:color w:val="222222"/>
          <w:shd w:val="clear" w:color="auto" w:fill="FFFFFF"/>
        </w:rPr>
        <w:t xml:space="preserve">and </w:t>
      </w:r>
      <w:proofErr w:type="spellStart"/>
      <w:r w:rsidR="00214759">
        <w:rPr>
          <w:rFonts w:cs="Arial" w:hint="eastAsia"/>
          <w:color w:val="222222"/>
          <w:shd w:val="clear" w:color="auto" w:fill="FFFFFF"/>
        </w:rPr>
        <w:t>Zien</w:t>
      </w:r>
      <w:proofErr w:type="spellEnd"/>
      <w:r w:rsidR="00214759">
        <w:rPr>
          <w:rFonts w:cs="Arial" w:hint="eastAsia"/>
          <w:color w:val="222222"/>
          <w:shd w:val="clear" w:color="auto" w:fill="FFFFFF"/>
        </w:rPr>
        <w:t xml:space="preserve"> J</w:t>
      </w:r>
      <w:r w:rsidR="00DB739A">
        <w:rPr>
          <w:rFonts w:cs="Arial" w:hint="eastAsia"/>
          <w:color w:val="222222"/>
          <w:shd w:val="clear" w:color="auto" w:fill="FFFFFF"/>
        </w:rPr>
        <w:t>.</w:t>
      </w:r>
      <w:r>
        <w:rPr>
          <w:rFonts w:cs="Arial"/>
          <w:color w:val="222222"/>
          <w:shd w:val="clear" w:color="auto" w:fill="FFFFFF"/>
        </w:rPr>
        <w:t xml:space="preserve"> </w:t>
      </w:r>
      <w:r w:rsidR="00E05626">
        <w:rPr>
          <w:rFonts w:cs="Arial" w:hint="eastAsia"/>
          <w:color w:val="222222"/>
          <w:shd w:val="clear" w:color="auto" w:fill="FFFFFF"/>
        </w:rPr>
        <w:t>2003.</w:t>
      </w:r>
      <w:proofErr w:type="gramEnd"/>
      <w:r w:rsidR="00E05626">
        <w:rPr>
          <w:rFonts w:cs="Arial" w:hint="eastAsia"/>
          <w:color w:val="222222"/>
          <w:shd w:val="clear" w:color="auto" w:fill="FFFFFF"/>
        </w:rPr>
        <w:t xml:space="preserve"> </w:t>
      </w:r>
      <w:proofErr w:type="gramStart"/>
      <w:r w:rsidRPr="000D44A6">
        <w:rPr>
          <w:rFonts w:cs="Arial"/>
          <w:color w:val="222222"/>
          <w:shd w:val="clear" w:color="auto" w:fill="FFFFFF"/>
        </w:rPr>
        <w:t>Efficient</w:t>
      </w:r>
      <w:r>
        <w:rPr>
          <w:rFonts w:cs="Arial"/>
          <w:color w:val="222222"/>
          <w:shd w:val="clear" w:color="auto" w:fill="FFFFFF"/>
        </w:rPr>
        <w:t xml:space="preserve"> </w:t>
      </w:r>
      <w:r w:rsidRPr="000D44A6">
        <w:rPr>
          <w:rFonts w:cs="Arial"/>
          <w:color w:val="222222"/>
          <w:shd w:val="clear" w:color="auto" w:fill="FFFFFF"/>
        </w:rPr>
        <w:t>query</w:t>
      </w:r>
      <w:r>
        <w:rPr>
          <w:rFonts w:cs="Arial"/>
          <w:color w:val="222222"/>
          <w:shd w:val="clear" w:color="auto" w:fill="FFFFFF"/>
        </w:rPr>
        <w:t xml:space="preserve"> </w:t>
      </w:r>
      <w:r w:rsidRPr="000D44A6">
        <w:rPr>
          <w:rFonts w:cs="Arial"/>
          <w:color w:val="222222"/>
          <w:shd w:val="clear" w:color="auto" w:fill="FFFFFF"/>
        </w:rPr>
        <w:t>evaluation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a</w:t>
      </w:r>
      <w:r>
        <w:rPr>
          <w:rFonts w:cs="Arial"/>
          <w:color w:val="222222"/>
          <w:shd w:val="clear" w:color="auto" w:fill="FFFFFF"/>
        </w:rPr>
        <w:t xml:space="preserve"> </w:t>
      </w:r>
      <w:r w:rsidRPr="000D44A6">
        <w:rPr>
          <w:rFonts w:cs="Arial"/>
          <w:color w:val="222222"/>
          <w:shd w:val="clear" w:color="auto" w:fill="FFFFFF"/>
        </w:rPr>
        <w:t>two-level</w:t>
      </w:r>
      <w:r>
        <w:rPr>
          <w:rFonts w:cs="Arial"/>
          <w:color w:val="222222"/>
          <w:shd w:val="clear" w:color="auto" w:fill="FFFFFF"/>
        </w:rPr>
        <w:t xml:space="preserve"> </w:t>
      </w:r>
      <w:r w:rsidRPr="000D44A6">
        <w:rPr>
          <w:rFonts w:cs="Arial"/>
          <w:color w:val="222222"/>
          <w:shd w:val="clear" w:color="auto" w:fill="FFFFFF"/>
        </w:rPr>
        <w:t>retrieval</w:t>
      </w:r>
      <w:r>
        <w:rPr>
          <w:rFonts w:cs="Arial"/>
          <w:color w:val="222222"/>
          <w:shd w:val="clear" w:color="auto" w:fill="FFFFFF"/>
        </w:rPr>
        <w:t xml:space="preserve"> </w:t>
      </w:r>
      <w:r w:rsidRPr="000D44A6">
        <w:rPr>
          <w:rFonts w:cs="Arial"/>
          <w:color w:val="222222"/>
          <w:shd w:val="clear" w:color="auto" w:fill="FFFFFF"/>
        </w:rPr>
        <w:t>process.</w:t>
      </w:r>
      <w:proofErr w:type="gramEnd"/>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00A21363">
        <w:rPr>
          <w:rFonts w:cs="Arial" w:hint="eastAsia"/>
          <w:i/>
          <w:iCs/>
          <w:color w:val="222222"/>
          <w:shd w:val="clear" w:color="auto" w:fill="FFFFFF"/>
        </w:rPr>
        <w:t>20th</w:t>
      </w:r>
      <w:r>
        <w:rPr>
          <w:rFonts w:cs="Arial"/>
          <w:i/>
          <w:iCs/>
          <w:color w:val="222222"/>
          <w:shd w:val="clear" w:color="auto" w:fill="FFFFFF"/>
        </w:rPr>
        <w:t xml:space="preserve"> </w:t>
      </w:r>
      <w:r w:rsidR="00A21363">
        <w:rPr>
          <w:rFonts w:cs="Arial" w:hint="eastAsia"/>
          <w:i/>
          <w:iCs/>
          <w:color w:val="222222"/>
          <w:shd w:val="clear" w:color="auto" w:fill="FFFFFF"/>
        </w:rPr>
        <w:t xml:space="preserve">ACM </w:t>
      </w:r>
      <w:r w:rsidR="008A6796" w:rsidRPr="008A6796">
        <w:rPr>
          <w:rFonts w:cs="Arial"/>
          <w:i/>
          <w:iCs/>
          <w:color w:val="222222"/>
          <w:shd w:val="clear" w:color="auto" w:fill="FFFFFF"/>
        </w:rPr>
        <w:t>International Conference on Information and Knowledge Management</w:t>
      </w:r>
      <w:r w:rsidRPr="000D44A6">
        <w:rPr>
          <w:rFonts w:cs="Arial"/>
          <w:color w:val="222222"/>
          <w:shd w:val="clear" w:color="auto" w:fill="FFFFFF"/>
        </w:rPr>
        <w:t>.</w:t>
      </w:r>
      <w:proofErr w:type="gramEnd"/>
      <w:r>
        <w:rPr>
          <w:rFonts w:cs="Arial"/>
          <w:color w:val="222222"/>
          <w:shd w:val="clear" w:color="auto" w:fill="FFFFFF"/>
        </w:rPr>
        <w:t xml:space="preserve"> </w:t>
      </w:r>
      <w:r w:rsidR="00A77451">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426-434</w:t>
      </w:r>
      <w:r w:rsidRPr="000D44A6">
        <w:rPr>
          <w:rFonts w:cs="Arial"/>
          <w:color w:val="222222"/>
          <w:shd w:val="clear" w:color="auto" w:fill="FFFFFF"/>
        </w:rPr>
        <w:t>.</w:t>
      </w:r>
    </w:p>
    <w:p w14:paraId="19EAD1C0" w14:textId="3218747D" w:rsidR="0099278C" w:rsidRPr="000D44A6" w:rsidRDefault="0099278C" w:rsidP="0099278C">
      <w:pPr>
        <w:pStyle w:val="ACMReference"/>
        <w:rPr>
          <w:rFonts w:eastAsiaTheme="minorEastAsia" w:cs="Arial"/>
          <w:color w:val="222222"/>
          <w:shd w:val="clear" w:color="auto" w:fill="FFFFFF"/>
        </w:rPr>
      </w:pPr>
      <w:proofErr w:type="spellStart"/>
      <w:proofErr w:type="gramStart"/>
      <w:r w:rsidRPr="008E55AC">
        <w:rPr>
          <w:rFonts w:cs="Arial"/>
          <w:color w:val="222222"/>
          <w:shd w:val="clear" w:color="auto" w:fill="FFFFFF"/>
        </w:rPr>
        <w:t>Büttcher</w:t>
      </w:r>
      <w:proofErr w:type="spellEnd"/>
      <w:r w:rsidRPr="008E55AC">
        <w:rPr>
          <w:rFonts w:cs="Arial"/>
          <w:color w:val="222222"/>
          <w:shd w:val="clear" w:color="auto" w:fill="FFFFFF"/>
        </w:rPr>
        <w:t xml:space="preserve"> S</w:t>
      </w:r>
      <w:r w:rsidR="00711227">
        <w:rPr>
          <w:rFonts w:cs="Arial" w:hint="eastAsia"/>
          <w:color w:val="222222"/>
          <w:shd w:val="clear" w:color="auto" w:fill="FFFFFF"/>
        </w:rPr>
        <w:t>.</w:t>
      </w:r>
      <w:r w:rsidRPr="008E55AC">
        <w:rPr>
          <w:rFonts w:cs="Arial"/>
          <w:color w:val="222222"/>
          <w:shd w:val="clear" w:color="auto" w:fill="FFFFFF"/>
        </w:rPr>
        <w:t>, Clarke C</w:t>
      </w:r>
      <w:r w:rsidR="00711227">
        <w:rPr>
          <w:rFonts w:cs="Arial" w:hint="eastAsia"/>
          <w:color w:val="222222"/>
          <w:shd w:val="clear" w:color="auto" w:fill="FFFFFF"/>
        </w:rPr>
        <w:t>.</w:t>
      </w:r>
      <w:r w:rsidRPr="008E55AC">
        <w:rPr>
          <w:rFonts w:cs="Arial"/>
          <w:color w:val="222222"/>
          <w:shd w:val="clear" w:color="auto" w:fill="FFFFFF"/>
        </w:rPr>
        <w:t xml:space="preserve">, </w:t>
      </w:r>
      <w:r w:rsidR="00524B48">
        <w:rPr>
          <w:rFonts w:cs="Arial" w:hint="eastAsia"/>
          <w:color w:val="222222"/>
          <w:shd w:val="clear" w:color="auto" w:fill="FFFFFF"/>
        </w:rPr>
        <w:t xml:space="preserve">and </w:t>
      </w:r>
      <w:r w:rsidRPr="008E55AC">
        <w:rPr>
          <w:rFonts w:cs="Arial"/>
          <w:color w:val="222222"/>
          <w:shd w:val="clear" w:color="auto" w:fill="FFFFFF"/>
        </w:rPr>
        <w:t>Cormack G</w:t>
      </w:r>
      <w:r w:rsidR="00C4745F">
        <w:rPr>
          <w:rFonts w:cs="Arial" w:hint="eastAsia"/>
          <w:color w:val="222222"/>
          <w:shd w:val="clear" w:color="auto" w:fill="FFFFFF"/>
        </w:rPr>
        <w:t>.</w:t>
      </w:r>
      <w:r w:rsidRPr="008E55AC">
        <w:rPr>
          <w:rFonts w:cs="Arial"/>
          <w:color w:val="222222"/>
          <w:shd w:val="clear" w:color="auto" w:fill="FFFFFF"/>
        </w:rPr>
        <w:t xml:space="preserve"> V</w:t>
      </w:r>
      <w:r w:rsidR="00CA6D89">
        <w:rPr>
          <w:rFonts w:cs="Arial" w:hint="eastAsia"/>
          <w:color w:val="222222"/>
          <w:shd w:val="clear" w:color="auto" w:fill="FFFFFF"/>
        </w:rPr>
        <w:t>. 2010</w:t>
      </w:r>
      <w:r w:rsidRPr="008E55AC">
        <w:rPr>
          <w:rFonts w:cs="Arial"/>
          <w:color w:val="222222"/>
          <w:shd w:val="clear" w:color="auto" w:fill="FFFFFF"/>
        </w:rPr>
        <w:t>.</w:t>
      </w:r>
      <w:proofErr w:type="gramEnd"/>
      <w:r>
        <w:rPr>
          <w:rStyle w:val="apple-converted-space"/>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Pr>
          <w:rFonts w:cs="Arial"/>
          <w:i/>
          <w:iCs/>
          <w:color w:val="222222"/>
          <w:shd w:val="clear" w:color="auto" w:fill="FFFFFF"/>
        </w:rPr>
        <w:t xml:space="preserve"> </w:t>
      </w:r>
      <w:r w:rsidRPr="000D44A6">
        <w:rPr>
          <w:rFonts w:cs="Arial"/>
          <w:i/>
          <w:iCs/>
          <w:color w:val="222222"/>
          <w:shd w:val="clear" w:color="auto" w:fill="FFFFFF"/>
        </w:rPr>
        <w:t>Implementing</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evaluating</w:t>
      </w:r>
      <w:r>
        <w:rPr>
          <w:rFonts w:cs="Arial"/>
          <w:i/>
          <w:iCs/>
          <w:color w:val="222222"/>
          <w:shd w:val="clear" w:color="auto" w:fill="FFFFFF"/>
        </w:rPr>
        <w:t xml:space="preserve"> </w:t>
      </w:r>
      <w:r w:rsidRPr="000D44A6">
        <w:rPr>
          <w:rFonts w:cs="Arial"/>
          <w:i/>
          <w:iCs/>
          <w:color w:val="222222"/>
          <w:shd w:val="clear" w:color="auto" w:fill="FFFFFF"/>
        </w:rPr>
        <w:t>search</w:t>
      </w:r>
      <w:r>
        <w:rPr>
          <w:rFonts w:cs="Arial"/>
          <w:i/>
          <w:iCs/>
          <w:color w:val="222222"/>
          <w:shd w:val="clear" w:color="auto" w:fill="FFFFFF"/>
        </w:rPr>
        <w:t xml:space="preserve"> </w:t>
      </w:r>
      <w:r w:rsidRPr="000D44A6">
        <w:rPr>
          <w:rFonts w:cs="Arial"/>
          <w:i/>
          <w:iCs/>
          <w:color w:val="222222"/>
          <w:shd w:val="clear" w:color="auto" w:fill="FFFFFF"/>
        </w:rPr>
        <w:t>engines</w:t>
      </w:r>
      <w:r w:rsidRPr="000D44A6">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The</w:t>
      </w:r>
      <w:r>
        <w:rPr>
          <w:rFonts w:cs="Arial"/>
          <w:color w:val="222222"/>
          <w:shd w:val="clear" w:color="auto" w:fill="FFFFFF"/>
        </w:rPr>
        <w:t xml:space="preserve"> </w:t>
      </w:r>
      <w:r w:rsidRPr="000D44A6">
        <w:rPr>
          <w:rFonts w:cs="Arial"/>
          <w:color w:val="222222"/>
          <w:shd w:val="clear" w:color="auto" w:fill="FFFFFF"/>
        </w:rPr>
        <w:t>MIT</w:t>
      </w:r>
      <w:r>
        <w:rPr>
          <w:rFonts w:cs="Arial"/>
          <w:color w:val="222222"/>
          <w:shd w:val="clear" w:color="auto" w:fill="FFFFFF"/>
        </w:rPr>
        <w:t xml:space="preserve"> </w:t>
      </w:r>
      <w:r w:rsidRPr="000D44A6">
        <w:rPr>
          <w:rFonts w:cs="Arial"/>
          <w:color w:val="222222"/>
          <w:shd w:val="clear" w:color="auto" w:fill="FFFFFF"/>
        </w:rPr>
        <w:t>Press.</w:t>
      </w:r>
    </w:p>
    <w:p w14:paraId="65264E18" w14:textId="1AA855AD" w:rsidR="00262287" w:rsidRPr="00D928CC" w:rsidRDefault="00262287" w:rsidP="00262287">
      <w:pPr>
        <w:pStyle w:val="ACMReference"/>
        <w:rPr>
          <w:rFonts w:eastAsiaTheme="minorEastAsia"/>
        </w:rPr>
      </w:pPr>
      <w:r w:rsidRPr="00C90F09">
        <w:rPr>
          <w:rFonts w:eastAsiaTheme="minorEastAsia"/>
        </w:rPr>
        <w:t>Chatterjee S</w:t>
      </w:r>
      <w:r w:rsidR="00B61877">
        <w:rPr>
          <w:rFonts w:eastAsiaTheme="minorEastAsia" w:hint="eastAsia"/>
        </w:rPr>
        <w:t>.</w:t>
      </w:r>
      <w:r w:rsidRPr="00C90F09">
        <w:rPr>
          <w:rFonts w:eastAsiaTheme="minorEastAsia"/>
        </w:rPr>
        <w:t xml:space="preserve">, </w:t>
      </w:r>
      <w:proofErr w:type="spellStart"/>
      <w:r w:rsidRPr="00C90F09">
        <w:rPr>
          <w:rFonts w:eastAsiaTheme="minorEastAsia"/>
        </w:rPr>
        <w:t>Bachega</w:t>
      </w:r>
      <w:proofErr w:type="spellEnd"/>
      <w:r w:rsidRPr="00C90F09">
        <w:rPr>
          <w:rFonts w:eastAsiaTheme="minorEastAsia"/>
        </w:rPr>
        <w:t xml:space="preserve"> </w:t>
      </w:r>
      <w:r>
        <w:rPr>
          <w:rFonts w:eastAsiaTheme="minorEastAsia" w:hint="eastAsia"/>
        </w:rPr>
        <w:t>L</w:t>
      </w:r>
      <w:r w:rsidR="00B61877">
        <w:rPr>
          <w:rFonts w:eastAsiaTheme="minorEastAsia" w:hint="eastAsia"/>
        </w:rPr>
        <w:t>.</w:t>
      </w:r>
      <w:r>
        <w:rPr>
          <w:rFonts w:eastAsiaTheme="minorEastAsia" w:hint="eastAsia"/>
        </w:rPr>
        <w:t xml:space="preserve"> </w:t>
      </w:r>
      <w:r w:rsidRPr="00C90F09">
        <w:rPr>
          <w:rFonts w:eastAsiaTheme="minorEastAsia"/>
        </w:rPr>
        <w:t>R</w:t>
      </w:r>
      <w:r w:rsidR="00B61877">
        <w:rPr>
          <w:rFonts w:eastAsiaTheme="minorEastAsia" w:hint="eastAsia"/>
        </w:rPr>
        <w:t>.</w:t>
      </w:r>
      <w:r w:rsidRPr="00C90F09">
        <w:rPr>
          <w:rFonts w:eastAsiaTheme="minorEastAsia"/>
        </w:rPr>
        <w:t>, Bergner</w:t>
      </w:r>
      <w:r>
        <w:rPr>
          <w:rFonts w:eastAsiaTheme="minorEastAsia" w:hint="eastAsia"/>
        </w:rPr>
        <w:t xml:space="preserve"> P</w:t>
      </w:r>
      <w:r w:rsidR="00B61877">
        <w:rPr>
          <w:rFonts w:eastAsiaTheme="minorEastAsia" w:hint="eastAsia"/>
        </w:rPr>
        <w:t>.</w:t>
      </w:r>
      <w:r>
        <w:rPr>
          <w:rFonts w:eastAsiaTheme="minorEastAsia"/>
        </w:rPr>
        <w:t>, Kenneth A</w:t>
      </w:r>
      <w:r w:rsidR="00B61877">
        <w:rPr>
          <w:rFonts w:eastAsiaTheme="minorEastAsia" w:hint="eastAsia"/>
        </w:rPr>
        <w:t>.</w:t>
      </w:r>
      <w:r>
        <w:rPr>
          <w:rFonts w:eastAsiaTheme="minorEastAsia" w:hint="eastAsia"/>
        </w:rPr>
        <w:t xml:space="preserve"> D</w:t>
      </w:r>
      <w:r w:rsidR="00B61877">
        <w:rPr>
          <w:rFonts w:eastAsiaTheme="minorEastAsia" w:hint="eastAsia"/>
        </w:rPr>
        <w:t>.</w:t>
      </w:r>
      <w:r w:rsidRPr="00C90F09">
        <w:rPr>
          <w:rFonts w:eastAsiaTheme="minorEastAsia"/>
        </w:rPr>
        <w:t xml:space="preserve">, Gunnels </w:t>
      </w:r>
      <w:r>
        <w:rPr>
          <w:rFonts w:eastAsiaTheme="minorEastAsia" w:hint="eastAsia"/>
        </w:rPr>
        <w:t xml:space="preserve"> </w:t>
      </w:r>
      <w:r w:rsidRPr="00C90F09">
        <w:rPr>
          <w:rFonts w:eastAsiaTheme="minorEastAsia"/>
        </w:rPr>
        <w:t>J</w:t>
      </w:r>
      <w:r w:rsidR="00B61877">
        <w:rPr>
          <w:rFonts w:eastAsiaTheme="minorEastAsia" w:hint="eastAsia"/>
        </w:rPr>
        <w:t>.</w:t>
      </w:r>
      <w:r>
        <w:rPr>
          <w:rFonts w:eastAsiaTheme="minorEastAsia"/>
        </w:rPr>
        <w:t xml:space="preserve"> A</w:t>
      </w:r>
      <w:r w:rsidR="00B61877">
        <w:rPr>
          <w:rFonts w:eastAsiaTheme="minorEastAsia" w:hint="eastAsia"/>
        </w:rPr>
        <w:t>.</w:t>
      </w:r>
      <w:r w:rsidRPr="00C90F09">
        <w:rPr>
          <w:rFonts w:eastAsiaTheme="minorEastAsia"/>
        </w:rPr>
        <w:t>, Gupta</w:t>
      </w:r>
      <w:r>
        <w:rPr>
          <w:rFonts w:eastAsiaTheme="minorEastAsia" w:hint="eastAsia"/>
        </w:rPr>
        <w:t xml:space="preserve"> M</w:t>
      </w:r>
      <w:r w:rsidR="00B61877">
        <w:rPr>
          <w:rFonts w:eastAsiaTheme="minorEastAsia" w:hint="eastAsia"/>
        </w:rPr>
        <w:t>.</w:t>
      </w:r>
      <w:r w:rsidRPr="00C90F09">
        <w:rPr>
          <w:rFonts w:eastAsiaTheme="minorEastAsia"/>
        </w:rPr>
        <w:t xml:space="preserve">, </w:t>
      </w:r>
      <w:proofErr w:type="spellStart"/>
      <w:r w:rsidRPr="00C90F09">
        <w:rPr>
          <w:rFonts w:eastAsiaTheme="minorEastAsia"/>
        </w:rPr>
        <w:t>Gustavson</w:t>
      </w:r>
      <w:proofErr w:type="spellEnd"/>
      <w:r>
        <w:rPr>
          <w:rFonts w:eastAsiaTheme="minorEastAsia" w:hint="eastAsia"/>
        </w:rPr>
        <w:t xml:space="preserve"> F</w:t>
      </w:r>
      <w:r w:rsidR="00B61877">
        <w:rPr>
          <w:rFonts w:eastAsiaTheme="minorEastAsia" w:hint="eastAsia"/>
        </w:rPr>
        <w:t>.</w:t>
      </w:r>
      <w:r>
        <w:rPr>
          <w:rFonts w:eastAsiaTheme="minorEastAsia" w:hint="eastAsia"/>
        </w:rPr>
        <w:t xml:space="preserve"> G</w:t>
      </w:r>
      <w:r w:rsidR="00B61877">
        <w:rPr>
          <w:rFonts w:eastAsiaTheme="minorEastAsia" w:hint="eastAsia"/>
        </w:rPr>
        <w:t>.</w:t>
      </w:r>
      <w:r w:rsidRPr="00C90F09">
        <w:rPr>
          <w:rFonts w:eastAsiaTheme="minorEastAsia"/>
        </w:rPr>
        <w:t xml:space="preserve">, </w:t>
      </w:r>
      <w:proofErr w:type="spellStart"/>
      <w:r w:rsidRPr="00C90F09">
        <w:rPr>
          <w:rFonts w:eastAsiaTheme="minorEastAsia"/>
        </w:rPr>
        <w:t>La</w:t>
      </w:r>
      <w:r w:rsidRPr="00C90F09">
        <w:rPr>
          <w:rFonts w:eastAsiaTheme="minorEastAsia"/>
        </w:rPr>
        <w:t>p</w:t>
      </w:r>
      <w:r w:rsidRPr="00C90F09">
        <w:rPr>
          <w:rFonts w:eastAsiaTheme="minorEastAsia"/>
        </w:rPr>
        <w:t>kowski</w:t>
      </w:r>
      <w:proofErr w:type="spellEnd"/>
      <w:r w:rsidRPr="00C90F09">
        <w:rPr>
          <w:rFonts w:eastAsiaTheme="minorEastAsia"/>
        </w:rPr>
        <w:t xml:space="preserve"> C</w:t>
      </w:r>
      <w:r w:rsidR="00B61877">
        <w:rPr>
          <w:rFonts w:eastAsiaTheme="minorEastAsia" w:hint="eastAsia"/>
        </w:rPr>
        <w:t>.</w:t>
      </w:r>
      <w:r>
        <w:rPr>
          <w:rFonts w:eastAsiaTheme="minorEastAsia"/>
        </w:rPr>
        <w:t xml:space="preserve"> A</w:t>
      </w:r>
      <w:r w:rsidR="00B61877">
        <w:rPr>
          <w:rFonts w:eastAsiaTheme="minorEastAsia" w:hint="eastAsia"/>
        </w:rPr>
        <w:t>.</w:t>
      </w:r>
      <w:r w:rsidRPr="00C90F09">
        <w:rPr>
          <w:rFonts w:eastAsiaTheme="minorEastAsia"/>
        </w:rPr>
        <w:t>, Liu</w:t>
      </w:r>
      <w:r>
        <w:rPr>
          <w:rFonts w:eastAsiaTheme="minorEastAsia" w:hint="eastAsia"/>
        </w:rPr>
        <w:t xml:space="preserve"> G</w:t>
      </w:r>
      <w:r w:rsidR="00B61877">
        <w:rPr>
          <w:rFonts w:eastAsiaTheme="minorEastAsia" w:hint="eastAsia"/>
        </w:rPr>
        <w:t>.</w:t>
      </w:r>
      <w:r>
        <w:rPr>
          <w:rFonts w:eastAsiaTheme="minorEastAsia" w:hint="eastAsia"/>
        </w:rPr>
        <w:t xml:space="preserve"> K</w:t>
      </w:r>
      <w:r w:rsidR="00B61877">
        <w:rPr>
          <w:rFonts w:eastAsiaTheme="minorEastAsia" w:hint="eastAsia"/>
        </w:rPr>
        <w:t>.</w:t>
      </w:r>
      <w:r w:rsidRPr="00C90F09">
        <w:rPr>
          <w:rFonts w:eastAsiaTheme="minorEastAsia"/>
        </w:rPr>
        <w:t xml:space="preserve">, </w:t>
      </w:r>
      <w:proofErr w:type="spellStart"/>
      <w:r w:rsidRPr="00C90F09">
        <w:rPr>
          <w:rFonts w:eastAsiaTheme="minorEastAsia"/>
        </w:rPr>
        <w:t>Mendell</w:t>
      </w:r>
      <w:proofErr w:type="spellEnd"/>
      <w:r>
        <w:rPr>
          <w:rFonts w:eastAsiaTheme="minorEastAsia" w:hint="eastAsia"/>
        </w:rPr>
        <w:t xml:space="preserve"> M</w:t>
      </w:r>
      <w:r w:rsidR="00B61877">
        <w:rPr>
          <w:rFonts w:eastAsiaTheme="minorEastAsia" w:hint="eastAsia"/>
        </w:rPr>
        <w:t>.</w:t>
      </w:r>
      <w:r>
        <w:rPr>
          <w:rFonts w:eastAsiaTheme="minorEastAsia" w:hint="eastAsia"/>
        </w:rPr>
        <w:t xml:space="preserve"> P</w:t>
      </w:r>
      <w:r w:rsidR="00B61877">
        <w:rPr>
          <w:rFonts w:eastAsiaTheme="minorEastAsia" w:hint="eastAsia"/>
        </w:rPr>
        <w:t>.</w:t>
      </w:r>
      <w:r w:rsidRPr="00C90F09">
        <w:rPr>
          <w:rFonts w:eastAsiaTheme="minorEastAsia"/>
        </w:rPr>
        <w:t>, Nair</w:t>
      </w:r>
      <w:r>
        <w:rPr>
          <w:rFonts w:eastAsiaTheme="minorEastAsia" w:hint="eastAsia"/>
        </w:rPr>
        <w:t xml:space="preserve"> R</w:t>
      </w:r>
      <w:r w:rsidR="00B61877">
        <w:rPr>
          <w:rFonts w:eastAsiaTheme="minorEastAsia" w:hint="eastAsia"/>
        </w:rPr>
        <w:t>.</w:t>
      </w:r>
      <w:r>
        <w:rPr>
          <w:rFonts w:eastAsiaTheme="minorEastAsia" w:hint="eastAsia"/>
        </w:rPr>
        <w:t xml:space="preserve"> D</w:t>
      </w:r>
      <w:r w:rsidR="00B61877">
        <w:rPr>
          <w:rFonts w:eastAsiaTheme="minorEastAsia" w:hint="eastAsia"/>
        </w:rPr>
        <w:t>.</w:t>
      </w:r>
      <w:r w:rsidRPr="00C90F09">
        <w:rPr>
          <w:rFonts w:eastAsiaTheme="minorEastAsia"/>
        </w:rPr>
        <w:t>, Wait</w:t>
      </w:r>
      <w:r>
        <w:rPr>
          <w:rFonts w:eastAsiaTheme="minorEastAsia" w:hint="eastAsia"/>
        </w:rPr>
        <w:t xml:space="preserve"> C</w:t>
      </w:r>
      <w:r w:rsidR="00B61877">
        <w:rPr>
          <w:rFonts w:eastAsiaTheme="minorEastAsia" w:hint="eastAsia"/>
        </w:rPr>
        <w:t>.</w:t>
      </w:r>
      <w:r>
        <w:rPr>
          <w:rFonts w:eastAsiaTheme="minorEastAsia" w:hint="eastAsia"/>
        </w:rPr>
        <w:t xml:space="preserve"> D</w:t>
      </w:r>
      <w:r w:rsidR="00B61877">
        <w:rPr>
          <w:rFonts w:eastAsiaTheme="minorEastAsia" w:hint="eastAsia"/>
        </w:rPr>
        <w:t>.</w:t>
      </w:r>
      <w:r w:rsidRPr="00C90F09">
        <w:rPr>
          <w:rFonts w:eastAsiaTheme="minorEastAsia"/>
        </w:rPr>
        <w:t xml:space="preserve">, Ward </w:t>
      </w:r>
      <w:r>
        <w:rPr>
          <w:rFonts w:eastAsiaTheme="minorEastAsia" w:hint="eastAsia"/>
        </w:rPr>
        <w:t>C</w:t>
      </w:r>
      <w:r w:rsidR="00B61877">
        <w:rPr>
          <w:rFonts w:eastAsiaTheme="minorEastAsia" w:hint="eastAsia"/>
        </w:rPr>
        <w:t>.</w:t>
      </w:r>
      <w:r>
        <w:rPr>
          <w:rFonts w:eastAsiaTheme="minorEastAsia" w:hint="eastAsia"/>
        </w:rPr>
        <w:t xml:space="preserve">, </w:t>
      </w:r>
      <w:r w:rsidR="00721106">
        <w:rPr>
          <w:rFonts w:eastAsiaTheme="minorEastAsia" w:hint="eastAsia"/>
        </w:rPr>
        <w:t xml:space="preserve">and </w:t>
      </w:r>
      <w:r w:rsidRPr="00C90F09">
        <w:rPr>
          <w:rFonts w:eastAsiaTheme="minorEastAsia"/>
        </w:rPr>
        <w:t>Wu</w:t>
      </w:r>
      <w:r>
        <w:rPr>
          <w:rFonts w:eastAsiaTheme="minorEastAsia" w:hint="eastAsia"/>
        </w:rPr>
        <w:t xml:space="preserve"> P.</w:t>
      </w:r>
      <w:r w:rsidRPr="00C90F09">
        <w:rPr>
          <w:rFonts w:eastAsiaTheme="minorEastAsia"/>
        </w:rPr>
        <w:t xml:space="preserve"> </w:t>
      </w:r>
      <w:r w:rsidR="001207CE">
        <w:rPr>
          <w:rFonts w:eastAsiaTheme="minorEastAsia" w:hint="eastAsia"/>
        </w:rPr>
        <w:t xml:space="preserve">2005. </w:t>
      </w:r>
      <w:r w:rsidRPr="00C90F09">
        <w:rPr>
          <w:rFonts w:eastAsiaTheme="minorEastAsia"/>
        </w:rPr>
        <w:t>Design and exploitation of a high-performance SIMD floating-point unit for Blue Gene/L. IBM Journal of Research and Dev</w:t>
      </w:r>
      <w:r w:rsidR="00CD7BF0">
        <w:rPr>
          <w:rFonts w:eastAsiaTheme="minorEastAsia"/>
        </w:rPr>
        <w:t>elopment 49(2-3): 377-392</w:t>
      </w:r>
      <w:r w:rsidR="00CD7BF0">
        <w:rPr>
          <w:rFonts w:eastAsiaTheme="minorEastAsia" w:hint="eastAsia"/>
        </w:rPr>
        <w:t>.</w:t>
      </w:r>
      <w:bookmarkStart w:id="332" w:name="_GoBack"/>
      <w:bookmarkEnd w:id="332"/>
    </w:p>
    <w:p w14:paraId="2C69E27A" w14:textId="1F6D2EC8" w:rsidR="00617BF2" w:rsidRPr="00FC6389" w:rsidRDefault="00617BF2" w:rsidP="00FC6389">
      <w:pPr>
        <w:pStyle w:val="ACMReference"/>
        <w:rPr>
          <w:rFonts w:eastAsiaTheme="minorEastAsia"/>
        </w:rPr>
      </w:pPr>
      <w:r>
        <w:rPr>
          <w:rFonts w:cs="Arial"/>
          <w:color w:val="222222"/>
          <w:shd w:val="clear" w:color="auto" w:fill="FFFFFF"/>
        </w:rPr>
        <w:t xml:space="preserve">Dean </w:t>
      </w:r>
      <w:r w:rsidRPr="00431402">
        <w:rPr>
          <w:rFonts w:cs="Arial"/>
          <w:color w:val="222222"/>
          <w:shd w:val="clear" w:color="auto" w:fill="FFFFFF"/>
        </w:rPr>
        <w:t>J.</w:t>
      </w:r>
      <w:r>
        <w:rPr>
          <w:rFonts w:cs="Arial"/>
          <w:color w:val="222222"/>
          <w:shd w:val="clear" w:color="auto" w:fill="FFFFFF"/>
        </w:rPr>
        <w:t xml:space="preserve"> </w:t>
      </w:r>
      <w:r w:rsidR="00956B1D">
        <w:rPr>
          <w:rFonts w:cs="Arial" w:hint="eastAsia"/>
          <w:color w:val="222222"/>
          <w:shd w:val="clear" w:color="auto" w:fill="FFFFFF"/>
        </w:rPr>
        <w:t xml:space="preserve">2009. </w:t>
      </w:r>
      <w:r w:rsidRPr="00431402">
        <w:rPr>
          <w:rFonts w:cs="Arial"/>
          <w:color w:val="222222"/>
          <w:shd w:val="clear" w:color="auto" w:fill="FFFFFF"/>
        </w:rPr>
        <w:t>Challenges</w:t>
      </w:r>
      <w:r>
        <w:rPr>
          <w:rFonts w:cs="Arial"/>
          <w:color w:val="222222"/>
          <w:shd w:val="clear" w:color="auto" w:fill="FFFFFF"/>
        </w:rPr>
        <w:t xml:space="preserve"> </w:t>
      </w:r>
      <w:r w:rsidRPr="00431402">
        <w:rPr>
          <w:rFonts w:cs="Arial"/>
          <w:color w:val="222222"/>
          <w:shd w:val="clear" w:color="auto" w:fill="FFFFFF"/>
        </w:rPr>
        <w:t>in</w:t>
      </w:r>
      <w:r>
        <w:rPr>
          <w:rFonts w:cs="Arial"/>
          <w:color w:val="222222"/>
          <w:shd w:val="clear" w:color="auto" w:fill="FFFFFF"/>
        </w:rPr>
        <w:t xml:space="preserve"> </w:t>
      </w:r>
      <w:r w:rsidRPr="00431402">
        <w:rPr>
          <w:rFonts w:cs="Arial"/>
          <w:color w:val="222222"/>
          <w:shd w:val="clear" w:color="auto" w:fill="FFFFFF"/>
        </w:rPr>
        <w:t>building</w:t>
      </w:r>
      <w:r>
        <w:rPr>
          <w:rFonts w:cs="Arial"/>
          <w:color w:val="222222"/>
          <w:shd w:val="clear" w:color="auto" w:fill="FFFFFF"/>
        </w:rPr>
        <w:t xml:space="preserve"> </w:t>
      </w:r>
      <w:r w:rsidRPr="00431402">
        <w:rPr>
          <w:rFonts w:cs="Arial"/>
          <w:color w:val="222222"/>
          <w:shd w:val="clear" w:color="auto" w:fill="FFFFFF"/>
        </w:rPr>
        <w:t>large-scale</w:t>
      </w:r>
      <w:r>
        <w:rPr>
          <w:rFonts w:cs="Arial"/>
          <w:color w:val="222222"/>
          <w:shd w:val="clear" w:color="auto" w:fill="FFFFFF"/>
        </w:rPr>
        <w:t xml:space="preserve"> </w:t>
      </w:r>
      <w:r w:rsidRPr="00431402">
        <w:rPr>
          <w:rFonts w:cs="Arial"/>
          <w:color w:val="222222"/>
          <w:shd w:val="clear" w:color="auto" w:fill="FFFFFF"/>
        </w:rPr>
        <w:t>information</w:t>
      </w:r>
      <w:r>
        <w:rPr>
          <w:rFonts w:cs="Arial"/>
          <w:color w:val="222222"/>
          <w:shd w:val="clear" w:color="auto" w:fill="FFFFFF"/>
        </w:rPr>
        <w:t xml:space="preserve"> </w:t>
      </w:r>
      <w:r w:rsidRPr="00431402">
        <w:rPr>
          <w:rFonts w:cs="Arial"/>
          <w:color w:val="222222"/>
          <w:shd w:val="clear" w:color="auto" w:fill="FFFFFF"/>
        </w:rPr>
        <w:t>retrieval</w:t>
      </w:r>
      <w:r>
        <w:rPr>
          <w:rFonts w:cs="Arial"/>
          <w:color w:val="222222"/>
          <w:shd w:val="clear" w:color="auto" w:fill="FFFFFF"/>
        </w:rPr>
        <w:t xml:space="preserve"> </w:t>
      </w:r>
      <w:r w:rsidRPr="00431402">
        <w:rPr>
          <w:rFonts w:cs="Arial"/>
          <w:color w:val="222222"/>
          <w:shd w:val="clear" w:color="auto" w:fill="FFFFFF"/>
        </w:rPr>
        <w:t>systems:</w:t>
      </w:r>
      <w:r>
        <w:rPr>
          <w:rFonts w:cs="Arial"/>
          <w:color w:val="222222"/>
          <w:shd w:val="clear" w:color="auto" w:fill="FFFFFF"/>
        </w:rPr>
        <w:t xml:space="preserve"> </w:t>
      </w:r>
      <w:r w:rsidRPr="00431402">
        <w:rPr>
          <w:rFonts w:cs="Arial"/>
          <w:color w:val="222222"/>
          <w:shd w:val="clear" w:color="auto" w:fill="FFFFFF"/>
        </w:rPr>
        <w:t>invited</w:t>
      </w:r>
      <w:r>
        <w:rPr>
          <w:rFonts w:cs="Arial"/>
          <w:color w:val="222222"/>
          <w:shd w:val="clear" w:color="auto" w:fill="FFFFFF"/>
        </w:rPr>
        <w:t xml:space="preserve"> </w:t>
      </w:r>
      <w:r w:rsidRPr="00431402">
        <w:rPr>
          <w:rFonts w:cs="Arial"/>
          <w:color w:val="222222"/>
          <w:shd w:val="clear" w:color="auto" w:fill="FFFFFF"/>
        </w:rPr>
        <w:t>talk.</w:t>
      </w:r>
      <w:r>
        <w:rPr>
          <w:rStyle w:val="apple-converted-space"/>
          <w:color w:val="222222"/>
          <w:shd w:val="clear" w:color="auto" w:fill="FFFFFF"/>
        </w:rPr>
        <w:t xml:space="preserve"> </w:t>
      </w:r>
      <w:proofErr w:type="gramStart"/>
      <w:r w:rsidRPr="00431402">
        <w:rPr>
          <w:rFonts w:cs="Arial"/>
          <w:i/>
          <w:iCs/>
          <w:color w:val="222222"/>
          <w:shd w:val="clear" w:color="auto" w:fill="FFFFFF"/>
        </w:rPr>
        <w:t>Proceedings</w:t>
      </w:r>
      <w:r>
        <w:rPr>
          <w:rFonts w:cs="Arial"/>
          <w:i/>
          <w:iCs/>
          <w:color w:val="222222"/>
          <w:shd w:val="clear" w:color="auto" w:fill="FFFFFF"/>
        </w:rPr>
        <w:t xml:space="preserve"> </w:t>
      </w:r>
      <w:r w:rsidRPr="00431402">
        <w:rPr>
          <w:rFonts w:cs="Arial"/>
          <w:i/>
          <w:iCs/>
          <w:color w:val="222222"/>
          <w:shd w:val="clear" w:color="auto" w:fill="FFFFFF"/>
        </w:rPr>
        <w:t>of</w:t>
      </w:r>
      <w:r>
        <w:rPr>
          <w:rFonts w:cs="Arial"/>
          <w:i/>
          <w:iCs/>
          <w:color w:val="222222"/>
          <w:shd w:val="clear" w:color="auto" w:fill="FFFFFF"/>
        </w:rPr>
        <w:t xml:space="preserve"> </w:t>
      </w:r>
      <w:r w:rsidRPr="00431402">
        <w:rPr>
          <w:rFonts w:cs="Arial"/>
          <w:i/>
          <w:iCs/>
          <w:color w:val="222222"/>
          <w:shd w:val="clear" w:color="auto" w:fill="FFFFFF"/>
        </w:rPr>
        <w:t>the</w:t>
      </w:r>
      <w:r>
        <w:rPr>
          <w:rFonts w:cs="Arial"/>
          <w:i/>
          <w:iCs/>
          <w:color w:val="222222"/>
          <w:shd w:val="clear" w:color="auto" w:fill="FFFFFF"/>
        </w:rPr>
        <w:t xml:space="preserve"> </w:t>
      </w:r>
      <w:r w:rsidRPr="00431402">
        <w:rPr>
          <w:rFonts w:cs="Arial"/>
          <w:i/>
          <w:iCs/>
          <w:color w:val="222222"/>
          <w:shd w:val="clear" w:color="auto" w:fill="FFFFFF"/>
        </w:rPr>
        <w:t>Second</w:t>
      </w:r>
      <w:r>
        <w:rPr>
          <w:rFonts w:cs="Arial"/>
          <w:i/>
          <w:iCs/>
          <w:color w:val="222222"/>
          <w:shd w:val="clear" w:color="auto" w:fill="FFFFFF"/>
        </w:rPr>
        <w:t xml:space="preserve"> </w:t>
      </w:r>
      <w:r w:rsidRPr="00431402">
        <w:rPr>
          <w:rFonts w:cs="Arial"/>
          <w:i/>
          <w:iCs/>
          <w:color w:val="222222"/>
          <w:shd w:val="clear" w:color="auto" w:fill="FFFFFF"/>
        </w:rPr>
        <w:t>ACM</w:t>
      </w:r>
      <w:r>
        <w:rPr>
          <w:rFonts w:cs="Arial"/>
          <w:i/>
          <w:iCs/>
          <w:color w:val="222222"/>
          <w:shd w:val="clear" w:color="auto" w:fill="FFFFFF"/>
        </w:rPr>
        <w:t xml:space="preserve"> </w:t>
      </w:r>
      <w:r w:rsidRPr="00431402">
        <w:rPr>
          <w:rFonts w:cs="Arial"/>
          <w:i/>
          <w:iCs/>
          <w:color w:val="222222"/>
          <w:shd w:val="clear" w:color="auto" w:fill="FFFFFF"/>
        </w:rPr>
        <w:t>International</w:t>
      </w:r>
      <w:r>
        <w:rPr>
          <w:rFonts w:cs="Arial"/>
          <w:i/>
          <w:iCs/>
          <w:color w:val="222222"/>
          <w:shd w:val="clear" w:color="auto" w:fill="FFFFFF"/>
        </w:rPr>
        <w:t xml:space="preserve"> </w:t>
      </w:r>
      <w:r w:rsidRPr="00431402">
        <w:rPr>
          <w:rFonts w:cs="Arial"/>
          <w:i/>
          <w:iCs/>
          <w:color w:val="222222"/>
          <w:shd w:val="clear" w:color="auto" w:fill="FFFFFF"/>
        </w:rPr>
        <w:t>Conference</w:t>
      </w:r>
      <w:r>
        <w:rPr>
          <w:rFonts w:cs="Arial"/>
          <w:i/>
          <w:iCs/>
          <w:color w:val="222222"/>
          <w:shd w:val="clear" w:color="auto" w:fill="FFFFFF"/>
        </w:rPr>
        <w:t xml:space="preserve"> </w:t>
      </w:r>
      <w:r w:rsidRPr="00431402">
        <w:rPr>
          <w:rFonts w:cs="Arial"/>
          <w:i/>
          <w:iCs/>
          <w:color w:val="222222"/>
          <w:shd w:val="clear" w:color="auto" w:fill="FFFFFF"/>
        </w:rPr>
        <w:t>on</w:t>
      </w:r>
      <w:r>
        <w:rPr>
          <w:rFonts w:cs="Arial"/>
          <w:i/>
          <w:iCs/>
          <w:color w:val="222222"/>
          <w:shd w:val="clear" w:color="auto" w:fill="FFFFFF"/>
        </w:rPr>
        <w:t xml:space="preserve"> </w:t>
      </w:r>
      <w:r w:rsidRPr="00431402">
        <w:rPr>
          <w:rFonts w:cs="Arial"/>
          <w:i/>
          <w:iCs/>
          <w:color w:val="222222"/>
          <w:shd w:val="clear" w:color="auto" w:fill="FFFFFF"/>
        </w:rPr>
        <w:t>Web</w:t>
      </w:r>
      <w:r>
        <w:rPr>
          <w:rFonts w:cs="Arial"/>
          <w:i/>
          <w:iCs/>
          <w:color w:val="222222"/>
          <w:shd w:val="clear" w:color="auto" w:fill="FFFFFF"/>
        </w:rPr>
        <w:t xml:space="preserve"> </w:t>
      </w:r>
      <w:r w:rsidRPr="00431402">
        <w:rPr>
          <w:rFonts w:cs="Arial"/>
          <w:i/>
          <w:iCs/>
          <w:color w:val="222222"/>
          <w:shd w:val="clear" w:color="auto" w:fill="FFFFFF"/>
        </w:rPr>
        <w:t>Search</w:t>
      </w:r>
      <w:r>
        <w:rPr>
          <w:rFonts w:cs="Arial"/>
          <w:i/>
          <w:iCs/>
          <w:color w:val="222222"/>
          <w:shd w:val="clear" w:color="auto" w:fill="FFFFFF"/>
        </w:rPr>
        <w:t xml:space="preserve"> </w:t>
      </w:r>
      <w:r w:rsidRPr="00431402">
        <w:rPr>
          <w:rFonts w:cs="Arial"/>
          <w:i/>
          <w:iCs/>
          <w:color w:val="222222"/>
          <w:shd w:val="clear" w:color="auto" w:fill="FFFFFF"/>
        </w:rPr>
        <w:t>and</w:t>
      </w:r>
      <w:r>
        <w:rPr>
          <w:rFonts w:cs="Arial"/>
          <w:i/>
          <w:iCs/>
          <w:color w:val="222222"/>
          <w:shd w:val="clear" w:color="auto" w:fill="FFFFFF"/>
        </w:rPr>
        <w:t xml:space="preserve"> </w:t>
      </w:r>
      <w:r w:rsidRPr="00431402">
        <w:rPr>
          <w:rFonts w:cs="Arial"/>
          <w:i/>
          <w:iCs/>
          <w:color w:val="222222"/>
          <w:shd w:val="clear" w:color="auto" w:fill="FFFFFF"/>
        </w:rPr>
        <w:t>Data</w:t>
      </w:r>
      <w:r>
        <w:rPr>
          <w:rFonts w:cs="Arial"/>
          <w:i/>
          <w:iCs/>
          <w:color w:val="222222"/>
          <w:shd w:val="clear" w:color="auto" w:fill="FFFFFF"/>
        </w:rPr>
        <w:t xml:space="preserve"> </w:t>
      </w:r>
      <w:r w:rsidRPr="00431402">
        <w:rPr>
          <w:rFonts w:cs="Arial"/>
          <w:i/>
          <w:iCs/>
          <w:color w:val="222222"/>
          <w:shd w:val="clear" w:color="auto" w:fill="FFFFFF"/>
        </w:rPr>
        <w:t>Mining</w:t>
      </w:r>
      <w:r w:rsidRPr="00431402">
        <w:rPr>
          <w:rFonts w:cs="Arial"/>
          <w:color w:val="222222"/>
          <w:shd w:val="clear" w:color="auto" w:fill="FFFFFF"/>
        </w:rPr>
        <w:t>.</w:t>
      </w:r>
      <w:proofErr w:type="gramEnd"/>
      <w:r>
        <w:rPr>
          <w:rFonts w:cs="Arial"/>
          <w:color w:val="222222"/>
          <w:shd w:val="clear" w:color="auto" w:fill="FFFFFF"/>
        </w:rPr>
        <w:t xml:space="preserve"> </w:t>
      </w:r>
      <w:r w:rsidRPr="00431402">
        <w:rPr>
          <w:rFonts w:cs="Arial"/>
          <w:color w:val="222222"/>
          <w:shd w:val="clear" w:color="auto" w:fill="FFFFFF"/>
        </w:rPr>
        <w:t>ACM.</w:t>
      </w:r>
    </w:p>
    <w:p w14:paraId="6905C4EA" w14:textId="70731C55" w:rsidR="00FE306C" w:rsidRPr="000D44A6" w:rsidRDefault="00FE306C" w:rsidP="00FE306C">
      <w:pPr>
        <w:pStyle w:val="ACMReference"/>
        <w:rPr>
          <w:rFonts w:eastAsiaTheme="minorEastAsia" w:cs="Arial"/>
          <w:color w:val="222222"/>
          <w:shd w:val="clear" w:color="auto" w:fill="FFFFFF"/>
        </w:rPr>
      </w:pPr>
      <w:r w:rsidRPr="00453B2C">
        <w:rPr>
          <w:rFonts w:cs="Arial"/>
          <w:color w:val="222222"/>
          <w:shd w:val="clear" w:color="auto" w:fill="FFFFFF"/>
        </w:rPr>
        <w:t xml:space="preserve">Ding S, </w:t>
      </w:r>
      <w:r w:rsidR="004A1E59">
        <w:rPr>
          <w:rFonts w:cs="Arial" w:hint="eastAsia"/>
          <w:color w:val="222222"/>
          <w:shd w:val="clear" w:color="auto" w:fill="FFFFFF"/>
        </w:rPr>
        <w:t xml:space="preserve">and </w:t>
      </w:r>
      <w:proofErr w:type="spellStart"/>
      <w:r w:rsidRPr="00453B2C">
        <w:rPr>
          <w:rFonts w:cs="Arial"/>
          <w:color w:val="222222"/>
          <w:shd w:val="clear" w:color="auto" w:fill="FFFFFF"/>
        </w:rPr>
        <w:t>Suel</w:t>
      </w:r>
      <w:proofErr w:type="spellEnd"/>
      <w:r w:rsidRPr="00453B2C">
        <w:rPr>
          <w:rFonts w:cs="Arial"/>
          <w:color w:val="222222"/>
          <w:shd w:val="clear" w:color="auto" w:fill="FFFFFF"/>
        </w:rPr>
        <w:t xml:space="preserve"> T.</w:t>
      </w:r>
      <w:r>
        <w:rPr>
          <w:rFonts w:cs="Arial"/>
          <w:color w:val="222222"/>
          <w:shd w:val="clear" w:color="auto" w:fill="FFFFFF"/>
        </w:rPr>
        <w:t xml:space="preserve"> </w:t>
      </w:r>
      <w:r w:rsidR="00F85BBF">
        <w:rPr>
          <w:rFonts w:cs="Arial" w:hint="eastAsia"/>
          <w:color w:val="222222"/>
          <w:shd w:val="clear" w:color="auto" w:fill="FFFFFF"/>
        </w:rPr>
        <w:t xml:space="preserve">2011. </w:t>
      </w:r>
      <w:proofErr w:type="gramStart"/>
      <w:r w:rsidRPr="000D44A6">
        <w:rPr>
          <w:rFonts w:cs="Arial"/>
          <w:color w:val="222222"/>
          <w:shd w:val="clear" w:color="auto" w:fill="FFFFFF"/>
        </w:rPr>
        <w:t>Faster</w:t>
      </w:r>
      <w:r>
        <w:rPr>
          <w:rFonts w:cs="Arial"/>
          <w:color w:val="222222"/>
          <w:shd w:val="clear" w:color="auto" w:fill="FFFFFF"/>
        </w:rPr>
        <w:t xml:space="preserve"> </w:t>
      </w:r>
      <w:r w:rsidRPr="000D44A6">
        <w:rPr>
          <w:rFonts w:cs="Arial"/>
          <w:color w:val="222222"/>
          <w:shd w:val="clear" w:color="auto" w:fill="FFFFFF"/>
        </w:rPr>
        <w:t>top-k</w:t>
      </w:r>
      <w:r>
        <w:rPr>
          <w:rFonts w:cs="Arial"/>
          <w:color w:val="222222"/>
          <w:shd w:val="clear" w:color="auto" w:fill="FFFFFF"/>
        </w:rPr>
        <w:t xml:space="preserve"> </w:t>
      </w:r>
      <w:r w:rsidRPr="000D44A6">
        <w:rPr>
          <w:rFonts w:cs="Arial"/>
          <w:color w:val="222222"/>
          <w:shd w:val="clear" w:color="auto" w:fill="FFFFFF"/>
        </w:rPr>
        <w:t>document</w:t>
      </w:r>
      <w:r>
        <w:rPr>
          <w:rFonts w:cs="Arial"/>
          <w:color w:val="222222"/>
          <w:shd w:val="clear" w:color="auto" w:fill="FFFFFF"/>
        </w:rPr>
        <w:t xml:space="preserve"> </w:t>
      </w:r>
      <w:r w:rsidRPr="000D44A6">
        <w:rPr>
          <w:rFonts w:cs="Arial"/>
          <w:color w:val="222222"/>
          <w:shd w:val="clear" w:color="auto" w:fill="FFFFFF"/>
        </w:rPr>
        <w:t>retrieval</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block-max</w:t>
      </w:r>
      <w:r>
        <w:rPr>
          <w:rFonts w:cs="Arial"/>
          <w:color w:val="222222"/>
          <w:shd w:val="clear" w:color="auto" w:fill="FFFFFF"/>
        </w:rPr>
        <w:t xml:space="preserve"> </w:t>
      </w:r>
      <w:r w:rsidRPr="000D44A6">
        <w:rPr>
          <w:rFonts w:cs="Arial"/>
          <w:color w:val="222222"/>
          <w:shd w:val="clear" w:color="auto" w:fill="FFFFFF"/>
        </w:rPr>
        <w:t>indexes.</w:t>
      </w:r>
      <w:proofErr w:type="gramEnd"/>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34th</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Pr="000D44A6">
        <w:rPr>
          <w:rFonts w:cs="Arial"/>
          <w:i/>
          <w:iCs/>
          <w:color w:val="222222"/>
          <w:shd w:val="clear" w:color="auto" w:fill="FFFFFF"/>
        </w:rPr>
        <w:t>SIGIR</w:t>
      </w:r>
      <w:r>
        <w:rPr>
          <w:rFonts w:cs="Arial"/>
          <w:i/>
          <w:iCs/>
          <w:color w:val="222222"/>
          <w:shd w:val="clear" w:color="auto" w:fill="FFFFFF"/>
        </w:rPr>
        <w:t xml:space="preserve"> </w:t>
      </w:r>
      <w:r w:rsidRPr="000D44A6">
        <w:rPr>
          <w:rFonts w:cs="Arial"/>
          <w:i/>
          <w:iCs/>
          <w:color w:val="222222"/>
          <w:shd w:val="clear" w:color="auto" w:fill="FFFFFF"/>
        </w:rPr>
        <w:t>conference</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Research</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development</w:t>
      </w:r>
      <w:r>
        <w:rPr>
          <w:rFonts w:cs="Arial"/>
          <w:i/>
          <w:iCs/>
          <w:color w:val="222222"/>
          <w:shd w:val="clear" w:color="auto" w:fill="FFFFFF"/>
        </w:rPr>
        <w:t xml:space="preserve"> </w:t>
      </w:r>
      <w:r w:rsidRPr="000D44A6">
        <w:rPr>
          <w:rFonts w:cs="Arial"/>
          <w:i/>
          <w:iCs/>
          <w:color w:val="222222"/>
          <w:shd w:val="clear" w:color="auto" w:fill="FFFFFF"/>
        </w:rPr>
        <w:t>in</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sidRPr="000D44A6">
        <w:rPr>
          <w:rFonts w:cs="Arial"/>
          <w:color w:val="222222"/>
          <w:shd w:val="clear" w:color="auto" w:fill="FFFFFF"/>
        </w:rPr>
        <w:t>.</w:t>
      </w:r>
      <w:proofErr w:type="gramEnd"/>
      <w:r>
        <w:rPr>
          <w:rFonts w:cs="Arial"/>
          <w:color w:val="222222"/>
          <w:shd w:val="clear" w:color="auto" w:fill="FFFFFF"/>
        </w:rPr>
        <w:t xml:space="preserve"> </w:t>
      </w:r>
      <w:proofErr w:type="gramStart"/>
      <w:r w:rsidR="006976C1">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993-1002</w:t>
      </w:r>
      <w:r w:rsidRPr="000D44A6">
        <w:rPr>
          <w:rFonts w:cs="Arial"/>
          <w:color w:val="222222"/>
          <w:shd w:val="clear" w:color="auto" w:fill="FFFFFF"/>
        </w:rPr>
        <w:t>.</w:t>
      </w:r>
      <w:proofErr w:type="gramEnd"/>
    </w:p>
    <w:p w14:paraId="25EEA5D8" w14:textId="3B953148" w:rsidR="0098237C" w:rsidRPr="000D44A6" w:rsidRDefault="0098237C" w:rsidP="0098237C">
      <w:pPr>
        <w:pStyle w:val="ACMReference"/>
        <w:rPr>
          <w:rFonts w:eastAsiaTheme="minorEastAsia" w:cs="Arial"/>
          <w:color w:val="222222"/>
          <w:shd w:val="clear" w:color="auto" w:fill="FFFFFF"/>
        </w:rPr>
      </w:pPr>
      <w:proofErr w:type="spellStart"/>
      <w:r w:rsidRPr="008C6C14">
        <w:rPr>
          <w:rFonts w:cs="Arial"/>
          <w:color w:val="222222"/>
          <w:shd w:val="clear" w:color="auto" w:fill="FFFFFF"/>
        </w:rPr>
        <w:t>Delbru</w:t>
      </w:r>
      <w:proofErr w:type="spellEnd"/>
      <w:r w:rsidRPr="008C6C14">
        <w:rPr>
          <w:rFonts w:cs="Arial"/>
          <w:color w:val="222222"/>
          <w:shd w:val="clear" w:color="auto" w:fill="FFFFFF"/>
        </w:rPr>
        <w:t xml:space="preserve"> R</w:t>
      </w:r>
      <w:r w:rsidR="000409FC">
        <w:rPr>
          <w:rFonts w:cs="Arial" w:hint="eastAsia"/>
          <w:color w:val="222222"/>
          <w:shd w:val="clear" w:color="auto" w:fill="FFFFFF"/>
        </w:rPr>
        <w:t>.</w:t>
      </w:r>
      <w:r w:rsidRPr="008C6C14">
        <w:rPr>
          <w:rFonts w:cs="Arial"/>
          <w:color w:val="222222"/>
          <w:shd w:val="clear" w:color="auto" w:fill="FFFFFF"/>
        </w:rPr>
        <w:t>, Campinas S</w:t>
      </w:r>
      <w:r w:rsidR="000409FC">
        <w:rPr>
          <w:rFonts w:cs="Arial" w:hint="eastAsia"/>
          <w:color w:val="222222"/>
          <w:shd w:val="clear" w:color="auto" w:fill="FFFFFF"/>
        </w:rPr>
        <w:t>.</w:t>
      </w:r>
      <w:r w:rsidRPr="008C6C14">
        <w:rPr>
          <w:rFonts w:cs="Arial"/>
          <w:color w:val="222222"/>
          <w:shd w:val="clear" w:color="auto" w:fill="FFFFFF"/>
        </w:rPr>
        <w:t xml:space="preserve">, </w:t>
      </w:r>
      <w:r w:rsidR="005869C9">
        <w:rPr>
          <w:rFonts w:cs="Arial" w:hint="eastAsia"/>
          <w:color w:val="222222"/>
          <w:shd w:val="clear" w:color="auto" w:fill="FFFFFF"/>
        </w:rPr>
        <w:t xml:space="preserve">and </w:t>
      </w:r>
      <w:proofErr w:type="spellStart"/>
      <w:r w:rsidRPr="008C6C14">
        <w:rPr>
          <w:rFonts w:cs="Arial"/>
          <w:color w:val="222222"/>
          <w:shd w:val="clear" w:color="auto" w:fill="FFFFFF"/>
        </w:rPr>
        <w:t>Tummarello</w:t>
      </w:r>
      <w:proofErr w:type="spellEnd"/>
      <w:r w:rsidRPr="008C6C14">
        <w:rPr>
          <w:rFonts w:cs="Arial"/>
          <w:color w:val="222222"/>
          <w:shd w:val="clear" w:color="auto" w:fill="FFFFFF"/>
        </w:rPr>
        <w:t xml:space="preserve"> G.</w:t>
      </w:r>
      <w:r>
        <w:rPr>
          <w:rFonts w:cs="Arial"/>
          <w:color w:val="222222"/>
          <w:shd w:val="clear" w:color="auto" w:fill="FFFFFF"/>
        </w:rPr>
        <w:t xml:space="preserve"> </w:t>
      </w:r>
      <w:r w:rsidR="005C5177">
        <w:rPr>
          <w:rFonts w:cs="Arial" w:hint="eastAsia"/>
          <w:color w:val="222222"/>
          <w:shd w:val="clear" w:color="auto" w:fill="FFFFFF"/>
        </w:rPr>
        <w:t xml:space="preserve">2012. </w:t>
      </w:r>
      <w:r w:rsidRPr="000D44A6">
        <w:rPr>
          <w:rFonts w:cs="Arial"/>
          <w:color w:val="222222"/>
          <w:shd w:val="clear" w:color="auto" w:fill="FFFFFF"/>
        </w:rPr>
        <w:t>Searching</w:t>
      </w:r>
      <w:r>
        <w:rPr>
          <w:rFonts w:cs="Arial"/>
          <w:color w:val="222222"/>
          <w:shd w:val="clear" w:color="auto" w:fill="FFFFFF"/>
        </w:rPr>
        <w:t xml:space="preserve"> </w:t>
      </w:r>
      <w:r w:rsidRPr="000D44A6">
        <w:rPr>
          <w:rFonts w:cs="Arial"/>
          <w:color w:val="222222"/>
          <w:shd w:val="clear" w:color="auto" w:fill="FFFFFF"/>
        </w:rPr>
        <w:t>web</w:t>
      </w:r>
      <w:r>
        <w:rPr>
          <w:rFonts w:cs="Arial"/>
          <w:color w:val="222222"/>
          <w:shd w:val="clear" w:color="auto" w:fill="FFFFFF"/>
        </w:rPr>
        <w:t xml:space="preserve"> </w:t>
      </w:r>
      <w:r w:rsidRPr="000D44A6">
        <w:rPr>
          <w:rFonts w:cs="Arial"/>
          <w:color w:val="222222"/>
          <w:shd w:val="clear" w:color="auto" w:fill="FFFFFF"/>
        </w:rPr>
        <w:t>data:</w:t>
      </w:r>
      <w:r>
        <w:rPr>
          <w:rFonts w:cs="Arial"/>
          <w:color w:val="222222"/>
          <w:shd w:val="clear" w:color="auto" w:fill="FFFFFF"/>
        </w:rPr>
        <w:t xml:space="preserve"> </w:t>
      </w:r>
      <w:r w:rsidRPr="000D44A6">
        <w:rPr>
          <w:rFonts w:cs="Arial"/>
          <w:color w:val="222222"/>
          <w:shd w:val="clear" w:color="auto" w:fill="FFFFFF"/>
        </w:rPr>
        <w:t>An</w:t>
      </w:r>
      <w:r>
        <w:rPr>
          <w:rFonts w:cs="Arial"/>
          <w:color w:val="222222"/>
          <w:shd w:val="clear" w:color="auto" w:fill="FFFFFF"/>
        </w:rPr>
        <w:t xml:space="preserve"> </w:t>
      </w:r>
      <w:r w:rsidRPr="000D44A6">
        <w:rPr>
          <w:rFonts w:cs="Arial"/>
          <w:color w:val="222222"/>
          <w:shd w:val="clear" w:color="auto" w:fill="FFFFFF"/>
        </w:rPr>
        <w:t>entity</w:t>
      </w:r>
      <w:r>
        <w:rPr>
          <w:rFonts w:cs="Arial"/>
          <w:color w:val="222222"/>
          <w:shd w:val="clear" w:color="auto" w:fill="FFFFFF"/>
        </w:rPr>
        <w:t xml:space="preserve"> </w:t>
      </w:r>
      <w:r w:rsidRPr="000D44A6">
        <w:rPr>
          <w:rFonts w:cs="Arial"/>
          <w:color w:val="222222"/>
          <w:shd w:val="clear" w:color="auto" w:fill="FFFFFF"/>
        </w:rPr>
        <w:t>retrieval</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high-performance</w:t>
      </w:r>
      <w:r>
        <w:rPr>
          <w:rFonts w:cs="Arial"/>
          <w:color w:val="222222"/>
          <w:shd w:val="clear" w:color="auto" w:fill="FFFFFF"/>
        </w:rPr>
        <w:t xml:space="preserve"> </w:t>
      </w:r>
      <w:r w:rsidRPr="000D44A6">
        <w:rPr>
          <w:rFonts w:cs="Arial"/>
          <w:color w:val="222222"/>
          <w:shd w:val="clear" w:color="auto" w:fill="FFFFFF"/>
        </w:rPr>
        <w:t>indexing</w:t>
      </w:r>
      <w:r>
        <w:rPr>
          <w:rFonts w:cs="Arial"/>
          <w:color w:val="222222"/>
          <w:shd w:val="clear" w:color="auto" w:fill="FFFFFF"/>
        </w:rPr>
        <w:t xml:space="preserve"> </w:t>
      </w:r>
      <w:r w:rsidRPr="000D44A6">
        <w:rPr>
          <w:rFonts w:cs="Arial"/>
          <w:color w:val="222222"/>
          <w:shd w:val="clear" w:color="auto" w:fill="FFFFFF"/>
        </w:rPr>
        <w:t>model.</w:t>
      </w:r>
      <w:r>
        <w:rPr>
          <w:rStyle w:val="apple-converted-space"/>
          <w:color w:val="222222"/>
          <w:shd w:val="clear" w:color="auto" w:fill="FFFFFF"/>
        </w:rPr>
        <w:t xml:space="preserve"> </w:t>
      </w:r>
      <w:r w:rsidRPr="000D44A6">
        <w:rPr>
          <w:rFonts w:cs="Arial"/>
          <w:i/>
          <w:iCs/>
          <w:color w:val="222222"/>
          <w:shd w:val="clear" w:color="auto" w:fill="FFFFFF"/>
        </w:rPr>
        <w:t>Web</w:t>
      </w:r>
      <w:r>
        <w:rPr>
          <w:rFonts w:cs="Arial"/>
          <w:i/>
          <w:iCs/>
          <w:color w:val="222222"/>
          <w:shd w:val="clear" w:color="auto" w:fill="FFFFFF"/>
        </w:rPr>
        <w:t xml:space="preserve"> </w:t>
      </w:r>
      <w:r w:rsidRPr="000D44A6">
        <w:rPr>
          <w:rFonts w:cs="Arial"/>
          <w:i/>
          <w:iCs/>
          <w:color w:val="222222"/>
          <w:shd w:val="clear" w:color="auto" w:fill="FFFFFF"/>
        </w:rPr>
        <w:t>Semantics:</w:t>
      </w:r>
      <w:r>
        <w:rPr>
          <w:rFonts w:cs="Arial"/>
          <w:i/>
          <w:iCs/>
          <w:color w:val="222222"/>
          <w:shd w:val="clear" w:color="auto" w:fill="FFFFFF"/>
        </w:rPr>
        <w:t xml:space="preserve"> </w:t>
      </w:r>
      <w:r w:rsidRPr="000D44A6">
        <w:rPr>
          <w:rFonts w:cs="Arial"/>
          <w:i/>
          <w:iCs/>
          <w:color w:val="222222"/>
          <w:shd w:val="clear" w:color="auto" w:fill="FFFFFF"/>
        </w:rPr>
        <w:t>Science,</w:t>
      </w:r>
      <w:r>
        <w:rPr>
          <w:rFonts w:cs="Arial"/>
          <w:i/>
          <w:iCs/>
          <w:color w:val="222222"/>
          <w:shd w:val="clear" w:color="auto" w:fill="FFFFFF"/>
        </w:rPr>
        <w:t xml:space="preserve"> </w:t>
      </w:r>
      <w:r w:rsidRPr="000D44A6">
        <w:rPr>
          <w:rFonts w:cs="Arial"/>
          <w:i/>
          <w:iCs/>
          <w:color w:val="222222"/>
          <w:shd w:val="clear" w:color="auto" w:fill="FFFFFF"/>
        </w:rPr>
        <w:t>Services</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Agents</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World</w:t>
      </w:r>
      <w:r>
        <w:rPr>
          <w:rFonts w:cs="Arial"/>
          <w:i/>
          <w:iCs/>
          <w:color w:val="222222"/>
          <w:shd w:val="clear" w:color="auto" w:fill="FFFFFF"/>
        </w:rPr>
        <w:t xml:space="preserve"> </w:t>
      </w:r>
      <w:r w:rsidRPr="000D44A6">
        <w:rPr>
          <w:rFonts w:cs="Arial"/>
          <w:i/>
          <w:iCs/>
          <w:color w:val="222222"/>
          <w:shd w:val="clear" w:color="auto" w:fill="FFFFFF"/>
        </w:rPr>
        <w:t>Wide</w:t>
      </w:r>
      <w:r>
        <w:rPr>
          <w:rFonts w:cs="Arial"/>
          <w:i/>
          <w:iCs/>
          <w:color w:val="222222"/>
          <w:shd w:val="clear" w:color="auto" w:fill="FFFFFF"/>
        </w:rPr>
        <w:t xml:space="preserve"> </w:t>
      </w:r>
      <w:r w:rsidRPr="000D44A6">
        <w:rPr>
          <w:rFonts w:cs="Arial"/>
          <w:i/>
          <w:iCs/>
          <w:color w:val="222222"/>
          <w:shd w:val="clear" w:color="auto" w:fill="FFFFFF"/>
        </w:rPr>
        <w:t>Web</w:t>
      </w:r>
      <w:r>
        <w:rPr>
          <w:rStyle w:val="apple-converted-space"/>
          <w:color w:val="222222"/>
          <w:shd w:val="clear" w:color="auto" w:fill="FFFFFF"/>
        </w:rPr>
        <w:t xml:space="preserve"> </w:t>
      </w:r>
      <w:r w:rsidRPr="000D44A6">
        <w:rPr>
          <w:rFonts w:cs="Arial"/>
          <w:color w:val="222222"/>
          <w:shd w:val="clear" w:color="auto" w:fill="FFFFFF"/>
        </w:rPr>
        <w:t>10</w:t>
      </w:r>
      <w:r>
        <w:rPr>
          <w:rFonts w:cs="Arial"/>
          <w:color w:val="222222"/>
          <w:shd w:val="clear" w:color="auto" w:fill="FFFFFF"/>
        </w:rPr>
        <w:t xml:space="preserve"> </w:t>
      </w:r>
      <w:r w:rsidRPr="000D44A6">
        <w:rPr>
          <w:rFonts w:cs="Arial"/>
          <w:color w:val="222222"/>
          <w:shd w:val="clear" w:color="auto" w:fill="FFFFFF"/>
        </w:rPr>
        <w:t>(2012):</w:t>
      </w:r>
      <w:r>
        <w:rPr>
          <w:rFonts w:cs="Arial"/>
          <w:color w:val="222222"/>
          <w:shd w:val="clear" w:color="auto" w:fill="FFFFFF"/>
        </w:rPr>
        <w:t xml:space="preserve"> </w:t>
      </w:r>
      <w:r w:rsidRPr="000D44A6">
        <w:rPr>
          <w:rFonts w:cs="Arial"/>
          <w:color w:val="222222"/>
          <w:shd w:val="clear" w:color="auto" w:fill="FFFFFF"/>
        </w:rPr>
        <w:t>33-58.</w:t>
      </w:r>
    </w:p>
    <w:p w14:paraId="2E73BE46" w14:textId="6FED9CC1" w:rsidR="00770A8B" w:rsidRDefault="005F2409" w:rsidP="0031764B">
      <w:pPr>
        <w:pStyle w:val="ACMReference"/>
        <w:rPr>
          <w:rFonts w:cs="Arial"/>
          <w:color w:val="222222"/>
          <w:shd w:val="clear" w:color="auto" w:fill="FFFFFF"/>
        </w:rPr>
      </w:pPr>
      <w:r>
        <w:rPr>
          <w:rFonts w:cs="Arial"/>
          <w:color w:val="222222"/>
          <w:shd w:val="clear" w:color="auto" w:fill="FFFFFF"/>
        </w:rPr>
        <w:t>Elias</w:t>
      </w:r>
      <w:r w:rsidR="00770A8B" w:rsidRPr="00431402">
        <w:rPr>
          <w:rFonts w:cs="Arial"/>
          <w:color w:val="222222"/>
          <w:shd w:val="clear" w:color="auto" w:fill="FFFFFF"/>
        </w:rPr>
        <w:t xml:space="preserve"> P. </w:t>
      </w:r>
      <w:r w:rsidR="00EA1417">
        <w:rPr>
          <w:rFonts w:cs="Arial" w:hint="eastAsia"/>
          <w:color w:val="222222"/>
          <w:shd w:val="clear" w:color="auto" w:fill="FFFFFF"/>
        </w:rPr>
        <w:t xml:space="preserve">1975. </w:t>
      </w:r>
      <w:r w:rsidR="00770A8B" w:rsidRPr="00431402">
        <w:rPr>
          <w:rFonts w:cs="Arial"/>
          <w:color w:val="222222"/>
          <w:shd w:val="clear" w:color="auto" w:fill="FFFFFF"/>
        </w:rPr>
        <w:t xml:space="preserve">Universal </w:t>
      </w:r>
      <w:proofErr w:type="spellStart"/>
      <w:r w:rsidR="00770A8B" w:rsidRPr="00431402">
        <w:rPr>
          <w:rFonts w:cs="Arial"/>
          <w:color w:val="222222"/>
          <w:shd w:val="clear" w:color="auto" w:fill="FFFFFF"/>
        </w:rPr>
        <w:t>codeword</w:t>
      </w:r>
      <w:proofErr w:type="spellEnd"/>
      <w:r w:rsidR="00770A8B" w:rsidRPr="00431402">
        <w:rPr>
          <w:rFonts w:cs="Arial"/>
          <w:color w:val="222222"/>
          <w:shd w:val="clear" w:color="auto" w:fill="FFFFFF"/>
        </w:rPr>
        <w:t xml:space="preserve"> sets and representations of the integers.</w:t>
      </w:r>
      <w:r w:rsidR="009E4402">
        <w:rPr>
          <w:rFonts w:cs="Arial" w:hint="eastAsia"/>
          <w:color w:val="222222"/>
          <w:shd w:val="clear" w:color="auto" w:fill="FFFFFF"/>
        </w:rPr>
        <w:t xml:space="preserve"> </w:t>
      </w:r>
      <w:r w:rsidR="00770A8B" w:rsidRPr="00431402">
        <w:rPr>
          <w:rFonts w:cs="Arial"/>
          <w:i/>
          <w:iCs/>
          <w:color w:val="222222"/>
          <w:shd w:val="clear" w:color="auto" w:fill="FFFFFF"/>
        </w:rPr>
        <w:t>Information Theory, IEEE Transactions on</w:t>
      </w:r>
      <w:r w:rsidR="00CF1FD4">
        <w:rPr>
          <w:rStyle w:val="apple-converted-space"/>
          <w:color w:val="222222"/>
          <w:shd w:val="clear" w:color="auto" w:fill="FFFFFF"/>
        </w:rPr>
        <w:t xml:space="preserve"> </w:t>
      </w:r>
      <w:r w:rsidR="00770A8B" w:rsidRPr="00431402">
        <w:rPr>
          <w:rFonts w:cs="Arial"/>
          <w:color w:val="222222"/>
          <w:shd w:val="clear" w:color="auto" w:fill="FFFFFF"/>
        </w:rPr>
        <w:t>21.2</w:t>
      </w:r>
      <w:r w:rsidR="00CF1FD4">
        <w:rPr>
          <w:rFonts w:cs="Arial"/>
          <w:color w:val="222222"/>
          <w:shd w:val="clear" w:color="auto" w:fill="FFFFFF"/>
        </w:rPr>
        <w:t xml:space="preserve"> </w:t>
      </w:r>
      <w:r w:rsidR="00770A8B" w:rsidRPr="00431402">
        <w:rPr>
          <w:rFonts w:cs="Arial"/>
          <w:color w:val="222222"/>
          <w:shd w:val="clear" w:color="auto" w:fill="FFFFFF"/>
        </w:rPr>
        <w:t>(1975):</w:t>
      </w:r>
      <w:r w:rsidR="00CF1FD4">
        <w:rPr>
          <w:rFonts w:cs="Arial"/>
          <w:color w:val="222222"/>
          <w:shd w:val="clear" w:color="auto" w:fill="FFFFFF"/>
        </w:rPr>
        <w:t xml:space="preserve"> </w:t>
      </w:r>
      <w:r w:rsidR="00770A8B" w:rsidRPr="00431402">
        <w:rPr>
          <w:rFonts w:cs="Arial"/>
          <w:color w:val="222222"/>
          <w:shd w:val="clear" w:color="auto" w:fill="FFFFFF"/>
        </w:rPr>
        <w:t>194-203.</w:t>
      </w:r>
    </w:p>
    <w:p w14:paraId="0923CAD8" w14:textId="77187076" w:rsidR="00E115C5" w:rsidRPr="000D44A6" w:rsidRDefault="00E115C5" w:rsidP="00E115C5">
      <w:pPr>
        <w:pStyle w:val="ACMReference"/>
        <w:rPr>
          <w:rFonts w:eastAsiaTheme="minorEastAsia" w:cs="Arial"/>
          <w:color w:val="222222"/>
          <w:shd w:val="clear" w:color="auto" w:fill="FFFFFF"/>
        </w:rPr>
      </w:pPr>
      <w:proofErr w:type="spellStart"/>
      <w:r>
        <w:rPr>
          <w:rFonts w:cs="Arial"/>
          <w:color w:val="222222"/>
          <w:shd w:val="clear" w:color="auto" w:fill="FFFFFF"/>
        </w:rPr>
        <w:t>Heman</w:t>
      </w:r>
      <w:proofErr w:type="spellEnd"/>
      <w:r>
        <w:rPr>
          <w:rFonts w:cs="Arial"/>
          <w:color w:val="222222"/>
          <w:shd w:val="clear" w:color="auto" w:fill="FFFFFF"/>
        </w:rPr>
        <w:t xml:space="preserve"> </w:t>
      </w:r>
      <w:r w:rsidRPr="000D44A6">
        <w:rPr>
          <w:rFonts w:cs="Arial"/>
          <w:color w:val="222222"/>
          <w:shd w:val="clear" w:color="auto" w:fill="FFFFFF"/>
        </w:rPr>
        <w:t>S.</w:t>
      </w:r>
      <w:r>
        <w:rPr>
          <w:rFonts w:cs="Arial"/>
          <w:color w:val="222222"/>
          <w:shd w:val="clear" w:color="auto" w:fill="FFFFFF"/>
        </w:rPr>
        <w:t xml:space="preserve"> </w:t>
      </w:r>
      <w:r w:rsidR="00B71927">
        <w:rPr>
          <w:rFonts w:cs="Arial" w:hint="eastAsia"/>
          <w:color w:val="222222"/>
          <w:shd w:val="clear" w:color="auto" w:fill="FFFFFF"/>
        </w:rPr>
        <w:t xml:space="preserve">2005. </w:t>
      </w:r>
      <w:proofErr w:type="gramStart"/>
      <w:r w:rsidRPr="000D44A6">
        <w:rPr>
          <w:rFonts w:cs="Arial"/>
          <w:color w:val="222222"/>
          <w:shd w:val="clear" w:color="auto" w:fill="FFFFFF"/>
        </w:rPr>
        <w:t>Super-scalar</w:t>
      </w:r>
      <w:r>
        <w:rPr>
          <w:rFonts w:cs="Arial"/>
          <w:color w:val="222222"/>
          <w:shd w:val="clear" w:color="auto" w:fill="FFFFFF"/>
        </w:rPr>
        <w:t xml:space="preserve"> </w:t>
      </w:r>
      <w:r w:rsidRPr="000D44A6">
        <w:rPr>
          <w:rFonts w:cs="Arial"/>
          <w:color w:val="222222"/>
          <w:shd w:val="clear" w:color="auto" w:fill="FFFFFF"/>
        </w:rPr>
        <w:t>database</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between</w:t>
      </w:r>
      <w:r>
        <w:rPr>
          <w:rFonts w:cs="Arial"/>
          <w:color w:val="222222"/>
          <w:shd w:val="clear" w:color="auto" w:fill="FFFFFF"/>
        </w:rPr>
        <w:t xml:space="preserve"> </w:t>
      </w:r>
      <w:r w:rsidRPr="000D44A6">
        <w:rPr>
          <w:rFonts w:cs="Arial"/>
          <w:color w:val="222222"/>
          <w:shd w:val="clear" w:color="auto" w:fill="FFFFFF"/>
        </w:rPr>
        <w:t>RAM</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CPU-cache.</w:t>
      </w:r>
      <w:proofErr w:type="gramEnd"/>
      <w:r>
        <w:rPr>
          <w:rStyle w:val="apple-converted-space"/>
          <w:color w:val="222222"/>
          <w:shd w:val="clear" w:color="auto" w:fill="FFFFFF"/>
        </w:rPr>
        <w:t xml:space="preserve"> </w:t>
      </w:r>
      <w:proofErr w:type="gramStart"/>
      <w:r w:rsidRPr="000D44A6">
        <w:rPr>
          <w:rFonts w:cs="Arial"/>
          <w:i/>
          <w:iCs/>
          <w:color w:val="222222"/>
          <w:shd w:val="clear" w:color="auto" w:fill="FFFFFF"/>
        </w:rPr>
        <w:t>Master's</w:t>
      </w:r>
      <w:r>
        <w:rPr>
          <w:rFonts w:cs="Arial"/>
          <w:i/>
          <w:iCs/>
          <w:color w:val="222222"/>
          <w:shd w:val="clear" w:color="auto" w:fill="FFFFFF"/>
        </w:rPr>
        <w:t xml:space="preserve"> </w:t>
      </w:r>
      <w:r w:rsidRPr="000D44A6">
        <w:rPr>
          <w:rFonts w:cs="Arial"/>
          <w:i/>
          <w:iCs/>
          <w:color w:val="222222"/>
          <w:shd w:val="clear" w:color="auto" w:fill="FFFFFF"/>
        </w:rPr>
        <w:t>thesis,</w:t>
      </w:r>
      <w:r>
        <w:rPr>
          <w:rFonts w:cs="Arial"/>
          <w:i/>
          <w:iCs/>
          <w:color w:val="222222"/>
          <w:shd w:val="clear" w:color="auto" w:fill="FFFFFF"/>
        </w:rPr>
        <w:t xml:space="preserve"> </w:t>
      </w:r>
      <w:r w:rsidRPr="000D44A6">
        <w:rPr>
          <w:rFonts w:cs="Arial"/>
          <w:i/>
          <w:iCs/>
          <w:color w:val="222222"/>
          <w:shd w:val="clear" w:color="auto" w:fill="FFFFFF"/>
        </w:rPr>
        <w:t>Ce</w:t>
      </w:r>
      <w:r w:rsidRPr="000D44A6">
        <w:rPr>
          <w:rFonts w:cs="Arial"/>
          <w:i/>
          <w:iCs/>
          <w:color w:val="222222"/>
          <w:shd w:val="clear" w:color="auto" w:fill="FFFFFF"/>
        </w:rPr>
        <w:t>n</w:t>
      </w:r>
      <w:r w:rsidRPr="000D44A6">
        <w:rPr>
          <w:rFonts w:cs="Arial"/>
          <w:i/>
          <w:iCs/>
          <w:color w:val="222222"/>
          <w:shd w:val="clear" w:color="auto" w:fill="FFFFFF"/>
        </w:rPr>
        <w:t>trum</w:t>
      </w:r>
      <w:r>
        <w:rPr>
          <w:rFonts w:cs="Arial"/>
          <w:i/>
          <w:iCs/>
          <w:color w:val="222222"/>
          <w:shd w:val="clear" w:color="auto" w:fill="FFFFFF"/>
        </w:rPr>
        <w:t xml:space="preserve"> </w:t>
      </w:r>
      <w:proofErr w:type="spellStart"/>
      <w:r w:rsidRPr="000D44A6">
        <w:rPr>
          <w:rFonts w:cs="Arial"/>
          <w:i/>
          <w:iCs/>
          <w:color w:val="222222"/>
          <w:shd w:val="clear" w:color="auto" w:fill="FFFFFF"/>
        </w:rPr>
        <w:t>voor</w:t>
      </w:r>
      <w:proofErr w:type="spellEnd"/>
      <w:r>
        <w:rPr>
          <w:rFonts w:cs="Arial"/>
          <w:i/>
          <w:iCs/>
          <w:color w:val="222222"/>
          <w:shd w:val="clear" w:color="auto" w:fill="FFFFFF"/>
        </w:rPr>
        <w:t xml:space="preserve"> </w:t>
      </w:r>
      <w:proofErr w:type="spellStart"/>
      <w:r w:rsidRPr="000D44A6">
        <w:rPr>
          <w:rFonts w:cs="Arial"/>
          <w:i/>
          <w:iCs/>
          <w:color w:val="222222"/>
          <w:shd w:val="clear" w:color="auto" w:fill="FFFFFF"/>
        </w:rPr>
        <w:t>Wiskunde</w:t>
      </w:r>
      <w:proofErr w:type="spellEnd"/>
      <w:r>
        <w:rPr>
          <w:rFonts w:cs="Arial"/>
          <w:i/>
          <w:iCs/>
          <w:color w:val="222222"/>
          <w:shd w:val="clear" w:color="auto" w:fill="FFFFFF"/>
        </w:rPr>
        <w:t xml:space="preserve"> </w:t>
      </w:r>
      <w:r w:rsidRPr="000D44A6">
        <w:rPr>
          <w:rFonts w:cs="Arial"/>
          <w:i/>
          <w:iCs/>
          <w:color w:val="222222"/>
          <w:shd w:val="clear" w:color="auto" w:fill="FFFFFF"/>
        </w:rPr>
        <w:t>en</w:t>
      </w:r>
      <w:r>
        <w:rPr>
          <w:rFonts w:cs="Arial"/>
          <w:i/>
          <w:iCs/>
          <w:color w:val="222222"/>
          <w:shd w:val="clear" w:color="auto" w:fill="FFFFFF"/>
        </w:rPr>
        <w:t xml:space="preserve"> </w:t>
      </w:r>
      <w:proofErr w:type="spellStart"/>
      <w:r w:rsidRPr="000D44A6">
        <w:rPr>
          <w:rFonts w:cs="Arial"/>
          <w:i/>
          <w:iCs/>
          <w:color w:val="222222"/>
          <w:shd w:val="clear" w:color="auto" w:fill="FFFFFF"/>
        </w:rPr>
        <w:t>Informatica</w:t>
      </w:r>
      <w:proofErr w:type="spellEnd"/>
      <w:r>
        <w:rPr>
          <w:rFonts w:cs="Arial"/>
          <w:i/>
          <w:iCs/>
          <w:color w:val="222222"/>
          <w:shd w:val="clear" w:color="auto" w:fill="FFFFFF"/>
        </w:rPr>
        <w:t xml:space="preserve"> </w:t>
      </w:r>
      <w:r w:rsidRPr="000D44A6">
        <w:rPr>
          <w:rFonts w:cs="Arial"/>
          <w:i/>
          <w:iCs/>
          <w:color w:val="222222"/>
          <w:shd w:val="clear" w:color="auto" w:fill="FFFFFF"/>
        </w:rPr>
        <w:t>Amsterdam</w:t>
      </w:r>
      <w:r w:rsidRPr="000D44A6">
        <w:rPr>
          <w:rFonts w:cs="Arial"/>
          <w:color w:val="222222"/>
          <w:shd w:val="clear" w:color="auto" w:fill="FFFFFF"/>
        </w:rPr>
        <w:t>.</w:t>
      </w:r>
      <w:proofErr w:type="gramEnd"/>
    </w:p>
    <w:p w14:paraId="77802988" w14:textId="5E12F906" w:rsidR="005C68B1" w:rsidRPr="000D44A6" w:rsidRDefault="005C68B1" w:rsidP="005C68B1">
      <w:pPr>
        <w:pStyle w:val="ACMReference"/>
        <w:rPr>
          <w:rFonts w:eastAsiaTheme="minorEastAsia" w:cs="Arial"/>
          <w:color w:val="222222"/>
          <w:shd w:val="clear" w:color="auto" w:fill="FFFFFF"/>
        </w:rPr>
      </w:pPr>
      <w:r w:rsidRPr="000D44A6">
        <w:rPr>
          <w:rFonts w:eastAsiaTheme="minorEastAsia"/>
        </w:rPr>
        <w:t>Intel</w:t>
      </w:r>
      <w:r>
        <w:rPr>
          <w:rFonts w:eastAsiaTheme="minorEastAsia"/>
        </w:rPr>
        <w:t xml:space="preserve"> </w:t>
      </w:r>
      <w:r w:rsidRPr="000D44A6">
        <w:rPr>
          <w:rFonts w:eastAsiaTheme="minorEastAsia"/>
        </w:rPr>
        <w:t>Corporation.</w:t>
      </w:r>
      <w:r>
        <w:rPr>
          <w:rFonts w:eastAsiaTheme="minorEastAsia"/>
        </w:rPr>
        <w:t xml:space="preserve"> </w:t>
      </w:r>
      <w:r w:rsidR="000F0BED">
        <w:rPr>
          <w:rFonts w:eastAsiaTheme="minorEastAsia" w:hint="eastAsia"/>
        </w:rPr>
        <w:t xml:space="preserve">2010. </w:t>
      </w:r>
      <w:r w:rsidRPr="000D44A6">
        <w:rPr>
          <w:rFonts w:eastAsiaTheme="minorEastAsia"/>
        </w:rPr>
        <w:t>Intel</w:t>
      </w:r>
      <w:r>
        <w:rPr>
          <w:rFonts w:eastAsiaTheme="minorEastAsia"/>
        </w:rPr>
        <w:t xml:space="preserve"> </w:t>
      </w:r>
      <w:r w:rsidRPr="000D44A6">
        <w:rPr>
          <w:rFonts w:eastAsiaTheme="minorEastAsia"/>
        </w:rPr>
        <w:t>64</w:t>
      </w:r>
      <w:r>
        <w:rPr>
          <w:rFonts w:eastAsiaTheme="minorEastAsia"/>
        </w:rPr>
        <w:t xml:space="preserve"> </w:t>
      </w:r>
      <w:r w:rsidRPr="000D44A6">
        <w:rPr>
          <w:rFonts w:eastAsiaTheme="minorEastAsia"/>
        </w:rPr>
        <w:t>and</w:t>
      </w:r>
      <w:r>
        <w:rPr>
          <w:rFonts w:eastAsiaTheme="minorEastAsia"/>
        </w:rPr>
        <w:t xml:space="preserve"> </w:t>
      </w:r>
      <w:r w:rsidRPr="000D44A6">
        <w:rPr>
          <w:rFonts w:eastAsiaTheme="minorEastAsia"/>
        </w:rPr>
        <w:t>IA-32</w:t>
      </w:r>
      <w:r>
        <w:rPr>
          <w:rFonts w:eastAsiaTheme="minorEastAsia"/>
        </w:rPr>
        <w:t xml:space="preserve"> </w:t>
      </w:r>
      <w:r w:rsidRPr="000D44A6">
        <w:rPr>
          <w:rFonts w:eastAsiaTheme="minorEastAsia"/>
        </w:rPr>
        <w:t>Architectures</w:t>
      </w:r>
      <w:r>
        <w:rPr>
          <w:rFonts w:eastAsiaTheme="minorEastAsia"/>
        </w:rPr>
        <w:t xml:space="preserve"> </w:t>
      </w:r>
      <w:r w:rsidRPr="000D44A6">
        <w:rPr>
          <w:rFonts w:eastAsiaTheme="minorEastAsia"/>
        </w:rPr>
        <w:t>Software</w:t>
      </w:r>
      <w:r>
        <w:rPr>
          <w:rFonts w:eastAsiaTheme="minorEastAsia"/>
        </w:rPr>
        <w:t xml:space="preserve"> </w:t>
      </w:r>
      <w:r w:rsidRPr="000D44A6">
        <w:rPr>
          <w:rFonts w:eastAsiaTheme="minorEastAsia"/>
        </w:rPr>
        <w:t>Developers</w:t>
      </w:r>
      <w:r>
        <w:rPr>
          <w:rFonts w:eastAsiaTheme="minorEastAsia"/>
        </w:rPr>
        <w:t xml:space="preserve"> </w:t>
      </w:r>
      <w:proofErr w:type="gramStart"/>
      <w:r w:rsidRPr="000D44A6">
        <w:rPr>
          <w:rFonts w:eastAsiaTheme="minorEastAsia"/>
        </w:rPr>
        <w:t>Manual(</w:t>
      </w:r>
      <w:proofErr w:type="gramEnd"/>
      <w:r w:rsidRPr="000D44A6">
        <w:rPr>
          <w:rFonts w:eastAsiaTheme="minorEastAsia"/>
        </w:rPr>
        <w:t>Version</w:t>
      </w:r>
      <w:r>
        <w:rPr>
          <w:rFonts w:eastAsiaTheme="minorEastAsia"/>
        </w:rPr>
        <w:t xml:space="preserve"> </w:t>
      </w:r>
      <w:r w:rsidRPr="000D44A6">
        <w:rPr>
          <w:rFonts w:eastAsiaTheme="minorEastAsia"/>
        </w:rPr>
        <w:t>37).</w:t>
      </w:r>
      <w:r>
        <w:rPr>
          <w:rFonts w:eastAsiaTheme="minorEastAsia"/>
        </w:rPr>
        <w:t xml:space="preserve"> </w:t>
      </w:r>
      <w:r w:rsidRPr="000D44A6">
        <w:rPr>
          <w:rFonts w:eastAsiaTheme="minorEastAsia"/>
        </w:rPr>
        <w:t>Santa</w:t>
      </w:r>
      <w:r>
        <w:rPr>
          <w:rFonts w:eastAsiaTheme="minorEastAsia"/>
        </w:rPr>
        <w:t xml:space="preserve"> </w:t>
      </w:r>
      <w:r w:rsidRPr="000D44A6">
        <w:rPr>
          <w:rFonts w:eastAsiaTheme="minorEastAsia"/>
        </w:rPr>
        <w:t>Clara,</w:t>
      </w:r>
      <w:r>
        <w:rPr>
          <w:rFonts w:eastAsiaTheme="minorEastAsia"/>
        </w:rPr>
        <w:t xml:space="preserve"> </w:t>
      </w:r>
      <w:r w:rsidRPr="000D44A6">
        <w:rPr>
          <w:rFonts w:eastAsiaTheme="minorEastAsia"/>
        </w:rPr>
        <w:t>California,</w:t>
      </w:r>
      <w:r>
        <w:rPr>
          <w:rFonts w:eastAsiaTheme="minorEastAsia"/>
        </w:rPr>
        <w:t xml:space="preserve"> </w:t>
      </w:r>
      <w:r w:rsidRPr="000D44A6">
        <w:rPr>
          <w:rFonts w:eastAsiaTheme="minorEastAsia"/>
        </w:rPr>
        <w:t>USA,</w:t>
      </w:r>
      <w:r>
        <w:rPr>
          <w:rFonts w:eastAsiaTheme="minorEastAsia"/>
        </w:rPr>
        <w:t xml:space="preserve"> </w:t>
      </w:r>
      <w:r w:rsidRPr="000D44A6">
        <w:rPr>
          <w:rFonts w:eastAsiaTheme="minorEastAsia"/>
        </w:rPr>
        <w:t>Intel</w:t>
      </w:r>
      <w:r>
        <w:rPr>
          <w:rFonts w:eastAsiaTheme="minorEastAsia"/>
        </w:rPr>
        <w:t xml:space="preserve"> </w:t>
      </w:r>
      <w:r w:rsidR="00646C8A">
        <w:rPr>
          <w:rFonts w:eastAsiaTheme="minorEastAsia"/>
        </w:rPr>
        <w:t>Corporation</w:t>
      </w:r>
      <w:r w:rsidRPr="000D44A6">
        <w:rPr>
          <w:rFonts w:eastAsiaTheme="minorEastAsia"/>
        </w:rPr>
        <w:t>.</w:t>
      </w:r>
    </w:p>
    <w:p w14:paraId="1010B173" w14:textId="18F2E5D7" w:rsidR="00AF396B" w:rsidRPr="007245BC" w:rsidRDefault="00AF396B" w:rsidP="00AF396B">
      <w:pPr>
        <w:pStyle w:val="ACMReference"/>
        <w:rPr>
          <w:rFonts w:cs="Arial"/>
          <w:color w:val="222222"/>
          <w:shd w:val="clear" w:color="auto" w:fill="FFFFFF"/>
        </w:rPr>
      </w:pPr>
      <w:r w:rsidRPr="007245BC">
        <w:rPr>
          <w:rFonts w:cs="Arial"/>
          <w:color w:val="222222"/>
          <w:shd w:val="clear" w:color="auto" w:fill="FFFFFF"/>
        </w:rPr>
        <w:t>Inkster</w:t>
      </w:r>
      <w:r>
        <w:rPr>
          <w:rFonts w:cs="Arial" w:hint="eastAsia"/>
          <w:color w:val="222222"/>
          <w:shd w:val="clear" w:color="auto" w:fill="FFFFFF"/>
        </w:rPr>
        <w:t xml:space="preserve"> D.</w:t>
      </w:r>
      <w:r w:rsidRPr="007245BC">
        <w:rPr>
          <w:rFonts w:cs="Arial"/>
          <w:color w:val="222222"/>
          <w:shd w:val="clear" w:color="auto" w:fill="FFFFFF"/>
        </w:rPr>
        <w:t xml:space="preserve">, </w:t>
      </w:r>
      <w:proofErr w:type="spellStart"/>
      <w:r w:rsidRPr="007245BC">
        <w:rPr>
          <w:rFonts w:cs="Arial"/>
          <w:color w:val="222222"/>
          <w:shd w:val="clear" w:color="auto" w:fill="FFFFFF"/>
        </w:rPr>
        <w:t>Zukowski</w:t>
      </w:r>
      <w:proofErr w:type="spellEnd"/>
      <w:r>
        <w:rPr>
          <w:rFonts w:cs="Arial" w:hint="eastAsia"/>
          <w:color w:val="222222"/>
          <w:shd w:val="clear" w:color="auto" w:fill="FFFFFF"/>
        </w:rPr>
        <w:t xml:space="preserve"> M.</w:t>
      </w:r>
      <w:r w:rsidRPr="007245BC">
        <w:rPr>
          <w:rFonts w:cs="Arial"/>
          <w:color w:val="222222"/>
          <w:shd w:val="clear" w:color="auto" w:fill="FFFFFF"/>
        </w:rPr>
        <w:t xml:space="preserve">, </w:t>
      </w:r>
      <w:r w:rsidR="00656304">
        <w:rPr>
          <w:rFonts w:cs="Arial" w:hint="eastAsia"/>
          <w:color w:val="222222"/>
          <w:shd w:val="clear" w:color="auto" w:fill="FFFFFF"/>
        </w:rPr>
        <w:t xml:space="preserve">and </w:t>
      </w:r>
      <w:proofErr w:type="spellStart"/>
      <w:r w:rsidRPr="007245BC">
        <w:rPr>
          <w:rFonts w:cs="Arial"/>
          <w:color w:val="222222"/>
          <w:shd w:val="clear" w:color="auto" w:fill="FFFFFF"/>
        </w:rPr>
        <w:t>Boncz</w:t>
      </w:r>
      <w:proofErr w:type="spellEnd"/>
      <w:r>
        <w:rPr>
          <w:rFonts w:cs="Arial" w:hint="eastAsia"/>
          <w:color w:val="222222"/>
          <w:shd w:val="clear" w:color="auto" w:fill="FFFFFF"/>
        </w:rPr>
        <w:t xml:space="preserve"> P</w:t>
      </w:r>
      <w:r w:rsidRPr="007245BC">
        <w:rPr>
          <w:rFonts w:cs="Arial"/>
          <w:color w:val="222222"/>
          <w:shd w:val="clear" w:color="auto" w:fill="FFFFFF"/>
        </w:rPr>
        <w:t xml:space="preserve">. 2011. </w:t>
      </w:r>
      <w:proofErr w:type="gramStart"/>
      <w:r w:rsidRPr="007245BC">
        <w:rPr>
          <w:rFonts w:cs="Arial"/>
          <w:color w:val="222222"/>
          <w:shd w:val="clear" w:color="auto" w:fill="FFFFFF"/>
        </w:rPr>
        <w:t xml:space="preserve">Integration of </w:t>
      </w:r>
      <w:proofErr w:type="spellStart"/>
      <w:r w:rsidRPr="007245BC">
        <w:rPr>
          <w:rFonts w:cs="Arial"/>
          <w:color w:val="222222"/>
          <w:shd w:val="clear" w:color="auto" w:fill="FFFFFF"/>
        </w:rPr>
        <w:t>VectorWise</w:t>
      </w:r>
      <w:proofErr w:type="spellEnd"/>
      <w:r w:rsidRPr="007245BC">
        <w:rPr>
          <w:rFonts w:cs="Arial"/>
          <w:color w:val="222222"/>
          <w:shd w:val="clear" w:color="auto" w:fill="FFFFFF"/>
        </w:rPr>
        <w:t xml:space="preserve"> with Ingres.</w:t>
      </w:r>
      <w:proofErr w:type="gramEnd"/>
      <w:r w:rsidRPr="007245BC">
        <w:rPr>
          <w:rFonts w:cs="Arial"/>
          <w:color w:val="222222"/>
          <w:shd w:val="clear" w:color="auto" w:fill="FFFFFF"/>
        </w:rPr>
        <w:t xml:space="preserve"> </w:t>
      </w:r>
      <w:r w:rsidRPr="008C59C8">
        <w:rPr>
          <w:rFonts w:cs="Arial"/>
          <w:i/>
          <w:color w:val="222222"/>
          <w:shd w:val="clear" w:color="auto" w:fill="FFFFFF"/>
        </w:rPr>
        <w:t>SIGMOD Rec.</w:t>
      </w:r>
      <w:r w:rsidRPr="007245BC">
        <w:rPr>
          <w:rFonts w:cs="Arial"/>
          <w:color w:val="222222"/>
          <w:shd w:val="clear" w:color="auto" w:fill="FFFFFF"/>
        </w:rPr>
        <w:t xml:space="preserve"> 40, 3, 45-53</w:t>
      </w:r>
      <w:r>
        <w:rPr>
          <w:rFonts w:cs="Arial" w:hint="eastAsia"/>
          <w:color w:val="222222"/>
          <w:shd w:val="clear" w:color="auto" w:fill="FFFFFF"/>
        </w:rPr>
        <w:t>.</w:t>
      </w:r>
    </w:p>
    <w:p w14:paraId="7842CA8D" w14:textId="15F30CD5" w:rsidR="00234E9C" w:rsidRPr="000D44A6" w:rsidRDefault="00234E9C" w:rsidP="00234E9C">
      <w:pPr>
        <w:pStyle w:val="ACMReference"/>
        <w:rPr>
          <w:rFonts w:eastAsiaTheme="minorEastAsia" w:cs="Arial"/>
          <w:color w:val="222222"/>
          <w:shd w:val="clear" w:color="auto" w:fill="FFFFFF"/>
        </w:rPr>
      </w:pPr>
      <w:proofErr w:type="spellStart"/>
      <w:r w:rsidRPr="0097723E">
        <w:rPr>
          <w:rFonts w:cs="Arial"/>
          <w:color w:val="222222"/>
          <w:shd w:val="clear" w:color="auto" w:fill="FFFFFF"/>
        </w:rPr>
        <w:t>Jonassen</w:t>
      </w:r>
      <w:proofErr w:type="spellEnd"/>
      <w:r w:rsidRPr="0097723E">
        <w:rPr>
          <w:rFonts w:cs="Arial"/>
          <w:color w:val="222222"/>
          <w:shd w:val="clear" w:color="auto" w:fill="FFFFFF"/>
        </w:rPr>
        <w:t xml:space="preserve"> </w:t>
      </w:r>
      <w:proofErr w:type="gramStart"/>
      <w:r w:rsidRPr="0097723E">
        <w:rPr>
          <w:rFonts w:cs="Arial"/>
          <w:color w:val="222222"/>
          <w:shd w:val="clear" w:color="auto" w:fill="FFFFFF"/>
        </w:rPr>
        <w:t>S</w:t>
      </w:r>
      <w:r w:rsidR="00085282">
        <w:rPr>
          <w:rFonts w:cs="Arial" w:hint="eastAsia"/>
          <w:color w:val="222222"/>
          <w:shd w:val="clear" w:color="auto" w:fill="FFFFFF"/>
        </w:rPr>
        <w:t>.</w:t>
      </w:r>
      <w:r w:rsidRPr="0097723E">
        <w:rPr>
          <w:rFonts w:cs="Arial"/>
          <w:color w:val="222222"/>
          <w:shd w:val="clear" w:color="auto" w:fill="FFFFFF"/>
        </w:rPr>
        <w:t>,</w:t>
      </w:r>
      <w:proofErr w:type="gramEnd"/>
      <w:r w:rsidRPr="0097723E">
        <w:rPr>
          <w:rFonts w:cs="Arial"/>
          <w:color w:val="222222"/>
          <w:shd w:val="clear" w:color="auto" w:fill="FFFFFF"/>
        </w:rPr>
        <w:t xml:space="preserve"> </w:t>
      </w:r>
      <w:r w:rsidR="00AF62BE">
        <w:rPr>
          <w:rFonts w:cs="Arial" w:hint="eastAsia"/>
          <w:color w:val="222222"/>
          <w:shd w:val="clear" w:color="auto" w:fill="FFFFFF"/>
        </w:rPr>
        <w:t xml:space="preserve">and </w:t>
      </w:r>
      <w:proofErr w:type="spellStart"/>
      <w:r w:rsidRPr="0097723E">
        <w:rPr>
          <w:rFonts w:cs="Arial"/>
          <w:color w:val="222222"/>
          <w:shd w:val="clear" w:color="auto" w:fill="FFFFFF"/>
        </w:rPr>
        <w:t>Bratsberg</w:t>
      </w:r>
      <w:proofErr w:type="spellEnd"/>
      <w:r w:rsidRPr="0097723E">
        <w:rPr>
          <w:rFonts w:cs="Arial"/>
          <w:color w:val="222222"/>
          <w:shd w:val="clear" w:color="auto" w:fill="FFFFFF"/>
        </w:rPr>
        <w:t xml:space="preserve"> S</w:t>
      </w:r>
      <w:r w:rsidR="00085282">
        <w:rPr>
          <w:rFonts w:cs="Arial" w:hint="eastAsia"/>
          <w:color w:val="222222"/>
          <w:shd w:val="clear" w:color="auto" w:fill="FFFFFF"/>
        </w:rPr>
        <w:t>.</w:t>
      </w:r>
      <w:r w:rsidRPr="0097723E">
        <w:rPr>
          <w:rFonts w:cs="Arial"/>
          <w:color w:val="222222"/>
          <w:shd w:val="clear" w:color="auto" w:fill="FFFFFF"/>
        </w:rPr>
        <w:t xml:space="preserve"> E.</w:t>
      </w:r>
      <w:r>
        <w:rPr>
          <w:rFonts w:cs="Arial"/>
          <w:color w:val="222222"/>
          <w:shd w:val="clear" w:color="auto" w:fill="FFFFFF"/>
        </w:rPr>
        <w:t xml:space="preserve"> </w:t>
      </w:r>
      <w:r w:rsidR="0018318E">
        <w:rPr>
          <w:rFonts w:cs="Arial" w:hint="eastAsia"/>
          <w:color w:val="222222"/>
          <w:shd w:val="clear" w:color="auto" w:fill="FFFFFF"/>
        </w:rPr>
        <w:t xml:space="preserve">2011. </w:t>
      </w:r>
      <w:r w:rsidRPr="000D44A6">
        <w:rPr>
          <w:rFonts w:cs="Arial"/>
          <w:color w:val="222222"/>
          <w:shd w:val="clear" w:color="auto" w:fill="FFFFFF"/>
        </w:rPr>
        <w:t>Efficient</w:t>
      </w:r>
      <w:r>
        <w:rPr>
          <w:rFonts w:cs="Arial"/>
          <w:color w:val="222222"/>
          <w:shd w:val="clear" w:color="auto" w:fill="FFFFFF"/>
        </w:rPr>
        <w:t xml:space="preserve"> </w:t>
      </w:r>
      <w:r w:rsidRPr="000D44A6">
        <w:rPr>
          <w:rFonts w:cs="Arial"/>
          <w:color w:val="222222"/>
          <w:shd w:val="clear" w:color="auto" w:fill="FFFFFF"/>
        </w:rPr>
        <w:t>compressed</w:t>
      </w:r>
      <w:r>
        <w:rPr>
          <w:rFonts w:cs="Arial"/>
          <w:color w:val="222222"/>
          <w:shd w:val="clear" w:color="auto" w:fill="FFFFFF"/>
        </w:rPr>
        <w:t xml:space="preserve"> </w:t>
      </w:r>
      <w:r w:rsidRPr="000D44A6">
        <w:rPr>
          <w:rFonts w:cs="Arial"/>
          <w:color w:val="222222"/>
          <w:shd w:val="clear" w:color="auto" w:fill="FFFFFF"/>
        </w:rPr>
        <w:t>inverted</w:t>
      </w:r>
      <w:r>
        <w:rPr>
          <w:rFonts w:cs="Arial"/>
          <w:color w:val="222222"/>
          <w:shd w:val="clear" w:color="auto" w:fill="FFFFFF"/>
        </w:rPr>
        <w:t xml:space="preserve">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skipping</w:t>
      </w:r>
      <w:r>
        <w:rPr>
          <w:rFonts w:cs="Arial"/>
          <w:color w:val="222222"/>
          <w:shd w:val="clear" w:color="auto" w:fill="FFFFFF"/>
        </w:rPr>
        <w:t xml:space="preserve"> </w:t>
      </w:r>
      <w:r w:rsidRPr="000D44A6">
        <w:rPr>
          <w:rFonts w:cs="Arial"/>
          <w:color w:val="222222"/>
          <w:shd w:val="clear" w:color="auto" w:fill="FFFFFF"/>
        </w:rPr>
        <w:t>for</w:t>
      </w:r>
      <w:r>
        <w:rPr>
          <w:rFonts w:cs="Arial"/>
          <w:color w:val="222222"/>
          <w:shd w:val="clear" w:color="auto" w:fill="FFFFFF"/>
        </w:rPr>
        <w:t xml:space="preserve"> </w:t>
      </w:r>
      <w:r w:rsidRPr="000D44A6">
        <w:rPr>
          <w:rFonts w:cs="Arial"/>
          <w:color w:val="222222"/>
          <w:shd w:val="clear" w:color="auto" w:fill="FFFFFF"/>
        </w:rPr>
        <w:t>disjunctive</w:t>
      </w:r>
      <w:r>
        <w:rPr>
          <w:rFonts w:cs="Arial"/>
          <w:color w:val="222222"/>
          <w:shd w:val="clear" w:color="auto" w:fill="FFFFFF"/>
        </w:rPr>
        <w:t xml:space="preserve"> </w:t>
      </w:r>
      <w:r w:rsidRPr="000D44A6">
        <w:rPr>
          <w:rFonts w:cs="Arial"/>
          <w:color w:val="222222"/>
          <w:shd w:val="clear" w:color="auto" w:fill="FFFFFF"/>
        </w:rPr>
        <w:t>text-queries.</w:t>
      </w:r>
      <w:r>
        <w:rPr>
          <w:rStyle w:val="apple-converted-space"/>
          <w:color w:val="222222"/>
          <w:shd w:val="clear" w:color="auto" w:fill="FFFFFF"/>
        </w:rPr>
        <w:t xml:space="preserve"> </w:t>
      </w:r>
      <w:proofErr w:type="gramStart"/>
      <w:r w:rsidRPr="000D44A6">
        <w:rPr>
          <w:rFonts w:cs="Arial"/>
          <w:i/>
          <w:iCs/>
          <w:color w:val="222222"/>
          <w:shd w:val="clear" w:color="auto" w:fill="FFFFFF"/>
        </w:rPr>
        <w:t>Advances</w:t>
      </w:r>
      <w:r>
        <w:rPr>
          <w:rFonts w:cs="Arial"/>
          <w:i/>
          <w:iCs/>
          <w:color w:val="222222"/>
          <w:shd w:val="clear" w:color="auto" w:fill="FFFFFF"/>
        </w:rPr>
        <w:t xml:space="preserve"> </w:t>
      </w:r>
      <w:r w:rsidRPr="000D44A6">
        <w:rPr>
          <w:rFonts w:cs="Arial"/>
          <w:i/>
          <w:iCs/>
          <w:color w:val="222222"/>
          <w:shd w:val="clear" w:color="auto" w:fill="FFFFFF"/>
        </w:rPr>
        <w:t>in</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sidRPr="000D44A6">
        <w:rPr>
          <w:rFonts w:cs="Arial"/>
          <w:color w:val="222222"/>
          <w:shd w:val="clear" w:color="auto" w:fill="FFFFFF"/>
        </w:rPr>
        <w:t>.</w:t>
      </w:r>
      <w:proofErr w:type="gramEnd"/>
      <w:r>
        <w:rPr>
          <w:rFonts w:cs="Arial"/>
          <w:color w:val="222222"/>
          <w:shd w:val="clear" w:color="auto" w:fill="FFFFFF"/>
        </w:rPr>
        <w:t xml:space="preserve"> </w:t>
      </w:r>
      <w:r w:rsidRPr="000D44A6">
        <w:rPr>
          <w:rFonts w:cs="Arial"/>
          <w:color w:val="222222"/>
          <w:shd w:val="clear" w:color="auto" w:fill="FFFFFF"/>
        </w:rPr>
        <w:t>Springer</w:t>
      </w:r>
      <w:r>
        <w:rPr>
          <w:rFonts w:cs="Arial"/>
          <w:color w:val="222222"/>
          <w:shd w:val="clear" w:color="auto" w:fill="FFFFFF"/>
        </w:rPr>
        <w:t xml:space="preserve"> </w:t>
      </w:r>
      <w:r w:rsidRPr="000D44A6">
        <w:rPr>
          <w:rFonts w:cs="Arial"/>
          <w:color w:val="222222"/>
          <w:shd w:val="clear" w:color="auto" w:fill="FFFFFF"/>
        </w:rPr>
        <w:t>Berlin</w:t>
      </w:r>
      <w:r>
        <w:rPr>
          <w:rFonts w:cs="Arial"/>
          <w:color w:val="222222"/>
          <w:shd w:val="clear" w:color="auto" w:fill="FFFFFF"/>
        </w:rPr>
        <w:t xml:space="preserve"> </w:t>
      </w:r>
      <w:r w:rsidR="002262E5">
        <w:rPr>
          <w:rFonts w:cs="Arial"/>
          <w:color w:val="222222"/>
          <w:shd w:val="clear" w:color="auto" w:fill="FFFFFF"/>
        </w:rPr>
        <w:t>Heidelberg</w:t>
      </w:r>
      <w:r w:rsidR="001548ED">
        <w:rPr>
          <w:rFonts w:cs="Arial" w:hint="eastAsia"/>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530-542.</w:t>
      </w:r>
    </w:p>
    <w:p w14:paraId="47411684" w14:textId="03B54A7C" w:rsidR="00F354F3" w:rsidRPr="000D44A6" w:rsidRDefault="00F354F3" w:rsidP="00F354F3">
      <w:pPr>
        <w:pStyle w:val="ACMReference"/>
        <w:rPr>
          <w:rFonts w:eastAsiaTheme="minorEastAsia" w:cs="Arial"/>
          <w:color w:val="222222"/>
          <w:shd w:val="clear" w:color="auto" w:fill="FFFFFF"/>
        </w:rPr>
      </w:pPr>
      <w:proofErr w:type="spellStart"/>
      <w:r w:rsidRPr="00B038A9">
        <w:rPr>
          <w:rFonts w:cs="Arial"/>
          <w:color w:val="222222"/>
          <w:shd w:val="clear" w:color="auto" w:fill="FFFFFF"/>
        </w:rPr>
        <w:t>Kwak</w:t>
      </w:r>
      <w:proofErr w:type="spellEnd"/>
      <w:r w:rsidRPr="00B038A9">
        <w:rPr>
          <w:rFonts w:cs="Arial"/>
          <w:color w:val="222222"/>
          <w:shd w:val="clear" w:color="auto" w:fill="FFFFFF"/>
        </w:rPr>
        <w:t xml:space="preserve"> H</w:t>
      </w:r>
      <w:r w:rsidR="00B6083F">
        <w:rPr>
          <w:rFonts w:cs="Arial" w:hint="eastAsia"/>
          <w:color w:val="222222"/>
          <w:shd w:val="clear" w:color="auto" w:fill="FFFFFF"/>
        </w:rPr>
        <w:t>.</w:t>
      </w:r>
      <w:r w:rsidRPr="00B038A9">
        <w:rPr>
          <w:rFonts w:cs="Arial"/>
          <w:color w:val="222222"/>
          <w:shd w:val="clear" w:color="auto" w:fill="FFFFFF"/>
        </w:rPr>
        <w:t>, Lee C</w:t>
      </w:r>
      <w:r w:rsidR="00B6083F">
        <w:rPr>
          <w:rFonts w:cs="Arial" w:hint="eastAsia"/>
          <w:color w:val="222222"/>
          <w:shd w:val="clear" w:color="auto" w:fill="FFFFFF"/>
        </w:rPr>
        <w:t>.</w:t>
      </w:r>
      <w:r w:rsidRPr="00B038A9">
        <w:rPr>
          <w:rFonts w:cs="Arial"/>
          <w:color w:val="222222"/>
          <w:shd w:val="clear" w:color="auto" w:fill="FFFFFF"/>
        </w:rPr>
        <w:t>, Park H</w:t>
      </w:r>
      <w:r w:rsidR="00B6083F">
        <w:rPr>
          <w:rFonts w:cs="Arial" w:hint="eastAsia"/>
          <w:color w:val="222222"/>
          <w:shd w:val="clear" w:color="auto" w:fill="FFFFFF"/>
        </w:rPr>
        <w:t>.</w:t>
      </w:r>
      <w:r w:rsidRPr="00B038A9">
        <w:rPr>
          <w:rFonts w:cs="Arial"/>
          <w:color w:val="222222"/>
          <w:shd w:val="clear" w:color="auto" w:fill="FFFFFF"/>
        </w:rPr>
        <w:t xml:space="preserve">, </w:t>
      </w:r>
      <w:r w:rsidR="00293248">
        <w:rPr>
          <w:rFonts w:cs="Arial" w:hint="eastAsia"/>
          <w:color w:val="222222"/>
          <w:shd w:val="clear" w:color="auto" w:fill="FFFFFF"/>
        </w:rPr>
        <w:t xml:space="preserve">and </w:t>
      </w:r>
      <w:r w:rsidR="008E7CD2">
        <w:rPr>
          <w:rFonts w:cs="Arial" w:hint="eastAsia"/>
          <w:color w:val="222222"/>
          <w:shd w:val="clear" w:color="auto" w:fill="FFFFFF"/>
        </w:rPr>
        <w:t>Moon S</w:t>
      </w:r>
      <w:r w:rsidRPr="00B038A9">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What</w:t>
      </w:r>
      <w:r>
        <w:rPr>
          <w:rFonts w:cs="Arial"/>
          <w:color w:val="222222"/>
          <w:shd w:val="clear" w:color="auto" w:fill="FFFFFF"/>
        </w:rPr>
        <w:t xml:space="preserve"> </w:t>
      </w:r>
      <w:r w:rsidRPr="000D44A6">
        <w:rPr>
          <w:rFonts w:cs="Arial"/>
          <w:color w:val="222222"/>
          <w:shd w:val="clear" w:color="auto" w:fill="FFFFFF"/>
        </w:rPr>
        <w:t>is</w:t>
      </w:r>
      <w:r>
        <w:rPr>
          <w:rFonts w:cs="Arial"/>
          <w:color w:val="222222"/>
          <w:shd w:val="clear" w:color="auto" w:fill="FFFFFF"/>
        </w:rPr>
        <w:t xml:space="preserve"> </w:t>
      </w:r>
      <w:r w:rsidRPr="000D44A6">
        <w:rPr>
          <w:rFonts w:cs="Arial"/>
          <w:color w:val="222222"/>
          <w:shd w:val="clear" w:color="auto" w:fill="FFFFFF"/>
        </w:rPr>
        <w:t>Twitter,</w:t>
      </w:r>
      <w:r>
        <w:rPr>
          <w:rFonts w:cs="Arial"/>
          <w:color w:val="222222"/>
          <w:shd w:val="clear" w:color="auto" w:fill="FFFFFF"/>
        </w:rPr>
        <w:t xml:space="preserve"> </w:t>
      </w:r>
      <w:r w:rsidRPr="000D44A6">
        <w:rPr>
          <w:rFonts w:cs="Arial"/>
          <w:color w:val="222222"/>
          <w:shd w:val="clear" w:color="auto" w:fill="FFFFFF"/>
        </w:rPr>
        <w:t>a</w:t>
      </w:r>
      <w:r>
        <w:rPr>
          <w:rFonts w:cs="Arial"/>
          <w:color w:val="222222"/>
          <w:shd w:val="clear" w:color="auto" w:fill="FFFFFF"/>
        </w:rPr>
        <w:t xml:space="preserve"> </w:t>
      </w:r>
      <w:r w:rsidRPr="000D44A6">
        <w:rPr>
          <w:rFonts w:cs="Arial"/>
          <w:color w:val="222222"/>
          <w:shd w:val="clear" w:color="auto" w:fill="FFFFFF"/>
        </w:rPr>
        <w:t>social</w:t>
      </w:r>
      <w:r>
        <w:rPr>
          <w:rFonts w:cs="Arial"/>
          <w:color w:val="222222"/>
          <w:shd w:val="clear" w:color="auto" w:fill="FFFFFF"/>
        </w:rPr>
        <w:t xml:space="preserve"> </w:t>
      </w:r>
      <w:r w:rsidRPr="000D44A6">
        <w:rPr>
          <w:rFonts w:cs="Arial"/>
          <w:color w:val="222222"/>
          <w:shd w:val="clear" w:color="auto" w:fill="FFFFFF"/>
        </w:rPr>
        <w:t>network</w:t>
      </w:r>
      <w:r>
        <w:rPr>
          <w:rFonts w:cs="Arial"/>
          <w:color w:val="222222"/>
          <w:shd w:val="clear" w:color="auto" w:fill="FFFFFF"/>
        </w:rPr>
        <w:t xml:space="preserve"> </w:t>
      </w:r>
      <w:r w:rsidRPr="000D44A6">
        <w:rPr>
          <w:rFonts w:cs="Arial"/>
          <w:color w:val="222222"/>
          <w:shd w:val="clear" w:color="auto" w:fill="FFFFFF"/>
        </w:rPr>
        <w:t>or</w:t>
      </w:r>
      <w:r>
        <w:rPr>
          <w:rFonts w:cs="Arial"/>
          <w:color w:val="222222"/>
          <w:shd w:val="clear" w:color="auto" w:fill="FFFFFF"/>
        </w:rPr>
        <w:t xml:space="preserve"> </w:t>
      </w:r>
      <w:r w:rsidRPr="000D44A6">
        <w:rPr>
          <w:rFonts w:cs="Arial"/>
          <w:color w:val="222222"/>
          <w:shd w:val="clear" w:color="auto" w:fill="FFFFFF"/>
        </w:rPr>
        <w:t>a</w:t>
      </w:r>
      <w:r>
        <w:rPr>
          <w:rFonts w:cs="Arial"/>
          <w:color w:val="222222"/>
          <w:shd w:val="clear" w:color="auto" w:fill="FFFFFF"/>
        </w:rPr>
        <w:t xml:space="preserve"> </w:t>
      </w:r>
      <w:r w:rsidRPr="000D44A6">
        <w:rPr>
          <w:rFonts w:cs="Arial"/>
          <w:color w:val="222222"/>
          <w:shd w:val="clear" w:color="auto" w:fill="FFFFFF"/>
        </w:rPr>
        <w:t>news</w:t>
      </w:r>
      <w:r>
        <w:rPr>
          <w:rFonts w:cs="Arial"/>
          <w:color w:val="222222"/>
          <w:shd w:val="clear" w:color="auto" w:fill="FFFFFF"/>
        </w:rPr>
        <w:t xml:space="preserve"> </w:t>
      </w:r>
      <w:r w:rsidRPr="000D44A6">
        <w:rPr>
          <w:rFonts w:cs="Arial"/>
          <w:color w:val="222222"/>
          <w:shd w:val="clear" w:color="auto" w:fill="FFFFFF"/>
        </w:rPr>
        <w:t>media</w:t>
      </w:r>
      <w:proofErr w:type="gramStart"/>
      <w:r w:rsidRPr="000D44A6">
        <w:rPr>
          <w:rFonts w:cs="Arial"/>
          <w:color w:val="222222"/>
          <w:shd w:val="clear" w:color="auto" w:fill="FFFFFF"/>
        </w:rPr>
        <w:t>?.</w:t>
      </w:r>
      <w:proofErr w:type="gramEnd"/>
      <w:r w:rsidR="00F81AEC">
        <w:rPr>
          <w:rFonts w:cs="Arial" w:hint="eastAsia"/>
          <w:color w:val="222222"/>
          <w:shd w:val="clear" w:color="auto" w:fill="FFFFFF"/>
        </w:rPr>
        <w:t xml:space="preserve"> </w:t>
      </w:r>
      <w:r w:rsidR="008F4681">
        <w:rPr>
          <w:rFonts w:cs="Arial" w:hint="eastAsia"/>
          <w:color w:val="222222"/>
          <w:shd w:val="clear" w:color="auto" w:fill="FFFFFF"/>
        </w:rPr>
        <w:t xml:space="preserve">2010. </w:t>
      </w:r>
      <w:r w:rsidRPr="000D44A6">
        <w:rPr>
          <w:rFonts w:cs="Arial"/>
          <w:i/>
          <w:iCs/>
          <w:color w:val="222222"/>
          <w:shd w:val="clear" w:color="auto" w:fill="FFFFFF"/>
        </w:rPr>
        <w:t>Procee</w:t>
      </w:r>
      <w:r w:rsidRPr="000D44A6">
        <w:rPr>
          <w:rFonts w:cs="Arial"/>
          <w:i/>
          <w:iCs/>
          <w:color w:val="222222"/>
          <w:shd w:val="clear" w:color="auto" w:fill="FFFFFF"/>
        </w:rPr>
        <w:t>d</w:t>
      </w:r>
      <w:r w:rsidRPr="000D44A6">
        <w:rPr>
          <w:rFonts w:cs="Arial"/>
          <w:i/>
          <w:iCs/>
          <w:color w:val="222222"/>
          <w:shd w:val="clear" w:color="auto" w:fill="FFFFFF"/>
        </w:rPr>
        <w:t>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19th</w:t>
      </w:r>
      <w:r>
        <w:rPr>
          <w:rFonts w:cs="Arial"/>
          <w:i/>
          <w:iCs/>
          <w:color w:val="222222"/>
          <w:shd w:val="clear" w:color="auto" w:fill="FFFFFF"/>
        </w:rPr>
        <w:t xml:space="preserve"> </w:t>
      </w:r>
      <w:r w:rsidRPr="00B741ED">
        <w:rPr>
          <w:rFonts w:cs="Arial"/>
          <w:i/>
          <w:iCs/>
          <w:color w:val="222222"/>
          <w:shd w:val="clear" w:color="auto" w:fill="FFFFFF"/>
        </w:rPr>
        <w:t>International World Wide Web Conference</w:t>
      </w:r>
      <w:r w:rsidRPr="000D44A6">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ACM,</w:t>
      </w:r>
      <w:r>
        <w:rPr>
          <w:rFonts w:eastAsiaTheme="minorEastAsia" w:cs="Arial"/>
          <w:color w:val="222222"/>
          <w:shd w:val="clear" w:color="auto" w:fill="FFFFFF"/>
        </w:rPr>
        <w:t xml:space="preserve"> </w:t>
      </w:r>
      <w:r w:rsidRPr="000D44A6">
        <w:rPr>
          <w:rFonts w:eastAsiaTheme="minorEastAsia" w:cs="Arial"/>
          <w:color w:val="222222"/>
          <w:shd w:val="clear" w:color="auto" w:fill="FFFFFF"/>
        </w:rPr>
        <w:t>591-600</w:t>
      </w:r>
      <w:r w:rsidRPr="000D44A6">
        <w:rPr>
          <w:rFonts w:cs="Arial"/>
          <w:color w:val="222222"/>
          <w:shd w:val="clear" w:color="auto" w:fill="FFFFFF"/>
        </w:rPr>
        <w:t>.</w:t>
      </w:r>
    </w:p>
    <w:p w14:paraId="21A15996" w14:textId="6EFBB829" w:rsidR="00F27CE3" w:rsidRDefault="00F27CE3" w:rsidP="00F27CE3">
      <w:pPr>
        <w:pStyle w:val="ACMReference"/>
        <w:rPr>
          <w:rFonts w:eastAsiaTheme="minorEastAsia"/>
        </w:rPr>
      </w:pPr>
      <w:r>
        <w:rPr>
          <w:rFonts w:eastAsiaTheme="minorEastAsia" w:hint="eastAsia"/>
        </w:rPr>
        <w:t>Liu</w:t>
      </w:r>
      <w:r w:rsidRPr="003478D0">
        <w:rPr>
          <w:rFonts w:eastAsiaTheme="minorEastAsia"/>
        </w:rPr>
        <w:t xml:space="preserve"> </w:t>
      </w:r>
      <w:r>
        <w:rPr>
          <w:rFonts w:eastAsiaTheme="minorEastAsia" w:hint="eastAsia"/>
        </w:rPr>
        <w:t>K</w:t>
      </w:r>
      <w:r w:rsidR="00E61D6A">
        <w:rPr>
          <w:rFonts w:eastAsiaTheme="minorEastAsia" w:hint="eastAsia"/>
        </w:rPr>
        <w:t>.</w:t>
      </w:r>
      <w:r>
        <w:rPr>
          <w:rFonts w:eastAsiaTheme="minorEastAsia" w:hint="eastAsia"/>
        </w:rPr>
        <w:t>, Qin X</w:t>
      </w:r>
      <w:r w:rsidR="00394161">
        <w:rPr>
          <w:rFonts w:eastAsiaTheme="minorEastAsia" w:hint="eastAsia"/>
        </w:rPr>
        <w:t>.</w:t>
      </w:r>
      <w:r>
        <w:rPr>
          <w:rFonts w:eastAsiaTheme="minorEastAsia" w:hint="eastAsia"/>
        </w:rPr>
        <w:t>, Yan X</w:t>
      </w:r>
      <w:r w:rsidR="00152310">
        <w:rPr>
          <w:rFonts w:eastAsiaTheme="minorEastAsia" w:hint="eastAsia"/>
        </w:rPr>
        <w:t>.</w:t>
      </w:r>
      <w:r>
        <w:rPr>
          <w:rFonts w:eastAsiaTheme="minorEastAsia" w:hint="eastAsia"/>
        </w:rPr>
        <w:t xml:space="preserve">, </w:t>
      </w:r>
      <w:r w:rsidR="004C3444">
        <w:rPr>
          <w:rFonts w:eastAsiaTheme="minorEastAsia" w:hint="eastAsia"/>
        </w:rPr>
        <w:t xml:space="preserve">and </w:t>
      </w:r>
      <w:proofErr w:type="spellStart"/>
      <w:r>
        <w:rPr>
          <w:rFonts w:eastAsiaTheme="minorEastAsia" w:hint="eastAsia"/>
        </w:rPr>
        <w:t>Quan</w:t>
      </w:r>
      <w:proofErr w:type="spellEnd"/>
      <w:r>
        <w:rPr>
          <w:rFonts w:eastAsiaTheme="minorEastAsia" w:hint="eastAsia"/>
        </w:rPr>
        <w:t xml:space="preserve"> L.</w:t>
      </w:r>
      <w:r>
        <w:rPr>
          <w:rFonts w:eastAsiaTheme="minorEastAsia"/>
        </w:rPr>
        <w:t xml:space="preserve"> </w:t>
      </w:r>
      <w:r w:rsidR="005D5AD5">
        <w:rPr>
          <w:rFonts w:eastAsiaTheme="minorEastAsia" w:hint="eastAsia"/>
        </w:rPr>
        <w:t xml:space="preserve">2006. </w:t>
      </w:r>
      <w:proofErr w:type="gramStart"/>
      <w:r w:rsidRPr="00A70335">
        <w:rPr>
          <w:rFonts w:eastAsiaTheme="minorEastAsia"/>
        </w:rPr>
        <w:t>A SIMD Video Signal Processor with Efficient Data Organiz</w:t>
      </w:r>
      <w:r w:rsidRPr="00A70335">
        <w:rPr>
          <w:rFonts w:eastAsiaTheme="minorEastAsia"/>
        </w:rPr>
        <w:t>a</w:t>
      </w:r>
      <w:r w:rsidRPr="00A70335">
        <w:rPr>
          <w:rFonts w:eastAsiaTheme="minorEastAsia"/>
        </w:rPr>
        <w:t>tion</w:t>
      </w:r>
      <w:r>
        <w:rPr>
          <w:rFonts w:eastAsiaTheme="minorEastAsia"/>
        </w:rPr>
        <w:t>.</w:t>
      </w:r>
      <w:proofErr w:type="gramEnd"/>
      <w:r>
        <w:rPr>
          <w:rFonts w:eastAsiaTheme="minorEastAsia"/>
        </w:rPr>
        <w:t xml:space="preserve">  </w:t>
      </w:r>
      <w:r w:rsidRPr="00550D8E">
        <w:rPr>
          <w:rFonts w:eastAsiaTheme="minorEastAsia"/>
          <w:i/>
        </w:rPr>
        <w:t xml:space="preserve">Proceedings of </w:t>
      </w:r>
      <w:r w:rsidRPr="00550D8E">
        <w:rPr>
          <w:rFonts w:eastAsiaTheme="minorEastAsia" w:hint="eastAsia"/>
          <w:i/>
        </w:rPr>
        <w:t xml:space="preserve">IEEE </w:t>
      </w:r>
      <w:r w:rsidRPr="00550D8E">
        <w:rPr>
          <w:rFonts w:eastAsiaTheme="minorEastAsia"/>
          <w:i/>
        </w:rPr>
        <w:t>Asian Solid-State Circuits Conference</w:t>
      </w:r>
      <w:r w:rsidRPr="003478D0">
        <w:rPr>
          <w:rFonts w:eastAsiaTheme="minorEastAsia"/>
        </w:rPr>
        <w:t xml:space="preserve">, </w:t>
      </w:r>
      <w:r>
        <w:rPr>
          <w:rFonts w:eastAsiaTheme="minorEastAsia" w:hint="eastAsia"/>
        </w:rPr>
        <w:t>115</w:t>
      </w:r>
      <w:r w:rsidRPr="003478D0">
        <w:rPr>
          <w:rFonts w:eastAsiaTheme="minorEastAsia"/>
        </w:rPr>
        <w:t>-</w:t>
      </w:r>
      <w:r>
        <w:rPr>
          <w:rFonts w:eastAsiaTheme="minorEastAsia" w:hint="eastAsia"/>
        </w:rPr>
        <w:t>118</w:t>
      </w:r>
      <w:r w:rsidRPr="003478D0">
        <w:rPr>
          <w:rFonts w:eastAsiaTheme="minorEastAsia"/>
        </w:rPr>
        <w:t>.</w:t>
      </w:r>
    </w:p>
    <w:p w14:paraId="2065E619" w14:textId="77777777" w:rsidR="00841080" w:rsidRPr="007245BC" w:rsidRDefault="00841080" w:rsidP="00841080">
      <w:pPr>
        <w:pStyle w:val="ACMReference"/>
        <w:rPr>
          <w:rFonts w:cs="Arial"/>
          <w:color w:val="222222"/>
          <w:shd w:val="clear" w:color="auto" w:fill="FFFFFF"/>
        </w:rPr>
      </w:pPr>
      <w:proofErr w:type="gramStart"/>
      <w:r>
        <w:rPr>
          <w:rFonts w:cs="Arial" w:hint="eastAsia"/>
          <w:color w:val="222222"/>
          <w:shd w:val="clear" w:color="auto" w:fill="FFFFFF"/>
        </w:rPr>
        <w:t>Lemke C.</w:t>
      </w:r>
      <w:r w:rsidRPr="007245BC">
        <w:rPr>
          <w:rFonts w:cs="Arial"/>
          <w:color w:val="222222"/>
          <w:shd w:val="clear" w:color="auto" w:fill="FFFFFF"/>
        </w:rPr>
        <w:t xml:space="preserve">, </w:t>
      </w:r>
      <w:r>
        <w:rPr>
          <w:rFonts w:cs="Arial" w:hint="eastAsia"/>
          <w:color w:val="222222"/>
          <w:shd w:val="clear" w:color="auto" w:fill="FFFFFF"/>
        </w:rPr>
        <w:t>Sattler K. U.</w:t>
      </w:r>
      <w:r w:rsidRPr="007245BC">
        <w:rPr>
          <w:rFonts w:cs="Arial"/>
          <w:color w:val="222222"/>
          <w:shd w:val="clear" w:color="auto" w:fill="FFFFFF"/>
        </w:rPr>
        <w:t xml:space="preserve">, </w:t>
      </w:r>
      <w:proofErr w:type="spellStart"/>
      <w:r w:rsidRPr="007245BC">
        <w:rPr>
          <w:rFonts w:cs="Arial"/>
          <w:color w:val="222222"/>
          <w:shd w:val="clear" w:color="auto" w:fill="FFFFFF"/>
        </w:rPr>
        <w:t>Faerber</w:t>
      </w:r>
      <w:proofErr w:type="spellEnd"/>
      <w:r>
        <w:rPr>
          <w:rFonts w:cs="Arial" w:hint="eastAsia"/>
          <w:color w:val="222222"/>
          <w:shd w:val="clear" w:color="auto" w:fill="FFFFFF"/>
        </w:rPr>
        <w:t xml:space="preserve"> F.</w:t>
      </w:r>
      <w:r w:rsidRPr="007245BC">
        <w:rPr>
          <w:rFonts w:cs="Arial"/>
          <w:color w:val="222222"/>
          <w:shd w:val="clear" w:color="auto" w:fill="FFFFFF"/>
        </w:rPr>
        <w:t xml:space="preserve">, and </w:t>
      </w:r>
      <w:proofErr w:type="spellStart"/>
      <w:r w:rsidRPr="007245BC">
        <w:rPr>
          <w:rFonts w:cs="Arial"/>
          <w:color w:val="222222"/>
          <w:shd w:val="clear" w:color="auto" w:fill="FFFFFF"/>
        </w:rPr>
        <w:t>Zeier</w:t>
      </w:r>
      <w:proofErr w:type="spellEnd"/>
      <w:r>
        <w:rPr>
          <w:rFonts w:cs="Arial" w:hint="eastAsia"/>
          <w:color w:val="222222"/>
          <w:shd w:val="clear" w:color="auto" w:fill="FFFFFF"/>
        </w:rPr>
        <w:t xml:space="preserve"> A</w:t>
      </w:r>
      <w:r w:rsidRPr="007245BC">
        <w:rPr>
          <w:rFonts w:cs="Arial"/>
          <w:color w:val="222222"/>
          <w:shd w:val="clear" w:color="auto" w:fill="FFFFFF"/>
        </w:rPr>
        <w:t>. 2010.</w:t>
      </w:r>
      <w:proofErr w:type="gramEnd"/>
      <w:r w:rsidRPr="007245BC">
        <w:rPr>
          <w:rFonts w:cs="Arial"/>
          <w:color w:val="222222"/>
          <w:shd w:val="clear" w:color="auto" w:fill="FFFFFF"/>
        </w:rPr>
        <w:t xml:space="preserve"> Speeding up queries in column stores: a case for compression. </w:t>
      </w:r>
      <w:proofErr w:type="gramStart"/>
      <w:r w:rsidRPr="000E5870">
        <w:rPr>
          <w:rFonts w:cs="Arial"/>
          <w:i/>
          <w:color w:val="222222"/>
          <w:shd w:val="clear" w:color="auto" w:fill="FFFFFF"/>
        </w:rPr>
        <w:t>Proceedings of the 12th international conference on Data warehousing and knowledge discovery (DaWaK'10)</w:t>
      </w:r>
      <w:r w:rsidRPr="00823E8C">
        <w:rPr>
          <w:rFonts w:cs="Arial" w:hint="eastAsia"/>
          <w:color w:val="222222"/>
          <w:shd w:val="clear" w:color="auto" w:fill="FFFFFF"/>
        </w:rPr>
        <w:t>.</w:t>
      </w:r>
      <w:proofErr w:type="gramEnd"/>
    </w:p>
    <w:p w14:paraId="557D467F" w14:textId="6E8CC028" w:rsidR="008600E7" w:rsidRPr="000D44A6" w:rsidRDefault="008600E7" w:rsidP="008600E7">
      <w:pPr>
        <w:pStyle w:val="ACMReference"/>
        <w:rPr>
          <w:rFonts w:eastAsiaTheme="minorEastAsia" w:cs="Arial"/>
          <w:color w:val="222222"/>
          <w:shd w:val="clear" w:color="auto" w:fill="FFFFFF"/>
        </w:rPr>
      </w:pPr>
      <w:proofErr w:type="spellStart"/>
      <w:r w:rsidRPr="00080B09">
        <w:rPr>
          <w:rFonts w:cs="Arial"/>
          <w:color w:val="222222"/>
          <w:shd w:val="clear" w:color="auto" w:fill="FFFFFF"/>
        </w:rPr>
        <w:t>Lomont</w:t>
      </w:r>
      <w:proofErr w:type="spellEnd"/>
      <w:r w:rsidRPr="00080B09">
        <w:rPr>
          <w:rFonts w:cs="Arial"/>
          <w:color w:val="222222"/>
          <w:shd w:val="clear" w:color="auto" w:fill="FFFFFF"/>
        </w:rPr>
        <w:t xml:space="preserve"> C.</w:t>
      </w:r>
      <w:r>
        <w:rPr>
          <w:rFonts w:cs="Arial"/>
          <w:color w:val="222222"/>
          <w:shd w:val="clear" w:color="auto" w:fill="FFFFFF"/>
        </w:rPr>
        <w:t xml:space="preserve"> </w:t>
      </w:r>
      <w:r w:rsidR="00872600">
        <w:rPr>
          <w:rFonts w:cs="Arial" w:hint="eastAsia"/>
          <w:color w:val="222222"/>
          <w:shd w:val="clear" w:color="auto" w:fill="FFFFFF"/>
        </w:rPr>
        <w:t xml:space="preserve">2011. </w:t>
      </w:r>
      <w:r w:rsidRPr="000D44A6">
        <w:rPr>
          <w:rFonts w:cs="Arial"/>
          <w:color w:val="222222"/>
          <w:shd w:val="clear" w:color="auto" w:fill="FFFFFF"/>
        </w:rPr>
        <w:t>Introduction</w:t>
      </w:r>
      <w:r>
        <w:rPr>
          <w:rFonts w:cs="Arial"/>
          <w:color w:val="222222"/>
          <w:shd w:val="clear" w:color="auto" w:fill="FFFFFF"/>
        </w:rPr>
        <w:t xml:space="preserve"> </w:t>
      </w:r>
      <w:r w:rsidRPr="000D44A6">
        <w:rPr>
          <w:rFonts w:cs="Arial"/>
          <w:color w:val="222222"/>
          <w:shd w:val="clear" w:color="auto" w:fill="FFFFFF"/>
        </w:rPr>
        <w:t>to</w:t>
      </w:r>
      <w:r>
        <w:rPr>
          <w:rFonts w:cs="Arial"/>
          <w:color w:val="222222"/>
          <w:shd w:val="clear" w:color="auto" w:fill="FFFFFF"/>
        </w:rPr>
        <w:t xml:space="preserve"> </w:t>
      </w:r>
      <w:r w:rsidR="000C07BE">
        <w:rPr>
          <w:rFonts w:cs="Arial"/>
          <w:color w:val="222222"/>
          <w:shd w:val="clear" w:color="auto" w:fill="FFFFFF"/>
        </w:rPr>
        <w:t>I</w:t>
      </w:r>
      <w:r w:rsidRPr="000D44A6">
        <w:rPr>
          <w:rFonts w:cs="Arial"/>
          <w:color w:val="222222"/>
          <w:shd w:val="clear" w:color="auto" w:fill="FFFFFF"/>
        </w:rPr>
        <w:t>ntel</w:t>
      </w:r>
      <w:r>
        <w:rPr>
          <w:rFonts w:cs="Arial"/>
          <w:color w:val="222222"/>
          <w:shd w:val="clear" w:color="auto" w:fill="FFFFFF"/>
        </w:rPr>
        <w:t xml:space="preserve"> </w:t>
      </w:r>
      <w:r w:rsidRPr="000D44A6">
        <w:rPr>
          <w:rFonts w:cs="Arial"/>
          <w:color w:val="222222"/>
          <w:shd w:val="clear" w:color="auto" w:fill="FFFFFF"/>
        </w:rPr>
        <w:t>advanced</w:t>
      </w:r>
      <w:r>
        <w:rPr>
          <w:rFonts w:cs="Arial"/>
          <w:color w:val="222222"/>
          <w:shd w:val="clear" w:color="auto" w:fill="FFFFFF"/>
        </w:rPr>
        <w:t xml:space="preserve"> </w:t>
      </w:r>
      <w:r w:rsidRPr="000D44A6">
        <w:rPr>
          <w:rFonts w:cs="Arial"/>
          <w:color w:val="222222"/>
          <w:shd w:val="clear" w:color="auto" w:fill="FFFFFF"/>
        </w:rPr>
        <w:t>vector</w:t>
      </w:r>
      <w:r>
        <w:rPr>
          <w:rFonts w:cs="Arial"/>
          <w:color w:val="222222"/>
          <w:shd w:val="clear" w:color="auto" w:fill="FFFFFF"/>
        </w:rPr>
        <w:t xml:space="preserve"> </w:t>
      </w:r>
      <w:r w:rsidRPr="000D44A6">
        <w:rPr>
          <w:rFonts w:cs="Arial"/>
          <w:color w:val="222222"/>
          <w:shd w:val="clear" w:color="auto" w:fill="FFFFFF"/>
        </w:rPr>
        <w:t>extensions.</w:t>
      </w:r>
      <w:r w:rsidR="008F47BF">
        <w:rPr>
          <w:rFonts w:cs="Arial" w:hint="eastAsia"/>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2nd</w:t>
      </w:r>
      <w:r>
        <w:rPr>
          <w:rFonts w:cs="Arial"/>
          <w:i/>
          <w:iCs/>
          <w:color w:val="222222"/>
          <w:shd w:val="clear" w:color="auto" w:fill="FFFFFF"/>
        </w:rPr>
        <w:t xml:space="preserve"> </w:t>
      </w:r>
      <w:r w:rsidRPr="000D44A6">
        <w:rPr>
          <w:rFonts w:cs="Arial"/>
          <w:i/>
          <w:iCs/>
          <w:color w:val="222222"/>
          <w:shd w:val="clear" w:color="auto" w:fill="FFFFFF"/>
        </w:rPr>
        <w:t>Annual</w:t>
      </w:r>
      <w:r>
        <w:rPr>
          <w:rFonts w:cs="Arial"/>
          <w:i/>
          <w:iCs/>
          <w:color w:val="222222"/>
          <w:shd w:val="clear" w:color="auto" w:fill="FFFFFF"/>
        </w:rPr>
        <w:t xml:space="preserve"> </w:t>
      </w:r>
      <w:r w:rsidRPr="000D44A6">
        <w:rPr>
          <w:rFonts w:cs="Arial"/>
          <w:i/>
          <w:iCs/>
          <w:color w:val="222222"/>
          <w:shd w:val="clear" w:color="auto" w:fill="FFFFFF"/>
        </w:rPr>
        <w:t>ASCI</w:t>
      </w:r>
      <w:r>
        <w:rPr>
          <w:rFonts w:cs="Arial"/>
          <w:i/>
          <w:iCs/>
          <w:color w:val="222222"/>
          <w:shd w:val="clear" w:color="auto" w:fill="FFFFFF"/>
        </w:rPr>
        <w:t xml:space="preserve"> </w:t>
      </w:r>
      <w:r w:rsidRPr="000D44A6">
        <w:rPr>
          <w:rFonts w:cs="Arial"/>
          <w:i/>
          <w:iCs/>
          <w:color w:val="222222"/>
          <w:shd w:val="clear" w:color="auto" w:fill="FFFFFF"/>
        </w:rPr>
        <w:t>Conference</w:t>
      </w:r>
      <w:r w:rsidRPr="000D44A6">
        <w:rPr>
          <w:rFonts w:cs="Arial"/>
          <w:color w:val="222222"/>
          <w:shd w:val="clear" w:color="auto" w:fill="FFFFFF"/>
        </w:rPr>
        <w:t>.</w:t>
      </w:r>
      <w:proofErr w:type="gramEnd"/>
    </w:p>
    <w:p w14:paraId="15286E00" w14:textId="30128F05" w:rsidR="003D29A7" w:rsidRPr="000D44A6" w:rsidRDefault="003D29A7" w:rsidP="003D29A7">
      <w:pPr>
        <w:pStyle w:val="ACMReference"/>
        <w:rPr>
          <w:rFonts w:eastAsiaTheme="minorEastAsia" w:cs="Arial"/>
          <w:color w:val="222222"/>
          <w:shd w:val="clear" w:color="auto" w:fill="FFFFFF"/>
        </w:rPr>
      </w:pPr>
      <w:proofErr w:type="spellStart"/>
      <w:r w:rsidRPr="00A56793">
        <w:rPr>
          <w:rFonts w:cs="Arial"/>
          <w:color w:val="222222"/>
          <w:shd w:val="clear" w:color="auto" w:fill="FFFFFF"/>
        </w:rPr>
        <w:t>Lemire</w:t>
      </w:r>
      <w:proofErr w:type="spellEnd"/>
      <w:r w:rsidRPr="00A56793">
        <w:rPr>
          <w:rFonts w:cs="Arial"/>
          <w:color w:val="222222"/>
          <w:shd w:val="clear" w:color="auto" w:fill="FFFFFF"/>
        </w:rPr>
        <w:t xml:space="preserve"> D</w:t>
      </w:r>
      <w:r w:rsidR="007F394C">
        <w:rPr>
          <w:rFonts w:cs="Arial" w:hint="eastAsia"/>
          <w:color w:val="222222"/>
          <w:shd w:val="clear" w:color="auto" w:fill="FFFFFF"/>
        </w:rPr>
        <w:t>.</w:t>
      </w:r>
      <w:r w:rsidRPr="00A56793">
        <w:rPr>
          <w:rFonts w:cs="Arial"/>
          <w:color w:val="222222"/>
          <w:shd w:val="clear" w:color="auto" w:fill="FFFFFF"/>
        </w:rPr>
        <w:t xml:space="preserve">, </w:t>
      </w:r>
      <w:r w:rsidR="0088449F">
        <w:rPr>
          <w:rFonts w:cs="Arial" w:hint="eastAsia"/>
          <w:color w:val="222222"/>
          <w:shd w:val="clear" w:color="auto" w:fill="FFFFFF"/>
        </w:rPr>
        <w:t xml:space="preserve">and </w:t>
      </w:r>
      <w:proofErr w:type="spellStart"/>
      <w:r w:rsidRPr="00A56793">
        <w:rPr>
          <w:rFonts w:cs="Arial"/>
          <w:color w:val="222222"/>
          <w:shd w:val="clear" w:color="auto" w:fill="FFFFFF"/>
        </w:rPr>
        <w:t>Boytsov</w:t>
      </w:r>
      <w:proofErr w:type="spellEnd"/>
      <w:r w:rsidRPr="00A56793">
        <w:rPr>
          <w:rFonts w:cs="Arial"/>
          <w:color w:val="222222"/>
          <w:shd w:val="clear" w:color="auto" w:fill="FFFFFF"/>
        </w:rPr>
        <w:t xml:space="preserve"> L.</w:t>
      </w:r>
      <w:r>
        <w:rPr>
          <w:rFonts w:cs="Arial"/>
          <w:color w:val="222222"/>
          <w:shd w:val="clear" w:color="auto" w:fill="FFFFFF"/>
        </w:rPr>
        <w:t xml:space="preserve"> </w:t>
      </w:r>
      <w:r w:rsidR="000C07BE">
        <w:rPr>
          <w:rFonts w:cs="Arial" w:hint="eastAsia"/>
          <w:color w:val="222222"/>
          <w:shd w:val="clear" w:color="auto" w:fill="FFFFFF"/>
        </w:rPr>
        <w:t>201</w:t>
      </w:r>
      <w:r w:rsidR="000C07BE">
        <w:rPr>
          <w:rFonts w:cs="Arial"/>
          <w:color w:val="222222"/>
          <w:shd w:val="clear" w:color="auto" w:fill="FFFFFF"/>
        </w:rPr>
        <w:t>4</w:t>
      </w:r>
      <w:r w:rsidR="00EC0F90">
        <w:rPr>
          <w:rFonts w:cs="Arial" w:hint="eastAsia"/>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billions</w:t>
      </w:r>
      <w:r>
        <w:rPr>
          <w:rFonts w:cs="Arial"/>
          <w:color w:val="222222"/>
          <w:shd w:val="clear" w:color="auto" w:fill="FFFFFF"/>
        </w:rPr>
        <w:t xml:space="preserve"> </w:t>
      </w:r>
      <w:r w:rsidRPr="000D44A6">
        <w:rPr>
          <w:rFonts w:cs="Arial"/>
          <w:color w:val="222222"/>
          <w:shd w:val="clear" w:color="auto" w:fill="FFFFFF"/>
        </w:rPr>
        <w:t>of</w:t>
      </w:r>
      <w:r>
        <w:rPr>
          <w:rFonts w:cs="Arial"/>
          <w:color w:val="222222"/>
          <w:shd w:val="clear" w:color="auto" w:fill="FFFFFF"/>
        </w:rPr>
        <w:t xml:space="preserve"> </w:t>
      </w:r>
      <w:r w:rsidRPr="000D44A6">
        <w:rPr>
          <w:rFonts w:cs="Arial"/>
          <w:color w:val="222222"/>
          <w:shd w:val="clear" w:color="auto" w:fill="FFFFFF"/>
        </w:rPr>
        <w:t>integers</w:t>
      </w:r>
      <w:r>
        <w:rPr>
          <w:rFonts w:cs="Arial"/>
          <w:color w:val="222222"/>
          <w:shd w:val="clear" w:color="auto" w:fill="FFFFFF"/>
        </w:rPr>
        <w:t xml:space="preserve"> </w:t>
      </w:r>
      <w:r w:rsidRPr="000D44A6">
        <w:rPr>
          <w:rFonts w:cs="Arial"/>
          <w:color w:val="222222"/>
          <w:shd w:val="clear" w:color="auto" w:fill="FFFFFF"/>
        </w:rPr>
        <w:t>per</w:t>
      </w:r>
      <w:r>
        <w:rPr>
          <w:rFonts w:cs="Arial"/>
          <w:color w:val="222222"/>
          <w:shd w:val="clear" w:color="auto" w:fill="FFFFFF"/>
        </w:rPr>
        <w:t xml:space="preserve"> </w:t>
      </w:r>
      <w:r w:rsidRPr="000D44A6">
        <w:rPr>
          <w:rFonts w:cs="Arial"/>
          <w:color w:val="222222"/>
          <w:shd w:val="clear" w:color="auto" w:fill="FFFFFF"/>
        </w:rPr>
        <w:t>second</w:t>
      </w:r>
      <w:r>
        <w:rPr>
          <w:rFonts w:cs="Arial"/>
          <w:color w:val="222222"/>
          <w:shd w:val="clear" w:color="auto" w:fill="FFFFFF"/>
        </w:rPr>
        <w:t xml:space="preserve"> </w:t>
      </w:r>
      <w:r w:rsidRPr="000D44A6">
        <w:rPr>
          <w:rFonts w:cs="Arial"/>
          <w:color w:val="222222"/>
          <w:shd w:val="clear" w:color="auto" w:fill="FFFFFF"/>
        </w:rPr>
        <w:t>through</w:t>
      </w:r>
      <w:r>
        <w:rPr>
          <w:rFonts w:cs="Arial"/>
          <w:color w:val="222222"/>
          <w:shd w:val="clear" w:color="auto" w:fill="FFFFFF"/>
        </w:rPr>
        <w:t xml:space="preserve"> </w:t>
      </w:r>
      <w:proofErr w:type="spellStart"/>
      <w:r w:rsidRPr="000D44A6">
        <w:rPr>
          <w:rFonts w:cs="Arial"/>
          <w:color w:val="222222"/>
          <w:shd w:val="clear" w:color="auto" w:fill="FFFFFF"/>
        </w:rPr>
        <w:t>vectorization</w:t>
      </w:r>
      <w:proofErr w:type="spellEnd"/>
      <w:r w:rsidRPr="000D44A6">
        <w:rPr>
          <w:rFonts w:cs="Arial"/>
          <w:color w:val="222222"/>
          <w:shd w:val="clear" w:color="auto" w:fill="FFFFFF"/>
        </w:rPr>
        <w:t>.</w:t>
      </w:r>
      <w:r>
        <w:rPr>
          <w:rStyle w:val="apple-converted-space"/>
          <w:color w:val="222222"/>
          <w:shd w:val="clear" w:color="auto" w:fill="FFFFFF"/>
        </w:rPr>
        <w:t xml:space="preserve"> </w:t>
      </w:r>
      <w:r w:rsidRPr="000D44A6">
        <w:rPr>
          <w:rFonts w:cs="Arial"/>
          <w:i/>
          <w:iCs/>
          <w:color w:val="222222"/>
          <w:shd w:val="clear" w:color="auto" w:fill="FFFFFF"/>
        </w:rPr>
        <w:t>Software:</w:t>
      </w:r>
      <w:r>
        <w:rPr>
          <w:rFonts w:cs="Arial"/>
          <w:i/>
          <w:iCs/>
          <w:color w:val="222222"/>
          <w:shd w:val="clear" w:color="auto" w:fill="FFFFFF"/>
        </w:rPr>
        <w:t xml:space="preserve"> </w:t>
      </w:r>
      <w:r w:rsidRPr="000D44A6">
        <w:rPr>
          <w:rFonts w:cs="Arial"/>
          <w:i/>
          <w:iCs/>
          <w:color w:val="222222"/>
          <w:shd w:val="clear" w:color="auto" w:fill="FFFFFF"/>
        </w:rPr>
        <w:t>Practice</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Experience</w:t>
      </w:r>
      <w:r w:rsidR="000C07BE">
        <w:rPr>
          <w:rFonts w:cs="Arial"/>
          <w:i/>
          <w:iCs/>
          <w:color w:val="222222"/>
          <w:shd w:val="clear" w:color="auto" w:fill="FFFFFF"/>
        </w:rPr>
        <w:t xml:space="preserve"> </w:t>
      </w:r>
      <w:r w:rsidR="000C07BE" w:rsidRPr="000C07BE">
        <w:rPr>
          <w:rFonts w:cs="Arial"/>
          <w:iCs/>
          <w:color w:val="222222"/>
          <w:shd w:val="clear" w:color="auto" w:fill="FFFFFF"/>
        </w:rPr>
        <w:t>44.12 (2014)</w:t>
      </w:r>
      <w:r w:rsidRPr="000D44A6">
        <w:rPr>
          <w:rFonts w:cs="Arial"/>
          <w:color w:val="222222"/>
          <w:shd w:val="clear" w:color="auto" w:fill="FFFFFF"/>
        </w:rPr>
        <w:t>.</w:t>
      </w:r>
    </w:p>
    <w:p w14:paraId="08E0CE16" w14:textId="7FC3E3EC" w:rsidR="00E638F1" w:rsidRDefault="00E638F1" w:rsidP="00E638F1">
      <w:pPr>
        <w:pStyle w:val="ACMReference"/>
        <w:rPr>
          <w:rFonts w:eastAsiaTheme="minorEastAsia"/>
        </w:rPr>
      </w:pPr>
      <w:r w:rsidRPr="003478D0">
        <w:rPr>
          <w:rFonts w:eastAsiaTheme="minorEastAsia"/>
        </w:rPr>
        <w:t xml:space="preserve">Ma </w:t>
      </w:r>
      <w:proofErr w:type="gramStart"/>
      <w:r>
        <w:rPr>
          <w:rFonts w:eastAsiaTheme="minorEastAsia" w:hint="eastAsia"/>
        </w:rPr>
        <w:t>W,</w:t>
      </w:r>
      <w:proofErr w:type="gramEnd"/>
      <w:r>
        <w:rPr>
          <w:rFonts w:eastAsiaTheme="minorEastAsia" w:hint="eastAsia"/>
        </w:rPr>
        <w:t xml:space="preserve"> </w:t>
      </w:r>
      <w:r w:rsidRPr="003478D0">
        <w:rPr>
          <w:rFonts w:eastAsiaTheme="minorEastAsia"/>
        </w:rPr>
        <w:t>and Yang</w:t>
      </w:r>
      <w:r>
        <w:rPr>
          <w:rFonts w:eastAsiaTheme="minorEastAsia" w:hint="eastAsia"/>
        </w:rPr>
        <w:t xml:space="preserve"> C.</w:t>
      </w:r>
      <w:r>
        <w:rPr>
          <w:rFonts w:eastAsiaTheme="minorEastAsia"/>
        </w:rPr>
        <w:t xml:space="preserve"> </w:t>
      </w:r>
      <w:r w:rsidR="00264A12">
        <w:rPr>
          <w:rFonts w:eastAsiaTheme="minorEastAsia" w:hint="eastAsia"/>
        </w:rPr>
        <w:t xml:space="preserve">2002. </w:t>
      </w:r>
      <w:r w:rsidRPr="003478D0">
        <w:rPr>
          <w:rFonts w:eastAsiaTheme="minorEastAsia"/>
        </w:rPr>
        <w:t>Using Intel Streaming SIMD Extension</w:t>
      </w:r>
      <w:r>
        <w:rPr>
          <w:rFonts w:eastAsiaTheme="minorEastAsia"/>
        </w:rPr>
        <w:t xml:space="preserve">s for 3D Geometry Processing.  </w:t>
      </w:r>
      <w:proofErr w:type="gramStart"/>
      <w:r w:rsidRPr="00AE403F">
        <w:rPr>
          <w:rFonts w:eastAsiaTheme="minorEastAsia"/>
          <w:i/>
        </w:rPr>
        <w:t>Procee</w:t>
      </w:r>
      <w:r w:rsidRPr="00AE403F">
        <w:rPr>
          <w:rFonts w:eastAsiaTheme="minorEastAsia"/>
          <w:i/>
        </w:rPr>
        <w:t>d</w:t>
      </w:r>
      <w:r w:rsidRPr="00AE403F">
        <w:rPr>
          <w:rFonts w:eastAsiaTheme="minorEastAsia"/>
          <w:i/>
        </w:rPr>
        <w:t>ings of IEEE Pacific Rim Conference on Multimedia</w:t>
      </w:r>
      <w:r w:rsidRPr="003478D0">
        <w:rPr>
          <w:rFonts w:eastAsiaTheme="minorEastAsia"/>
        </w:rPr>
        <w:t>.</w:t>
      </w:r>
      <w:proofErr w:type="gramEnd"/>
      <w:r w:rsidRPr="003478D0">
        <w:rPr>
          <w:rFonts w:eastAsiaTheme="minorEastAsia"/>
        </w:rPr>
        <w:t xml:space="preserve"> 1080-1087.</w:t>
      </w:r>
    </w:p>
    <w:p w14:paraId="2C1E076E" w14:textId="67EBDAB1" w:rsidR="00907F20" w:rsidRPr="000D44A6" w:rsidRDefault="00907F20" w:rsidP="00907F20">
      <w:pPr>
        <w:pStyle w:val="ACMReference"/>
        <w:rPr>
          <w:rFonts w:eastAsiaTheme="minorEastAsia" w:cs="Arial"/>
          <w:color w:val="222222"/>
          <w:shd w:val="clear" w:color="auto" w:fill="FFFFFF"/>
        </w:rPr>
      </w:pPr>
      <w:r w:rsidRPr="00640288">
        <w:rPr>
          <w:rFonts w:cs="Arial"/>
          <w:color w:val="222222"/>
          <w:shd w:val="clear" w:color="auto" w:fill="FFFFFF"/>
        </w:rPr>
        <w:t>Manning C</w:t>
      </w:r>
      <w:r w:rsidR="0021210E">
        <w:rPr>
          <w:rFonts w:cs="Arial" w:hint="eastAsia"/>
          <w:color w:val="222222"/>
          <w:shd w:val="clear" w:color="auto" w:fill="FFFFFF"/>
        </w:rPr>
        <w:t>.</w:t>
      </w:r>
      <w:r w:rsidRPr="00640288">
        <w:rPr>
          <w:rFonts w:cs="Arial"/>
          <w:color w:val="222222"/>
          <w:shd w:val="clear" w:color="auto" w:fill="FFFFFF"/>
        </w:rPr>
        <w:t xml:space="preserve"> D</w:t>
      </w:r>
      <w:r w:rsidR="0021210E">
        <w:rPr>
          <w:rFonts w:cs="Arial" w:hint="eastAsia"/>
          <w:color w:val="222222"/>
          <w:shd w:val="clear" w:color="auto" w:fill="FFFFFF"/>
        </w:rPr>
        <w:t>.</w:t>
      </w:r>
      <w:r w:rsidRPr="00640288">
        <w:rPr>
          <w:rFonts w:cs="Arial"/>
          <w:color w:val="222222"/>
          <w:shd w:val="clear" w:color="auto" w:fill="FFFFFF"/>
        </w:rPr>
        <w:t xml:space="preserve">, </w:t>
      </w:r>
      <w:proofErr w:type="spellStart"/>
      <w:r w:rsidRPr="00640288">
        <w:rPr>
          <w:rFonts w:cs="Arial"/>
          <w:color w:val="222222"/>
          <w:shd w:val="clear" w:color="auto" w:fill="FFFFFF"/>
        </w:rPr>
        <w:t>Raghavan</w:t>
      </w:r>
      <w:proofErr w:type="spellEnd"/>
      <w:r w:rsidRPr="00640288">
        <w:rPr>
          <w:rFonts w:cs="Arial"/>
          <w:color w:val="222222"/>
          <w:shd w:val="clear" w:color="auto" w:fill="FFFFFF"/>
        </w:rPr>
        <w:t xml:space="preserve"> P</w:t>
      </w:r>
      <w:r w:rsidR="0021210E">
        <w:rPr>
          <w:rFonts w:cs="Arial" w:hint="eastAsia"/>
          <w:color w:val="222222"/>
          <w:shd w:val="clear" w:color="auto" w:fill="FFFFFF"/>
        </w:rPr>
        <w:t>.</w:t>
      </w:r>
      <w:r w:rsidRPr="00640288">
        <w:rPr>
          <w:rFonts w:cs="Arial"/>
          <w:color w:val="222222"/>
          <w:shd w:val="clear" w:color="auto" w:fill="FFFFFF"/>
        </w:rPr>
        <w:t xml:space="preserve">, </w:t>
      </w:r>
      <w:r w:rsidR="0055526A">
        <w:rPr>
          <w:rFonts w:cs="Arial" w:hint="eastAsia"/>
          <w:color w:val="222222"/>
          <w:shd w:val="clear" w:color="auto" w:fill="FFFFFF"/>
        </w:rPr>
        <w:t xml:space="preserve">and </w:t>
      </w:r>
      <w:proofErr w:type="spellStart"/>
      <w:r w:rsidRPr="00640288">
        <w:rPr>
          <w:rFonts w:cs="Arial"/>
          <w:color w:val="222222"/>
          <w:shd w:val="clear" w:color="auto" w:fill="FFFFFF"/>
        </w:rPr>
        <w:t>Schütze</w:t>
      </w:r>
      <w:proofErr w:type="spellEnd"/>
      <w:r w:rsidRPr="00640288">
        <w:rPr>
          <w:rFonts w:cs="Arial"/>
          <w:color w:val="222222"/>
          <w:shd w:val="clear" w:color="auto" w:fill="FFFFFF"/>
        </w:rPr>
        <w:t xml:space="preserve"> H.</w:t>
      </w:r>
      <w:r>
        <w:rPr>
          <w:rFonts w:eastAsiaTheme="minorEastAsia" w:cs="Arial" w:hint="eastAsia"/>
          <w:color w:val="222222"/>
          <w:shd w:val="clear" w:color="auto" w:fill="FFFFFF"/>
        </w:rPr>
        <w:t xml:space="preserve"> </w:t>
      </w:r>
      <w:r w:rsidR="00024F12">
        <w:rPr>
          <w:rFonts w:eastAsiaTheme="minorEastAsia" w:cs="Arial" w:hint="eastAsia"/>
          <w:color w:val="222222"/>
          <w:shd w:val="clear" w:color="auto" w:fill="FFFFFF"/>
        </w:rPr>
        <w:t xml:space="preserve">2008. </w:t>
      </w:r>
      <w:proofErr w:type="gramStart"/>
      <w:r w:rsidRPr="000D44A6">
        <w:rPr>
          <w:rFonts w:cs="Arial"/>
          <w:i/>
          <w:iCs/>
          <w:color w:val="222222"/>
          <w:shd w:val="clear" w:color="auto" w:fill="FFFFFF"/>
        </w:rPr>
        <w:t>Introduction</w:t>
      </w:r>
      <w:r>
        <w:rPr>
          <w:rFonts w:cs="Arial"/>
          <w:i/>
          <w:iCs/>
          <w:color w:val="222222"/>
          <w:shd w:val="clear" w:color="auto" w:fill="FFFFFF"/>
        </w:rPr>
        <w:t xml:space="preserve"> </w:t>
      </w:r>
      <w:r w:rsidRPr="000D44A6">
        <w:rPr>
          <w:rFonts w:cs="Arial"/>
          <w:i/>
          <w:iCs/>
          <w:color w:val="222222"/>
          <w:shd w:val="clear" w:color="auto" w:fill="FFFFFF"/>
        </w:rPr>
        <w:t>to</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sidRPr="000D44A6">
        <w:rPr>
          <w:rFonts w:cs="Arial"/>
          <w:color w:val="222222"/>
          <w:shd w:val="clear" w:color="auto" w:fill="FFFFFF"/>
        </w:rPr>
        <w:t>.</w:t>
      </w:r>
      <w:proofErr w:type="gramEnd"/>
      <w:r>
        <w:rPr>
          <w:rFonts w:cs="Arial"/>
          <w:color w:val="222222"/>
          <w:shd w:val="clear" w:color="auto" w:fill="FFFFFF"/>
        </w:rPr>
        <w:t xml:space="preserve"> </w:t>
      </w:r>
      <w:r w:rsidRPr="000D44A6">
        <w:rPr>
          <w:rFonts w:cs="Arial"/>
          <w:color w:val="222222"/>
          <w:shd w:val="clear" w:color="auto" w:fill="FFFFFF"/>
        </w:rPr>
        <w:t>Vol.</w:t>
      </w:r>
      <w:r>
        <w:rPr>
          <w:rFonts w:cs="Arial"/>
          <w:color w:val="222222"/>
          <w:shd w:val="clear" w:color="auto" w:fill="FFFFFF"/>
        </w:rPr>
        <w:t xml:space="preserve"> </w:t>
      </w:r>
      <w:r w:rsidRPr="000D44A6">
        <w:rPr>
          <w:rFonts w:cs="Arial"/>
          <w:color w:val="222222"/>
          <w:shd w:val="clear" w:color="auto" w:fill="FFFFFF"/>
        </w:rPr>
        <w:t>1.</w:t>
      </w:r>
      <w:r>
        <w:rPr>
          <w:rFonts w:cs="Arial"/>
          <w:color w:val="222222"/>
          <w:shd w:val="clear" w:color="auto" w:fill="FFFFFF"/>
        </w:rPr>
        <w:t xml:space="preserve"> </w:t>
      </w:r>
      <w:r w:rsidRPr="000D44A6">
        <w:rPr>
          <w:rFonts w:cs="Arial"/>
          <w:color w:val="222222"/>
          <w:shd w:val="clear" w:color="auto" w:fill="FFFFFF"/>
        </w:rPr>
        <w:t>Ca</w:t>
      </w:r>
      <w:r w:rsidRPr="000D44A6">
        <w:rPr>
          <w:rFonts w:cs="Arial"/>
          <w:color w:val="222222"/>
          <w:shd w:val="clear" w:color="auto" w:fill="FFFFFF"/>
        </w:rPr>
        <w:t>m</w:t>
      </w:r>
      <w:r w:rsidRPr="000D44A6">
        <w:rPr>
          <w:rFonts w:cs="Arial"/>
          <w:color w:val="222222"/>
          <w:shd w:val="clear" w:color="auto" w:fill="FFFFFF"/>
        </w:rPr>
        <w:t>bridge:</w:t>
      </w:r>
      <w:r>
        <w:rPr>
          <w:rFonts w:cs="Arial"/>
          <w:color w:val="222222"/>
          <w:shd w:val="clear" w:color="auto" w:fill="FFFFFF"/>
        </w:rPr>
        <w:t xml:space="preserve"> </w:t>
      </w:r>
      <w:r w:rsidRPr="000D44A6">
        <w:rPr>
          <w:rFonts w:cs="Arial"/>
          <w:color w:val="222222"/>
          <w:shd w:val="clear" w:color="auto" w:fill="FFFFFF"/>
        </w:rPr>
        <w:t>Cambridge</w:t>
      </w:r>
      <w:r>
        <w:rPr>
          <w:rFonts w:cs="Arial"/>
          <w:color w:val="222222"/>
          <w:shd w:val="clear" w:color="auto" w:fill="FFFFFF"/>
        </w:rPr>
        <w:t xml:space="preserve"> </w:t>
      </w:r>
      <w:r w:rsidRPr="000D44A6">
        <w:rPr>
          <w:rFonts w:cs="Arial"/>
          <w:color w:val="222222"/>
          <w:shd w:val="clear" w:color="auto" w:fill="FFFFFF"/>
        </w:rPr>
        <w:t>University</w:t>
      </w:r>
      <w:r>
        <w:rPr>
          <w:rFonts w:cs="Arial"/>
          <w:color w:val="222222"/>
          <w:shd w:val="clear" w:color="auto" w:fill="FFFFFF"/>
        </w:rPr>
        <w:t xml:space="preserve"> </w:t>
      </w:r>
      <w:r w:rsidRPr="000D44A6">
        <w:rPr>
          <w:rFonts w:cs="Arial"/>
          <w:color w:val="222222"/>
          <w:shd w:val="clear" w:color="auto" w:fill="FFFFFF"/>
        </w:rPr>
        <w:t>Press.</w:t>
      </w:r>
    </w:p>
    <w:p w14:paraId="31D39154" w14:textId="6F25E8B0" w:rsidR="004E2B7E" w:rsidRPr="00A800BC" w:rsidRDefault="004E2B7E" w:rsidP="00A800BC">
      <w:pPr>
        <w:pStyle w:val="ACMReference"/>
        <w:rPr>
          <w:rFonts w:eastAsiaTheme="minorEastAsia" w:cs="Arial"/>
          <w:color w:val="222222"/>
          <w:shd w:val="clear" w:color="auto" w:fill="FFFFFF"/>
        </w:rPr>
      </w:pPr>
      <w:r w:rsidRPr="006E43DD">
        <w:rPr>
          <w:rFonts w:cs="Arial"/>
          <w:color w:val="222222"/>
          <w:shd w:val="clear" w:color="auto" w:fill="FFFFFF"/>
        </w:rPr>
        <w:t>Navarro G</w:t>
      </w:r>
      <w:proofErr w:type="gramStart"/>
      <w:r w:rsidRPr="006E43DD">
        <w:rPr>
          <w:rFonts w:cs="Arial"/>
          <w:color w:val="222222"/>
          <w:shd w:val="clear" w:color="auto" w:fill="FFFFFF"/>
        </w:rPr>
        <w:t>,</w:t>
      </w:r>
      <w:r w:rsidR="00A232B4">
        <w:rPr>
          <w:rFonts w:cs="Arial" w:hint="eastAsia"/>
          <w:color w:val="222222"/>
          <w:shd w:val="clear" w:color="auto" w:fill="FFFFFF"/>
        </w:rPr>
        <w:t>.</w:t>
      </w:r>
      <w:proofErr w:type="gramEnd"/>
      <w:r w:rsidRPr="006E43DD">
        <w:rPr>
          <w:rFonts w:cs="Arial"/>
          <w:color w:val="222222"/>
          <w:shd w:val="clear" w:color="auto" w:fill="FFFFFF"/>
        </w:rPr>
        <w:t xml:space="preserve"> De </w:t>
      </w:r>
      <w:proofErr w:type="spellStart"/>
      <w:r w:rsidRPr="006E43DD">
        <w:rPr>
          <w:rFonts w:cs="Arial"/>
          <w:color w:val="222222"/>
          <w:shd w:val="clear" w:color="auto" w:fill="FFFFFF"/>
        </w:rPr>
        <w:t>Moura</w:t>
      </w:r>
      <w:proofErr w:type="spellEnd"/>
      <w:r w:rsidRPr="006E43DD">
        <w:rPr>
          <w:rFonts w:cs="Arial"/>
          <w:color w:val="222222"/>
          <w:shd w:val="clear" w:color="auto" w:fill="FFFFFF"/>
        </w:rPr>
        <w:t xml:space="preserve"> E</w:t>
      </w:r>
      <w:r w:rsidR="00A232B4">
        <w:rPr>
          <w:rFonts w:cs="Arial" w:hint="eastAsia"/>
          <w:color w:val="222222"/>
          <w:shd w:val="clear" w:color="auto" w:fill="FFFFFF"/>
        </w:rPr>
        <w:t>.</w:t>
      </w:r>
      <w:r w:rsidRPr="006E43DD">
        <w:rPr>
          <w:rFonts w:cs="Arial"/>
          <w:color w:val="222222"/>
          <w:shd w:val="clear" w:color="auto" w:fill="FFFFFF"/>
        </w:rPr>
        <w:t xml:space="preserve"> S</w:t>
      </w:r>
      <w:r w:rsidR="00A232B4">
        <w:rPr>
          <w:rFonts w:cs="Arial" w:hint="eastAsia"/>
          <w:color w:val="222222"/>
          <w:shd w:val="clear" w:color="auto" w:fill="FFFFFF"/>
        </w:rPr>
        <w:t>.</w:t>
      </w:r>
      <w:r w:rsidRPr="006E43DD">
        <w:rPr>
          <w:rFonts w:cs="Arial"/>
          <w:color w:val="222222"/>
          <w:shd w:val="clear" w:color="auto" w:fill="FFFFFF"/>
        </w:rPr>
        <w:t xml:space="preserve">, </w:t>
      </w:r>
      <w:proofErr w:type="spellStart"/>
      <w:r w:rsidRPr="006E43DD">
        <w:rPr>
          <w:rFonts w:cs="Arial"/>
          <w:color w:val="222222"/>
          <w:shd w:val="clear" w:color="auto" w:fill="FFFFFF"/>
        </w:rPr>
        <w:t>Neubert</w:t>
      </w:r>
      <w:proofErr w:type="spellEnd"/>
      <w:r w:rsidRPr="006E43DD">
        <w:rPr>
          <w:rFonts w:cs="Arial"/>
          <w:color w:val="222222"/>
          <w:shd w:val="clear" w:color="auto" w:fill="FFFFFF"/>
        </w:rPr>
        <w:t xml:space="preserve"> M</w:t>
      </w:r>
      <w:r w:rsidR="00A232B4">
        <w:rPr>
          <w:rFonts w:cs="Arial" w:hint="eastAsia"/>
          <w:color w:val="222222"/>
          <w:shd w:val="clear" w:color="auto" w:fill="FFFFFF"/>
        </w:rPr>
        <w:t>.</w:t>
      </w:r>
      <w:r w:rsidRPr="006E43DD">
        <w:rPr>
          <w:rFonts w:cs="Arial"/>
          <w:color w:val="222222"/>
          <w:shd w:val="clear" w:color="auto" w:fill="FFFFFF"/>
        </w:rPr>
        <w:t xml:space="preserve">, </w:t>
      </w:r>
      <w:proofErr w:type="spellStart"/>
      <w:r w:rsidR="00D2024A">
        <w:rPr>
          <w:rFonts w:cs="Arial" w:hint="eastAsia"/>
          <w:color w:val="222222"/>
          <w:shd w:val="clear" w:color="auto" w:fill="FFFFFF"/>
        </w:rPr>
        <w:t>Ziviani</w:t>
      </w:r>
      <w:proofErr w:type="spellEnd"/>
      <w:r w:rsidR="00D2024A">
        <w:rPr>
          <w:rFonts w:cs="Arial" w:hint="eastAsia"/>
          <w:color w:val="222222"/>
          <w:shd w:val="clear" w:color="auto" w:fill="FFFFFF"/>
        </w:rPr>
        <w:t xml:space="preserve"> N</w:t>
      </w:r>
      <w:r w:rsidR="00A232B4">
        <w:rPr>
          <w:rFonts w:cs="Arial" w:hint="eastAsia"/>
          <w:color w:val="222222"/>
          <w:shd w:val="clear" w:color="auto" w:fill="FFFFFF"/>
        </w:rPr>
        <w:t>.</w:t>
      </w:r>
      <w:r w:rsidR="002C1568">
        <w:rPr>
          <w:rFonts w:cs="Arial" w:hint="eastAsia"/>
          <w:color w:val="222222"/>
          <w:shd w:val="clear" w:color="auto" w:fill="FFFFFF"/>
        </w:rPr>
        <w:t xml:space="preserve">, </w:t>
      </w:r>
      <w:r w:rsidR="00714177">
        <w:rPr>
          <w:rFonts w:cs="Arial" w:hint="eastAsia"/>
          <w:color w:val="222222"/>
          <w:shd w:val="clear" w:color="auto" w:fill="FFFFFF"/>
        </w:rPr>
        <w:t xml:space="preserve">and </w:t>
      </w:r>
      <w:r w:rsidR="0033275C">
        <w:rPr>
          <w:rFonts w:cs="Arial" w:hint="eastAsia"/>
          <w:color w:val="222222"/>
          <w:shd w:val="clear" w:color="auto" w:fill="FFFFFF"/>
        </w:rPr>
        <w:t>Yates</w:t>
      </w:r>
      <w:r w:rsidR="00DD0B94">
        <w:rPr>
          <w:rFonts w:cs="Arial" w:hint="eastAsia"/>
          <w:color w:val="222222"/>
          <w:shd w:val="clear" w:color="auto" w:fill="FFFFFF"/>
        </w:rPr>
        <w:t xml:space="preserve"> R</w:t>
      </w:r>
      <w:r w:rsidR="00A232B4">
        <w:rPr>
          <w:rFonts w:cs="Arial" w:hint="eastAsia"/>
          <w:color w:val="222222"/>
          <w:shd w:val="clear" w:color="auto" w:fill="FFFFFF"/>
        </w:rPr>
        <w:t>.</w:t>
      </w:r>
      <w:r w:rsidR="00DD0B94">
        <w:rPr>
          <w:rFonts w:cs="Arial" w:hint="eastAsia"/>
          <w:color w:val="222222"/>
          <w:shd w:val="clear" w:color="auto" w:fill="FFFFFF"/>
        </w:rPr>
        <w:t xml:space="preserve"> B</w:t>
      </w:r>
      <w:r w:rsidRPr="006E43DD">
        <w:rPr>
          <w:rFonts w:cs="Arial"/>
          <w:color w:val="222222"/>
          <w:shd w:val="clear" w:color="auto" w:fill="FFFFFF"/>
        </w:rPr>
        <w:t>.</w:t>
      </w:r>
      <w:r>
        <w:rPr>
          <w:rFonts w:cs="Arial"/>
          <w:color w:val="222222"/>
          <w:shd w:val="clear" w:color="auto" w:fill="FFFFFF"/>
        </w:rPr>
        <w:t xml:space="preserve"> </w:t>
      </w:r>
      <w:r w:rsidR="00872522">
        <w:rPr>
          <w:rFonts w:cs="Arial" w:hint="eastAsia"/>
          <w:color w:val="222222"/>
          <w:shd w:val="clear" w:color="auto" w:fill="FFFFFF"/>
        </w:rPr>
        <w:t xml:space="preserve">2000. </w:t>
      </w:r>
      <w:r w:rsidRPr="00431402">
        <w:rPr>
          <w:rFonts w:cs="Arial"/>
          <w:color w:val="222222"/>
          <w:shd w:val="clear" w:color="auto" w:fill="FFFFFF"/>
        </w:rPr>
        <w:t>Adding</w:t>
      </w:r>
      <w:r>
        <w:rPr>
          <w:rFonts w:cs="Arial"/>
          <w:color w:val="222222"/>
          <w:shd w:val="clear" w:color="auto" w:fill="FFFFFF"/>
        </w:rPr>
        <w:t xml:space="preserve"> </w:t>
      </w:r>
      <w:r w:rsidRPr="00431402">
        <w:rPr>
          <w:rFonts w:cs="Arial"/>
          <w:color w:val="222222"/>
          <w:shd w:val="clear" w:color="auto" w:fill="FFFFFF"/>
        </w:rPr>
        <w:t>compression</w:t>
      </w:r>
      <w:r>
        <w:rPr>
          <w:rFonts w:cs="Arial"/>
          <w:color w:val="222222"/>
          <w:shd w:val="clear" w:color="auto" w:fill="FFFFFF"/>
        </w:rPr>
        <w:t xml:space="preserve"> </w:t>
      </w:r>
      <w:r w:rsidRPr="00431402">
        <w:rPr>
          <w:rFonts w:cs="Arial"/>
          <w:color w:val="222222"/>
          <w:shd w:val="clear" w:color="auto" w:fill="FFFFFF"/>
        </w:rPr>
        <w:t>to</w:t>
      </w:r>
      <w:r>
        <w:rPr>
          <w:rFonts w:cs="Arial"/>
          <w:color w:val="222222"/>
          <w:shd w:val="clear" w:color="auto" w:fill="FFFFFF"/>
        </w:rPr>
        <w:t xml:space="preserve"> </w:t>
      </w:r>
      <w:r w:rsidRPr="00431402">
        <w:rPr>
          <w:rFonts w:cs="Arial"/>
          <w:color w:val="222222"/>
          <w:shd w:val="clear" w:color="auto" w:fill="FFFFFF"/>
        </w:rPr>
        <w:t>block</w:t>
      </w:r>
      <w:r>
        <w:rPr>
          <w:rFonts w:cs="Arial"/>
          <w:color w:val="222222"/>
          <w:shd w:val="clear" w:color="auto" w:fill="FFFFFF"/>
        </w:rPr>
        <w:t xml:space="preserve"> </w:t>
      </w:r>
      <w:r w:rsidRPr="00431402">
        <w:rPr>
          <w:rFonts w:cs="Arial"/>
          <w:color w:val="222222"/>
          <w:shd w:val="clear" w:color="auto" w:fill="FFFFFF"/>
        </w:rPr>
        <w:t>addressing</w:t>
      </w:r>
      <w:r>
        <w:rPr>
          <w:rFonts w:cs="Arial"/>
          <w:color w:val="222222"/>
          <w:shd w:val="clear" w:color="auto" w:fill="FFFFFF"/>
        </w:rPr>
        <w:t xml:space="preserve"> </w:t>
      </w:r>
      <w:r w:rsidRPr="00431402">
        <w:rPr>
          <w:rFonts w:cs="Arial"/>
          <w:color w:val="222222"/>
          <w:shd w:val="clear" w:color="auto" w:fill="FFFFFF"/>
        </w:rPr>
        <w:t>inverted</w:t>
      </w:r>
      <w:r>
        <w:rPr>
          <w:rFonts w:cs="Arial"/>
          <w:color w:val="222222"/>
          <w:shd w:val="clear" w:color="auto" w:fill="FFFFFF"/>
        </w:rPr>
        <w:t xml:space="preserve"> </w:t>
      </w:r>
      <w:r w:rsidRPr="00431402">
        <w:rPr>
          <w:rFonts w:cs="Arial"/>
          <w:color w:val="222222"/>
          <w:shd w:val="clear" w:color="auto" w:fill="FFFFFF"/>
        </w:rPr>
        <w:t>indexes.</w:t>
      </w:r>
      <w:r>
        <w:rPr>
          <w:rStyle w:val="apple-converted-space"/>
          <w:color w:val="222222"/>
          <w:shd w:val="clear" w:color="auto" w:fill="FFFFFF"/>
        </w:rPr>
        <w:t xml:space="preserve"> </w:t>
      </w:r>
      <w:r w:rsidRPr="00431402">
        <w:rPr>
          <w:rFonts w:cs="Arial"/>
          <w:i/>
          <w:iCs/>
          <w:color w:val="222222"/>
          <w:shd w:val="clear" w:color="auto" w:fill="FFFFFF"/>
        </w:rPr>
        <w:t>Information</w:t>
      </w:r>
      <w:r>
        <w:rPr>
          <w:rFonts w:cs="Arial"/>
          <w:i/>
          <w:iCs/>
          <w:color w:val="222222"/>
          <w:shd w:val="clear" w:color="auto" w:fill="FFFFFF"/>
        </w:rPr>
        <w:t xml:space="preserve"> </w:t>
      </w:r>
      <w:r w:rsidRPr="00431402">
        <w:rPr>
          <w:rFonts w:cs="Arial"/>
          <w:i/>
          <w:iCs/>
          <w:color w:val="222222"/>
          <w:shd w:val="clear" w:color="auto" w:fill="FFFFFF"/>
        </w:rPr>
        <w:t>retrieval</w:t>
      </w:r>
      <w:r>
        <w:rPr>
          <w:rStyle w:val="apple-converted-space"/>
          <w:color w:val="222222"/>
          <w:shd w:val="clear" w:color="auto" w:fill="FFFFFF"/>
        </w:rPr>
        <w:t xml:space="preserve"> </w:t>
      </w:r>
      <w:r w:rsidRPr="00431402">
        <w:rPr>
          <w:rFonts w:cs="Arial"/>
          <w:color w:val="222222"/>
          <w:shd w:val="clear" w:color="auto" w:fill="FFFFFF"/>
        </w:rPr>
        <w:t>3.1:</w:t>
      </w:r>
      <w:r>
        <w:rPr>
          <w:rFonts w:cs="Arial"/>
          <w:color w:val="222222"/>
          <w:shd w:val="clear" w:color="auto" w:fill="FFFFFF"/>
        </w:rPr>
        <w:t xml:space="preserve"> </w:t>
      </w:r>
      <w:r w:rsidRPr="00431402">
        <w:rPr>
          <w:rFonts w:cs="Arial"/>
          <w:color w:val="222222"/>
          <w:shd w:val="clear" w:color="auto" w:fill="FFFFFF"/>
        </w:rPr>
        <w:t>49-77.</w:t>
      </w:r>
    </w:p>
    <w:p w14:paraId="32ACFF25" w14:textId="17188198" w:rsidR="00D24062" w:rsidRPr="00431402" w:rsidRDefault="00D24062" w:rsidP="00D24062">
      <w:pPr>
        <w:pStyle w:val="ACMReference"/>
        <w:rPr>
          <w:rFonts w:eastAsiaTheme="minorEastAsia" w:cs="Arial"/>
          <w:color w:val="222222"/>
          <w:shd w:val="clear" w:color="auto" w:fill="FFFFFF"/>
        </w:rPr>
      </w:pPr>
      <w:r w:rsidRPr="005E7DBF">
        <w:rPr>
          <w:rFonts w:cs="Arial"/>
          <w:color w:val="222222"/>
          <w:shd w:val="clear" w:color="auto" w:fill="FFFFFF"/>
        </w:rPr>
        <w:t>Rice R</w:t>
      </w:r>
      <w:r w:rsidR="00735160">
        <w:rPr>
          <w:rFonts w:cs="Arial" w:hint="eastAsia"/>
          <w:color w:val="222222"/>
          <w:shd w:val="clear" w:color="auto" w:fill="FFFFFF"/>
        </w:rPr>
        <w:t>.</w:t>
      </w:r>
      <w:r w:rsidRPr="005E7DBF">
        <w:rPr>
          <w:rFonts w:cs="Arial"/>
          <w:color w:val="222222"/>
          <w:shd w:val="clear" w:color="auto" w:fill="FFFFFF"/>
        </w:rPr>
        <w:t xml:space="preserve">, </w:t>
      </w:r>
      <w:r w:rsidR="00560612">
        <w:rPr>
          <w:rFonts w:cs="Arial" w:hint="eastAsia"/>
          <w:color w:val="222222"/>
          <w:shd w:val="clear" w:color="auto" w:fill="FFFFFF"/>
        </w:rPr>
        <w:t xml:space="preserve">and </w:t>
      </w:r>
      <w:proofErr w:type="spellStart"/>
      <w:r w:rsidRPr="005E7DBF">
        <w:rPr>
          <w:rFonts w:cs="Arial"/>
          <w:color w:val="222222"/>
          <w:shd w:val="clear" w:color="auto" w:fill="FFFFFF"/>
        </w:rPr>
        <w:t>Plaunt</w:t>
      </w:r>
      <w:proofErr w:type="spellEnd"/>
      <w:r w:rsidRPr="005E7DBF">
        <w:rPr>
          <w:rFonts w:cs="Arial"/>
          <w:color w:val="222222"/>
          <w:shd w:val="clear" w:color="auto" w:fill="FFFFFF"/>
        </w:rPr>
        <w:t xml:space="preserve"> J.</w:t>
      </w:r>
      <w:r>
        <w:rPr>
          <w:rFonts w:cs="Arial"/>
          <w:color w:val="222222"/>
          <w:shd w:val="clear" w:color="auto" w:fill="FFFFFF"/>
        </w:rPr>
        <w:t xml:space="preserve"> </w:t>
      </w:r>
      <w:r w:rsidR="007217DA">
        <w:rPr>
          <w:rFonts w:cs="Arial" w:hint="eastAsia"/>
          <w:color w:val="222222"/>
          <w:shd w:val="clear" w:color="auto" w:fill="FFFFFF"/>
        </w:rPr>
        <w:t xml:space="preserve">1971. </w:t>
      </w:r>
      <w:proofErr w:type="gramStart"/>
      <w:r w:rsidRPr="00431402">
        <w:rPr>
          <w:rFonts w:cs="Arial"/>
          <w:color w:val="222222"/>
          <w:shd w:val="clear" w:color="auto" w:fill="FFFFFF"/>
        </w:rPr>
        <w:t>Adaptive</w:t>
      </w:r>
      <w:r>
        <w:rPr>
          <w:rFonts w:cs="Arial"/>
          <w:color w:val="222222"/>
          <w:shd w:val="clear" w:color="auto" w:fill="FFFFFF"/>
        </w:rPr>
        <w:t xml:space="preserve"> </w:t>
      </w:r>
      <w:r w:rsidRPr="00431402">
        <w:rPr>
          <w:rFonts w:cs="Arial"/>
          <w:color w:val="222222"/>
          <w:shd w:val="clear" w:color="auto" w:fill="FFFFFF"/>
        </w:rPr>
        <w:t>variable-length</w:t>
      </w:r>
      <w:r>
        <w:rPr>
          <w:rFonts w:cs="Arial"/>
          <w:color w:val="222222"/>
          <w:shd w:val="clear" w:color="auto" w:fill="FFFFFF"/>
        </w:rPr>
        <w:t xml:space="preserve"> </w:t>
      </w:r>
      <w:r w:rsidRPr="00431402">
        <w:rPr>
          <w:rFonts w:cs="Arial"/>
          <w:color w:val="222222"/>
          <w:shd w:val="clear" w:color="auto" w:fill="FFFFFF"/>
        </w:rPr>
        <w:t>coding</w:t>
      </w:r>
      <w:r>
        <w:rPr>
          <w:rFonts w:cs="Arial"/>
          <w:color w:val="222222"/>
          <w:shd w:val="clear" w:color="auto" w:fill="FFFFFF"/>
        </w:rPr>
        <w:t xml:space="preserve"> </w:t>
      </w:r>
      <w:r w:rsidRPr="00431402">
        <w:rPr>
          <w:rFonts w:cs="Arial"/>
          <w:color w:val="222222"/>
          <w:shd w:val="clear" w:color="auto" w:fill="FFFFFF"/>
        </w:rPr>
        <w:t>for</w:t>
      </w:r>
      <w:r>
        <w:rPr>
          <w:rFonts w:cs="Arial"/>
          <w:color w:val="222222"/>
          <w:shd w:val="clear" w:color="auto" w:fill="FFFFFF"/>
        </w:rPr>
        <w:t xml:space="preserve"> </w:t>
      </w:r>
      <w:r w:rsidRPr="00431402">
        <w:rPr>
          <w:rFonts w:cs="Arial"/>
          <w:color w:val="222222"/>
          <w:shd w:val="clear" w:color="auto" w:fill="FFFFFF"/>
        </w:rPr>
        <w:t>efficient</w:t>
      </w:r>
      <w:r>
        <w:rPr>
          <w:rFonts w:cs="Arial"/>
          <w:color w:val="222222"/>
          <w:shd w:val="clear" w:color="auto" w:fill="FFFFFF"/>
        </w:rPr>
        <w:t xml:space="preserve"> </w:t>
      </w:r>
      <w:r w:rsidRPr="00431402">
        <w:rPr>
          <w:rFonts w:cs="Arial"/>
          <w:color w:val="222222"/>
          <w:shd w:val="clear" w:color="auto" w:fill="FFFFFF"/>
        </w:rPr>
        <w:t>compression</w:t>
      </w:r>
      <w:r>
        <w:rPr>
          <w:rFonts w:cs="Arial"/>
          <w:color w:val="222222"/>
          <w:shd w:val="clear" w:color="auto" w:fill="FFFFFF"/>
        </w:rPr>
        <w:t xml:space="preserve"> </w:t>
      </w:r>
      <w:r w:rsidRPr="00431402">
        <w:rPr>
          <w:rFonts w:cs="Arial"/>
          <w:color w:val="222222"/>
          <w:shd w:val="clear" w:color="auto" w:fill="FFFFFF"/>
        </w:rPr>
        <w:t>of</w:t>
      </w:r>
      <w:r>
        <w:rPr>
          <w:rFonts w:cs="Arial"/>
          <w:color w:val="222222"/>
          <w:shd w:val="clear" w:color="auto" w:fill="FFFFFF"/>
        </w:rPr>
        <w:t xml:space="preserve"> </w:t>
      </w:r>
      <w:r w:rsidRPr="00431402">
        <w:rPr>
          <w:rFonts w:cs="Arial"/>
          <w:color w:val="222222"/>
          <w:shd w:val="clear" w:color="auto" w:fill="FFFFFF"/>
        </w:rPr>
        <w:t>spacecraft</w:t>
      </w:r>
      <w:r>
        <w:rPr>
          <w:rFonts w:cs="Arial"/>
          <w:color w:val="222222"/>
          <w:shd w:val="clear" w:color="auto" w:fill="FFFFFF"/>
        </w:rPr>
        <w:t xml:space="preserve"> </w:t>
      </w:r>
      <w:r w:rsidRPr="00431402">
        <w:rPr>
          <w:rFonts w:cs="Arial"/>
          <w:color w:val="222222"/>
          <w:shd w:val="clear" w:color="auto" w:fill="FFFFFF"/>
        </w:rPr>
        <w:t>telev</w:t>
      </w:r>
      <w:r w:rsidRPr="00431402">
        <w:rPr>
          <w:rFonts w:cs="Arial"/>
          <w:color w:val="222222"/>
          <w:shd w:val="clear" w:color="auto" w:fill="FFFFFF"/>
        </w:rPr>
        <w:t>i</w:t>
      </w:r>
      <w:r w:rsidRPr="00431402">
        <w:rPr>
          <w:rFonts w:cs="Arial"/>
          <w:color w:val="222222"/>
          <w:shd w:val="clear" w:color="auto" w:fill="FFFFFF"/>
        </w:rPr>
        <w:t>sion</w:t>
      </w:r>
      <w:r>
        <w:rPr>
          <w:rFonts w:cs="Arial"/>
          <w:color w:val="222222"/>
          <w:shd w:val="clear" w:color="auto" w:fill="FFFFFF"/>
        </w:rPr>
        <w:t xml:space="preserve"> </w:t>
      </w:r>
      <w:r w:rsidRPr="00431402">
        <w:rPr>
          <w:rFonts w:cs="Arial"/>
          <w:color w:val="222222"/>
          <w:shd w:val="clear" w:color="auto" w:fill="FFFFFF"/>
        </w:rPr>
        <w:t>data.</w:t>
      </w:r>
      <w:proofErr w:type="gramEnd"/>
      <w:r>
        <w:rPr>
          <w:rStyle w:val="apple-converted-space"/>
          <w:color w:val="222222"/>
          <w:shd w:val="clear" w:color="auto" w:fill="FFFFFF"/>
        </w:rPr>
        <w:t xml:space="preserve"> </w:t>
      </w:r>
      <w:r w:rsidRPr="00431402">
        <w:rPr>
          <w:rFonts w:cs="Arial"/>
          <w:i/>
          <w:iCs/>
          <w:color w:val="222222"/>
          <w:shd w:val="clear" w:color="auto" w:fill="FFFFFF"/>
        </w:rPr>
        <w:t>Communication</w:t>
      </w:r>
      <w:r>
        <w:rPr>
          <w:rFonts w:cs="Arial"/>
          <w:i/>
          <w:iCs/>
          <w:color w:val="222222"/>
          <w:shd w:val="clear" w:color="auto" w:fill="FFFFFF"/>
        </w:rPr>
        <w:t xml:space="preserve"> </w:t>
      </w:r>
      <w:r w:rsidRPr="00431402">
        <w:rPr>
          <w:rFonts w:cs="Arial"/>
          <w:i/>
          <w:iCs/>
          <w:color w:val="222222"/>
          <w:shd w:val="clear" w:color="auto" w:fill="FFFFFF"/>
        </w:rPr>
        <w:t>Technology,</w:t>
      </w:r>
      <w:r>
        <w:rPr>
          <w:rFonts w:cs="Arial"/>
          <w:i/>
          <w:iCs/>
          <w:color w:val="222222"/>
          <w:shd w:val="clear" w:color="auto" w:fill="FFFFFF"/>
        </w:rPr>
        <w:t xml:space="preserve"> </w:t>
      </w:r>
      <w:r w:rsidRPr="00431402">
        <w:rPr>
          <w:rFonts w:cs="Arial"/>
          <w:i/>
          <w:iCs/>
          <w:color w:val="222222"/>
          <w:shd w:val="clear" w:color="auto" w:fill="FFFFFF"/>
        </w:rPr>
        <w:t>IEEE</w:t>
      </w:r>
      <w:r>
        <w:rPr>
          <w:rFonts w:cs="Arial"/>
          <w:i/>
          <w:iCs/>
          <w:color w:val="222222"/>
          <w:shd w:val="clear" w:color="auto" w:fill="FFFFFF"/>
        </w:rPr>
        <w:t xml:space="preserve"> </w:t>
      </w:r>
      <w:r w:rsidRPr="00431402">
        <w:rPr>
          <w:rFonts w:cs="Arial"/>
          <w:i/>
          <w:iCs/>
          <w:color w:val="222222"/>
          <w:shd w:val="clear" w:color="auto" w:fill="FFFFFF"/>
        </w:rPr>
        <w:t>Transactions</w:t>
      </w:r>
      <w:r>
        <w:rPr>
          <w:rFonts w:cs="Arial"/>
          <w:i/>
          <w:iCs/>
          <w:color w:val="222222"/>
          <w:shd w:val="clear" w:color="auto" w:fill="FFFFFF"/>
        </w:rPr>
        <w:t xml:space="preserve"> </w:t>
      </w:r>
      <w:r w:rsidRPr="00431402">
        <w:rPr>
          <w:rFonts w:cs="Arial"/>
          <w:i/>
          <w:iCs/>
          <w:color w:val="222222"/>
          <w:shd w:val="clear" w:color="auto" w:fill="FFFFFF"/>
        </w:rPr>
        <w:t>on</w:t>
      </w:r>
      <w:r>
        <w:rPr>
          <w:rStyle w:val="apple-converted-space"/>
          <w:color w:val="222222"/>
          <w:shd w:val="clear" w:color="auto" w:fill="FFFFFF"/>
        </w:rPr>
        <w:t xml:space="preserve"> </w:t>
      </w:r>
      <w:r w:rsidRPr="00431402">
        <w:rPr>
          <w:rFonts w:cs="Arial"/>
          <w:color w:val="222222"/>
          <w:shd w:val="clear" w:color="auto" w:fill="FFFFFF"/>
        </w:rPr>
        <w:t>19.6</w:t>
      </w:r>
      <w:r>
        <w:rPr>
          <w:rFonts w:cs="Arial"/>
          <w:color w:val="222222"/>
          <w:shd w:val="clear" w:color="auto" w:fill="FFFFFF"/>
        </w:rPr>
        <w:t xml:space="preserve"> </w:t>
      </w:r>
      <w:r w:rsidRPr="00431402">
        <w:rPr>
          <w:rFonts w:cs="Arial"/>
          <w:color w:val="222222"/>
          <w:shd w:val="clear" w:color="auto" w:fill="FFFFFF"/>
        </w:rPr>
        <w:t>(1971):</w:t>
      </w:r>
      <w:r>
        <w:rPr>
          <w:rFonts w:cs="Arial"/>
          <w:color w:val="222222"/>
          <w:shd w:val="clear" w:color="auto" w:fill="FFFFFF"/>
        </w:rPr>
        <w:t xml:space="preserve"> </w:t>
      </w:r>
      <w:r w:rsidRPr="00431402">
        <w:rPr>
          <w:rFonts w:cs="Arial"/>
          <w:color w:val="222222"/>
          <w:shd w:val="clear" w:color="auto" w:fill="FFFFFF"/>
        </w:rPr>
        <w:t>889-897.</w:t>
      </w:r>
    </w:p>
    <w:p w14:paraId="7293513A" w14:textId="2CE64D46" w:rsidR="00292725" w:rsidRPr="000D44A6" w:rsidRDefault="00292725" w:rsidP="00292725">
      <w:pPr>
        <w:pStyle w:val="ACMReference"/>
        <w:rPr>
          <w:rFonts w:eastAsiaTheme="minorEastAsia" w:cs="Arial"/>
          <w:color w:val="222222"/>
          <w:shd w:val="clear" w:color="auto" w:fill="FFFFFF"/>
        </w:rPr>
      </w:pPr>
      <w:r w:rsidRPr="00782D9B">
        <w:rPr>
          <w:rFonts w:cs="Arial"/>
          <w:color w:val="222222"/>
          <w:shd w:val="clear" w:color="auto" w:fill="FFFFFF"/>
        </w:rPr>
        <w:t>Robertson S</w:t>
      </w:r>
      <w:r w:rsidR="000D3754">
        <w:rPr>
          <w:rFonts w:cs="Arial" w:hint="eastAsia"/>
          <w:color w:val="222222"/>
          <w:shd w:val="clear" w:color="auto" w:fill="FFFFFF"/>
        </w:rPr>
        <w:t>.</w:t>
      </w:r>
      <w:r w:rsidRPr="00782D9B">
        <w:rPr>
          <w:rFonts w:cs="Arial"/>
          <w:color w:val="222222"/>
          <w:shd w:val="clear" w:color="auto" w:fill="FFFFFF"/>
        </w:rPr>
        <w:t xml:space="preserve"> E</w:t>
      </w:r>
      <w:r w:rsidR="000D3754">
        <w:rPr>
          <w:rFonts w:cs="Arial" w:hint="eastAsia"/>
          <w:color w:val="222222"/>
          <w:shd w:val="clear" w:color="auto" w:fill="FFFFFF"/>
        </w:rPr>
        <w:t>.</w:t>
      </w:r>
      <w:r w:rsidRPr="00782D9B">
        <w:rPr>
          <w:rFonts w:cs="Arial"/>
          <w:color w:val="222222"/>
          <w:shd w:val="clear" w:color="auto" w:fill="FFFFFF"/>
        </w:rPr>
        <w:t>, Walker S</w:t>
      </w:r>
      <w:r w:rsidR="000D3754">
        <w:rPr>
          <w:rFonts w:cs="Arial" w:hint="eastAsia"/>
          <w:color w:val="222222"/>
          <w:shd w:val="clear" w:color="auto" w:fill="FFFFFF"/>
        </w:rPr>
        <w:t>.</w:t>
      </w:r>
      <w:r w:rsidRPr="00782D9B">
        <w:rPr>
          <w:rFonts w:cs="Arial"/>
          <w:color w:val="222222"/>
          <w:shd w:val="clear" w:color="auto" w:fill="FFFFFF"/>
        </w:rPr>
        <w:t>, Beaulieu M</w:t>
      </w:r>
      <w:r w:rsidR="000D3754">
        <w:rPr>
          <w:rFonts w:cs="Arial" w:hint="eastAsia"/>
          <w:color w:val="222222"/>
          <w:shd w:val="clear" w:color="auto" w:fill="FFFFFF"/>
        </w:rPr>
        <w:t>.</w:t>
      </w:r>
      <w:r w:rsidRPr="00782D9B">
        <w:rPr>
          <w:rFonts w:cs="Arial"/>
          <w:color w:val="222222"/>
          <w:shd w:val="clear" w:color="auto" w:fill="FFFFFF"/>
        </w:rPr>
        <w:t xml:space="preserve">, </w:t>
      </w:r>
      <w:r w:rsidR="00D32657">
        <w:rPr>
          <w:rFonts w:cs="Arial" w:hint="eastAsia"/>
          <w:color w:val="222222"/>
          <w:shd w:val="clear" w:color="auto" w:fill="FFFFFF"/>
        </w:rPr>
        <w:t xml:space="preserve">and </w:t>
      </w:r>
      <w:r w:rsidR="00D27466">
        <w:rPr>
          <w:rFonts w:cs="Arial" w:hint="eastAsia"/>
          <w:color w:val="222222"/>
          <w:shd w:val="clear" w:color="auto" w:fill="FFFFFF"/>
        </w:rPr>
        <w:t>Willett P</w:t>
      </w:r>
      <w:r w:rsidRPr="00782D9B">
        <w:rPr>
          <w:rFonts w:cs="Arial"/>
          <w:color w:val="222222"/>
          <w:shd w:val="clear" w:color="auto" w:fill="FFFFFF"/>
        </w:rPr>
        <w:t>.</w:t>
      </w:r>
      <w:r>
        <w:rPr>
          <w:rFonts w:cs="Arial"/>
          <w:color w:val="222222"/>
          <w:shd w:val="clear" w:color="auto" w:fill="FFFFFF"/>
        </w:rPr>
        <w:t xml:space="preserve"> </w:t>
      </w:r>
      <w:r w:rsidR="00FD59EC">
        <w:rPr>
          <w:rFonts w:cs="Arial" w:hint="eastAsia"/>
          <w:color w:val="222222"/>
          <w:shd w:val="clear" w:color="auto" w:fill="FFFFFF"/>
        </w:rPr>
        <w:t xml:space="preserve">1999. </w:t>
      </w:r>
      <w:r w:rsidRPr="000D44A6">
        <w:rPr>
          <w:rFonts w:cs="Arial"/>
          <w:color w:val="222222"/>
          <w:shd w:val="clear" w:color="auto" w:fill="FFFFFF"/>
        </w:rPr>
        <w:t>Okapi</w:t>
      </w:r>
      <w:r>
        <w:rPr>
          <w:rFonts w:cs="Arial"/>
          <w:color w:val="222222"/>
          <w:shd w:val="clear" w:color="auto" w:fill="FFFFFF"/>
        </w:rPr>
        <w:t xml:space="preserve"> </w:t>
      </w:r>
      <w:r w:rsidRPr="000D44A6">
        <w:rPr>
          <w:rFonts w:cs="Arial"/>
          <w:color w:val="222222"/>
          <w:shd w:val="clear" w:color="auto" w:fill="FFFFFF"/>
        </w:rPr>
        <w:t>at</w:t>
      </w:r>
      <w:r>
        <w:rPr>
          <w:rFonts w:cs="Arial"/>
          <w:color w:val="222222"/>
          <w:shd w:val="clear" w:color="auto" w:fill="FFFFFF"/>
        </w:rPr>
        <w:t xml:space="preserve"> </w:t>
      </w:r>
      <w:r w:rsidRPr="000D44A6">
        <w:rPr>
          <w:rFonts w:cs="Arial"/>
          <w:color w:val="222222"/>
          <w:shd w:val="clear" w:color="auto" w:fill="FFFFFF"/>
        </w:rPr>
        <w:t>TREC-7:</w:t>
      </w:r>
      <w:r>
        <w:rPr>
          <w:rFonts w:cs="Arial"/>
          <w:color w:val="222222"/>
          <w:shd w:val="clear" w:color="auto" w:fill="FFFFFF"/>
        </w:rPr>
        <w:t xml:space="preserve"> </w:t>
      </w:r>
      <w:r w:rsidRPr="000D44A6">
        <w:rPr>
          <w:rFonts w:cs="Arial"/>
          <w:color w:val="222222"/>
          <w:shd w:val="clear" w:color="auto" w:fill="FFFFFF"/>
        </w:rPr>
        <w:t>automatic</w:t>
      </w:r>
      <w:r>
        <w:rPr>
          <w:rFonts w:cs="Arial"/>
          <w:color w:val="222222"/>
          <w:shd w:val="clear" w:color="auto" w:fill="FFFFFF"/>
        </w:rPr>
        <w:t xml:space="preserve"> </w:t>
      </w:r>
      <w:r w:rsidRPr="000D44A6">
        <w:rPr>
          <w:rFonts w:cs="Arial"/>
          <w:color w:val="222222"/>
          <w:shd w:val="clear" w:color="auto" w:fill="FFFFFF"/>
        </w:rPr>
        <w:t>ad</w:t>
      </w:r>
      <w:r>
        <w:rPr>
          <w:rFonts w:cs="Arial"/>
          <w:color w:val="222222"/>
          <w:shd w:val="clear" w:color="auto" w:fill="FFFFFF"/>
        </w:rPr>
        <w:t xml:space="preserve"> </w:t>
      </w:r>
      <w:r w:rsidRPr="000D44A6">
        <w:rPr>
          <w:rFonts w:cs="Arial"/>
          <w:color w:val="222222"/>
          <w:shd w:val="clear" w:color="auto" w:fill="FFFFFF"/>
        </w:rPr>
        <w:t>hoc,</w:t>
      </w:r>
      <w:r>
        <w:rPr>
          <w:rFonts w:cs="Arial"/>
          <w:color w:val="222222"/>
          <w:shd w:val="clear" w:color="auto" w:fill="FFFFFF"/>
        </w:rPr>
        <w:t xml:space="preserve"> </w:t>
      </w:r>
      <w:r w:rsidRPr="000D44A6">
        <w:rPr>
          <w:rFonts w:cs="Arial"/>
          <w:color w:val="222222"/>
          <w:shd w:val="clear" w:color="auto" w:fill="FFFFFF"/>
        </w:rPr>
        <w:t>filtering,</w:t>
      </w:r>
      <w:r>
        <w:rPr>
          <w:rFonts w:cs="Arial"/>
          <w:color w:val="222222"/>
          <w:shd w:val="clear" w:color="auto" w:fill="FFFFFF"/>
        </w:rPr>
        <w:t xml:space="preserve"> </w:t>
      </w:r>
      <w:r w:rsidRPr="000D44A6">
        <w:rPr>
          <w:rFonts w:cs="Arial"/>
          <w:color w:val="222222"/>
          <w:shd w:val="clear" w:color="auto" w:fill="FFFFFF"/>
        </w:rPr>
        <w:t>VLC</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interactive</w:t>
      </w:r>
      <w:r>
        <w:rPr>
          <w:rFonts w:cs="Arial"/>
          <w:color w:val="222222"/>
          <w:shd w:val="clear" w:color="auto" w:fill="FFFFFF"/>
        </w:rPr>
        <w:t xml:space="preserve"> </w:t>
      </w:r>
      <w:r w:rsidRPr="000D44A6">
        <w:rPr>
          <w:rFonts w:cs="Arial"/>
          <w:color w:val="222222"/>
          <w:shd w:val="clear" w:color="auto" w:fill="FFFFFF"/>
        </w:rPr>
        <w:t>track.</w:t>
      </w:r>
      <w:r>
        <w:rPr>
          <w:rStyle w:val="apple-converted-space"/>
          <w:color w:val="222222"/>
          <w:shd w:val="clear" w:color="auto" w:fill="FFFFFF"/>
        </w:rPr>
        <w:t xml:space="preserve"> </w:t>
      </w:r>
      <w:proofErr w:type="spellStart"/>
      <w:r w:rsidRPr="000D44A6">
        <w:rPr>
          <w:rFonts w:cs="Arial"/>
          <w:i/>
          <w:iCs/>
          <w:color w:val="222222"/>
          <w:shd w:val="clear" w:color="auto" w:fill="FFFFFF"/>
        </w:rPr>
        <w:t>Nist</w:t>
      </w:r>
      <w:proofErr w:type="spellEnd"/>
      <w:r>
        <w:rPr>
          <w:rFonts w:cs="Arial"/>
          <w:i/>
          <w:iCs/>
          <w:color w:val="222222"/>
          <w:shd w:val="clear" w:color="auto" w:fill="FFFFFF"/>
        </w:rPr>
        <w:t xml:space="preserve"> </w:t>
      </w:r>
      <w:r w:rsidRPr="000D44A6">
        <w:rPr>
          <w:rFonts w:cs="Arial"/>
          <w:i/>
          <w:iCs/>
          <w:color w:val="222222"/>
          <w:shd w:val="clear" w:color="auto" w:fill="FFFFFF"/>
        </w:rPr>
        <w:t>Special</w:t>
      </w:r>
      <w:r>
        <w:rPr>
          <w:rFonts w:cs="Arial"/>
          <w:i/>
          <w:iCs/>
          <w:color w:val="222222"/>
          <w:shd w:val="clear" w:color="auto" w:fill="FFFFFF"/>
        </w:rPr>
        <w:t xml:space="preserve"> </w:t>
      </w:r>
      <w:r w:rsidRPr="000D44A6">
        <w:rPr>
          <w:rFonts w:cs="Arial"/>
          <w:i/>
          <w:iCs/>
          <w:color w:val="222222"/>
          <w:shd w:val="clear" w:color="auto" w:fill="FFFFFF"/>
        </w:rPr>
        <w:t>Publication</w:t>
      </w:r>
      <w:r>
        <w:rPr>
          <w:rFonts w:cs="Arial"/>
          <w:i/>
          <w:iCs/>
          <w:color w:val="222222"/>
          <w:shd w:val="clear" w:color="auto" w:fill="FFFFFF"/>
        </w:rPr>
        <w:t xml:space="preserve"> </w:t>
      </w:r>
      <w:r w:rsidRPr="000D44A6">
        <w:rPr>
          <w:rFonts w:cs="Arial"/>
          <w:i/>
          <w:iCs/>
          <w:color w:val="222222"/>
          <w:shd w:val="clear" w:color="auto" w:fill="FFFFFF"/>
        </w:rPr>
        <w:t>SP</w:t>
      </w:r>
      <w:r>
        <w:rPr>
          <w:rStyle w:val="apple-converted-space"/>
          <w:color w:val="222222"/>
          <w:shd w:val="clear" w:color="auto" w:fill="FFFFFF"/>
        </w:rPr>
        <w:t xml:space="preserve"> </w:t>
      </w:r>
      <w:r w:rsidRPr="000D44A6">
        <w:rPr>
          <w:rFonts w:cs="Arial"/>
          <w:color w:val="222222"/>
          <w:shd w:val="clear" w:color="auto" w:fill="FFFFFF"/>
        </w:rPr>
        <w:t>(1999):</w:t>
      </w:r>
      <w:r>
        <w:rPr>
          <w:rFonts w:cs="Arial"/>
          <w:color w:val="222222"/>
          <w:shd w:val="clear" w:color="auto" w:fill="FFFFFF"/>
        </w:rPr>
        <w:t xml:space="preserve"> </w:t>
      </w:r>
      <w:r w:rsidRPr="000D44A6">
        <w:rPr>
          <w:rFonts w:cs="Arial"/>
          <w:color w:val="222222"/>
          <w:shd w:val="clear" w:color="auto" w:fill="FFFFFF"/>
        </w:rPr>
        <w:t>253-264.</w:t>
      </w:r>
    </w:p>
    <w:p w14:paraId="3FC8F702" w14:textId="1C549B16" w:rsidR="00DE5922" w:rsidRPr="001A1E74" w:rsidRDefault="00DE5922" w:rsidP="00DE5922">
      <w:pPr>
        <w:pStyle w:val="ACMReference"/>
        <w:rPr>
          <w:rFonts w:cs="Arial"/>
          <w:color w:val="222222"/>
          <w:shd w:val="clear" w:color="auto" w:fill="FFFFFF"/>
        </w:rPr>
      </w:pPr>
      <w:r w:rsidRPr="007245BC">
        <w:rPr>
          <w:rFonts w:cs="Arial"/>
          <w:color w:val="222222"/>
          <w:shd w:val="clear" w:color="auto" w:fill="FFFFFF"/>
        </w:rPr>
        <w:t>Raman</w:t>
      </w:r>
      <w:r>
        <w:rPr>
          <w:rFonts w:cs="Arial" w:hint="eastAsia"/>
          <w:color w:val="222222"/>
          <w:shd w:val="clear" w:color="auto" w:fill="FFFFFF"/>
        </w:rPr>
        <w:t xml:space="preserve"> V.</w:t>
      </w:r>
      <w:r w:rsidRPr="007245BC">
        <w:rPr>
          <w:rFonts w:cs="Arial"/>
          <w:color w:val="222222"/>
          <w:shd w:val="clear" w:color="auto" w:fill="FFFFFF"/>
        </w:rPr>
        <w:t xml:space="preserve">, </w:t>
      </w:r>
      <w:proofErr w:type="spellStart"/>
      <w:r w:rsidRPr="007245BC">
        <w:rPr>
          <w:rFonts w:cs="Arial"/>
          <w:color w:val="222222"/>
          <w:shd w:val="clear" w:color="auto" w:fill="FFFFFF"/>
        </w:rPr>
        <w:t>Attaluri</w:t>
      </w:r>
      <w:proofErr w:type="spellEnd"/>
      <w:r>
        <w:rPr>
          <w:rFonts w:cs="Arial" w:hint="eastAsia"/>
          <w:color w:val="222222"/>
          <w:shd w:val="clear" w:color="auto" w:fill="FFFFFF"/>
        </w:rPr>
        <w:t xml:space="preserve"> G.</w:t>
      </w:r>
      <w:r w:rsidRPr="007245BC">
        <w:rPr>
          <w:rFonts w:cs="Arial"/>
          <w:color w:val="222222"/>
          <w:shd w:val="clear" w:color="auto" w:fill="FFFFFF"/>
        </w:rPr>
        <w:t>, Barber</w:t>
      </w:r>
      <w:r>
        <w:rPr>
          <w:rFonts w:cs="Arial" w:hint="eastAsia"/>
          <w:color w:val="222222"/>
          <w:shd w:val="clear" w:color="auto" w:fill="FFFFFF"/>
        </w:rPr>
        <w:t xml:space="preserve"> R.</w:t>
      </w:r>
      <w:r w:rsidRPr="007245BC">
        <w:rPr>
          <w:rFonts w:cs="Arial"/>
          <w:color w:val="222222"/>
          <w:shd w:val="clear" w:color="auto" w:fill="FFFFFF"/>
        </w:rPr>
        <w:t xml:space="preserve">, </w:t>
      </w:r>
      <w:proofErr w:type="spellStart"/>
      <w:r w:rsidRPr="007245BC">
        <w:rPr>
          <w:rFonts w:cs="Arial"/>
          <w:color w:val="222222"/>
          <w:shd w:val="clear" w:color="auto" w:fill="FFFFFF"/>
        </w:rPr>
        <w:t>Chainani</w:t>
      </w:r>
      <w:proofErr w:type="spellEnd"/>
      <w:r>
        <w:rPr>
          <w:rFonts w:cs="Arial" w:hint="eastAsia"/>
          <w:color w:val="222222"/>
          <w:shd w:val="clear" w:color="auto" w:fill="FFFFFF"/>
        </w:rPr>
        <w:t xml:space="preserve"> N.</w:t>
      </w:r>
      <w:r w:rsidRPr="007245BC">
        <w:rPr>
          <w:rFonts w:cs="Arial"/>
          <w:color w:val="222222"/>
          <w:shd w:val="clear" w:color="auto" w:fill="FFFFFF"/>
        </w:rPr>
        <w:t xml:space="preserve">, </w:t>
      </w:r>
      <w:proofErr w:type="spellStart"/>
      <w:r w:rsidRPr="007245BC">
        <w:rPr>
          <w:rFonts w:cs="Arial"/>
          <w:color w:val="222222"/>
          <w:shd w:val="clear" w:color="auto" w:fill="FFFFFF"/>
        </w:rPr>
        <w:t>Kalmuk</w:t>
      </w:r>
      <w:proofErr w:type="spellEnd"/>
      <w:r>
        <w:rPr>
          <w:rFonts w:cs="Arial" w:hint="eastAsia"/>
          <w:color w:val="222222"/>
          <w:shd w:val="clear" w:color="auto" w:fill="FFFFFF"/>
        </w:rPr>
        <w:t xml:space="preserve"> D.</w:t>
      </w:r>
      <w:r w:rsidRPr="007245BC">
        <w:rPr>
          <w:rFonts w:cs="Arial"/>
          <w:color w:val="222222"/>
          <w:shd w:val="clear" w:color="auto" w:fill="FFFFFF"/>
        </w:rPr>
        <w:t xml:space="preserve">, </w:t>
      </w:r>
      <w:proofErr w:type="spellStart"/>
      <w:r w:rsidRPr="007245BC">
        <w:rPr>
          <w:rFonts w:cs="Arial"/>
          <w:color w:val="222222"/>
          <w:shd w:val="clear" w:color="auto" w:fill="FFFFFF"/>
        </w:rPr>
        <w:t>KulandaiSamy</w:t>
      </w:r>
      <w:proofErr w:type="spellEnd"/>
      <w:r>
        <w:rPr>
          <w:rFonts w:cs="Arial" w:hint="eastAsia"/>
          <w:color w:val="222222"/>
          <w:shd w:val="clear" w:color="auto" w:fill="FFFFFF"/>
        </w:rPr>
        <w:t xml:space="preserve"> V.</w:t>
      </w:r>
      <w:r w:rsidRPr="007245BC">
        <w:rPr>
          <w:rFonts w:cs="Arial"/>
          <w:color w:val="222222"/>
          <w:shd w:val="clear" w:color="auto" w:fill="FFFFFF"/>
        </w:rPr>
        <w:t xml:space="preserve">, </w:t>
      </w:r>
      <w:proofErr w:type="spellStart"/>
      <w:r w:rsidRPr="007245BC">
        <w:rPr>
          <w:rFonts w:cs="Arial"/>
          <w:color w:val="222222"/>
          <w:shd w:val="clear" w:color="auto" w:fill="FFFFFF"/>
        </w:rPr>
        <w:t>Leenstra</w:t>
      </w:r>
      <w:proofErr w:type="spellEnd"/>
      <w:r>
        <w:rPr>
          <w:rFonts w:cs="Arial" w:hint="eastAsia"/>
          <w:color w:val="222222"/>
          <w:shd w:val="clear" w:color="auto" w:fill="FFFFFF"/>
        </w:rPr>
        <w:t xml:space="preserve"> J.</w:t>
      </w:r>
      <w:r w:rsidRPr="007245BC">
        <w:rPr>
          <w:rFonts w:cs="Arial"/>
          <w:color w:val="222222"/>
          <w:shd w:val="clear" w:color="auto" w:fill="FFFFFF"/>
        </w:rPr>
        <w:t xml:space="preserve">, </w:t>
      </w:r>
      <w:proofErr w:type="spellStart"/>
      <w:r w:rsidRPr="007245BC">
        <w:rPr>
          <w:rFonts w:cs="Arial"/>
          <w:color w:val="222222"/>
          <w:shd w:val="clear" w:color="auto" w:fill="FFFFFF"/>
        </w:rPr>
        <w:t>Lightstone</w:t>
      </w:r>
      <w:proofErr w:type="spellEnd"/>
      <w:r>
        <w:rPr>
          <w:rFonts w:cs="Arial" w:hint="eastAsia"/>
          <w:color w:val="222222"/>
          <w:shd w:val="clear" w:color="auto" w:fill="FFFFFF"/>
        </w:rPr>
        <w:t xml:space="preserve"> S.</w:t>
      </w:r>
      <w:r w:rsidRPr="007245BC">
        <w:rPr>
          <w:rFonts w:cs="Arial"/>
          <w:color w:val="222222"/>
          <w:shd w:val="clear" w:color="auto" w:fill="FFFFFF"/>
        </w:rPr>
        <w:t>, Liu</w:t>
      </w:r>
      <w:r>
        <w:rPr>
          <w:rFonts w:cs="Arial" w:hint="eastAsia"/>
          <w:color w:val="222222"/>
          <w:shd w:val="clear" w:color="auto" w:fill="FFFFFF"/>
        </w:rPr>
        <w:t xml:space="preserve"> S.</w:t>
      </w:r>
      <w:r w:rsidRPr="007245BC">
        <w:rPr>
          <w:rFonts w:cs="Arial"/>
          <w:color w:val="222222"/>
          <w:shd w:val="clear" w:color="auto" w:fill="FFFFFF"/>
        </w:rPr>
        <w:t xml:space="preserve">, </w:t>
      </w:r>
      <w:proofErr w:type="spellStart"/>
      <w:r w:rsidRPr="007245BC">
        <w:rPr>
          <w:rFonts w:cs="Arial"/>
          <w:color w:val="222222"/>
          <w:shd w:val="clear" w:color="auto" w:fill="FFFFFF"/>
        </w:rPr>
        <w:t>Lohman</w:t>
      </w:r>
      <w:proofErr w:type="spellEnd"/>
      <w:r>
        <w:rPr>
          <w:rFonts w:cs="Arial" w:hint="eastAsia"/>
          <w:color w:val="222222"/>
          <w:shd w:val="clear" w:color="auto" w:fill="FFFFFF"/>
        </w:rPr>
        <w:t xml:space="preserve"> G.</w:t>
      </w:r>
      <w:r w:rsidRPr="007245BC">
        <w:rPr>
          <w:rFonts w:cs="Arial"/>
          <w:color w:val="222222"/>
          <w:shd w:val="clear" w:color="auto" w:fill="FFFFFF"/>
        </w:rPr>
        <w:t xml:space="preserve"> M., </w:t>
      </w:r>
      <w:proofErr w:type="spellStart"/>
      <w:r w:rsidRPr="007245BC">
        <w:rPr>
          <w:rFonts w:cs="Arial"/>
          <w:color w:val="222222"/>
          <w:shd w:val="clear" w:color="auto" w:fill="FFFFFF"/>
        </w:rPr>
        <w:t>Malkemus</w:t>
      </w:r>
      <w:proofErr w:type="spellEnd"/>
      <w:r>
        <w:rPr>
          <w:rFonts w:cs="Arial" w:hint="eastAsia"/>
          <w:color w:val="222222"/>
          <w:shd w:val="clear" w:color="auto" w:fill="FFFFFF"/>
        </w:rPr>
        <w:t xml:space="preserve"> T.</w:t>
      </w:r>
      <w:r w:rsidRPr="007245BC">
        <w:rPr>
          <w:rFonts w:cs="Arial"/>
          <w:color w:val="222222"/>
          <w:shd w:val="clear" w:color="auto" w:fill="FFFFFF"/>
        </w:rPr>
        <w:t>, Mueller</w:t>
      </w:r>
      <w:r>
        <w:rPr>
          <w:rFonts w:cs="Arial" w:hint="eastAsia"/>
          <w:color w:val="222222"/>
          <w:shd w:val="clear" w:color="auto" w:fill="FFFFFF"/>
        </w:rPr>
        <w:t xml:space="preserve"> R.</w:t>
      </w:r>
      <w:r w:rsidRPr="007245BC">
        <w:rPr>
          <w:rFonts w:cs="Arial"/>
          <w:color w:val="222222"/>
          <w:shd w:val="clear" w:color="auto" w:fill="FFFFFF"/>
        </w:rPr>
        <w:t xml:space="preserve">, </w:t>
      </w:r>
      <w:proofErr w:type="spellStart"/>
      <w:r w:rsidRPr="007245BC">
        <w:rPr>
          <w:rFonts w:cs="Arial"/>
          <w:color w:val="222222"/>
          <w:shd w:val="clear" w:color="auto" w:fill="FFFFFF"/>
        </w:rPr>
        <w:t>Pandis</w:t>
      </w:r>
      <w:proofErr w:type="spellEnd"/>
      <w:r>
        <w:rPr>
          <w:rFonts w:cs="Arial" w:hint="eastAsia"/>
          <w:color w:val="222222"/>
          <w:shd w:val="clear" w:color="auto" w:fill="FFFFFF"/>
        </w:rPr>
        <w:t xml:space="preserve"> I.</w:t>
      </w:r>
      <w:r w:rsidRPr="007245BC">
        <w:rPr>
          <w:rFonts w:cs="Arial"/>
          <w:color w:val="222222"/>
          <w:shd w:val="clear" w:color="auto" w:fill="FFFFFF"/>
        </w:rPr>
        <w:t xml:space="preserve">, </w:t>
      </w:r>
      <w:proofErr w:type="spellStart"/>
      <w:r w:rsidRPr="007245BC">
        <w:rPr>
          <w:rFonts w:cs="Arial"/>
          <w:color w:val="222222"/>
          <w:shd w:val="clear" w:color="auto" w:fill="FFFFFF"/>
        </w:rPr>
        <w:t>Schiefer</w:t>
      </w:r>
      <w:proofErr w:type="spellEnd"/>
      <w:r>
        <w:rPr>
          <w:rFonts w:cs="Arial" w:hint="eastAsia"/>
          <w:color w:val="222222"/>
          <w:shd w:val="clear" w:color="auto" w:fill="FFFFFF"/>
        </w:rPr>
        <w:t xml:space="preserve"> B.</w:t>
      </w:r>
      <w:r w:rsidRPr="007245BC">
        <w:rPr>
          <w:rFonts w:cs="Arial"/>
          <w:color w:val="222222"/>
          <w:shd w:val="clear" w:color="auto" w:fill="FFFFFF"/>
        </w:rPr>
        <w:t>, Sharpe</w:t>
      </w:r>
      <w:r>
        <w:rPr>
          <w:rFonts w:cs="Arial" w:hint="eastAsia"/>
          <w:color w:val="222222"/>
          <w:shd w:val="clear" w:color="auto" w:fill="FFFFFF"/>
        </w:rPr>
        <w:t xml:space="preserve"> D.</w:t>
      </w:r>
      <w:r w:rsidRPr="007245BC">
        <w:rPr>
          <w:rFonts w:cs="Arial"/>
          <w:color w:val="222222"/>
          <w:shd w:val="clear" w:color="auto" w:fill="FFFFFF"/>
        </w:rPr>
        <w:t>, Sidle</w:t>
      </w:r>
      <w:r>
        <w:rPr>
          <w:rFonts w:cs="Arial" w:hint="eastAsia"/>
          <w:color w:val="222222"/>
          <w:shd w:val="clear" w:color="auto" w:fill="FFFFFF"/>
        </w:rPr>
        <w:t xml:space="preserve"> R.</w:t>
      </w:r>
      <w:r w:rsidRPr="007245BC">
        <w:rPr>
          <w:rFonts w:cs="Arial"/>
          <w:color w:val="222222"/>
          <w:shd w:val="clear" w:color="auto" w:fill="FFFFFF"/>
        </w:rPr>
        <w:t>, Storm</w:t>
      </w:r>
      <w:r>
        <w:rPr>
          <w:rFonts w:cs="Arial" w:hint="eastAsia"/>
          <w:color w:val="222222"/>
          <w:shd w:val="clear" w:color="auto" w:fill="FFFFFF"/>
        </w:rPr>
        <w:t xml:space="preserve"> A.</w:t>
      </w:r>
      <w:r w:rsidRPr="007245BC">
        <w:rPr>
          <w:rFonts w:cs="Arial"/>
          <w:color w:val="222222"/>
          <w:shd w:val="clear" w:color="auto" w:fill="FFFFFF"/>
        </w:rPr>
        <w:t>, and Zhang</w:t>
      </w:r>
      <w:r>
        <w:rPr>
          <w:rFonts w:cs="Arial" w:hint="eastAsia"/>
          <w:color w:val="222222"/>
          <w:shd w:val="clear" w:color="auto" w:fill="FFFFFF"/>
        </w:rPr>
        <w:t xml:space="preserve"> L</w:t>
      </w:r>
      <w:r w:rsidRPr="007245BC">
        <w:rPr>
          <w:rFonts w:cs="Arial"/>
          <w:color w:val="222222"/>
          <w:shd w:val="clear" w:color="auto" w:fill="FFFFFF"/>
        </w:rPr>
        <w:t xml:space="preserve">. 2013. DB2 with BLU acceleration: so much more than just a column store. </w:t>
      </w:r>
      <w:r w:rsidRPr="007A248C">
        <w:rPr>
          <w:rFonts w:cs="Arial"/>
          <w:i/>
          <w:color w:val="222222"/>
          <w:shd w:val="clear" w:color="auto" w:fill="FFFFFF"/>
        </w:rPr>
        <w:t>Proc. VLDB Endow. 6, 11</w:t>
      </w:r>
      <w:r w:rsidRPr="007245BC">
        <w:rPr>
          <w:rFonts w:cs="Arial"/>
          <w:color w:val="222222"/>
          <w:shd w:val="clear" w:color="auto" w:fill="FFFFFF"/>
        </w:rPr>
        <w:t>, 1080-1091</w:t>
      </w:r>
      <w:r>
        <w:rPr>
          <w:rFonts w:cs="Arial" w:hint="eastAsia"/>
          <w:color w:val="222222"/>
          <w:shd w:val="clear" w:color="auto" w:fill="FFFFFF"/>
        </w:rPr>
        <w:t>.</w:t>
      </w:r>
    </w:p>
    <w:p w14:paraId="31C4F21A" w14:textId="42A10C4D" w:rsidR="00D24062" w:rsidRPr="00431402" w:rsidRDefault="00D24062" w:rsidP="00D24062">
      <w:pPr>
        <w:pStyle w:val="ACMReference"/>
        <w:rPr>
          <w:rFonts w:eastAsiaTheme="minorEastAsia"/>
        </w:rPr>
      </w:pPr>
      <w:proofErr w:type="spellStart"/>
      <w:r w:rsidRPr="005A0AF5">
        <w:rPr>
          <w:rFonts w:cs="Arial"/>
          <w:color w:val="222222"/>
          <w:shd w:val="clear" w:color="auto" w:fill="FFFFFF"/>
        </w:rPr>
        <w:t>Scholer</w:t>
      </w:r>
      <w:proofErr w:type="spellEnd"/>
      <w:r w:rsidRPr="005A0AF5">
        <w:rPr>
          <w:rFonts w:cs="Arial"/>
          <w:color w:val="222222"/>
          <w:shd w:val="clear" w:color="auto" w:fill="FFFFFF"/>
        </w:rPr>
        <w:t xml:space="preserve"> F</w:t>
      </w:r>
      <w:r w:rsidR="00C530BB">
        <w:rPr>
          <w:rFonts w:cs="Arial" w:hint="eastAsia"/>
          <w:color w:val="222222"/>
          <w:shd w:val="clear" w:color="auto" w:fill="FFFFFF"/>
        </w:rPr>
        <w:t>.</w:t>
      </w:r>
      <w:r w:rsidRPr="005A0AF5">
        <w:rPr>
          <w:rFonts w:cs="Arial"/>
          <w:color w:val="222222"/>
          <w:shd w:val="clear" w:color="auto" w:fill="FFFFFF"/>
        </w:rPr>
        <w:t>, Williams H</w:t>
      </w:r>
      <w:r w:rsidR="00C530BB">
        <w:rPr>
          <w:rFonts w:cs="Arial" w:hint="eastAsia"/>
          <w:color w:val="222222"/>
          <w:shd w:val="clear" w:color="auto" w:fill="FFFFFF"/>
        </w:rPr>
        <w:t>.</w:t>
      </w:r>
      <w:r w:rsidRPr="005A0AF5">
        <w:rPr>
          <w:rFonts w:cs="Arial"/>
          <w:color w:val="222222"/>
          <w:shd w:val="clear" w:color="auto" w:fill="FFFFFF"/>
        </w:rPr>
        <w:t xml:space="preserve"> E</w:t>
      </w:r>
      <w:r w:rsidR="00C530BB">
        <w:rPr>
          <w:rFonts w:cs="Arial" w:hint="eastAsia"/>
          <w:color w:val="222222"/>
          <w:shd w:val="clear" w:color="auto" w:fill="FFFFFF"/>
        </w:rPr>
        <w:t>.</w:t>
      </w:r>
      <w:r w:rsidRPr="005A0AF5">
        <w:rPr>
          <w:rFonts w:cs="Arial"/>
          <w:color w:val="222222"/>
          <w:shd w:val="clear" w:color="auto" w:fill="FFFFFF"/>
        </w:rPr>
        <w:t xml:space="preserve">, </w:t>
      </w:r>
      <w:proofErr w:type="spellStart"/>
      <w:r w:rsidRPr="005A0AF5">
        <w:rPr>
          <w:rFonts w:cs="Arial"/>
          <w:color w:val="222222"/>
          <w:shd w:val="clear" w:color="auto" w:fill="FFFFFF"/>
        </w:rPr>
        <w:t>Yiannis</w:t>
      </w:r>
      <w:proofErr w:type="spellEnd"/>
      <w:r w:rsidRPr="005A0AF5">
        <w:rPr>
          <w:rFonts w:cs="Arial"/>
          <w:color w:val="222222"/>
          <w:shd w:val="clear" w:color="auto" w:fill="FFFFFF"/>
        </w:rPr>
        <w:t xml:space="preserve"> J</w:t>
      </w:r>
      <w:r w:rsidR="00C530BB">
        <w:rPr>
          <w:rFonts w:cs="Arial" w:hint="eastAsia"/>
          <w:color w:val="222222"/>
          <w:shd w:val="clear" w:color="auto" w:fill="FFFFFF"/>
        </w:rPr>
        <w:t>.</w:t>
      </w:r>
      <w:r w:rsidRPr="005A0AF5">
        <w:rPr>
          <w:rFonts w:cs="Arial"/>
          <w:color w:val="222222"/>
          <w:shd w:val="clear" w:color="auto" w:fill="FFFFFF"/>
        </w:rPr>
        <w:t xml:space="preserve">, </w:t>
      </w:r>
      <w:r w:rsidR="00386FC1">
        <w:rPr>
          <w:rFonts w:cs="Arial" w:hint="eastAsia"/>
          <w:color w:val="222222"/>
          <w:shd w:val="clear" w:color="auto" w:fill="FFFFFF"/>
        </w:rPr>
        <w:t xml:space="preserve">and </w:t>
      </w:r>
      <w:proofErr w:type="spellStart"/>
      <w:r w:rsidR="00BB17FA">
        <w:rPr>
          <w:rFonts w:cs="Arial" w:hint="eastAsia"/>
          <w:color w:val="222222"/>
          <w:shd w:val="clear" w:color="auto" w:fill="FFFFFF"/>
        </w:rPr>
        <w:t>Zobel</w:t>
      </w:r>
      <w:proofErr w:type="spellEnd"/>
      <w:r w:rsidR="00BB17FA">
        <w:rPr>
          <w:rFonts w:cs="Arial" w:hint="eastAsia"/>
          <w:color w:val="222222"/>
          <w:shd w:val="clear" w:color="auto" w:fill="FFFFFF"/>
        </w:rPr>
        <w:t>, J</w:t>
      </w:r>
      <w:r w:rsidRPr="005A0AF5">
        <w:rPr>
          <w:rFonts w:cs="Arial"/>
          <w:color w:val="222222"/>
          <w:shd w:val="clear" w:color="auto" w:fill="FFFFFF"/>
        </w:rPr>
        <w:t>.</w:t>
      </w:r>
      <w:r>
        <w:rPr>
          <w:rFonts w:cs="Arial"/>
          <w:color w:val="222222"/>
          <w:shd w:val="clear" w:color="auto" w:fill="FFFFFF"/>
        </w:rPr>
        <w:t xml:space="preserve"> </w:t>
      </w:r>
      <w:r w:rsidR="002721FA">
        <w:rPr>
          <w:rFonts w:cs="Arial" w:hint="eastAsia"/>
          <w:color w:val="222222"/>
          <w:shd w:val="clear" w:color="auto" w:fill="FFFFFF"/>
        </w:rPr>
        <w:t>2002</w:t>
      </w:r>
      <w:r w:rsidR="00BF044C">
        <w:rPr>
          <w:rFonts w:cs="Arial" w:hint="eastAsia"/>
          <w:color w:val="222222"/>
          <w:shd w:val="clear" w:color="auto" w:fill="FFFFFF"/>
        </w:rPr>
        <w:t xml:space="preserve">. </w:t>
      </w:r>
      <w:proofErr w:type="gramStart"/>
      <w:r w:rsidRPr="00431402">
        <w:rPr>
          <w:rFonts w:cs="Arial"/>
          <w:color w:val="222222"/>
          <w:shd w:val="clear" w:color="auto" w:fill="FFFFFF"/>
        </w:rPr>
        <w:t>Compression</w:t>
      </w:r>
      <w:r>
        <w:rPr>
          <w:rFonts w:cs="Arial"/>
          <w:color w:val="222222"/>
          <w:shd w:val="clear" w:color="auto" w:fill="FFFFFF"/>
        </w:rPr>
        <w:t xml:space="preserve"> </w:t>
      </w:r>
      <w:r w:rsidRPr="00431402">
        <w:rPr>
          <w:rFonts w:cs="Arial"/>
          <w:color w:val="222222"/>
          <w:shd w:val="clear" w:color="auto" w:fill="FFFFFF"/>
        </w:rPr>
        <w:t>of</w:t>
      </w:r>
      <w:r>
        <w:rPr>
          <w:rFonts w:cs="Arial"/>
          <w:color w:val="222222"/>
          <w:shd w:val="clear" w:color="auto" w:fill="FFFFFF"/>
        </w:rPr>
        <w:t xml:space="preserve"> </w:t>
      </w:r>
      <w:r w:rsidRPr="00431402">
        <w:rPr>
          <w:rFonts w:cs="Arial"/>
          <w:color w:val="222222"/>
          <w:shd w:val="clear" w:color="auto" w:fill="FFFFFF"/>
        </w:rPr>
        <w:t>inverted</w:t>
      </w:r>
      <w:r>
        <w:rPr>
          <w:rFonts w:cs="Arial"/>
          <w:color w:val="222222"/>
          <w:shd w:val="clear" w:color="auto" w:fill="FFFFFF"/>
        </w:rPr>
        <w:t xml:space="preserve"> </w:t>
      </w:r>
      <w:r w:rsidRPr="00431402">
        <w:rPr>
          <w:rFonts w:cs="Arial"/>
          <w:color w:val="222222"/>
          <w:shd w:val="clear" w:color="auto" w:fill="FFFFFF"/>
        </w:rPr>
        <w:t>indexes</w:t>
      </w:r>
      <w:r>
        <w:rPr>
          <w:rFonts w:cs="Arial"/>
          <w:color w:val="222222"/>
          <w:shd w:val="clear" w:color="auto" w:fill="FFFFFF"/>
        </w:rPr>
        <w:t xml:space="preserve"> </w:t>
      </w:r>
      <w:r w:rsidRPr="00431402">
        <w:rPr>
          <w:rFonts w:cs="Arial"/>
          <w:color w:val="222222"/>
          <w:shd w:val="clear" w:color="auto" w:fill="FFFFFF"/>
        </w:rPr>
        <w:t>for</w:t>
      </w:r>
      <w:r>
        <w:rPr>
          <w:rFonts w:cs="Arial"/>
          <w:color w:val="222222"/>
          <w:shd w:val="clear" w:color="auto" w:fill="FFFFFF"/>
        </w:rPr>
        <w:t xml:space="preserve"> </w:t>
      </w:r>
      <w:r w:rsidRPr="00431402">
        <w:rPr>
          <w:rFonts w:cs="Arial"/>
          <w:color w:val="222222"/>
          <w:shd w:val="clear" w:color="auto" w:fill="FFFFFF"/>
        </w:rPr>
        <w:t>fast</w:t>
      </w:r>
      <w:r>
        <w:rPr>
          <w:rFonts w:cs="Arial"/>
          <w:color w:val="222222"/>
          <w:shd w:val="clear" w:color="auto" w:fill="FFFFFF"/>
        </w:rPr>
        <w:t xml:space="preserve"> </w:t>
      </w:r>
      <w:r w:rsidRPr="00431402">
        <w:rPr>
          <w:rFonts w:cs="Arial"/>
          <w:color w:val="222222"/>
          <w:shd w:val="clear" w:color="auto" w:fill="FFFFFF"/>
        </w:rPr>
        <w:t>query</w:t>
      </w:r>
      <w:r>
        <w:rPr>
          <w:rFonts w:cs="Arial"/>
          <w:color w:val="222222"/>
          <w:shd w:val="clear" w:color="auto" w:fill="FFFFFF"/>
        </w:rPr>
        <w:t xml:space="preserve"> </w:t>
      </w:r>
      <w:r w:rsidRPr="00431402">
        <w:rPr>
          <w:rFonts w:cs="Arial"/>
          <w:color w:val="222222"/>
          <w:shd w:val="clear" w:color="auto" w:fill="FFFFFF"/>
        </w:rPr>
        <w:t>evaluation.</w:t>
      </w:r>
      <w:proofErr w:type="gramEnd"/>
      <w:r>
        <w:rPr>
          <w:rStyle w:val="apple-converted-space"/>
          <w:color w:val="222222"/>
          <w:shd w:val="clear" w:color="auto" w:fill="FFFFFF"/>
        </w:rPr>
        <w:t xml:space="preserve"> </w:t>
      </w:r>
      <w:proofErr w:type="gramStart"/>
      <w:r w:rsidRPr="00431402">
        <w:rPr>
          <w:rFonts w:cs="Arial"/>
          <w:i/>
          <w:iCs/>
          <w:color w:val="222222"/>
          <w:shd w:val="clear" w:color="auto" w:fill="FFFFFF"/>
        </w:rPr>
        <w:t>Proceedings</w:t>
      </w:r>
      <w:r>
        <w:rPr>
          <w:rFonts w:cs="Arial"/>
          <w:i/>
          <w:iCs/>
          <w:color w:val="222222"/>
          <w:shd w:val="clear" w:color="auto" w:fill="FFFFFF"/>
        </w:rPr>
        <w:t xml:space="preserve"> </w:t>
      </w:r>
      <w:r w:rsidRPr="00431402">
        <w:rPr>
          <w:rFonts w:cs="Arial"/>
          <w:i/>
          <w:iCs/>
          <w:color w:val="222222"/>
          <w:shd w:val="clear" w:color="auto" w:fill="FFFFFF"/>
        </w:rPr>
        <w:t>of</w:t>
      </w:r>
      <w:r>
        <w:rPr>
          <w:rFonts w:cs="Arial"/>
          <w:i/>
          <w:iCs/>
          <w:color w:val="222222"/>
          <w:shd w:val="clear" w:color="auto" w:fill="FFFFFF"/>
        </w:rPr>
        <w:t xml:space="preserve"> </w:t>
      </w:r>
      <w:r w:rsidRPr="00431402">
        <w:rPr>
          <w:rFonts w:cs="Arial"/>
          <w:i/>
          <w:iCs/>
          <w:color w:val="222222"/>
          <w:shd w:val="clear" w:color="auto" w:fill="FFFFFF"/>
        </w:rPr>
        <w:t>the</w:t>
      </w:r>
      <w:r>
        <w:rPr>
          <w:rFonts w:cs="Arial"/>
          <w:i/>
          <w:iCs/>
          <w:color w:val="222222"/>
          <w:shd w:val="clear" w:color="auto" w:fill="FFFFFF"/>
        </w:rPr>
        <w:t xml:space="preserve"> </w:t>
      </w:r>
      <w:r w:rsidRPr="00431402">
        <w:rPr>
          <w:rFonts w:cs="Arial"/>
          <w:i/>
          <w:iCs/>
          <w:color w:val="222222"/>
          <w:shd w:val="clear" w:color="auto" w:fill="FFFFFF"/>
        </w:rPr>
        <w:t>25th</w:t>
      </w:r>
      <w:r>
        <w:rPr>
          <w:rFonts w:cs="Arial"/>
          <w:i/>
          <w:iCs/>
          <w:color w:val="222222"/>
          <w:shd w:val="clear" w:color="auto" w:fill="FFFFFF"/>
        </w:rPr>
        <w:t xml:space="preserve"> </w:t>
      </w:r>
      <w:r w:rsidRPr="00431402">
        <w:rPr>
          <w:rFonts w:cs="Arial"/>
          <w:i/>
          <w:iCs/>
          <w:color w:val="222222"/>
          <w:shd w:val="clear" w:color="auto" w:fill="FFFFFF"/>
        </w:rPr>
        <w:t>annual</w:t>
      </w:r>
      <w:r>
        <w:rPr>
          <w:rFonts w:cs="Arial"/>
          <w:i/>
          <w:iCs/>
          <w:color w:val="222222"/>
          <w:shd w:val="clear" w:color="auto" w:fill="FFFFFF"/>
        </w:rPr>
        <w:t xml:space="preserve"> </w:t>
      </w:r>
      <w:r w:rsidRPr="00431402">
        <w:rPr>
          <w:rFonts w:cs="Arial"/>
          <w:i/>
          <w:iCs/>
          <w:color w:val="222222"/>
          <w:shd w:val="clear" w:color="auto" w:fill="FFFFFF"/>
        </w:rPr>
        <w:t>international</w:t>
      </w:r>
      <w:r>
        <w:rPr>
          <w:rFonts w:cs="Arial"/>
          <w:i/>
          <w:iCs/>
          <w:color w:val="222222"/>
          <w:shd w:val="clear" w:color="auto" w:fill="FFFFFF"/>
        </w:rPr>
        <w:t xml:space="preserve"> </w:t>
      </w:r>
      <w:r w:rsidRPr="00431402">
        <w:rPr>
          <w:rFonts w:cs="Arial"/>
          <w:i/>
          <w:iCs/>
          <w:color w:val="222222"/>
          <w:shd w:val="clear" w:color="auto" w:fill="FFFFFF"/>
        </w:rPr>
        <w:t>ACM</w:t>
      </w:r>
      <w:r>
        <w:rPr>
          <w:rFonts w:cs="Arial"/>
          <w:i/>
          <w:iCs/>
          <w:color w:val="222222"/>
          <w:shd w:val="clear" w:color="auto" w:fill="FFFFFF"/>
        </w:rPr>
        <w:t xml:space="preserve"> </w:t>
      </w:r>
      <w:r w:rsidRPr="00431402">
        <w:rPr>
          <w:rFonts w:cs="Arial"/>
          <w:i/>
          <w:iCs/>
          <w:color w:val="222222"/>
          <w:shd w:val="clear" w:color="auto" w:fill="FFFFFF"/>
        </w:rPr>
        <w:t>SIGIR</w:t>
      </w:r>
      <w:r>
        <w:rPr>
          <w:rFonts w:cs="Arial"/>
          <w:i/>
          <w:iCs/>
          <w:color w:val="222222"/>
          <w:shd w:val="clear" w:color="auto" w:fill="FFFFFF"/>
        </w:rPr>
        <w:t xml:space="preserve"> </w:t>
      </w:r>
      <w:r w:rsidRPr="00431402">
        <w:rPr>
          <w:rFonts w:cs="Arial"/>
          <w:i/>
          <w:iCs/>
          <w:color w:val="222222"/>
          <w:shd w:val="clear" w:color="auto" w:fill="FFFFFF"/>
        </w:rPr>
        <w:t>conference</w:t>
      </w:r>
      <w:r>
        <w:rPr>
          <w:rFonts w:cs="Arial"/>
          <w:i/>
          <w:iCs/>
          <w:color w:val="222222"/>
          <w:shd w:val="clear" w:color="auto" w:fill="FFFFFF"/>
        </w:rPr>
        <w:t xml:space="preserve"> </w:t>
      </w:r>
      <w:r w:rsidRPr="00431402">
        <w:rPr>
          <w:rFonts w:cs="Arial"/>
          <w:i/>
          <w:iCs/>
          <w:color w:val="222222"/>
          <w:shd w:val="clear" w:color="auto" w:fill="FFFFFF"/>
        </w:rPr>
        <w:t>on</w:t>
      </w:r>
      <w:r>
        <w:rPr>
          <w:rFonts w:cs="Arial"/>
          <w:i/>
          <w:iCs/>
          <w:color w:val="222222"/>
          <w:shd w:val="clear" w:color="auto" w:fill="FFFFFF"/>
        </w:rPr>
        <w:t xml:space="preserve"> </w:t>
      </w:r>
      <w:r w:rsidRPr="00431402">
        <w:rPr>
          <w:rFonts w:cs="Arial"/>
          <w:i/>
          <w:iCs/>
          <w:color w:val="222222"/>
          <w:shd w:val="clear" w:color="auto" w:fill="FFFFFF"/>
        </w:rPr>
        <w:t>Research</w:t>
      </w:r>
      <w:r>
        <w:rPr>
          <w:rFonts w:cs="Arial"/>
          <w:i/>
          <w:iCs/>
          <w:color w:val="222222"/>
          <w:shd w:val="clear" w:color="auto" w:fill="FFFFFF"/>
        </w:rPr>
        <w:t xml:space="preserve"> </w:t>
      </w:r>
      <w:r w:rsidRPr="00431402">
        <w:rPr>
          <w:rFonts w:cs="Arial"/>
          <w:i/>
          <w:iCs/>
          <w:color w:val="222222"/>
          <w:shd w:val="clear" w:color="auto" w:fill="FFFFFF"/>
        </w:rPr>
        <w:t>and</w:t>
      </w:r>
      <w:r>
        <w:rPr>
          <w:rFonts w:cs="Arial"/>
          <w:i/>
          <w:iCs/>
          <w:color w:val="222222"/>
          <w:shd w:val="clear" w:color="auto" w:fill="FFFFFF"/>
        </w:rPr>
        <w:t xml:space="preserve"> </w:t>
      </w:r>
      <w:r w:rsidRPr="00431402">
        <w:rPr>
          <w:rFonts w:cs="Arial"/>
          <w:i/>
          <w:iCs/>
          <w:color w:val="222222"/>
          <w:shd w:val="clear" w:color="auto" w:fill="FFFFFF"/>
        </w:rPr>
        <w:t>d</w:t>
      </w:r>
      <w:r w:rsidRPr="00431402">
        <w:rPr>
          <w:rFonts w:cs="Arial"/>
          <w:i/>
          <w:iCs/>
          <w:color w:val="222222"/>
          <w:shd w:val="clear" w:color="auto" w:fill="FFFFFF"/>
        </w:rPr>
        <w:t>e</w:t>
      </w:r>
      <w:r w:rsidRPr="00431402">
        <w:rPr>
          <w:rFonts w:cs="Arial"/>
          <w:i/>
          <w:iCs/>
          <w:color w:val="222222"/>
          <w:shd w:val="clear" w:color="auto" w:fill="FFFFFF"/>
        </w:rPr>
        <w:t>velopment</w:t>
      </w:r>
      <w:r>
        <w:rPr>
          <w:rFonts w:cs="Arial"/>
          <w:i/>
          <w:iCs/>
          <w:color w:val="222222"/>
          <w:shd w:val="clear" w:color="auto" w:fill="FFFFFF"/>
        </w:rPr>
        <w:t xml:space="preserve"> </w:t>
      </w:r>
      <w:r w:rsidRPr="00431402">
        <w:rPr>
          <w:rFonts w:cs="Arial"/>
          <w:i/>
          <w:iCs/>
          <w:color w:val="222222"/>
          <w:shd w:val="clear" w:color="auto" w:fill="FFFFFF"/>
        </w:rPr>
        <w:t>in</w:t>
      </w:r>
      <w:r>
        <w:rPr>
          <w:rFonts w:cs="Arial"/>
          <w:i/>
          <w:iCs/>
          <w:color w:val="222222"/>
          <w:shd w:val="clear" w:color="auto" w:fill="FFFFFF"/>
        </w:rPr>
        <w:t xml:space="preserve"> </w:t>
      </w:r>
      <w:r w:rsidRPr="00431402">
        <w:rPr>
          <w:rFonts w:cs="Arial"/>
          <w:i/>
          <w:iCs/>
          <w:color w:val="222222"/>
          <w:shd w:val="clear" w:color="auto" w:fill="FFFFFF"/>
        </w:rPr>
        <w:t>information</w:t>
      </w:r>
      <w:r>
        <w:rPr>
          <w:rFonts w:cs="Arial"/>
          <w:i/>
          <w:iCs/>
          <w:color w:val="222222"/>
          <w:shd w:val="clear" w:color="auto" w:fill="FFFFFF"/>
        </w:rPr>
        <w:t xml:space="preserve"> </w:t>
      </w:r>
      <w:r w:rsidRPr="00431402">
        <w:rPr>
          <w:rFonts w:cs="Arial"/>
          <w:i/>
          <w:iCs/>
          <w:color w:val="222222"/>
          <w:shd w:val="clear" w:color="auto" w:fill="FFFFFF"/>
        </w:rPr>
        <w:t>retrieval</w:t>
      </w:r>
      <w:r w:rsidRPr="00431402">
        <w:rPr>
          <w:rFonts w:cs="Arial"/>
          <w:color w:val="222222"/>
          <w:shd w:val="clear" w:color="auto" w:fill="FFFFFF"/>
        </w:rPr>
        <w:t>.</w:t>
      </w:r>
      <w:proofErr w:type="gramEnd"/>
      <w:r>
        <w:rPr>
          <w:rFonts w:cs="Arial"/>
          <w:color w:val="222222"/>
          <w:shd w:val="clear" w:color="auto" w:fill="FFFFFF"/>
        </w:rPr>
        <w:t xml:space="preserve"> </w:t>
      </w:r>
      <w:r w:rsidR="0035249D">
        <w:rPr>
          <w:rFonts w:cs="Arial"/>
          <w:color w:val="222222"/>
          <w:shd w:val="clear" w:color="auto" w:fill="FFFFFF"/>
        </w:rPr>
        <w:t>ACM</w:t>
      </w:r>
      <w:r>
        <w:rPr>
          <w:rFonts w:eastAsiaTheme="minorEastAsia" w:cs="Arial" w:hint="eastAsia"/>
          <w:color w:val="222222"/>
          <w:shd w:val="clear" w:color="auto" w:fill="FFFFFF"/>
        </w:rPr>
        <w:t>, 222-229</w:t>
      </w:r>
      <w:r w:rsidRPr="00431402">
        <w:rPr>
          <w:rFonts w:cs="Arial"/>
          <w:color w:val="222222"/>
          <w:shd w:val="clear" w:color="auto" w:fill="FFFFFF"/>
        </w:rPr>
        <w:t>.</w:t>
      </w:r>
    </w:p>
    <w:p w14:paraId="23A4A318" w14:textId="3C6891DF" w:rsidR="00402BDC" w:rsidRPr="000D44A6" w:rsidRDefault="00402BDC" w:rsidP="00402BDC">
      <w:pPr>
        <w:pStyle w:val="ACMReference"/>
        <w:rPr>
          <w:rFonts w:eastAsiaTheme="minorEastAsia" w:cs="Arial"/>
          <w:color w:val="222222"/>
          <w:shd w:val="clear" w:color="auto" w:fill="FFFFFF"/>
        </w:rPr>
      </w:pPr>
      <w:proofErr w:type="gramStart"/>
      <w:r w:rsidRPr="008E682B">
        <w:rPr>
          <w:rFonts w:cs="Arial"/>
          <w:color w:val="222222"/>
          <w:shd w:val="clear" w:color="auto" w:fill="FFFFFF"/>
        </w:rPr>
        <w:t>Schlegel B</w:t>
      </w:r>
      <w:r w:rsidR="00305359">
        <w:rPr>
          <w:rFonts w:cs="Arial" w:hint="eastAsia"/>
          <w:color w:val="222222"/>
          <w:shd w:val="clear" w:color="auto" w:fill="FFFFFF"/>
        </w:rPr>
        <w:t>.</w:t>
      </w:r>
      <w:r w:rsidRPr="008E682B">
        <w:rPr>
          <w:rFonts w:cs="Arial"/>
          <w:color w:val="222222"/>
          <w:shd w:val="clear" w:color="auto" w:fill="FFFFFF"/>
        </w:rPr>
        <w:t xml:space="preserve">, </w:t>
      </w:r>
      <w:proofErr w:type="spellStart"/>
      <w:r w:rsidRPr="008E682B">
        <w:rPr>
          <w:rFonts w:cs="Arial"/>
          <w:color w:val="222222"/>
          <w:shd w:val="clear" w:color="auto" w:fill="FFFFFF"/>
        </w:rPr>
        <w:t>Gemulla</w:t>
      </w:r>
      <w:proofErr w:type="spellEnd"/>
      <w:r w:rsidRPr="008E682B">
        <w:rPr>
          <w:rFonts w:cs="Arial"/>
          <w:color w:val="222222"/>
          <w:shd w:val="clear" w:color="auto" w:fill="FFFFFF"/>
        </w:rPr>
        <w:t xml:space="preserve"> R</w:t>
      </w:r>
      <w:r w:rsidR="00305359">
        <w:rPr>
          <w:rFonts w:cs="Arial" w:hint="eastAsia"/>
          <w:color w:val="222222"/>
          <w:shd w:val="clear" w:color="auto" w:fill="FFFFFF"/>
        </w:rPr>
        <w:t>.</w:t>
      </w:r>
      <w:r w:rsidRPr="008E682B">
        <w:rPr>
          <w:rFonts w:cs="Arial"/>
          <w:color w:val="222222"/>
          <w:shd w:val="clear" w:color="auto" w:fill="FFFFFF"/>
        </w:rPr>
        <w:t xml:space="preserve">, </w:t>
      </w:r>
      <w:r w:rsidR="00B055AF">
        <w:rPr>
          <w:rFonts w:cs="Arial" w:hint="eastAsia"/>
          <w:color w:val="222222"/>
          <w:shd w:val="clear" w:color="auto" w:fill="FFFFFF"/>
        </w:rPr>
        <w:t xml:space="preserve">and </w:t>
      </w:r>
      <w:proofErr w:type="spellStart"/>
      <w:r w:rsidRPr="008E682B">
        <w:rPr>
          <w:rFonts w:cs="Arial"/>
          <w:color w:val="222222"/>
          <w:shd w:val="clear" w:color="auto" w:fill="FFFFFF"/>
        </w:rPr>
        <w:t>Lehner</w:t>
      </w:r>
      <w:proofErr w:type="spellEnd"/>
      <w:r w:rsidRPr="008E682B">
        <w:rPr>
          <w:rFonts w:cs="Arial"/>
          <w:color w:val="222222"/>
          <w:shd w:val="clear" w:color="auto" w:fill="FFFFFF"/>
        </w:rPr>
        <w:t xml:space="preserve"> W.</w:t>
      </w:r>
      <w:r>
        <w:rPr>
          <w:rFonts w:cs="Arial"/>
          <w:color w:val="222222"/>
          <w:shd w:val="clear" w:color="auto" w:fill="FFFFFF"/>
        </w:rPr>
        <w:t xml:space="preserve"> </w:t>
      </w:r>
      <w:r w:rsidR="005C7030">
        <w:rPr>
          <w:rFonts w:cs="Arial" w:hint="eastAsia"/>
          <w:color w:val="222222"/>
          <w:shd w:val="clear" w:color="auto" w:fill="FFFFFF"/>
        </w:rPr>
        <w:t>2010</w:t>
      </w:r>
      <w:r w:rsidR="00D64CC1">
        <w:rPr>
          <w:rFonts w:cs="Arial" w:hint="eastAsia"/>
          <w:color w:val="222222"/>
          <w:shd w:val="clear" w:color="auto" w:fill="FFFFFF"/>
        </w:rPr>
        <w:t>.</w:t>
      </w:r>
      <w:proofErr w:type="gramEnd"/>
      <w:r w:rsidR="00D64CC1">
        <w:rPr>
          <w:rFonts w:cs="Arial" w:hint="eastAsia"/>
          <w:color w:val="222222"/>
          <w:shd w:val="clear" w:color="auto" w:fill="FFFFFF"/>
        </w:rPr>
        <w:t xml:space="preserve"> </w:t>
      </w:r>
      <w:r w:rsidRPr="000D44A6">
        <w:rPr>
          <w:rFonts w:cs="Arial"/>
          <w:color w:val="222222"/>
          <w:shd w:val="clear" w:color="auto" w:fill="FFFFFF"/>
        </w:rPr>
        <w:t>Fast</w:t>
      </w:r>
      <w:r>
        <w:rPr>
          <w:rFonts w:cs="Arial"/>
          <w:color w:val="222222"/>
          <w:shd w:val="clear" w:color="auto" w:fill="FFFFFF"/>
        </w:rPr>
        <w:t xml:space="preserve"> </w:t>
      </w:r>
      <w:r w:rsidRPr="000D44A6">
        <w:rPr>
          <w:rFonts w:cs="Arial"/>
          <w:color w:val="222222"/>
          <w:shd w:val="clear" w:color="auto" w:fill="FFFFFF"/>
        </w:rPr>
        <w:t>integer</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SIMD</w:t>
      </w:r>
      <w:r>
        <w:rPr>
          <w:rFonts w:cs="Arial"/>
          <w:color w:val="222222"/>
          <w:shd w:val="clear" w:color="auto" w:fill="FFFFFF"/>
        </w:rPr>
        <w:t xml:space="preserve"> </w:t>
      </w:r>
      <w:r w:rsidRPr="000D44A6">
        <w:rPr>
          <w:rFonts w:cs="Arial"/>
          <w:color w:val="222222"/>
          <w:shd w:val="clear" w:color="auto" w:fill="FFFFFF"/>
        </w:rPr>
        <w:t>instructions.</w:t>
      </w:r>
      <w:r>
        <w:rPr>
          <w:rStyle w:val="apple-converted-space"/>
          <w:color w:val="222222"/>
          <w:shd w:val="clear" w:color="auto" w:fill="FFFFFF"/>
        </w:rPr>
        <w:t xml:space="preserve"> </w:t>
      </w:r>
      <w:proofErr w:type="gramStart"/>
      <w:r w:rsidRPr="000D44A6">
        <w:rPr>
          <w:rFonts w:cs="Arial"/>
          <w:i/>
          <w:iCs/>
          <w:color w:val="222222"/>
          <w:shd w:val="clear" w:color="auto" w:fill="FFFFFF"/>
        </w:rPr>
        <w:t>Procee</w:t>
      </w:r>
      <w:r w:rsidRPr="000D44A6">
        <w:rPr>
          <w:rFonts w:cs="Arial"/>
          <w:i/>
          <w:iCs/>
          <w:color w:val="222222"/>
          <w:shd w:val="clear" w:color="auto" w:fill="FFFFFF"/>
        </w:rPr>
        <w:t>d</w:t>
      </w:r>
      <w:r w:rsidRPr="000D44A6">
        <w:rPr>
          <w:rFonts w:cs="Arial"/>
          <w:i/>
          <w:iCs/>
          <w:color w:val="222222"/>
          <w:shd w:val="clear" w:color="auto" w:fill="FFFFFF"/>
        </w:rPr>
        <w:t>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Sixth</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Workshop</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Data</w:t>
      </w:r>
      <w:r>
        <w:rPr>
          <w:rFonts w:cs="Arial"/>
          <w:i/>
          <w:iCs/>
          <w:color w:val="222222"/>
          <w:shd w:val="clear" w:color="auto" w:fill="FFFFFF"/>
        </w:rPr>
        <w:t xml:space="preserve"> </w:t>
      </w:r>
      <w:r w:rsidRPr="000D44A6">
        <w:rPr>
          <w:rFonts w:cs="Arial"/>
          <w:i/>
          <w:iCs/>
          <w:color w:val="222222"/>
          <w:shd w:val="clear" w:color="auto" w:fill="FFFFFF"/>
        </w:rPr>
        <w:t>Management</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New</w:t>
      </w:r>
      <w:r>
        <w:rPr>
          <w:rFonts w:cs="Arial"/>
          <w:i/>
          <w:iCs/>
          <w:color w:val="222222"/>
          <w:shd w:val="clear" w:color="auto" w:fill="FFFFFF"/>
        </w:rPr>
        <w:t xml:space="preserve"> </w:t>
      </w:r>
      <w:r w:rsidRPr="000D44A6">
        <w:rPr>
          <w:rFonts w:cs="Arial"/>
          <w:i/>
          <w:iCs/>
          <w:color w:val="222222"/>
          <w:shd w:val="clear" w:color="auto" w:fill="FFFFFF"/>
        </w:rPr>
        <w:t>Hardware</w:t>
      </w:r>
      <w:r w:rsidRPr="000D44A6">
        <w:rPr>
          <w:rFonts w:cs="Arial"/>
          <w:color w:val="222222"/>
          <w:shd w:val="clear" w:color="auto" w:fill="FFFFFF"/>
        </w:rPr>
        <w:t>.</w:t>
      </w:r>
      <w:proofErr w:type="gramEnd"/>
      <w:r>
        <w:rPr>
          <w:rFonts w:cs="Arial"/>
          <w:color w:val="222222"/>
          <w:shd w:val="clear" w:color="auto" w:fill="FFFFFF"/>
        </w:rPr>
        <w:t xml:space="preserve"> </w:t>
      </w:r>
      <w:r w:rsidRPr="000D44A6">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34-40</w:t>
      </w:r>
      <w:r w:rsidRPr="000D44A6">
        <w:rPr>
          <w:rFonts w:cs="Arial"/>
          <w:color w:val="222222"/>
          <w:shd w:val="clear" w:color="auto" w:fill="FFFFFF"/>
        </w:rPr>
        <w:t>.</w:t>
      </w:r>
    </w:p>
    <w:p w14:paraId="79B7B626" w14:textId="75111178" w:rsidR="002108DB" w:rsidRPr="000D44A6" w:rsidRDefault="002108DB" w:rsidP="002108DB">
      <w:pPr>
        <w:pStyle w:val="ACMReference"/>
        <w:rPr>
          <w:rFonts w:eastAsiaTheme="minorEastAsia" w:cs="Arial"/>
          <w:color w:val="222222"/>
          <w:shd w:val="clear" w:color="auto" w:fill="FFFFFF"/>
        </w:rPr>
      </w:pPr>
      <w:proofErr w:type="spellStart"/>
      <w:r w:rsidRPr="006556EA">
        <w:rPr>
          <w:rFonts w:cs="Arial"/>
          <w:color w:val="222222"/>
          <w:shd w:val="clear" w:color="auto" w:fill="FFFFFF"/>
        </w:rPr>
        <w:t>Silvestri</w:t>
      </w:r>
      <w:proofErr w:type="spellEnd"/>
      <w:r w:rsidRPr="006556EA">
        <w:rPr>
          <w:rFonts w:cs="Arial"/>
          <w:color w:val="222222"/>
          <w:shd w:val="clear" w:color="auto" w:fill="FFFFFF"/>
        </w:rPr>
        <w:t xml:space="preserve"> F</w:t>
      </w:r>
      <w:r w:rsidR="009E4347">
        <w:rPr>
          <w:rFonts w:cs="Arial" w:hint="eastAsia"/>
          <w:color w:val="222222"/>
          <w:shd w:val="clear" w:color="auto" w:fill="FFFFFF"/>
        </w:rPr>
        <w:t>.</w:t>
      </w:r>
      <w:r w:rsidRPr="006556EA">
        <w:rPr>
          <w:rFonts w:cs="Arial"/>
          <w:color w:val="222222"/>
          <w:shd w:val="clear" w:color="auto" w:fill="FFFFFF"/>
        </w:rPr>
        <w:t xml:space="preserve">, </w:t>
      </w:r>
      <w:r w:rsidR="00324AA7">
        <w:rPr>
          <w:rFonts w:cs="Arial" w:hint="eastAsia"/>
          <w:color w:val="222222"/>
          <w:shd w:val="clear" w:color="auto" w:fill="FFFFFF"/>
        </w:rPr>
        <w:t xml:space="preserve">and </w:t>
      </w:r>
      <w:proofErr w:type="spellStart"/>
      <w:r w:rsidRPr="006556EA">
        <w:rPr>
          <w:rFonts w:cs="Arial"/>
          <w:color w:val="222222"/>
          <w:shd w:val="clear" w:color="auto" w:fill="FFFFFF"/>
        </w:rPr>
        <w:t>Venturini</w:t>
      </w:r>
      <w:proofErr w:type="spellEnd"/>
      <w:r w:rsidRPr="006556EA">
        <w:rPr>
          <w:rFonts w:cs="Arial"/>
          <w:color w:val="222222"/>
          <w:shd w:val="clear" w:color="auto" w:fill="FFFFFF"/>
        </w:rPr>
        <w:t xml:space="preserve"> R.</w:t>
      </w:r>
      <w:r>
        <w:rPr>
          <w:rFonts w:cs="Arial"/>
          <w:color w:val="222222"/>
          <w:shd w:val="clear" w:color="auto" w:fill="FFFFFF"/>
        </w:rPr>
        <w:t xml:space="preserve"> </w:t>
      </w:r>
      <w:proofErr w:type="spellStart"/>
      <w:r w:rsidRPr="000D44A6">
        <w:rPr>
          <w:rFonts w:cs="Arial"/>
          <w:color w:val="222222"/>
          <w:shd w:val="clear" w:color="auto" w:fill="FFFFFF"/>
        </w:rPr>
        <w:t>VSE</w:t>
      </w:r>
      <w:r w:rsidR="001A676D">
        <w:rPr>
          <w:rFonts w:cs="Arial"/>
          <w:color w:val="222222"/>
          <w:shd w:val="clear" w:color="auto" w:fill="FFFFFF"/>
        </w:rPr>
        <w:t>ncoding</w:t>
      </w:r>
      <w:proofErr w:type="spellEnd"/>
      <w:r w:rsidR="001A676D">
        <w:rPr>
          <w:rFonts w:cs="Arial" w:hint="eastAsia"/>
          <w:color w:val="222222"/>
          <w:shd w:val="clear" w:color="auto" w:fill="FFFFFF"/>
        </w:rPr>
        <w:t>. 2010.</w:t>
      </w:r>
      <w:r>
        <w:rPr>
          <w:rFonts w:cs="Arial"/>
          <w:color w:val="222222"/>
          <w:shd w:val="clear" w:color="auto" w:fill="FFFFFF"/>
        </w:rPr>
        <w:t xml:space="preserve"> </w:t>
      </w:r>
      <w:r w:rsidR="001A676D">
        <w:rPr>
          <w:rFonts w:cs="Arial" w:hint="eastAsia"/>
          <w:color w:val="222222"/>
          <w:shd w:val="clear" w:color="auto" w:fill="FFFFFF"/>
        </w:rPr>
        <w:t>E</w:t>
      </w:r>
      <w:r w:rsidRPr="000D44A6">
        <w:rPr>
          <w:rFonts w:cs="Arial"/>
          <w:color w:val="222222"/>
          <w:shd w:val="clear" w:color="auto" w:fill="FFFFFF"/>
        </w:rPr>
        <w:t>fficient</w:t>
      </w:r>
      <w:r>
        <w:rPr>
          <w:rFonts w:cs="Arial"/>
          <w:color w:val="222222"/>
          <w:shd w:val="clear" w:color="auto" w:fill="FFFFFF"/>
        </w:rPr>
        <w:t xml:space="preserve"> </w:t>
      </w:r>
      <w:r w:rsidRPr="000D44A6">
        <w:rPr>
          <w:rFonts w:cs="Arial"/>
          <w:color w:val="222222"/>
          <w:shd w:val="clear" w:color="auto" w:fill="FFFFFF"/>
        </w:rPr>
        <w:t>coding</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fast</w:t>
      </w:r>
      <w:r>
        <w:rPr>
          <w:rFonts w:cs="Arial"/>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of</w:t>
      </w:r>
      <w:r>
        <w:rPr>
          <w:rFonts w:cs="Arial"/>
          <w:color w:val="222222"/>
          <w:shd w:val="clear" w:color="auto" w:fill="FFFFFF"/>
        </w:rPr>
        <w:t xml:space="preserve"> </w:t>
      </w:r>
      <w:r w:rsidRPr="000D44A6">
        <w:rPr>
          <w:rFonts w:cs="Arial"/>
          <w:color w:val="222222"/>
          <w:shd w:val="clear" w:color="auto" w:fill="FFFFFF"/>
        </w:rPr>
        <w:t>integer</w:t>
      </w:r>
      <w:r>
        <w:rPr>
          <w:rFonts w:cs="Arial"/>
          <w:color w:val="222222"/>
          <w:shd w:val="clear" w:color="auto" w:fill="FFFFFF"/>
        </w:rPr>
        <w:t xml:space="preserve"> </w:t>
      </w:r>
      <w:r w:rsidRPr="000D44A6">
        <w:rPr>
          <w:rFonts w:cs="Arial"/>
          <w:color w:val="222222"/>
          <w:shd w:val="clear" w:color="auto" w:fill="FFFFFF"/>
        </w:rPr>
        <w:t>lists</w:t>
      </w:r>
      <w:r>
        <w:rPr>
          <w:rFonts w:cs="Arial"/>
          <w:color w:val="222222"/>
          <w:shd w:val="clear" w:color="auto" w:fill="FFFFFF"/>
        </w:rPr>
        <w:t xml:space="preserve"> </w:t>
      </w:r>
      <w:r w:rsidRPr="000D44A6">
        <w:rPr>
          <w:rFonts w:cs="Arial"/>
          <w:color w:val="222222"/>
          <w:shd w:val="clear" w:color="auto" w:fill="FFFFFF"/>
        </w:rPr>
        <w:t>via</w:t>
      </w:r>
      <w:r>
        <w:rPr>
          <w:rFonts w:cs="Arial"/>
          <w:color w:val="222222"/>
          <w:shd w:val="clear" w:color="auto" w:fill="FFFFFF"/>
        </w:rPr>
        <w:t xml:space="preserve"> </w:t>
      </w:r>
      <w:r w:rsidRPr="000D44A6">
        <w:rPr>
          <w:rFonts w:cs="Arial"/>
          <w:color w:val="222222"/>
          <w:shd w:val="clear" w:color="auto" w:fill="FFFFFF"/>
        </w:rPr>
        <w:t>dynamic</w:t>
      </w:r>
      <w:r>
        <w:rPr>
          <w:rFonts w:cs="Arial"/>
          <w:color w:val="222222"/>
          <w:shd w:val="clear" w:color="auto" w:fill="FFFFFF"/>
        </w:rPr>
        <w:t xml:space="preserve"> </w:t>
      </w:r>
      <w:r w:rsidRPr="000D44A6">
        <w:rPr>
          <w:rFonts w:cs="Arial"/>
          <w:color w:val="222222"/>
          <w:shd w:val="clear" w:color="auto" w:fill="FFFFFF"/>
        </w:rPr>
        <w:t>programming.</w:t>
      </w:r>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19th</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001F661C" w:rsidRPr="001F661C">
        <w:rPr>
          <w:rFonts w:cs="Arial"/>
          <w:i/>
          <w:iCs/>
          <w:color w:val="222222"/>
          <w:shd w:val="clear" w:color="auto" w:fill="FFFFFF"/>
        </w:rPr>
        <w:t>International Conference on Information and Knowledge Management</w:t>
      </w:r>
      <w:r w:rsidRPr="000D44A6">
        <w:rPr>
          <w:rFonts w:cs="Arial"/>
          <w:color w:val="222222"/>
          <w:shd w:val="clear" w:color="auto" w:fill="FFFFFF"/>
        </w:rPr>
        <w:t>.</w:t>
      </w:r>
      <w:proofErr w:type="gramEnd"/>
      <w:r>
        <w:rPr>
          <w:rFonts w:cs="Arial"/>
          <w:color w:val="222222"/>
          <w:shd w:val="clear" w:color="auto" w:fill="FFFFFF"/>
        </w:rPr>
        <w:t xml:space="preserve"> </w:t>
      </w:r>
      <w:r w:rsidR="00F879AA">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1219-1228</w:t>
      </w:r>
      <w:r w:rsidRPr="000D44A6">
        <w:rPr>
          <w:rFonts w:cs="Arial"/>
          <w:color w:val="222222"/>
          <w:shd w:val="clear" w:color="auto" w:fill="FFFFFF"/>
        </w:rPr>
        <w:t>.</w:t>
      </w:r>
    </w:p>
    <w:p w14:paraId="581A1122" w14:textId="2459D879" w:rsidR="00B435B4" w:rsidRPr="000D44A6" w:rsidRDefault="00B435B4" w:rsidP="00B435B4">
      <w:pPr>
        <w:pStyle w:val="ACMReference"/>
        <w:rPr>
          <w:rFonts w:eastAsiaTheme="minorEastAsia" w:cs="Arial"/>
          <w:color w:val="222222"/>
          <w:shd w:val="clear" w:color="auto" w:fill="FFFFFF"/>
        </w:rPr>
      </w:pPr>
      <w:proofErr w:type="spellStart"/>
      <w:r w:rsidRPr="004D7673">
        <w:rPr>
          <w:rFonts w:cs="Arial"/>
          <w:color w:val="222222"/>
          <w:shd w:val="clear" w:color="auto" w:fill="FFFFFF"/>
        </w:rPr>
        <w:t>Stepanov</w:t>
      </w:r>
      <w:proofErr w:type="spellEnd"/>
      <w:r w:rsidRPr="004D7673">
        <w:rPr>
          <w:rFonts w:cs="Arial"/>
          <w:color w:val="222222"/>
          <w:shd w:val="clear" w:color="auto" w:fill="FFFFFF"/>
        </w:rPr>
        <w:t xml:space="preserve"> A</w:t>
      </w:r>
      <w:r w:rsidR="009E4347">
        <w:rPr>
          <w:rFonts w:cs="Arial" w:hint="eastAsia"/>
          <w:color w:val="222222"/>
          <w:shd w:val="clear" w:color="auto" w:fill="FFFFFF"/>
        </w:rPr>
        <w:t>.</w:t>
      </w:r>
      <w:r w:rsidRPr="004D7673">
        <w:rPr>
          <w:rFonts w:cs="Arial"/>
          <w:color w:val="222222"/>
          <w:shd w:val="clear" w:color="auto" w:fill="FFFFFF"/>
        </w:rPr>
        <w:t xml:space="preserve"> A</w:t>
      </w:r>
      <w:r w:rsidR="009E4347">
        <w:rPr>
          <w:rFonts w:cs="Arial" w:hint="eastAsia"/>
          <w:color w:val="222222"/>
          <w:shd w:val="clear" w:color="auto" w:fill="FFFFFF"/>
        </w:rPr>
        <w:t>.</w:t>
      </w:r>
      <w:r w:rsidRPr="004D7673">
        <w:rPr>
          <w:rFonts w:cs="Arial"/>
          <w:color w:val="222222"/>
          <w:shd w:val="clear" w:color="auto" w:fill="FFFFFF"/>
        </w:rPr>
        <w:t xml:space="preserve">, </w:t>
      </w:r>
      <w:proofErr w:type="spellStart"/>
      <w:r w:rsidRPr="004D7673">
        <w:rPr>
          <w:rFonts w:cs="Arial"/>
          <w:color w:val="222222"/>
          <w:shd w:val="clear" w:color="auto" w:fill="FFFFFF"/>
        </w:rPr>
        <w:t>Gangolli</w:t>
      </w:r>
      <w:proofErr w:type="spellEnd"/>
      <w:r w:rsidRPr="004D7673">
        <w:rPr>
          <w:rFonts w:cs="Arial"/>
          <w:color w:val="222222"/>
          <w:shd w:val="clear" w:color="auto" w:fill="FFFFFF"/>
        </w:rPr>
        <w:t xml:space="preserve"> A</w:t>
      </w:r>
      <w:r w:rsidR="009E4347">
        <w:rPr>
          <w:rFonts w:cs="Arial" w:hint="eastAsia"/>
          <w:color w:val="222222"/>
          <w:shd w:val="clear" w:color="auto" w:fill="FFFFFF"/>
        </w:rPr>
        <w:t>.</w:t>
      </w:r>
      <w:r w:rsidRPr="004D7673">
        <w:rPr>
          <w:rFonts w:cs="Arial"/>
          <w:color w:val="222222"/>
          <w:shd w:val="clear" w:color="auto" w:fill="FFFFFF"/>
        </w:rPr>
        <w:t xml:space="preserve"> R</w:t>
      </w:r>
      <w:r w:rsidR="009E4347">
        <w:rPr>
          <w:rFonts w:cs="Arial" w:hint="eastAsia"/>
          <w:color w:val="222222"/>
          <w:shd w:val="clear" w:color="auto" w:fill="FFFFFF"/>
        </w:rPr>
        <w:t>.</w:t>
      </w:r>
      <w:r w:rsidRPr="004D7673">
        <w:rPr>
          <w:rFonts w:cs="Arial"/>
          <w:color w:val="222222"/>
          <w:shd w:val="clear" w:color="auto" w:fill="FFFFFF"/>
        </w:rPr>
        <w:t>, Rose D</w:t>
      </w:r>
      <w:r w:rsidR="009E4347">
        <w:rPr>
          <w:rFonts w:cs="Arial" w:hint="eastAsia"/>
          <w:color w:val="222222"/>
          <w:shd w:val="clear" w:color="auto" w:fill="FFFFFF"/>
        </w:rPr>
        <w:t>.</w:t>
      </w:r>
      <w:r w:rsidRPr="004D7673">
        <w:rPr>
          <w:rFonts w:cs="Arial"/>
          <w:color w:val="222222"/>
          <w:shd w:val="clear" w:color="auto" w:fill="FFFFFF"/>
        </w:rPr>
        <w:t xml:space="preserve"> E</w:t>
      </w:r>
      <w:r w:rsidR="009E4347">
        <w:rPr>
          <w:rFonts w:cs="Arial" w:hint="eastAsia"/>
          <w:color w:val="222222"/>
          <w:shd w:val="clear" w:color="auto" w:fill="FFFFFF"/>
        </w:rPr>
        <w:t>.</w:t>
      </w:r>
      <w:r w:rsidRPr="004D7673">
        <w:rPr>
          <w:rFonts w:cs="Arial"/>
          <w:color w:val="222222"/>
          <w:shd w:val="clear" w:color="auto" w:fill="FFFFFF"/>
        </w:rPr>
        <w:t>,</w:t>
      </w:r>
      <w:r>
        <w:rPr>
          <w:rFonts w:cs="Arial" w:hint="eastAsia"/>
          <w:color w:val="222222"/>
          <w:shd w:val="clear" w:color="auto" w:fill="FFFFFF"/>
        </w:rPr>
        <w:t xml:space="preserve"> Ernst R</w:t>
      </w:r>
      <w:r w:rsidR="009E4347">
        <w:rPr>
          <w:rFonts w:cs="Arial" w:hint="eastAsia"/>
          <w:color w:val="222222"/>
          <w:shd w:val="clear" w:color="auto" w:fill="FFFFFF"/>
        </w:rPr>
        <w:t>.</w:t>
      </w:r>
      <w:r>
        <w:rPr>
          <w:rFonts w:cs="Arial" w:hint="eastAsia"/>
          <w:color w:val="222222"/>
          <w:shd w:val="clear" w:color="auto" w:fill="FFFFFF"/>
        </w:rPr>
        <w:t xml:space="preserve"> J</w:t>
      </w:r>
      <w:r w:rsidR="009E4347">
        <w:rPr>
          <w:rFonts w:cs="Arial" w:hint="eastAsia"/>
          <w:color w:val="222222"/>
          <w:shd w:val="clear" w:color="auto" w:fill="FFFFFF"/>
        </w:rPr>
        <w:t>.</w:t>
      </w:r>
      <w:r>
        <w:rPr>
          <w:rFonts w:cs="Arial" w:hint="eastAsia"/>
          <w:color w:val="222222"/>
          <w:shd w:val="clear" w:color="auto" w:fill="FFFFFF"/>
        </w:rPr>
        <w:t xml:space="preserve">, </w:t>
      </w:r>
      <w:r w:rsidR="00FA33F4">
        <w:rPr>
          <w:rFonts w:cs="Arial" w:hint="eastAsia"/>
          <w:color w:val="222222"/>
          <w:shd w:val="clear" w:color="auto" w:fill="FFFFFF"/>
        </w:rPr>
        <w:t xml:space="preserve">and </w:t>
      </w:r>
      <w:proofErr w:type="spellStart"/>
      <w:r>
        <w:rPr>
          <w:rFonts w:cs="Arial" w:hint="eastAsia"/>
          <w:color w:val="222222"/>
          <w:shd w:val="clear" w:color="auto" w:fill="FFFFFF"/>
        </w:rPr>
        <w:t>Oberoi</w:t>
      </w:r>
      <w:proofErr w:type="spellEnd"/>
      <w:r>
        <w:rPr>
          <w:rFonts w:cs="Arial" w:hint="eastAsia"/>
          <w:color w:val="222222"/>
          <w:shd w:val="clear" w:color="auto" w:fill="FFFFFF"/>
        </w:rPr>
        <w:t xml:space="preserve"> R</w:t>
      </w:r>
      <w:r w:rsidR="009E4347">
        <w:rPr>
          <w:rFonts w:cs="Arial" w:hint="eastAsia"/>
          <w:color w:val="222222"/>
          <w:shd w:val="clear" w:color="auto" w:fill="FFFFFF"/>
        </w:rPr>
        <w:t>.</w:t>
      </w:r>
      <w:r>
        <w:rPr>
          <w:rFonts w:cs="Arial" w:hint="eastAsia"/>
          <w:color w:val="222222"/>
          <w:shd w:val="clear" w:color="auto" w:fill="FFFFFF"/>
        </w:rPr>
        <w:t xml:space="preserve"> S</w:t>
      </w:r>
      <w:r w:rsidRPr="004D7673">
        <w:rPr>
          <w:rFonts w:cs="Arial"/>
          <w:color w:val="222222"/>
          <w:shd w:val="clear" w:color="auto" w:fill="FFFFFF"/>
        </w:rPr>
        <w:t>.</w:t>
      </w:r>
      <w:r>
        <w:rPr>
          <w:rFonts w:cs="Arial"/>
          <w:color w:val="222222"/>
          <w:shd w:val="clear" w:color="auto" w:fill="FFFFFF"/>
        </w:rPr>
        <w:t xml:space="preserve"> </w:t>
      </w:r>
      <w:r w:rsidR="002D5056">
        <w:rPr>
          <w:rFonts w:cs="Arial" w:hint="eastAsia"/>
          <w:color w:val="222222"/>
          <w:shd w:val="clear" w:color="auto" w:fill="FFFFFF"/>
        </w:rPr>
        <w:t xml:space="preserve">2011. </w:t>
      </w:r>
      <w:r w:rsidRPr="000D44A6">
        <w:rPr>
          <w:rFonts w:cs="Arial"/>
          <w:color w:val="222222"/>
          <w:shd w:val="clear" w:color="auto" w:fill="FFFFFF"/>
        </w:rPr>
        <w:t>SIMD-based</w:t>
      </w:r>
      <w:r>
        <w:rPr>
          <w:rFonts w:cs="Arial"/>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of</w:t>
      </w:r>
      <w:r>
        <w:rPr>
          <w:rFonts w:cs="Arial"/>
          <w:color w:val="222222"/>
          <w:shd w:val="clear" w:color="auto" w:fill="FFFFFF"/>
        </w:rPr>
        <w:t xml:space="preserve"> </w:t>
      </w:r>
      <w:r w:rsidRPr="000D44A6">
        <w:rPr>
          <w:rFonts w:cs="Arial"/>
          <w:color w:val="222222"/>
          <w:shd w:val="clear" w:color="auto" w:fill="FFFFFF"/>
        </w:rPr>
        <w:t>posting</w:t>
      </w:r>
      <w:r>
        <w:rPr>
          <w:rFonts w:cs="Arial"/>
          <w:color w:val="222222"/>
          <w:shd w:val="clear" w:color="auto" w:fill="FFFFFF"/>
        </w:rPr>
        <w:t xml:space="preserve"> </w:t>
      </w:r>
      <w:r w:rsidRPr="000D44A6">
        <w:rPr>
          <w:rFonts w:cs="Arial"/>
          <w:color w:val="222222"/>
          <w:shd w:val="clear" w:color="auto" w:fill="FFFFFF"/>
        </w:rPr>
        <w:t>lists.</w:t>
      </w:r>
      <w:r w:rsidR="002A40DF">
        <w:rPr>
          <w:rFonts w:cs="Arial" w:hint="eastAsia"/>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20th</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conference</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knowledge</w:t>
      </w:r>
      <w:r>
        <w:rPr>
          <w:rFonts w:cs="Arial"/>
          <w:i/>
          <w:iCs/>
          <w:color w:val="222222"/>
          <w:shd w:val="clear" w:color="auto" w:fill="FFFFFF"/>
        </w:rPr>
        <w:t xml:space="preserve"> </w:t>
      </w:r>
      <w:r w:rsidRPr="000D44A6">
        <w:rPr>
          <w:rFonts w:cs="Arial"/>
          <w:i/>
          <w:iCs/>
          <w:color w:val="222222"/>
          <w:shd w:val="clear" w:color="auto" w:fill="FFFFFF"/>
        </w:rPr>
        <w:t>management</w:t>
      </w:r>
      <w:r w:rsidRPr="000D44A6">
        <w:rPr>
          <w:rFonts w:cs="Arial"/>
          <w:color w:val="222222"/>
          <w:shd w:val="clear" w:color="auto" w:fill="FFFFFF"/>
        </w:rPr>
        <w:t>.</w:t>
      </w:r>
      <w:proofErr w:type="gramEnd"/>
      <w:r>
        <w:rPr>
          <w:rFonts w:cs="Arial"/>
          <w:color w:val="222222"/>
          <w:shd w:val="clear" w:color="auto" w:fill="FFFFFF"/>
        </w:rPr>
        <w:t xml:space="preserve"> </w:t>
      </w:r>
      <w:r w:rsidR="000D3891">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317-326</w:t>
      </w:r>
      <w:r w:rsidRPr="000D44A6">
        <w:rPr>
          <w:rFonts w:cs="Arial"/>
          <w:color w:val="222222"/>
          <w:shd w:val="clear" w:color="auto" w:fill="FFFFFF"/>
        </w:rPr>
        <w:t>.</w:t>
      </w:r>
    </w:p>
    <w:p w14:paraId="141A22DC" w14:textId="5FBC5FFD" w:rsidR="006C1040" w:rsidRDefault="006C1040" w:rsidP="006C1040">
      <w:pPr>
        <w:pStyle w:val="ACMReference"/>
        <w:rPr>
          <w:rFonts w:eastAsiaTheme="minorEastAsia" w:cs="Arial"/>
          <w:color w:val="222222"/>
          <w:shd w:val="clear" w:color="auto" w:fill="FFFFFF"/>
        </w:rPr>
      </w:pPr>
      <w:r w:rsidRPr="008B5DA6">
        <w:rPr>
          <w:rFonts w:cs="Arial"/>
          <w:color w:val="222222"/>
          <w:shd w:val="clear" w:color="auto" w:fill="FFFFFF"/>
        </w:rPr>
        <w:lastRenderedPageBreak/>
        <w:t>Shan D</w:t>
      </w:r>
      <w:r w:rsidR="00931E22">
        <w:rPr>
          <w:rFonts w:cs="Arial" w:hint="eastAsia"/>
          <w:color w:val="222222"/>
          <w:shd w:val="clear" w:color="auto" w:fill="FFFFFF"/>
        </w:rPr>
        <w:t>.</w:t>
      </w:r>
      <w:r w:rsidRPr="008B5DA6">
        <w:rPr>
          <w:rFonts w:cs="Arial"/>
          <w:color w:val="222222"/>
          <w:shd w:val="clear" w:color="auto" w:fill="FFFFFF"/>
        </w:rPr>
        <w:t>, Ding S</w:t>
      </w:r>
      <w:r w:rsidR="00931E22">
        <w:rPr>
          <w:rFonts w:cs="Arial" w:hint="eastAsia"/>
          <w:color w:val="222222"/>
          <w:shd w:val="clear" w:color="auto" w:fill="FFFFFF"/>
        </w:rPr>
        <w:t>.</w:t>
      </w:r>
      <w:r w:rsidRPr="008B5DA6">
        <w:rPr>
          <w:rFonts w:cs="Arial"/>
          <w:color w:val="222222"/>
          <w:shd w:val="clear" w:color="auto" w:fill="FFFFFF"/>
        </w:rPr>
        <w:t>, He J</w:t>
      </w:r>
      <w:r w:rsidR="00931E22">
        <w:rPr>
          <w:rFonts w:cs="Arial" w:hint="eastAsia"/>
          <w:color w:val="222222"/>
          <w:shd w:val="clear" w:color="auto" w:fill="FFFFFF"/>
        </w:rPr>
        <w:t>.</w:t>
      </w:r>
      <w:r w:rsidRPr="008B5DA6">
        <w:rPr>
          <w:rFonts w:cs="Arial"/>
          <w:color w:val="222222"/>
          <w:shd w:val="clear" w:color="auto" w:fill="FFFFFF"/>
        </w:rPr>
        <w:t xml:space="preserve">, </w:t>
      </w:r>
      <w:r w:rsidR="008A15D3">
        <w:rPr>
          <w:rFonts w:cs="Arial" w:hint="eastAsia"/>
          <w:color w:val="222222"/>
          <w:shd w:val="clear" w:color="auto" w:fill="FFFFFF"/>
        </w:rPr>
        <w:t>Yan H</w:t>
      </w:r>
      <w:r w:rsidR="00931E22">
        <w:rPr>
          <w:rFonts w:cs="Arial" w:hint="eastAsia"/>
          <w:color w:val="222222"/>
          <w:shd w:val="clear" w:color="auto" w:fill="FFFFFF"/>
        </w:rPr>
        <w:t>.</w:t>
      </w:r>
      <w:r w:rsidR="00821D1D">
        <w:rPr>
          <w:rFonts w:cs="Arial" w:hint="eastAsia"/>
          <w:color w:val="222222"/>
          <w:shd w:val="clear" w:color="auto" w:fill="FFFFFF"/>
        </w:rPr>
        <w:t xml:space="preserve">, </w:t>
      </w:r>
      <w:r w:rsidR="00F40D81">
        <w:rPr>
          <w:rFonts w:cs="Arial" w:hint="eastAsia"/>
          <w:color w:val="222222"/>
          <w:shd w:val="clear" w:color="auto" w:fill="FFFFFF"/>
        </w:rPr>
        <w:t xml:space="preserve">and </w:t>
      </w:r>
      <w:r w:rsidR="00821D1D">
        <w:rPr>
          <w:rFonts w:cs="Arial" w:hint="eastAsia"/>
          <w:color w:val="222222"/>
          <w:shd w:val="clear" w:color="auto" w:fill="FFFFFF"/>
        </w:rPr>
        <w:t>Li X</w:t>
      </w:r>
      <w:r w:rsidRPr="008B5DA6">
        <w:rPr>
          <w:rFonts w:cs="Arial"/>
          <w:color w:val="222222"/>
          <w:shd w:val="clear" w:color="auto" w:fill="FFFFFF"/>
        </w:rPr>
        <w:t>.</w:t>
      </w:r>
      <w:r>
        <w:rPr>
          <w:rFonts w:cs="Arial"/>
          <w:color w:val="222222"/>
          <w:shd w:val="clear" w:color="auto" w:fill="FFFFFF"/>
        </w:rPr>
        <w:t xml:space="preserve"> </w:t>
      </w:r>
      <w:r w:rsidR="0059235B">
        <w:rPr>
          <w:rFonts w:cs="Arial" w:hint="eastAsia"/>
          <w:color w:val="222222"/>
          <w:shd w:val="clear" w:color="auto" w:fill="FFFFFF"/>
        </w:rPr>
        <w:t xml:space="preserve">2012. </w:t>
      </w:r>
      <w:r w:rsidRPr="000D44A6">
        <w:rPr>
          <w:rFonts w:cs="Arial"/>
          <w:color w:val="222222"/>
          <w:shd w:val="clear" w:color="auto" w:fill="FFFFFF"/>
        </w:rPr>
        <w:t>Optimized</w:t>
      </w:r>
      <w:r>
        <w:rPr>
          <w:rFonts w:cs="Arial"/>
          <w:color w:val="222222"/>
          <w:shd w:val="clear" w:color="auto" w:fill="FFFFFF"/>
        </w:rPr>
        <w:t xml:space="preserve"> </w:t>
      </w:r>
      <w:r w:rsidRPr="000D44A6">
        <w:rPr>
          <w:rFonts w:cs="Arial"/>
          <w:color w:val="222222"/>
          <w:shd w:val="clear" w:color="auto" w:fill="FFFFFF"/>
        </w:rPr>
        <w:t>top-k</w:t>
      </w:r>
      <w:r>
        <w:rPr>
          <w:rFonts w:cs="Arial"/>
          <w:color w:val="222222"/>
          <w:shd w:val="clear" w:color="auto" w:fill="FFFFFF"/>
        </w:rPr>
        <w:t xml:space="preserve"> </w:t>
      </w:r>
      <w:r w:rsidRPr="000D44A6">
        <w:rPr>
          <w:rFonts w:cs="Arial"/>
          <w:color w:val="222222"/>
          <w:shd w:val="clear" w:color="auto" w:fill="FFFFFF"/>
        </w:rPr>
        <w:t>processing</w:t>
      </w:r>
      <w:r>
        <w:rPr>
          <w:rFonts w:cs="Arial"/>
          <w:color w:val="222222"/>
          <w:shd w:val="clear" w:color="auto" w:fill="FFFFFF"/>
        </w:rPr>
        <w:t xml:space="preserve"> </w:t>
      </w:r>
      <w:r w:rsidRPr="000D44A6">
        <w:rPr>
          <w:rFonts w:cs="Arial"/>
          <w:color w:val="222222"/>
          <w:shd w:val="clear" w:color="auto" w:fill="FFFFFF"/>
        </w:rPr>
        <w:t>with</w:t>
      </w:r>
      <w:r>
        <w:rPr>
          <w:rFonts w:cs="Arial"/>
          <w:color w:val="222222"/>
          <w:shd w:val="clear" w:color="auto" w:fill="FFFFFF"/>
        </w:rPr>
        <w:t xml:space="preserve"> </w:t>
      </w:r>
      <w:r w:rsidRPr="000D44A6">
        <w:rPr>
          <w:rFonts w:cs="Arial"/>
          <w:color w:val="222222"/>
          <w:shd w:val="clear" w:color="auto" w:fill="FFFFFF"/>
        </w:rPr>
        <w:t>global</w:t>
      </w:r>
      <w:r>
        <w:rPr>
          <w:rFonts w:cs="Arial"/>
          <w:color w:val="222222"/>
          <w:shd w:val="clear" w:color="auto" w:fill="FFFFFF"/>
        </w:rPr>
        <w:t xml:space="preserve"> </w:t>
      </w:r>
      <w:r w:rsidRPr="000D44A6">
        <w:rPr>
          <w:rFonts w:cs="Arial"/>
          <w:color w:val="222222"/>
          <w:shd w:val="clear" w:color="auto" w:fill="FFFFFF"/>
        </w:rPr>
        <w:t>page</w:t>
      </w:r>
      <w:r>
        <w:rPr>
          <w:rFonts w:cs="Arial"/>
          <w:color w:val="222222"/>
          <w:shd w:val="clear" w:color="auto" w:fill="FFFFFF"/>
        </w:rPr>
        <w:t xml:space="preserve"> </w:t>
      </w:r>
      <w:r w:rsidRPr="000D44A6">
        <w:rPr>
          <w:rFonts w:cs="Arial"/>
          <w:color w:val="222222"/>
          <w:shd w:val="clear" w:color="auto" w:fill="FFFFFF"/>
        </w:rPr>
        <w:t>scores</w:t>
      </w:r>
      <w:r>
        <w:rPr>
          <w:rFonts w:cs="Arial"/>
          <w:color w:val="222222"/>
          <w:shd w:val="clear" w:color="auto" w:fill="FFFFFF"/>
        </w:rPr>
        <w:t xml:space="preserve"> </w:t>
      </w:r>
      <w:r w:rsidRPr="000D44A6">
        <w:rPr>
          <w:rFonts w:cs="Arial"/>
          <w:color w:val="222222"/>
          <w:shd w:val="clear" w:color="auto" w:fill="FFFFFF"/>
        </w:rPr>
        <w:t>on</w:t>
      </w:r>
      <w:r>
        <w:rPr>
          <w:rFonts w:cs="Arial"/>
          <w:color w:val="222222"/>
          <w:shd w:val="clear" w:color="auto" w:fill="FFFFFF"/>
        </w:rPr>
        <w:t xml:space="preserve"> </w:t>
      </w:r>
      <w:r w:rsidRPr="000D44A6">
        <w:rPr>
          <w:rFonts w:cs="Arial"/>
          <w:color w:val="222222"/>
          <w:shd w:val="clear" w:color="auto" w:fill="FFFFFF"/>
        </w:rPr>
        <w:t>block-max</w:t>
      </w:r>
      <w:r>
        <w:rPr>
          <w:rFonts w:cs="Arial"/>
          <w:color w:val="222222"/>
          <w:shd w:val="clear" w:color="auto" w:fill="FFFFFF"/>
        </w:rPr>
        <w:t xml:space="preserve"> </w:t>
      </w:r>
      <w:r w:rsidRPr="000D44A6">
        <w:rPr>
          <w:rFonts w:cs="Arial"/>
          <w:color w:val="222222"/>
          <w:shd w:val="clear" w:color="auto" w:fill="FFFFFF"/>
        </w:rPr>
        <w:t>indexes.</w:t>
      </w:r>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00345053">
        <w:rPr>
          <w:rFonts w:cs="Arial" w:hint="eastAsia"/>
          <w:i/>
          <w:iCs/>
          <w:color w:val="222222"/>
          <w:shd w:val="clear" w:color="auto" w:fill="FFFFFF"/>
        </w:rPr>
        <w:t>5th</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conference</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Web</w:t>
      </w:r>
      <w:r>
        <w:rPr>
          <w:rFonts w:cs="Arial"/>
          <w:i/>
          <w:iCs/>
          <w:color w:val="222222"/>
          <w:shd w:val="clear" w:color="auto" w:fill="FFFFFF"/>
        </w:rPr>
        <w:t xml:space="preserve"> </w:t>
      </w:r>
      <w:r w:rsidRPr="000D44A6">
        <w:rPr>
          <w:rFonts w:cs="Arial"/>
          <w:i/>
          <w:iCs/>
          <w:color w:val="222222"/>
          <w:shd w:val="clear" w:color="auto" w:fill="FFFFFF"/>
        </w:rPr>
        <w:t>search</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data</w:t>
      </w:r>
      <w:r>
        <w:rPr>
          <w:rFonts w:cs="Arial"/>
          <w:i/>
          <w:iCs/>
          <w:color w:val="222222"/>
          <w:shd w:val="clear" w:color="auto" w:fill="FFFFFF"/>
        </w:rPr>
        <w:t xml:space="preserve"> </w:t>
      </w:r>
      <w:r w:rsidRPr="000D44A6">
        <w:rPr>
          <w:rFonts w:cs="Arial"/>
          <w:i/>
          <w:iCs/>
          <w:color w:val="222222"/>
          <w:shd w:val="clear" w:color="auto" w:fill="FFFFFF"/>
        </w:rPr>
        <w:t>mi</w:t>
      </w:r>
      <w:r w:rsidRPr="000D44A6">
        <w:rPr>
          <w:rFonts w:cs="Arial"/>
          <w:i/>
          <w:iCs/>
          <w:color w:val="222222"/>
          <w:shd w:val="clear" w:color="auto" w:fill="FFFFFF"/>
        </w:rPr>
        <w:t>n</w:t>
      </w:r>
      <w:r w:rsidRPr="000D44A6">
        <w:rPr>
          <w:rFonts w:cs="Arial"/>
          <w:i/>
          <w:iCs/>
          <w:color w:val="222222"/>
          <w:shd w:val="clear" w:color="auto" w:fill="FFFFFF"/>
        </w:rPr>
        <w:t>ing</w:t>
      </w:r>
      <w:r w:rsidRPr="000D44A6">
        <w:rPr>
          <w:rFonts w:cs="Arial"/>
          <w:color w:val="222222"/>
          <w:shd w:val="clear" w:color="auto" w:fill="FFFFFF"/>
        </w:rPr>
        <w:t>.</w:t>
      </w:r>
      <w:proofErr w:type="gramEnd"/>
      <w:r>
        <w:rPr>
          <w:rFonts w:cs="Arial"/>
          <w:color w:val="222222"/>
          <w:shd w:val="clear" w:color="auto" w:fill="FFFFFF"/>
        </w:rPr>
        <w:t xml:space="preserve"> </w:t>
      </w:r>
      <w:r w:rsidRPr="000D44A6">
        <w:rPr>
          <w:rFonts w:cs="Arial"/>
          <w:color w:val="222222"/>
          <w:shd w:val="clear" w:color="auto" w:fill="FFFFFF"/>
        </w:rPr>
        <w:t>ACM</w:t>
      </w:r>
      <w:r w:rsidR="001B1E9B">
        <w:rPr>
          <w:rFonts w:cs="Arial" w:hint="eastAsia"/>
          <w:color w:val="222222"/>
          <w:shd w:val="clear" w:color="auto" w:fill="FFFFFF"/>
        </w:rPr>
        <w:t>, 423-432</w:t>
      </w:r>
      <w:r>
        <w:rPr>
          <w:rFonts w:eastAsiaTheme="minorEastAsia" w:cs="Arial" w:hint="eastAsia"/>
          <w:color w:val="222222"/>
          <w:shd w:val="clear" w:color="auto" w:fill="FFFFFF"/>
        </w:rPr>
        <w:t>.</w:t>
      </w:r>
    </w:p>
    <w:p w14:paraId="4673FA4E" w14:textId="15389946" w:rsidR="00916A99" w:rsidRDefault="00916A99" w:rsidP="00682390">
      <w:pPr>
        <w:pStyle w:val="ACMReference"/>
        <w:rPr>
          <w:rFonts w:cs="Arial"/>
          <w:color w:val="222222"/>
          <w:shd w:val="clear" w:color="auto" w:fill="FFFFFF"/>
        </w:rPr>
      </w:pPr>
      <w:proofErr w:type="spellStart"/>
      <w:r w:rsidRPr="00F0385A">
        <w:rPr>
          <w:rFonts w:cs="Arial"/>
          <w:color w:val="222222"/>
          <w:shd w:val="clear" w:color="auto" w:fill="FFFFFF"/>
        </w:rPr>
        <w:t>Willhalm</w:t>
      </w:r>
      <w:proofErr w:type="spellEnd"/>
      <w:r w:rsidR="00C2789E">
        <w:rPr>
          <w:rFonts w:cs="Arial" w:hint="eastAsia"/>
          <w:color w:val="222222"/>
          <w:shd w:val="clear" w:color="auto" w:fill="FFFFFF"/>
        </w:rPr>
        <w:t xml:space="preserve"> T.</w:t>
      </w:r>
      <w:r w:rsidR="000175A3">
        <w:rPr>
          <w:rFonts w:cs="Arial"/>
          <w:color w:val="222222"/>
          <w:shd w:val="clear" w:color="auto" w:fill="FFFFFF"/>
        </w:rPr>
        <w:t>,</w:t>
      </w:r>
      <w:r w:rsidR="000175A3">
        <w:rPr>
          <w:rFonts w:cs="Arial" w:hint="eastAsia"/>
          <w:color w:val="222222"/>
          <w:shd w:val="clear" w:color="auto" w:fill="FFFFFF"/>
        </w:rPr>
        <w:t xml:space="preserve"> </w:t>
      </w:r>
      <w:proofErr w:type="spellStart"/>
      <w:r w:rsidRPr="00F0385A">
        <w:rPr>
          <w:rFonts w:cs="Arial"/>
          <w:color w:val="222222"/>
          <w:shd w:val="clear" w:color="auto" w:fill="FFFFFF"/>
        </w:rPr>
        <w:t>Popovici</w:t>
      </w:r>
      <w:proofErr w:type="spellEnd"/>
      <w:r w:rsidR="006F32A4">
        <w:rPr>
          <w:rFonts w:cs="Arial" w:hint="eastAsia"/>
          <w:color w:val="222222"/>
          <w:shd w:val="clear" w:color="auto" w:fill="FFFFFF"/>
        </w:rPr>
        <w:t xml:space="preserve"> N.</w:t>
      </w:r>
      <w:r w:rsidRPr="00F0385A">
        <w:rPr>
          <w:rFonts w:cs="Arial"/>
          <w:color w:val="222222"/>
          <w:shd w:val="clear" w:color="auto" w:fill="FFFFFF"/>
        </w:rPr>
        <w:t xml:space="preserve">, </w:t>
      </w:r>
      <w:proofErr w:type="spellStart"/>
      <w:r w:rsidRPr="00F0385A">
        <w:rPr>
          <w:rFonts w:cs="Arial"/>
          <w:color w:val="222222"/>
          <w:shd w:val="clear" w:color="auto" w:fill="FFFFFF"/>
        </w:rPr>
        <w:t>Boshmaf</w:t>
      </w:r>
      <w:proofErr w:type="spellEnd"/>
      <w:r w:rsidR="001B7DD8">
        <w:rPr>
          <w:rFonts w:cs="Arial" w:hint="eastAsia"/>
          <w:color w:val="222222"/>
          <w:shd w:val="clear" w:color="auto" w:fill="FFFFFF"/>
        </w:rPr>
        <w:t xml:space="preserve"> Y.</w:t>
      </w:r>
      <w:r w:rsidRPr="00F0385A">
        <w:rPr>
          <w:rFonts w:cs="Arial"/>
          <w:color w:val="222222"/>
          <w:shd w:val="clear" w:color="auto" w:fill="FFFFFF"/>
        </w:rPr>
        <w:t xml:space="preserve">, </w:t>
      </w:r>
      <w:proofErr w:type="spellStart"/>
      <w:r w:rsidRPr="00F0385A">
        <w:rPr>
          <w:rFonts w:cs="Arial"/>
          <w:color w:val="222222"/>
          <w:shd w:val="clear" w:color="auto" w:fill="FFFFFF"/>
        </w:rPr>
        <w:t>Plattner</w:t>
      </w:r>
      <w:proofErr w:type="spellEnd"/>
      <w:r w:rsidR="00A64502">
        <w:rPr>
          <w:rFonts w:cs="Arial" w:hint="eastAsia"/>
          <w:color w:val="222222"/>
          <w:shd w:val="clear" w:color="auto" w:fill="FFFFFF"/>
        </w:rPr>
        <w:t xml:space="preserve"> H.</w:t>
      </w:r>
      <w:r w:rsidRPr="00F0385A">
        <w:rPr>
          <w:rFonts w:cs="Arial"/>
          <w:color w:val="222222"/>
          <w:shd w:val="clear" w:color="auto" w:fill="FFFFFF"/>
        </w:rPr>
        <w:t xml:space="preserve">, </w:t>
      </w:r>
      <w:proofErr w:type="spellStart"/>
      <w:r w:rsidRPr="00F0385A">
        <w:rPr>
          <w:rFonts w:cs="Arial"/>
          <w:color w:val="222222"/>
          <w:shd w:val="clear" w:color="auto" w:fill="FFFFFF"/>
        </w:rPr>
        <w:t>Zeier</w:t>
      </w:r>
      <w:proofErr w:type="spellEnd"/>
      <w:r w:rsidR="006C6E5B">
        <w:rPr>
          <w:rFonts w:cs="Arial" w:hint="eastAsia"/>
          <w:color w:val="222222"/>
          <w:shd w:val="clear" w:color="auto" w:fill="FFFFFF"/>
        </w:rPr>
        <w:t xml:space="preserve"> A.</w:t>
      </w:r>
      <w:r w:rsidRPr="00F0385A">
        <w:rPr>
          <w:rFonts w:cs="Arial"/>
          <w:color w:val="222222"/>
          <w:shd w:val="clear" w:color="auto" w:fill="FFFFFF"/>
        </w:rPr>
        <w:t xml:space="preserve">, and </w:t>
      </w:r>
      <w:proofErr w:type="spellStart"/>
      <w:r w:rsidRPr="00F0385A">
        <w:rPr>
          <w:rFonts w:cs="Arial"/>
          <w:color w:val="222222"/>
          <w:shd w:val="clear" w:color="auto" w:fill="FFFFFF"/>
        </w:rPr>
        <w:t>Schaffner</w:t>
      </w:r>
      <w:proofErr w:type="spellEnd"/>
      <w:r w:rsidR="005927B8">
        <w:rPr>
          <w:rFonts w:cs="Arial" w:hint="eastAsia"/>
          <w:color w:val="222222"/>
          <w:shd w:val="clear" w:color="auto" w:fill="FFFFFF"/>
        </w:rPr>
        <w:t xml:space="preserve"> J</w:t>
      </w:r>
      <w:r w:rsidRPr="00F0385A">
        <w:rPr>
          <w:rFonts w:cs="Arial"/>
          <w:color w:val="222222"/>
          <w:shd w:val="clear" w:color="auto" w:fill="FFFFFF"/>
        </w:rPr>
        <w:t xml:space="preserve">. 2009. SIMD-scan: ultra fast in-memory table scan using on-chip vector processing units. </w:t>
      </w:r>
      <w:r w:rsidRPr="005F44D6">
        <w:rPr>
          <w:rFonts w:cs="Arial"/>
          <w:i/>
          <w:color w:val="222222"/>
          <w:shd w:val="clear" w:color="auto" w:fill="FFFFFF"/>
        </w:rPr>
        <w:t>Proc. VLDB Endow. 2, 1 (August 2009),</w:t>
      </w:r>
      <w:r w:rsidRPr="00F0385A">
        <w:rPr>
          <w:rFonts w:cs="Arial"/>
          <w:color w:val="222222"/>
          <w:shd w:val="clear" w:color="auto" w:fill="FFFFFF"/>
        </w:rPr>
        <w:t xml:space="preserve"> 385-394</w:t>
      </w:r>
      <w:r w:rsidRPr="00F0385A">
        <w:rPr>
          <w:rFonts w:cs="Arial" w:hint="eastAsia"/>
          <w:color w:val="222222"/>
          <w:shd w:val="clear" w:color="auto" w:fill="FFFFFF"/>
        </w:rPr>
        <w:t>.</w:t>
      </w:r>
    </w:p>
    <w:p w14:paraId="29575E65" w14:textId="1E40A3E1" w:rsidR="00770A8B" w:rsidRDefault="00A44AA0" w:rsidP="0031764B">
      <w:pPr>
        <w:pStyle w:val="ACMReference"/>
        <w:rPr>
          <w:rFonts w:cs="Arial"/>
          <w:color w:val="222222"/>
          <w:shd w:val="clear" w:color="auto" w:fill="FFFFFF"/>
        </w:rPr>
      </w:pPr>
      <w:r>
        <w:rPr>
          <w:rFonts w:cs="Arial" w:hint="eastAsia"/>
          <w:color w:val="222222"/>
          <w:shd w:val="clear" w:color="auto" w:fill="FFFFFF"/>
        </w:rPr>
        <w:t xml:space="preserve">Witten H. </w:t>
      </w:r>
      <w:proofErr w:type="gramStart"/>
      <w:r>
        <w:rPr>
          <w:rFonts w:cs="Arial" w:hint="eastAsia"/>
          <w:color w:val="222222"/>
          <w:shd w:val="clear" w:color="auto" w:fill="FFFFFF"/>
        </w:rPr>
        <w:t>I</w:t>
      </w:r>
      <w:r w:rsidR="008F38C8">
        <w:rPr>
          <w:rFonts w:cs="Arial" w:hint="eastAsia"/>
          <w:color w:val="222222"/>
          <w:shd w:val="clear" w:color="auto" w:fill="FFFFFF"/>
        </w:rPr>
        <w:t xml:space="preserve">, </w:t>
      </w:r>
      <w:r w:rsidR="00F63C2D">
        <w:rPr>
          <w:rFonts w:cs="Arial" w:hint="eastAsia"/>
          <w:color w:val="222222"/>
          <w:shd w:val="clear" w:color="auto" w:fill="FFFFFF"/>
        </w:rPr>
        <w:t>Moffat</w:t>
      </w:r>
      <w:r w:rsidR="008C18C9" w:rsidRPr="008C18C9">
        <w:rPr>
          <w:rFonts w:cs="Arial"/>
          <w:color w:val="222222"/>
          <w:shd w:val="clear" w:color="auto" w:fill="FFFFFF"/>
        </w:rPr>
        <w:t xml:space="preserve"> A</w:t>
      </w:r>
      <w:r w:rsidR="00AB0381">
        <w:rPr>
          <w:rFonts w:cs="Arial" w:hint="eastAsia"/>
          <w:color w:val="222222"/>
          <w:shd w:val="clear" w:color="auto" w:fill="FFFFFF"/>
        </w:rPr>
        <w:t>.</w:t>
      </w:r>
      <w:r w:rsidR="008C18C9" w:rsidRPr="008C18C9">
        <w:rPr>
          <w:rFonts w:cs="Arial"/>
          <w:color w:val="222222"/>
          <w:shd w:val="clear" w:color="auto" w:fill="FFFFFF"/>
        </w:rPr>
        <w:t xml:space="preserve">, </w:t>
      </w:r>
      <w:r w:rsidR="00503240">
        <w:rPr>
          <w:rFonts w:cs="Arial" w:hint="eastAsia"/>
          <w:color w:val="222222"/>
          <w:shd w:val="clear" w:color="auto" w:fill="FFFFFF"/>
        </w:rPr>
        <w:t xml:space="preserve">and </w:t>
      </w:r>
      <w:r w:rsidR="008C18C9" w:rsidRPr="008C18C9">
        <w:rPr>
          <w:rFonts w:cs="Arial"/>
          <w:color w:val="222222"/>
          <w:shd w:val="clear" w:color="auto" w:fill="FFFFFF"/>
        </w:rPr>
        <w:t>Bell T</w:t>
      </w:r>
      <w:r w:rsidR="00AB0381">
        <w:rPr>
          <w:rFonts w:cs="Arial" w:hint="eastAsia"/>
          <w:color w:val="222222"/>
          <w:shd w:val="clear" w:color="auto" w:fill="FFFFFF"/>
        </w:rPr>
        <w:t>.</w:t>
      </w:r>
      <w:r w:rsidR="008C18C9" w:rsidRPr="008C18C9">
        <w:rPr>
          <w:rFonts w:cs="Arial"/>
          <w:color w:val="222222"/>
          <w:shd w:val="clear" w:color="auto" w:fill="FFFFFF"/>
        </w:rPr>
        <w:t xml:space="preserve"> C.</w:t>
      </w:r>
      <w:r w:rsidR="00CF1FD4">
        <w:rPr>
          <w:rStyle w:val="apple-converted-space"/>
          <w:color w:val="222222"/>
          <w:shd w:val="clear" w:color="auto" w:fill="FFFFFF"/>
        </w:rPr>
        <w:t xml:space="preserve"> </w:t>
      </w:r>
      <w:r w:rsidR="00CA2159">
        <w:rPr>
          <w:rStyle w:val="apple-converted-space"/>
          <w:rFonts w:hint="eastAsia"/>
          <w:color w:val="222222"/>
          <w:shd w:val="clear" w:color="auto" w:fill="FFFFFF"/>
        </w:rPr>
        <w:t>1999.</w:t>
      </w:r>
      <w:proofErr w:type="gramEnd"/>
      <w:r w:rsidR="00CA2159">
        <w:rPr>
          <w:rStyle w:val="apple-converted-space"/>
          <w:rFonts w:hint="eastAsia"/>
          <w:color w:val="222222"/>
          <w:shd w:val="clear" w:color="auto" w:fill="FFFFFF"/>
        </w:rPr>
        <w:t xml:space="preserve"> </w:t>
      </w:r>
      <w:r w:rsidR="0054129C" w:rsidRPr="00431402">
        <w:rPr>
          <w:rFonts w:cs="Arial"/>
          <w:i/>
          <w:iCs/>
          <w:color w:val="222222"/>
          <w:shd w:val="clear" w:color="auto" w:fill="FFFFFF"/>
        </w:rPr>
        <w:t>Managing</w:t>
      </w:r>
      <w:r w:rsidR="00CF1FD4">
        <w:rPr>
          <w:rFonts w:cs="Arial"/>
          <w:i/>
          <w:iCs/>
          <w:color w:val="222222"/>
          <w:shd w:val="clear" w:color="auto" w:fill="FFFFFF"/>
        </w:rPr>
        <w:t xml:space="preserve"> </w:t>
      </w:r>
      <w:r w:rsidR="0054129C" w:rsidRPr="00431402">
        <w:rPr>
          <w:rFonts w:cs="Arial"/>
          <w:i/>
          <w:iCs/>
          <w:color w:val="222222"/>
          <w:shd w:val="clear" w:color="auto" w:fill="FFFFFF"/>
        </w:rPr>
        <w:t>gigabytes:</w:t>
      </w:r>
      <w:r w:rsidR="00CF1FD4">
        <w:rPr>
          <w:rFonts w:cs="Arial"/>
          <w:i/>
          <w:iCs/>
          <w:color w:val="222222"/>
          <w:shd w:val="clear" w:color="auto" w:fill="FFFFFF"/>
        </w:rPr>
        <w:t xml:space="preserve"> </w:t>
      </w:r>
      <w:r w:rsidR="0054129C" w:rsidRPr="00431402">
        <w:rPr>
          <w:rFonts w:cs="Arial"/>
          <w:i/>
          <w:iCs/>
          <w:color w:val="222222"/>
          <w:shd w:val="clear" w:color="auto" w:fill="FFFFFF"/>
        </w:rPr>
        <w:t>compressing</w:t>
      </w:r>
      <w:r w:rsidR="00CF1FD4">
        <w:rPr>
          <w:rFonts w:cs="Arial"/>
          <w:i/>
          <w:iCs/>
          <w:color w:val="222222"/>
          <w:shd w:val="clear" w:color="auto" w:fill="FFFFFF"/>
        </w:rPr>
        <w:t xml:space="preserve"> </w:t>
      </w:r>
      <w:r w:rsidR="0054129C" w:rsidRPr="00431402">
        <w:rPr>
          <w:rFonts w:cs="Arial"/>
          <w:i/>
          <w:iCs/>
          <w:color w:val="222222"/>
          <w:shd w:val="clear" w:color="auto" w:fill="FFFFFF"/>
        </w:rPr>
        <w:t>and</w:t>
      </w:r>
      <w:r w:rsidR="00CF1FD4">
        <w:rPr>
          <w:rFonts w:cs="Arial"/>
          <w:i/>
          <w:iCs/>
          <w:color w:val="222222"/>
          <w:shd w:val="clear" w:color="auto" w:fill="FFFFFF"/>
        </w:rPr>
        <w:t xml:space="preserve"> </w:t>
      </w:r>
      <w:r w:rsidR="0054129C" w:rsidRPr="00431402">
        <w:rPr>
          <w:rFonts w:cs="Arial"/>
          <w:i/>
          <w:iCs/>
          <w:color w:val="222222"/>
          <w:shd w:val="clear" w:color="auto" w:fill="FFFFFF"/>
        </w:rPr>
        <w:t>indexing</w:t>
      </w:r>
      <w:r w:rsidR="00CF1FD4">
        <w:rPr>
          <w:rFonts w:cs="Arial"/>
          <w:i/>
          <w:iCs/>
          <w:color w:val="222222"/>
          <w:shd w:val="clear" w:color="auto" w:fill="FFFFFF"/>
        </w:rPr>
        <w:t xml:space="preserve"> </w:t>
      </w:r>
      <w:r w:rsidR="0054129C" w:rsidRPr="00431402">
        <w:rPr>
          <w:rFonts w:cs="Arial"/>
          <w:i/>
          <w:iCs/>
          <w:color w:val="222222"/>
          <w:shd w:val="clear" w:color="auto" w:fill="FFFFFF"/>
        </w:rPr>
        <w:t>documents</w:t>
      </w:r>
      <w:r w:rsidR="00CF1FD4">
        <w:rPr>
          <w:rFonts w:cs="Arial"/>
          <w:i/>
          <w:iCs/>
          <w:color w:val="222222"/>
          <w:shd w:val="clear" w:color="auto" w:fill="FFFFFF"/>
        </w:rPr>
        <w:t xml:space="preserve"> </w:t>
      </w:r>
      <w:r w:rsidR="0054129C" w:rsidRPr="00431402">
        <w:rPr>
          <w:rFonts w:cs="Arial"/>
          <w:i/>
          <w:iCs/>
          <w:color w:val="222222"/>
          <w:shd w:val="clear" w:color="auto" w:fill="FFFFFF"/>
        </w:rPr>
        <w:t>and</w:t>
      </w:r>
      <w:r w:rsidR="00CF1FD4">
        <w:rPr>
          <w:rFonts w:cs="Arial"/>
          <w:i/>
          <w:iCs/>
          <w:color w:val="222222"/>
          <w:shd w:val="clear" w:color="auto" w:fill="FFFFFF"/>
        </w:rPr>
        <w:t xml:space="preserve"> </w:t>
      </w:r>
      <w:r w:rsidR="0054129C" w:rsidRPr="00431402">
        <w:rPr>
          <w:rFonts w:cs="Arial"/>
          <w:i/>
          <w:iCs/>
          <w:color w:val="222222"/>
          <w:shd w:val="clear" w:color="auto" w:fill="FFFFFF"/>
        </w:rPr>
        <w:t>images</w:t>
      </w:r>
      <w:r w:rsidR="0054129C" w:rsidRPr="00431402">
        <w:rPr>
          <w:rFonts w:cs="Arial"/>
          <w:color w:val="222222"/>
          <w:shd w:val="clear" w:color="auto" w:fill="FFFFFF"/>
        </w:rPr>
        <w:t>.</w:t>
      </w:r>
      <w:r w:rsidR="00CF1FD4">
        <w:rPr>
          <w:rFonts w:cs="Arial"/>
          <w:color w:val="222222"/>
          <w:shd w:val="clear" w:color="auto" w:fill="FFFFFF"/>
        </w:rPr>
        <w:t xml:space="preserve"> </w:t>
      </w:r>
      <w:r w:rsidR="0054129C" w:rsidRPr="00431402">
        <w:rPr>
          <w:rFonts w:cs="Arial"/>
          <w:color w:val="222222"/>
          <w:shd w:val="clear" w:color="auto" w:fill="FFFFFF"/>
        </w:rPr>
        <w:t>Morgan</w:t>
      </w:r>
      <w:r w:rsidR="00CF1FD4">
        <w:rPr>
          <w:rFonts w:cs="Arial"/>
          <w:color w:val="222222"/>
          <w:shd w:val="clear" w:color="auto" w:fill="FFFFFF"/>
        </w:rPr>
        <w:t xml:space="preserve"> </w:t>
      </w:r>
      <w:r w:rsidR="00E548B7">
        <w:rPr>
          <w:rFonts w:cs="Arial"/>
          <w:color w:val="222222"/>
          <w:shd w:val="clear" w:color="auto" w:fill="FFFFFF"/>
        </w:rPr>
        <w:t>Kaufmann</w:t>
      </w:r>
      <w:r w:rsidR="0054129C" w:rsidRPr="00431402">
        <w:rPr>
          <w:rFonts w:cs="Arial"/>
          <w:color w:val="222222"/>
          <w:shd w:val="clear" w:color="auto" w:fill="FFFFFF"/>
        </w:rPr>
        <w:t>.</w:t>
      </w:r>
    </w:p>
    <w:p w14:paraId="2823393E" w14:textId="4E8789C7" w:rsidR="006D48F7" w:rsidRPr="000D44A6" w:rsidRDefault="006D48F7" w:rsidP="006D48F7">
      <w:pPr>
        <w:pStyle w:val="ACMReference"/>
        <w:rPr>
          <w:rFonts w:eastAsiaTheme="minorEastAsia" w:cs="Arial"/>
          <w:color w:val="222222"/>
          <w:shd w:val="clear" w:color="auto" w:fill="FFFFFF"/>
        </w:rPr>
      </w:pPr>
      <w:proofErr w:type="spellStart"/>
      <w:r w:rsidRPr="00F401D4">
        <w:rPr>
          <w:rFonts w:cs="Arial"/>
          <w:color w:val="222222"/>
          <w:shd w:val="clear" w:color="auto" w:fill="FFFFFF"/>
        </w:rPr>
        <w:t>Walder</w:t>
      </w:r>
      <w:proofErr w:type="spellEnd"/>
      <w:r w:rsidRPr="00F401D4">
        <w:rPr>
          <w:rFonts w:cs="Arial"/>
          <w:color w:val="222222"/>
          <w:shd w:val="clear" w:color="auto" w:fill="FFFFFF"/>
        </w:rPr>
        <w:t xml:space="preserve"> J</w:t>
      </w:r>
      <w:r w:rsidR="008416D5">
        <w:rPr>
          <w:rFonts w:cs="Arial" w:hint="eastAsia"/>
          <w:color w:val="222222"/>
          <w:shd w:val="clear" w:color="auto" w:fill="FFFFFF"/>
        </w:rPr>
        <w:t>.</w:t>
      </w:r>
      <w:r w:rsidRPr="00F401D4">
        <w:rPr>
          <w:rFonts w:cs="Arial"/>
          <w:color w:val="222222"/>
          <w:shd w:val="clear" w:color="auto" w:fill="FFFFFF"/>
        </w:rPr>
        <w:t xml:space="preserve">, </w:t>
      </w:r>
      <w:proofErr w:type="spellStart"/>
      <w:r w:rsidRPr="00F401D4">
        <w:rPr>
          <w:rFonts w:cs="Arial"/>
          <w:color w:val="222222"/>
          <w:shd w:val="clear" w:color="auto" w:fill="FFFFFF"/>
        </w:rPr>
        <w:t>Krátký</w:t>
      </w:r>
      <w:proofErr w:type="spellEnd"/>
      <w:r w:rsidRPr="00F401D4">
        <w:rPr>
          <w:rFonts w:cs="Arial"/>
          <w:color w:val="222222"/>
          <w:shd w:val="clear" w:color="auto" w:fill="FFFFFF"/>
        </w:rPr>
        <w:t xml:space="preserve"> M</w:t>
      </w:r>
      <w:r w:rsidR="008416D5">
        <w:rPr>
          <w:rFonts w:cs="Arial" w:hint="eastAsia"/>
          <w:color w:val="222222"/>
          <w:shd w:val="clear" w:color="auto" w:fill="FFFFFF"/>
        </w:rPr>
        <w:t>.</w:t>
      </w:r>
      <w:r w:rsidRPr="00F401D4">
        <w:rPr>
          <w:rFonts w:cs="Arial"/>
          <w:color w:val="222222"/>
          <w:shd w:val="clear" w:color="auto" w:fill="FFFFFF"/>
        </w:rPr>
        <w:t xml:space="preserve">, </w:t>
      </w:r>
      <w:proofErr w:type="spellStart"/>
      <w:r w:rsidRPr="00F401D4">
        <w:rPr>
          <w:rFonts w:cs="Arial"/>
          <w:color w:val="222222"/>
          <w:shd w:val="clear" w:color="auto" w:fill="FFFFFF"/>
        </w:rPr>
        <w:t>Ba</w:t>
      </w:r>
      <w:r w:rsidRPr="00F401D4">
        <w:rPr>
          <w:rFonts w:ascii="Times New Roman" w:hAnsi="Times New Roman"/>
          <w:color w:val="222222"/>
          <w:shd w:val="clear" w:color="auto" w:fill="FFFFFF"/>
        </w:rPr>
        <w:t>č</w:t>
      </w:r>
      <w:r w:rsidRPr="00F401D4">
        <w:rPr>
          <w:rFonts w:cs="Arial"/>
          <w:color w:val="222222"/>
          <w:shd w:val="clear" w:color="auto" w:fill="FFFFFF"/>
        </w:rPr>
        <w:t>a</w:t>
      </w:r>
      <w:proofErr w:type="spellEnd"/>
      <w:r w:rsidRPr="00F401D4">
        <w:rPr>
          <w:rFonts w:cs="Arial"/>
          <w:color w:val="222222"/>
          <w:shd w:val="clear" w:color="auto" w:fill="FFFFFF"/>
        </w:rPr>
        <w:t xml:space="preserve"> R</w:t>
      </w:r>
      <w:r w:rsidR="008416D5">
        <w:rPr>
          <w:rFonts w:cs="Arial" w:hint="eastAsia"/>
          <w:color w:val="222222"/>
          <w:shd w:val="clear" w:color="auto" w:fill="FFFFFF"/>
        </w:rPr>
        <w:t>.</w:t>
      </w:r>
      <w:r w:rsidRPr="00F401D4">
        <w:rPr>
          <w:rFonts w:cs="Arial"/>
          <w:color w:val="222222"/>
          <w:shd w:val="clear" w:color="auto" w:fill="FFFFFF"/>
        </w:rPr>
        <w:t>,</w:t>
      </w:r>
      <w:r w:rsidR="005807AA">
        <w:rPr>
          <w:rFonts w:cs="Arial" w:hint="eastAsia"/>
          <w:color w:val="222222"/>
          <w:shd w:val="clear" w:color="auto" w:fill="FFFFFF"/>
        </w:rPr>
        <w:t xml:space="preserve"> </w:t>
      </w:r>
      <w:proofErr w:type="spellStart"/>
      <w:r w:rsidR="008608B8">
        <w:rPr>
          <w:rFonts w:cs="Arial"/>
          <w:color w:val="222222"/>
          <w:shd w:val="clear" w:color="auto" w:fill="FFFFFF"/>
        </w:rPr>
        <w:t>Platoš</w:t>
      </w:r>
      <w:proofErr w:type="spellEnd"/>
      <w:r w:rsidR="008608B8">
        <w:rPr>
          <w:rFonts w:cs="Arial"/>
          <w:color w:val="222222"/>
          <w:shd w:val="clear" w:color="auto" w:fill="FFFFFF"/>
        </w:rPr>
        <w:t xml:space="preserve"> </w:t>
      </w:r>
      <w:r w:rsidR="00D34B3A">
        <w:rPr>
          <w:rFonts w:cs="Arial" w:hint="eastAsia"/>
          <w:color w:val="222222"/>
          <w:shd w:val="clear" w:color="auto" w:fill="FFFFFF"/>
        </w:rPr>
        <w:t>J</w:t>
      </w:r>
      <w:r w:rsidR="008416D5">
        <w:rPr>
          <w:rFonts w:cs="Arial" w:hint="eastAsia"/>
          <w:color w:val="222222"/>
          <w:shd w:val="clear" w:color="auto" w:fill="FFFFFF"/>
        </w:rPr>
        <w:t>.</w:t>
      </w:r>
      <w:r w:rsidR="008608B8">
        <w:rPr>
          <w:rFonts w:cs="Arial"/>
          <w:color w:val="222222"/>
          <w:shd w:val="clear" w:color="auto" w:fill="FFFFFF"/>
        </w:rPr>
        <w:t>,</w:t>
      </w:r>
      <w:r w:rsidR="00D34B3A">
        <w:rPr>
          <w:rFonts w:cs="Arial" w:hint="eastAsia"/>
          <w:color w:val="222222"/>
          <w:shd w:val="clear" w:color="auto" w:fill="FFFFFF"/>
        </w:rPr>
        <w:t xml:space="preserve"> </w:t>
      </w:r>
      <w:r w:rsidR="0094636E">
        <w:rPr>
          <w:rFonts w:cs="Arial" w:hint="eastAsia"/>
          <w:color w:val="222222"/>
          <w:shd w:val="clear" w:color="auto" w:fill="FFFFFF"/>
        </w:rPr>
        <w:t xml:space="preserve">and </w:t>
      </w:r>
      <w:proofErr w:type="spellStart"/>
      <w:r w:rsidR="005807AA" w:rsidRPr="005807AA">
        <w:rPr>
          <w:rFonts w:cs="Arial"/>
          <w:color w:val="222222"/>
          <w:shd w:val="clear" w:color="auto" w:fill="FFFFFF"/>
        </w:rPr>
        <w:t>Snášel</w:t>
      </w:r>
      <w:proofErr w:type="spellEnd"/>
      <w:r w:rsidR="008608B8">
        <w:rPr>
          <w:rFonts w:cs="Arial" w:hint="eastAsia"/>
          <w:color w:val="222222"/>
          <w:shd w:val="clear" w:color="auto" w:fill="FFFFFF"/>
        </w:rPr>
        <w:t xml:space="preserve"> V</w:t>
      </w:r>
      <w:r w:rsidRPr="00F401D4">
        <w:rPr>
          <w:rFonts w:cs="Arial"/>
          <w:color w:val="222222"/>
          <w:shd w:val="clear" w:color="auto" w:fill="FFFFFF"/>
        </w:rPr>
        <w:t>.</w:t>
      </w:r>
      <w:r>
        <w:rPr>
          <w:rFonts w:cs="Arial"/>
          <w:color w:val="222222"/>
          <w:shd w:val="clear" w:color="auto" w:fill="FFFFFF"/>
        </w:rPr>
        <w:t xml:space="preserve"> </w:t>
      </w:r>
      <w:r w:rsidR="00027D65">
        <w:rPr>
          <w:rFonts w:cs="Arial" w:hint="eastAsia"/>
          <w:color w:val="222222"/>
          <w:shd w:val="clear" w:color="auto" w:fill="FFFFFF"/>
        </w:rPr>
        <w:t xml:space="preserve">2012. </w:t>
      </w:r>
      <w:r w:rsidRPr="000D44A6">
        <w:rPr>
          <w:rFonts w:cs="Arial"/>
          <w:color w:val="222222"/>
          <w:shd w:val="clear" w:color="auto" w:fill="FFFFFF"/>
        </w:rPr>
        <w:t>Fast</w:t>
      </w:r>
      <w:r>
        <w:rPr>
          <w:rFonts w:cs="Arial"/>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algorithms</w:t>
      </w:r>
      <w:r>
        <w:rPr>
          <w:rFonts w:cs="Arial"/>
          <w:color w:val="222222"/>
          <w:shd w:val="clear" w:color="auto" w:fill="FFFFFF"/>
        </w:rPr>
        <w:t xml:space="preserve"> </w:t>
      </w:r>
      <w:r w:rsidRPr="000D44A6">
        <w:rPr>
          <w:rFonts w:cs="Arial"/>
          <w:color w:val="222222"/>
          <w:shd w:val="clear" w:color="auto" w:fill="FFFFFF"/>
        </w:rPr>
        <w:t>for</w:t>
      </w:r>
      <w:r>
        <w:rPr>
          <w:rFonts w:cs="Arial"/>
          <w:color w:val="222222"/>
          <w:shd w:val="clear" w:color="auto" w:fill="FFFFFF"/>
        </w:rPr>
        <w:t xml:space="preserve"> </w:t>
      </w:r>
      <w:r w:rsidRPr="000D44A6">
        <w:rPr>
          <w:rFonts w:cs="Arial"/>
          <w:color w:val="222222"/>
          <w:shd w:val="clear" w:color="auto" w:fill="FFFFFF"/>
        </w:rPr>
        <w:t>variable-lengths</w:t>
      </w:r>
      <w:r>
        <w:rPr>
          <w:rFonts w:cs="Arial"/>
          <w:color w:val="222222"/>
          <w:shd w:val="clear" w:color="auto" w:fill="FFFFFF"/>
        </w:rPr>
        <w:t xml:space="preserve"> </w:t>
      </w:r>
      <w:r w:rsidRPr="000D44A6">
        <w:rPr>
          <w:rFonts w:cs="Arial"/>
          <w:color w:val="222222"/>
          <w:shd w:val="clear" w:color="auto" w:fill="FFFFFF"/>
        </w:rPr>
        <w:t>codes.</w:t>
      </w:r>
      <w:r w:rsidR="00255900">
        <w:rPr>
          <w:rFonts w:cs="Arial" w:hint="eastAsia"/>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Sciences</w:t>
      </w:r>
      <w:r>
        <w:rPr>
          <w:rStyle w:val="apple-converted-space"/>
          <w:color w:val="222222"/>
          <w:shd w:val="clear" w:color="auto" w:fill="FFFFFF"/>
        </w:rPr>
        <w:t xml:space="preserve"> </w:t>
      </w:r>
      <w:r w:rsidRPr="000D44A6">
        <w:rPr>
          <w:rFonts w:cs="Arial"/>
          <w:color w:val="222222"/>
          <w:shd w:val="clear" w:color="auto" w:fill="FFFFFF"/>
        </w:rPr>
        <w:t>183.1:</w:t>
      </w:r>
      <w:r>
        <w:rPr>
          <w:rFonts w:cs="Arial"/>
          <w:color w:val="222222"/>
          <w:shd w:val="clear" w:color="auto" w:fill="FFFFFF"/>
        </w:rPr>
        <w:t xml:space="preserve"> </w:t>
      </w:r>
      <w:r w:rsidRPr="000D44A6">
        <w:rPr>
          <w:rFonts w:cs="Arial"/>
          <w:color w:val="222222"/>
          <w:shd w:val="clear" w:color="auto" w:fill="FFFFFF"/>
        </w:rPr>
        <w:t>66-91.</w:t>
      </w:r>
    </w:p>
    <w:p w14:paraId="4A82FA40" w14:textId="672CEF8F" w:rsidR="00D2744C" w:rsidRPr="000D44A6" w:rsidRDefault="00D2744C" w:rsidP="00D2744C">
      <w:pPr>
        <w:pStyle w:val="ACMReference"/>
        <w:rPr>
          <w:rFonts w:eastAsiaTheme="minorEastAsia" w:cs="Arial"/>
          <w:color w:val="222222"/>
          <w:shd w:val="clear" w:color="auto" w:fill="FFFFFF"/>
        </w:rPr>
      </w:pPr>
      <w:r w:rsidRPr="00633019">
        <w:rPr>
          <w:rFonts w:cs="Arial"/>
          <w:color w:val="222222"/>
          <w:shd w:val="clear" w:color="auto" w:fill="FFFFFF"/>
        </w:rPr>
        <w:t>Yan H</w:t>
      </w:r>
      <w:r w:rsidR="005D4823">
        <w:rPr>
          <w:rFonts w:cs="Arial" w:hint="eastAsia"/>
          <w:color w:val="222222"/>
          <w:shd w:val="clear" w:color="auto" w:fill="FFFFFF"/>
        </w:rPr>
        <w:t>.</w:t>
      </w:r>
      <w:r w:rsidRPr="00633019">
        <w:rPr>
          <w:rFonts w:cs="Arial"/>
          <w:color w:val="222222"/>
          <w:shd w:val="clear" w:color="auto" w:fill="FFFFFF"/>
        </w:rPr>
        <w:t>, Ding S</w:t>
      </w:r>
      <w:r w:rsidR="005D4823">
        <w:rPr>
          <w:rFonts w:cs="Arial" w:hint="eastAsia"/>
          <w:color w:val="222222"/>
          <w:shd w:val="clear" w:color="auto" w:fill="FFFFFF"/>
        </w:rPr>
        <w:t>.</w:t>
      </w:r>
      <w:r w:rsidRPr="00633019">
        <w:rPr>
          <w:rFonts w:cs="Arial"/>
          <w:color w:val="222222"/>
          <w:shd w:val="clear" w:color="auto" w:fill="FFFFFF"/>
        </w:rPr>
        <w:t xml:space="preserve">, </w:t>
      </w:r>
      <w:r w:rsidR="00AA4468">
        <w:rPr>
          <w:rFonts w:cs="Arial" w:hint="eastAsia"/>
          <w:color w:val="222222"/>
          <w:shd w:val="clear" w:color="auto" w:fill="FFFFFF"/>
        </w:rPr>
        <w:t xml:space="preserve">and </w:t>
      </w:r>
      <w:proofErr w:type="spellStart"/>
      <w:r w:rsidRPr="00633019">
        <w:rPr>
          <w:rFonts w:cs="Arial"/>
          <w:color w:val="222222"/>
          <w:shd w:val="clear" w:color="auto" w:fill="FFFFFF"/>
        </w:rPr>
        <w:t>Suel</w:t>
      </w:r>
      <w:proofErr w:type="spellEnd"/>
      <w:r w:rsidRPr="00633019">
        <w:rPr>
          <w:rFonts w:cs="Arial"/>
          <w:color w:val="222222"/>
          <w:shd w:val="clear" w:color="auto" w:fill="FFFFFF"/>
        </w:rPr>
        <w:t xml:space="preserve"> T.</w:t>
      </w:r>
      <w:r>
        <w:rPr>
          <w:rFonts w:cs="Arial"/>
          <w:color w:val="222222"/>
          <w:shd w:val="clear" w:color="auto" w:fill="FFFFFF"/>
        </w:rPr>
        <w:t xml:space="preserve"> </w:t>
      </w:r>
      <w:r w:rsidR="00442EFE">
        <w:rPr>
          <w:rFonts w:cs="Arial" w:hint="eastAsia"/>
          <w:color w:val="222222"/>
          <w:shd w:val="clear" w:color="auto" w:fill="FFFFFF"/>
        </w:rPr>
        <w:t xml:space="preserve">2009. </w:t>
      </w:r>
      <w:r w:rsidRPr="000D44A6">
        <w:rPr>
          <w:rFonts w:cs="Arial"/>
          <w:color w:val="222222"/>
          <w:shd w:val="clear" w:color="auto" w:fill="FFFFFF"/>
        </w:rPr>
        <w:t>Inverted</w:t>
      </w:r>
      <w:r>
        <w:rPr>
          <w:rFonts w:cs="Arial"/>
          <w:color w:val="222222"/>
          <w:shd w:val="clear" w:color="auto" w:fill="FFFFFF"/>
        </w:rPr>
        <w:t xml:space="preserve">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query</w:t>
      </w:r>
      <w:r>
        <w:rPr>
          <w:rFonts w:cs="Arial"/>
          <w:color w:val="222222"/>
          <w:shd w:val="clear" w:color="auto" w:fill="FFFFFF"/>
        </w:rPr>
        <w:t xml:space="preserve"> </w:t>
      </w:r>
      <w:r w:rsidRPr="000D44A6">
        <w:rPr>
          <w:rFonts w:cs="Arial"/>
          <w:color w:val="222222"/>
          <w:shd w:val="clear" w:color="auto" w:fill="FFFFFF"/>
        </w:rPr>
        <w:t>processing</w:t>
      </w:r>
      <w:r>
        <w:rPr>
          <w:rFonts w:cs="Arial"/>
          <w:color w:val="222222"/>
          <w:shd w:val="clear" w:color="auto" w:fill="FFFFFF"/>
        </w:rPr>
        <w:t xml:space="preserve"> </w:t>
      </w:r>
      <w:r w:rsidRPr="000D44A6">
        <w:rPr>
          <w:rFonts w:cs="Arial"/>
          <w:color w:val="222222"/>
          <w:shd w:val="clear" w:color="auto" w:fill="FFFFFF"/>
        </w:rPr>
        <w:t>with</w:t>
      </w:r>
      <w:r>
        <w:rPr>
          <w:rFonts w:cs="Arial"/>
          <w:color w:val="222222"/>
          <w:shd w:val="clear" w:color="auto" w:fill="FFFFFF"/>
        </w:rPr>
        <w:t xml:space="preserve"> </w:t>
      </w:r>
      <w:r w:rsidRPr="000D44A6">
        <w:rPr>
          <w:rFonts w:cs="Arial"/>
          <w:color w:val="222222"/>
          <w:shd w:val="clear" w:color="auto" w:fill="FFFFFF"/>
        </w:rPr>
        <w:t>optimized</w:t>
      </w:r>
      <w:r>
        <w:rPr>
          <w:rFonts w:cs="Arial"/>
          <w:color w:val="222222"/>
          <w:shd w:val="clear" w:color="auto" w:fill="FFFFFF"/>
        </w:rPr>
        <w:t xml:space="preserve"> </w:t>
      </w:r>
      <w:r w:rsidRPr="000D44A6">
        <w:rPr>
          <w:rFonts w:cs="Arial"/>
          <w:color w:val="222222"/>
          <w:shd w:val="clear" w:color="auto" w:fill="FFFFFF"/>
        </w:rPr>
        <w:t>doc</w:t>
      </w:r>
      <w:r w:rsidRPr="000D44A6">
        <w:rPr>
          <w:rFonts w:cs="Arial"/>
          <w:color w:val="222222"/>
          <w:shd w:val="clear" w:color="auto" w:fill="FFFFFF"/>
        </w:rPr>
        <w:t>u</w:t>
      </w:r>
      <w:r w:rsidRPr="000D44A6">
        <w:rPr>
          <w:rFonts w:cs="Arial"/>
          <w:color w:val="222222"/>
          <w:shd w:val="clear" w:color="auto" w:fill="FFFFFF"/>
        </w:rPr>
        <w:t>ment</w:t>
      </w:r>
      <w:r>
        <w:rPr>
          <w:rFonts w:cs="Arial"/>
          <w:color w:val="222222"/>
          <w:shd w:val="clear" w:color="auto" w:fill="FFFFFF"/>
        </w:rPr>
        <w:t xml:space="preserve"> </w:t>
      </w:r>
      <w:r w:rsidRPr="000D44A6">
        <w:rPr>
          <w:rFonts w:cs="Arial"/>
          <w:color w:val="222222"/>
          <w:shd w:val="clear" w:color="auto" w:fill="FFFFFF"/>
        </w:rPr>
        <w:t>ordering.</w:t>
      </w:r>
      <w:r>
        <w:rPr>
          <w:rStyle w:val="apple-converted-space"/>
          <w:color w:val="222222"/>
          <w:shd w:val="clear" w:color="auto" w:fill="FFFFFF"/>
        </w:rPr>
        <w:t xml:space="preserve"> </w:t>
      </w:r>
      <w:proofErr w:type="gramStart"/>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18th</w:t>
      </w:r>
      <w:r>
        <w:rPr>
          <w:rFonts w:cs="Arial"/>
          <w:i/>
          <w:iCs/>
          <w:color w:val="222222"/>
          <w:shd w:val="clear" w:color="auto" w:fill="FFFFFF"/>
        </w:rPr>
        <w:t xml:space="preserve"> </w:t>
      </w:r>
      <w:r w:rsidR="0056193F" w:rsidRPr="008421DE">
        <w:rPr>
          <w:rFonts w:cs="Arial"/>
          <w:i/>
          <w:iCs/>
          <w:color w:val="222222"/>
          <w:shd w:val="clear" w:color="auto" w:fill="FFFFFF"/>
        </w:rPr>
        <w:t>International World Wide Web Conference</w:t>
      </w:r>
      <w:r w:rsidRPr="000D44A6">
        <w:rPr>
          <w:rFonts w:cs="Arial"/>
          <w:color w:val="222222"/>
          <w:shd w:val="clear" w:color="auto" w:fill="FFFFFF"/>
        </w:rPr>
        <w:t>.</w:t>
      </w:r>
      <w:proofErr w:type="gramEnd"/>
      <w:r>
        <w:rPr>
          <w:rFonts w:cs="Arial"/>
          <w:color w:val="222222"/>
          <w:shd w:val="clear" w:color="auto" w:fill="FFFFFF"/>
        </w:rPr>
        <w:t xml:space="preserve"> </w:t>
      </w:r>
      <w:r w:rsidRPr="000D44A6">
        <w:rPr>
          <w:rFonts w:cs="Arial"/>
          <w:color w:val="222222"/>
          <w:shd w:val="clear" w:color="auto" w:fill="FFFFFF"/>
        </w:rPr>
        <w:t>ACM.</w:t>
      </w:r>
    </w:p>
    <w:p w14:paraId="5A1D1BC9" w14:textId="430592FF" w:rsidR="009C36E5" w:rsidRPr="000D44A6" w:rsidRDefault="00E90836" w:rsidP="0031764B">
      <w:pPr>
        <w:pStyle w:val="ACMReference"/>
        <w:rPr>
          <w:rFonts w:eastAsiaTheme="minorEastAsia" w:cs="Arial"/>
          <w:color w:val="222222"/>
          <w:shd w:val="clear" w:color="auto" w:fill="FFFFFF"/>
        </w:rPr>
      </w:pPr>
      <w:proofErr w:type="spellStart"/>
      <w:r w:rsidRPr="00E90836">
        <w:rPr>
          <w:rFonts w:cs="Arial"/>
          <w:color w:val="222222"/>
          <w:shd w:val="clear" w:color="auto" w:fill="FFFFFF"/>
        </w:rPr>
        <w:t>Zukowski</w:t>
      </w:r>
      <w:proofErr w:type="spellEnd"/>
      <w:r w:rsidRPr="00E90836">
        <w:rPr>
          <w:rFonts w:cs="Arial"/>
          <w:color w:val="222222"/>
          <w:shd w:val="clear" w:color="auto" w:fill="FFFFFF"/>
        </w:rPr>
        <w:t xml:space="preserve"> M</w:t>
      </w:r>
      <w:r w:rsidR="00B75AAA">
        <w:rPr>
          <w:rFonts w:cs="Arial" w:hint="eastAsia"/>
          <w:color w:val="222222"/>
          <w:shd w:val="clear" w:color="auto" w:fill="FFFFFF"/>
        </w:rPr>
        <w:t>.</w:t>
      </w:r>
      <w:r w:rsidRPr="00E90836">
        <w:rPr>
          <w:rFonts w:cs="Arial"/>
          <w:color w:val="222222"/>
          <w:shd w:val="clear" w:color="auto" w:fill="FFFFFF"/>
        </w:rPr>
        <w:t xml:space="preserve">, </w:t>
      </w:r>
      <w:proofErr w:type="spellStart"/>
      <w:r w:rsidRPr="00E90836">
        <w:rPr>
          <w:rFonts w:cs="Arial"/>
          <w:color w:val="222222"/>
          <w:shd w:val="clear" w:color="auto" w:fill="FFFFFF"/>
        </w:rPr>
        <w:t>Heman</w:t>
      </w:r>
      <w:proofErr w:type="spellEnd"/>
      <w:r w:rsidRPr="00E90836">
        <w:rPr>
          <w:rFonts w:cs="Arial"/>
          <w:color w:val="222222"/>
          <w:shd w:val="clear" w:color="auto" w:fill="FFFFFF"/>
        </w:rPr>
        <w:t xml:space="preserve"> S</w:t>
      </w:r>
      <w:r w:rsidR="00B75AAA">
        <w:rPr>
          <w:rFonts w:cs="Arial" w:hint="eastAsia"/>
          <w:color w:val="222222"/>
          <w:shd w:val="clear" w:color="auto" w:fill="FFFFFF"/>
        </w:rPr>
        <w:t>.</w:t>
      </w:r>
      <w:r w:rsidRPr="00E90836">
        <w:rPr>
          <w:rFonts w:cs="Arial"/>
          <w:color w:val="222222"/>
          <w:shd w:val="clear" w:color="auto" w:fill="FFFFFF"/>
        </w:rPr>
        <w:t xml:space="preserve">, </w:t>
      </w:r>
      <w:proofErr w:type="spellStart"/>
      <w:r w:rsidRPr="00E90836">
        <w:rPr>
          <w:rFonts w:cs="Arial"/>
          <w:color w:val="222222"/>
          <w:shd w:val="clear" w:color="auto" w:fill="FFFFFF"/>
        </w:rPr>
        <w:t>Nes</w:t>
      </w:r>
      <w:proofErr w:type="spellEnd"/>
      <w:r w:rsidRPr="00E90836">
        <w:rPr>
          <w:rFonts w:cs="Arial"/>
          <w:color w:val="222222"/>
          <w:shd w:val="clear" w:color="auto" w:fill="FFFFFF"/>
        </w:rPr>
        <w:t xml:space="preserve"> N</w:t>
      </w:r>
      <w:r w:rsidR="00B75AAA">
        <w:rPr>
          <w:rFonts w:cs="Arial" w:hint="eastAsia"/>
          <w:color w:val="222222"/>
          <w:shd w:val="clear" w:color="auto" w:fill="FFFFFF"/>
        </w:rPr>
        <w:t>.</w:t>
      </w:r>
      <w:r w:rsidRPr="00E90836">
        <w:rPr>
          <w:rFonts w:cs="Arial"/>
          <w:color w:val="222222"/>
          <w:shd w:val="clear" w:color="auto" w:fill="FFFFFF"/>
        </w:rPr>
        <w:t xml:space="preserve">, </w:t>
      </w:r>
      <w:r w:rsidR="00CE501C">
        <w:rPr>
          <w:rFonts w:cs="Arial" w:hint="eastAsia"/>
          <w:color w:val="222222"/>
          <w:shd w:val="clear" w:color="auto" w:fill="FFFFFF"/>
        </w:rPr>
        <w:t xml:space="preserve">and </w:t>
      </w:r>
      <w:proofErr w:type="spellStart"/>
      <w:r w:rsidR="000C5BC1">
        <w:rPr>
          <w:rFonts w:cs="Arial" w:hint="eastAsia"/>
          <w:color w:val="222222"/>
          <w:shd w:val="clear" w:color="auto" w:fill="FFFFFF"/>
        </w:rPr>
        <w:t>Boncz</w:t>
      </w:r>
      <w:proofErr w:type="spellEnd"/>
      <w:r w:rsidR="000C5BC1">
        <w:rPr>
          <w:rFonts w:cs="Arial" w:hint="eastAsia"/>
          <w:color w:val="222222"/>
          <w:shd w:val="clear" w:color="auto" w:fill="FFFFFF"/>
        </w:rPr>
        <w:t>, P</w:t>
      </w:r>
      <w:r w:rsidRPr="00E90836">
        <w:rPr>
          <w:rFonts w:cs="Arial"/>
          <w:color w:val="222222"/>
          <w:shd w:val="clear" w:color="auto" w:fill="FFFFFF"/>
        </w:rPr>
        <w:t>.</w:t>
      </w:r>
      <w:r w:rsidR="00CF1FD4">
        <w:rPr>
          <w:rFonts w:cs="Arial"/>
          <w:color w:val="222222"/>
          <w:shd w:val="clear" w:color="auto" w:fill="FFFFFF"/>
        </w:rPr>
        <w:t xml:space="preserve"> </w:t>
      </w:r>
      <w:r w:rsidR="00517034">
        <w:rPr>
          <w:rFonts w:cs="Arial" w:hint="eastAsia"/>
          <w:color w:val="222222"/>
          <w:shd w:val="clear" w:color="auto" w:fill="FFFFFF"/>
        </w:rPr>
        <w:t xml:space="preserve">2006. </w:t>
      </w:r>
      <w:r w:rsidR="00F15D84" w:rsidRPr="000D44A6">
        <w:rPr>
          <w:rFonts w:cs="Arial"/>
          <w:color w:val="222222"/>
          <w:shd w:val="clear" w:color="auto" w:fill="FFFFFF"/>
        </w:rPr>
        <w:t>Super-scalar</w:t>
      </w:r>
      <w:r w:rsidR="00CF1FD4">
        <w:rPr>
          <w:rFonts w:cs="Arial"/>
          <w:color w:val="222222"/>
          <w:shd w:val="clear" w:color="auto" w:fill="FFFFFF"/>
        </w:rPr>
        <w:t xml:space="preserve"> </w:t>
      </w:r>
      <w:r w:rsidR="00F15D84" w:rsidRPr="000D44A6">
        <w:rPr>
          <w:rFonts w:cs="Arial"/>
          <w:color w:val="222222"/>
          <w:shd w:val="clear" w:color="auto" w:fill="FFFFFF"/>
        </w:rPr>
        <w:t>RAM-CPU</w:t>
      </w:r>
      <w:r w:rsidR="00CF1FD4">
        <w:rPr>
          <w:rFonts w:cs="Arial"/>
          <w:color w:val="222222"/>
          <w:shd w:val="clear" w:color="auto" w:fill="FFFFFF"/>
        </w:rPr>
        <w:t xml:space="preserve"> </w:t>
      </w:r>
      <w:r w:rsidR="00F15D84" w:rsidRPr="000D44A6">
        <w:rPr>
          <w:rFonts w:cs="Arial"/>
          <w:color w:val="222222"/>
          <w:shd w:val="clear" w:color="auto" w:fill="FFFFFF"/>
        </w:rPr>
        <w:t>cache</w:t>
      </w:r>
      <w:r w:rsidR="00CF1FD4">
        <w:rPr>
          <w:rFonts w:cs="Arial"/>
          <w:color w:val="222222"/>
          <w:shd w:val="clear" w:color="auto" w:fill="FFFFFF"/>
        </w:rPr>
        <w:t xml:space="preserve"> </w:t>
      </w:r>
      <w:r w:rsidR="00F15D84" w:rsidRPr="000D44A6">
        <w:rPr>
          <w:rFonts w:cs="Arial"/>
          <w:color w:val="222222"/>
          <w:shd w:val="clear" w:color="auto" w:fill="FFFFFF"/>
        </w:rPr>
        <w:t>compression.</w:t>
      </w:r>
      <w:r w:rsidR="007E1208">
        <w:rPr>
          <w:rFonts w:cs="Arial" w:hint="eastAsia"/>
          <w:color w:val="222222"/>
          <w:shd w:val="clear" w:color="auto" w:fill="FFFFFF"/>
        </w:rPr>
        <w:t xml:space="preserve"> </w:t>
      </w:r>
      <w:proofErr w:type="gramStart"/>
      <w:r w:rsidR="00F15D84" w:rsidRPr="000D44A6">
        <w:rPr>
          <w:rFonts w:cs="Arial"/>
          <w:i/>
          <w:iCs/>
          <w:color w:val="222222"/>
          <w:shd w:val="clear" w:color="auto" w:fill="FFFFFF"/>
        </w:rPr>
        <w:t>Procee</w:t>
      </w:r>
      <w:r w:rsidR="00F15D84" w:rsidRPr="000D44A6">
        <w:rPr>
          <w:rFonts w:cs="Arial"/>
          <w:i/>
          <w:iCs/>
          <w:color w:val="222222"/>
          <w:shd w:val="clear" w:color="auto" w:fill="FFFFFF"/>
        </w:rPr>
        <w:t>d</w:t>
      </w:r>
      <w:r w:rsidR="00F15D84" w:rsidRPr="000D44A6">
        <w:rPr>
          <w:rFonts w:cs="Arial"/>
          <w:i/>
          <w:iCs/>
          <w:color w:val="222222"/>
          <w:shd w:val="clear" w:color="auto" w:fill="FFFFFF"/>
        </w:rPr>
        <w:t>ings</w:t>
      </w:r>
      <w:r w:rsidR="00CF1FD4">
        <w:rPr>
          <w:rFonts w:cs="Arial"/>
          <w:i/>
          <w:iCs/>
          <w:color w:val="222222"/>
          <w:shd w:val="clear" w:color="auto" w:fill="FFFFFF"/>
        </w:rPr>
        <w:t xml:space="preserve"> </w:t>
      </w:r>
      <w:r w:rsidR="00F15D84" w:rsidRPr="000D44A6">
        <w:rPr>
          <w:rFonts w:cs="Arial"/>
          <w:i/>
          <w:iCs/>
          <w:color w:val="222222"/>
          <w:shd w:val="clear" w:color="auto" w:fill="FFFFFF"/>
        </w:rPr>
        <w:t>of</w:t>
      </w:r>
      <w:r w:rsidR="00CF1FD4">
        <w:rPr>
          <w:rFonts w:cs="Arial"/>
          <w:i/>
          <w:iCs/>
          <w:color w:val="222222"/>
          <w:shd w:val="clear" w:color="auto" w:fill="FFFFFF"/>
        </w:rPr>
        <w:t xml:space="preserve"> </w:t>
      </w:r>
      <w:r w:rsidR="00F15D84" w:rsidRPr="000D44A6">
        <w:rPr>
          <w:rFonts w:cs="Arial"/>
          <w:i/>
          <w:iCs/>
          <w:color w:val="222222"/>
          <w:shd w:val="clear" w:color="auto" w:fill="FFFFFF"/>
        </w:rPr>
        <w:t>the</w:t>
      </w:r>
      <w:r w:rsidR="00CF1FD4">
        <w:rPr>
          <w:rFonts w:cs="Arial"/>
          <w:i/>
          <w:iCs/>
          <w:color w:val="222222"/>
          <w:shd w:val="clear" w:color="auto" w:fill="FFFFFF"/>
        </w:rPr>
        <w:t xml:space="preserve"> </w:t>
      </w:r>
      <w:r w:rsidR="00F15D84" w:rsidRPr="000D44A6">
        <w:rPr>
          <w:rFonts w:cs="Arial"/>
          <w:i/>
          <w:iCs/>
          <w:color w:val="222222"/>
          <w:shd w:val="clear" w:color="auto" w:fill="FFFFFF"/>
        </w:rPr>
        <w:t>22nd</w:t>
      </w:r>
      <w:r w:rsidR="00CF1FD4">
        <w:rPr>
          <w:rFonts w:cs="Arial"/>
          <w:i/>
          <w:iCs/>
          <w:color w:val="222222"/>
          <w:shd w:val="clear" w:color="auto" w:fill="FFFFFF"/>
        </w:rPr>
        <w:t xml:space="preserve"> </w:t>
      </w:r>
      <w:r w:rsidR="00F15D84" w:rsidRPr="000D44A6">
        <w:rPr>
          <w:rFonts w:cs="Arial"/>
          <w:i/>
          <w:iCs/>
          <w:color w:val="222222"/>
          <w:shd w:val="clear" w:color="auto" w:fill="FFFFFF"/>
        </w:rPr>
        <w:t>International</w:t>
      </w:r>
      <w:r w:rsidR="00CF1FD4">
        <w:rPr>
          <w:rFonts w:cs="Arial"/>
          <w:i/>
          <w:iCs/>
          <w:color w:val="222222"/>
          <w:shd w:val="clear" w:color="auto" w:fill="FFFFFF"/>
        </w:rPr>
        <w:t xml:space="preserve"> </w:t>
      </w:r>
      <w:r w:rsidR="00F15D84" w:rsidRPr="000D44A6">
        <w:rPr>
          <w:rFonts w:cs="Arial"/>
          <w:i/>
          <w:iCs/>
          <w:color w:val="222222"/>
          <w:shd w:val="clear" w:color="auto" w:fill="FFFFFF"/>
        </w:rPr>
        <w:t>Conference</w:t>
      </w:r>
      <w:r w:rsidR="00CF1FD4">
        <w:rPr>
          <w:rFonts w:cs="Arial"/>
          <w:i/>
          <w:iCs/>
          <w:color w:val="222222"/>
          <w:shd w:val="clear" w:color="auto" w:fill="FFFFFF"/>
        </w:rPr>
        <w:t xml:space="preserve"> </w:t>
      </w:r>
      <w:r w:rsidR="00F15D84" w:rsidRPr="000D44A6">
        <w:rPr>
          <w:rFonts w:cs="Arial"/>
          <w:i/>
          <w:iCs/>
          <w:color w:val="222222"/>
          <w:shd w:val="clear" w:color="auto" w:fill="FFFFFF"/>
        </w:rPr>
        <w:t>on</w:t>
      </w:r>
      <w:r w:rsidR="00CF1FD4">
        <w:rPr>
          <w:rFonts w:eastAsiaTheme="minorEastAsia" w:cs="Arial"/>
          <w:i/>
          <w:iCs/>
          <w:color w:val="222222"/>
          <w:shd w:val="clear" w:color="auto" w:fill="FFFFFF"/>
        </w:rPr>
        <w:t xml:space="preserve"> </w:t>
      </w:r>
      <w:r w:rsidR="00EF4374" w:rsidRPr="000D44A6">
        <w:rPr>
          <w:rFonts w:cs="Arial"/>
          <w:i/>
          <w:iCs/>
          <w:color w:val="222222"/>
          <w:shd w:val="clear" w:color="auto" w:fill="FFFFFF"/>
        </w:rPr>
        <w:t>Data</w:t>
      </w:r>
      <w:r w:rsidR="00CF1FD4">
        <w:rPr>
          <w:rFonts w:cs="Arial"/>
          <w:i/>
          <w:iCs/>
          <w:color w:val="222222"/>
          <w:shd w:val="clear" w:color="auto" w:fill="FFFFFF"/>
        </w:rPr>
        <w:t xml:space="preserve"> </w:t>
      </w:r>
      <w:r w:rsidR="00EF4374" w:rsidRPr="000D44A6">
        <w:rPr>
          <w:rFonts w:cs="Arial"/>
          <w:i/>
          <w:iCs/>
          <w:color w:val="222222"/>
          <w:shd w:val="clear" w:color="auto" w:fill="FFFFFF"/>
        </w:rPr>
        <w:t>Engineering</w:t>
      </w:r>
      <w:r w:rsidR="00EE02D0" w:rsidRPr="000D44A6">
        <w:rPr>
          <w:rFonts w:cs="Arial"/>
          <w:color w:val="222222"/>
          <w:shd w:val="clear" w:color="auto" w:fill="FFFFFF"/>
        </w:rPr>
        <w:t>.</w:t>
      </w:r>
      <w:proofErr w:type="gramEnd"/>
      <w:r w:rsidR="00CF1FD4">
        <w:rPr>
          <w:rFonts w:cs="Arial"/>
          <w:color w:val="222222"/>
          <w:shd w:val="clear" w:color="auto" w:fill="FFFFFF"/>
        </w:rPr>
        <w:t xml:space="preserve"> </w:t>
      </w:r>
      <w:r w:rsidR="00EE02D0" w:rsidRPr="000D44A6">
        <w:rPr>
          <w:rFonts w:cs="Arial"/>
          <w:color w:val="222222"/>
          <w:shd w:val="clear" w:color="auto" w:fill="FFFFFF"/>
        </w:rPr>
        <w:t>IEEE</w:t>
      </w:r>
      <w:r w:rsidR="00EF4374" w:rsidRPr="000D44A6">
        <w:rPr>
          <w:rFonts w:eastAsiaTheme="minorEastAsia" w:cs="Arial"/>
          <w:color w:val="222222"/>
          <w:shd w:val="clear" w:color="auto" w:fill="FFFFFF"/>
        </w:rPr>
        <w:t>:</w:t>
      </w:r>
      <w:r w:rsidR="00CF1FD4">
        <w:rPr>
          <w:rFonts w:eastAsiaTheme="minorEastAsia" w:cs="Arial"/>
          <w:color w:val="222222"/>
          <w:shd w:val="clear" w:color="auto" w:fill="FFFFFF"/>
        </w:rPr>
        <w:t xml:space="preserve"> </w:t>
      </w:r>
      <w:r w:rsidR="00EF4374" w:rsidRPr="000D44A6">
        <w:rPr>
          <w:rFonts w:eastAsiaTheme="minorEastAsia" w:cs="Arial"/>
          <w:color w:val="222222"/>
          <w:shd w:val="clear" w:color="auto" w:fill="FFFFFF"/>
        </w:rPr>
        <w:t>59-71</w:t>
      </w:r>
      <w:r w:rsidR="00F15D84" w:rsidRPr="000D44A6">
        <w:rPr>
          <w:rFonts w:cs="Arial"/>
          <w:color w:val="222222"/>
          <w:shd w:val="clear" w:color="auto" w:fill="FFFFFF"/>
        </w:rPr>
        <w:t>.</w:t>
      </w:r>
    </w:p>
    <w:p w14:paraId="10AA4ABA" w14:textId="7F66D09C" w:rsidR="006D3FCF" w:rsidRPr="000D44A6" w:rsidRDefault="00230C17" w:rsidP="0031764B">
      <w:pPr>
        <w:pStyle w:val="ACMReference"/>
        <w:rPr>
          <w:rFonts w:eastAsiaTheme="minorEastAsia" w:cs="Arial"/>
          <w:color w:val="222222"/>
          <w:shd w:val="clear" w:color="auto" w:fill="FFFFFF"/>
        </w:rPr>
      </w:pPr>
      <w:proofErr w:type="gramStart"/>
      <w:r w:rsidRPr="00230C17">
        <w:rPr>
          <w:rFonts w:cs="Arial"/>
          <w:color w:val="222222"/>
          <w:shd w:val="clear" w:color="auto" w:fill="FFFFFF"/>
        </w:rPr>
        <w:t>Zhang J</w:t>
      </w:r>
      <w:r w:rsidR="00BF0BF2">
        <w:rPr>
          <w:rFonts w:cs="Arial" w:hint="eastAsia"/>
          <w:color w:val="222222"/>
          <w:shd w:val="clear" w:color="auto" w:fill="FFFFFF"/>
        </w:rPr>
        <w:t>.</w:t>
      </w:r>
      <w:r w:rsidRPr="00230C17">
        <w:rPr>
          <w:rFonts w:cs="Arial"/>
          <w:color w:val="222222"/>
          <w:shd w:val="clear" w:color="auto" w:fill="FFFFFF"/>
        </w:rPr>
        <w:t>, Long X</w:t>
      </w:r>
      <w:r w:rsidR="00BF0BF2">
        <w:rPr>
          <w:rFonts w:cs="Arial" w:hint="eastAsia"/>
          <w:color w:val="222222"/>
          <w:shd w:val="clear" w:color="auto" w:fill="FFFFFF"/>
        </w:rPr>
        <w:t>.</w:t>
      </w:r>
      <w:r w:rsidRPr="00230C17">
        <w:rPr>
          <w:rFonts w:cs="Arial"/>
          <w:color w:val="222222"/>
          <w:shd w:val="clear" w:color="auto" w:fill="FFFFFF"/>
        </w:rPr>
        <w:t xml:space="preserve">, </w:t>
      </w:r>
      <w:r w:rsidR="00881929">
        <w:rPr>
          <w:rFonts w:cs="Arial" w:hint="eastAsia"/>
          <w:color w:val="222222"/>
          <w:shd w:val="clear" w:color="auto" w:fill="FFFFFF"/>
        </w:rPr>
        <w:t xml:space="preserve">and </w:t>
      </w:r>
      <w:proofErr w:type="spellStart"/>
      <w:r w:rsidRPr="00230C17">
        <w:rPr>
          <w:rFonts w:cs="Arial"/>
          <w:color w:val="222222"/>
          <w:shd w:val="clear" w:color="auto" w:fill="FFFFFF"/>
        </w:rPr>
        <w:t>Suel</w:t>
      </w:r>
      <w:proofErr w:type="spellEnd"/>
      <w:r w:rsidRPr="00230C17">
        <w:rPr>
          <w:rFonts w:cs="Arial"/>
          <w:color w:val="222222"/>
          <w:shd w:val="clear" w:color="auto" w:fill="FFFFFF"/>
        </w:rPr>
        <w:t xml:space="preserve"> T.</w:t>
      </w:r>
      <w:r w:rsidR="00CF1FD4">
        <w:rPr>
          <w:rFonts w:cs="Arial"/>
          <w:color w:val="222222"/>
          <w:shd w:val="clear" w:color="auto" w:fill="FFFFFF"/>
        </w:rPr>
        <w:t xml:space="preserve"> </w:t>
      </w:r>
      <w:r w:rsidR="00AA0084">
        <w:rPr>
          <w:rFonts w:cs="Arial" w:hint="eastAsia"/>
          <w:color w:val="222222"/>
          <w:shd w:val="clear" w:color="auto" w:fill="FFFFFF"/>
        </w:rPr>
        <w:t>2008.</w:t>
      </w:r>
      <w:proofErr w:type="gramEnd"/>
      <w:r w:rsidR="00AA0084">
        <w:rPr>
          <w:rFonts w:cs="Arial" w:hint="eastAsia"/>
          <w:color w:val="222222"/>
          <w:shd w:val="clear" w:color="auto" w:fill="FFFFFF"/>
        </w:rPr>
        <w:t xml:space="preserve"> </w:t>
      </w:r>
      <w:r w:rsidR="00F60A36" w:rsidRPr="000D44A6">
        <w:rPr>
          <w:rFonts w:cs="Arial"/>
          <w:color w:val="222222"/>
          <w:shd w:val="clear" w:color="auto" w:fill="FFFFFF"/>
        </w:rPr>
        <w:t>Performance</w:t>
      </w:r>
      <w:r w:rsidR="00CF1FD4">
        <w:rPr>
          <w:rFonts w:cs="Arial"/>
          <w:color w:val="222222"/>
          <w:shd w:val="clear" w:color="auto" w:fill="FFFFFF"/>
        </w:rPr>
        <w:t xml:space="preserve"> </w:t>
      </w:r>
      <w:r w:rsidR="00F60A36" w:rsidRPr="000D44A6">
        <w:rPr>
          <w:rFonts w:cs="Arial"/>
          <w:color w:val="222222"/>
          <w:shd w:val="clear" w:color="auto" w:fill="FFFFFF"/>
        </w:rPr>
        <w:t>of</w:t>
      </w:r>
      <w:r w:rsidR="00CF1FD4">
        <w:rPr>
          <w:rFonts w:cs="Arial"/>
          <w:color w:val="222222"/>
          <w:shd w:val="clear" w:color="auto" w:fill="FFFFFF"/>
        </w:rPr>
        <w:t xml:space="preserve"> </w:t>
      </w:r>
      <w:r w:rsidR="00F60A36" w:rsidRPr="000D44A6">
        <w:rPr>
          <w:rFonts w:cs="Arial"/>
          <w:color w:val="222222"/>
          <w:shd w:val="clear" w:color="auto" w:fill="FFFFFF"/>
        </w:rPr>
        <w:t>compressed</w:t>
      </w:r>
      <w:r w:rsidR="00CF1FD4">
        <w:rPr>
          <w:rFonts w:cs="Arial"/>
          <w:color w:val="222222"/>
          <w:shd w:val="clear" w:color="auto" w:fill="FFFFFF"/>
        </w:rPr>
        <w:t xml:space="preserve"> </w:t>
      </w:r>
      <w:r w:rsidR="00F60A36" w:rsidRPr="000D44A6">
        <w:rPr>
          <w:rFonts w:cs="Arial"/>
          <w:color w:val="222222"/>
          <w:shd w:val="clear" w:color="auto" w:fill="FFFFFF"/>
        </w:rPr>
        <w:t>inverted</w:t>
      </w:r>
      <w:r w:rsidR="00CF1FD4">
        <w:rPr>
          <w:rFonts w:cs="Arial"/>
          <w:color w:val="222222"/>
          <w:shd w:val="clear" w:color="auto" w:fill="FFFFFF"/>
        </w:rPr>
        <w:t xml:space="preserve"> </w:t>
      </w:r>
      <w:r w:rsidR="00F60A36" w:rsidRPr="000D44A6">
        <w:rPr>
          <w:rFonts w:cs="Arial"/>
          <w:color w:val="222222"/>
          <w:shd w:val="clear" w:color="auto" w:fill="FFFFFF"/>
        </w:rPr>
        <w:t>list</w:t>
      </w:r>
      <w:r w:rsidR="00CF1FD4">
        <w:rPr>
          <w:rFonts w:cs="Arial"/>
          <w:color w:val="222222"/>
          <w:shd w:val="clear" w:color="auto" w:fill="FFFFFF"/>
        </w:rPr>
        <w:t xml:space="preserve"> </w:t>
      </w:r>
      <w:r w:rsidR="00F60A36" w:rsidRPr="000D44A6">
        <w:rPr>
          <w:rFonts w:cs="Arial"/>
          <w:color w:val="222222"/>
          <w:shd w:val="clear" w:color="auto" w:fill="FFFFFF"/>
        </w:rPr>
        <w:t>caching</w:t>
      </w:r>
      <w:r w:rsidR="00CF1FD4">
        <w:rPr>
          <w:rFonts w:cs="Arial"/>
          <w:color w:val="222222"/>
          <w:shd w:val="clear" w:color="auto" w:fill="FFFFFF"/>
        </w:rPr>
        <w:t xml:space="preserve"> </w:t>
      </w:r>
      <w:r w:rsidR="00F60A36" w:rsidRPr="000D44A6">
        <w:rPr>
          <w:rFonts w:cs="Arial"/>
          <w:color w:val="222222"/>
          <w:shd w:val="clear" w:color="auto" w:fill="FFFFFF"/>
        </w:rPr>
        <w:t>in</w:t>
      </w:r>
      <w:r w:rsidR="00CF1FD4">
        <w:rPr>
          <w:rFonts w:cs="Arial"/>
          <w:color w:val="222222"/>
          <w:shd w:val="clear" w:color="auto" w:fill="FFFFFF"/>
        </w:rPr>
        <w:t xml:space="preserve"> </w:t>
      </w:r>
      <w:r w:rsidR="00F60A36" w:rsidRPr="000D44A6">
        <w:rPr>
          <w:rFonts w:cs="Arial"/>
          <w:color w:val="222222"/>
          <w:shd w:val="clear" w:color="auto" w:fill="FFFFFF"/>
        </w:rPr>
        <w:t>search</w:t>
      </w:r>
      <w:r w:rsidR="00CF1FD4">
        <w:rPr>
          <w:rFonts w:cs="Arial"/>
          <w:color w:val="222222"/>
          <w:shd w:val="clear" w:color="auto" w:fill="FFFFFF"/>
        </w:rPr>
        <w:t xml:space="preserve"> </w:t>
      </w:r>
      <w:r w:rsidR="00F60A36" w:rsidRPr="000D44A6">
        <w:rPr>
          <w:rFonts w:cs="Arial"/>
          <w:color w:val="222222"/>
          <w:shd w:val="clear" w:color="auto" w:fill="FFFFFF"/>
        </w:rPr>
        <w:t>engines.</w:t>
      </w:r>
      <w:r w:rsidR="00CF1FD4">
        <w:rPr>
          <w:rStyle w:val="apple-converted-space"/>
          <w:color w:val="222222"/>
          <w:shd w:val="clear" w:color="auto" w:fill="FFFFFF"/>
        </w:rPr>
        <w:t xml:space="preserve"> </w:t>
      </w:r>
      <w:proofErr w:type="gramStart"/>
      <w:r w:rsidR="00F60A36" w:rsidRPr="000D44A6">
        <w:rPr>
          <w:rFonts w:cs="Arial"/>
          <w:i/>
          <w:iCs/>
          <w:color w:val="222222"/>
          <w:shd w:val="clear" w:color="auto" w:fill="FFFFFF"/>
        </w:rPr>
        <w:t>Proceedings</w:t>
      </w:r>
      <w:r w:rsidR="00CF1FD4">
        <w:rPr>
          <w:rFonts w:cs="Arial"/>
          <w:i/>
          <w:iCs/>
          <w:color w:val="222222"/>
          <w:shd w:val="clear" w:color="auto" w:fill="FFFFFF"/>
        </w:rPr>
        <w:t xml:space="preserve"> </w:t>
      </w:r>
      <w:r w:rsidR="00F60A36" w:rsidRPr="000D44A6">
        <w:rPr>
          <w:rFonts w:cs="Arial"/>
          <w:i/>
          <w:iCs/>
          <w:color w:val="222222"/>
          <w:shd w:val="clear" w:color="auto" w:fill="FFFFFF"/>
        </w:rPr>
        <w:t>of</w:t>
      </w:r>
      <w:r w:rsidR="00CF1FD4">
        <w:rPr>
          <w:rFonts w:cs="Arial"/>
          <w:i/>
          <w:iCs/>
          <w:color w:val="222222"/>
          <w:shd w:val="clear" w:color="auto" w:fill="FFFFFF"/>
        </w:rPr>
        <w:t xml:space="preserve"> </w:t>
      </w:r>
      <w:r w:rsidR="00F60A36" w:rsidRPr="000D44A6">
        <w:rPr>
          <w:rFonts w:cs="Arial"/>
          <w:i/>
          <w:iCs/>
          <w:color w:val="222222"/>
          <w:shd w:val="clear" w:color="auto" w:fill="FFFFFF"/>
        </w:rPr>
        <w:t>the</w:t>
      </w:r>
      <w:r w:rsidR="00CF1FD4">
        <w:rPr>
          <w:rFonts w:cs="Arial"/>
          <w:i/>
          <w:iCs/>
          <w:color w:val="222222"/>
          <w:shd w:val="clear" w:color="auto" w:fill="FFFFFF"/>
        </w:rPr>
        <w:t xml:space="preserve"> </w:t>
      </w:r>
      <w:r w:rsidR="00F60A36" w:rsidRPr="000D44A6">
        <w:rPr>
          <w:rFonts w:cs="Arial"/>
          <w:i/>
          <w:iCs/>
          <w:color w:val="222222"/>
          <w:shd w:val="clear" w:color="auto" w:fill="FFFFFF"/>
        </w:rPr>
        <w:t>17th</w:t>
      </w:r>
      <w:r w:rsidR="00CF1FD4">
        <w:rPr>
          <w:rFonts w:cs="Arial"/>
          <w:i/>
          <w:iCs/>
          <w:color w:val="222222"/>
          <w:shd w:val="clear" w:color="auto" w:fill="FFFFFF"/>
        </w:rPr>
        <w:t xml:space="preserve"> </w:t>
      </w:r>
      <w:r w:rsidR="008421DE" w:rsidRPr="008421DE">
        <w:rPr>
          <w:rFonts w:cs="Arial"/>
          <w:i/>
          <w:iCs/>
          <w:color w:val="222222"/>
          <w:shd w:val="clear" w:color="auto" w:fill="FFFFFF"/>
        </w:rPr>
        <w:t>International World Wide Web Conference</w:t>
      </w:r>
      <w:r w:rsidR="00F60A36" w:rsidRPr="000D44A6">
        <w:rPr>
          <w:rFonts w:cs="Arial"/>
          <w:color w:val="222222"/>
          <w:shd w:val="clear" w:color="auto" w:fill="FFFFFF"/>
        </w:rPr>
        <w:t>.</w:t>
      </w:r>
      <w:proofErr w:type="gramEnd"/>
      <w:r w:rsidR="00CF1FD4">
        <w:rPr>
          <w:rFonts w:cs="Arial"/>
          <w:color w:val="222222"/>
          <w:shd w:val="clear" w:color="auto" w:fill="FFFFFF"/>
        </w:rPr>
        <w:t xml:space="preserve"> </w:t>
      </w:r>
      <w:r w:rsidR="00F60A36" w:rsidRPr="000D44A6">
        <w:rPr>
          <w:rFonts w:cs="Arial"/>
          <w:color w:val="222222"/>
          <w:shd w:val="clear" w:color="auto" w:fill="FFFFFF"/>
        </w:rPr>
        <w:t>ACM,</w:t>
      </w:r>
      <w:r w:rsidR="00CF1FD4">
        <w:rPr>
          <w:rFonts w:cs="Arial"/>
          <w:color w:val="222222"/>
          <w:shd w:val="clear" w:color="auto" w:fill="FFFFFF"/>
        </w:rPr>
        <w:t xml:space="preserve"> </w:t>
      </w:r>
      <w:r w:rsidR="00F60A36" w:rsidRPr="000D44A6">
        <w:rPr>
          <w:rFonts w:eastAsiaTheme="minorEastAsia" w:cs="Arial"/>
          <w:color w:val="222222"/>
          <w:shd w:val="clear" w:color="auto" w:fill="FFFFFF"/>
        </w:rPr>
        <w:t>387-396</w:t>
      </w:r>
      <w:r w:rsidR="00F60A36" w:rsidRPr="000D44A6">
        <w:rPr>
          <w:rFonts w:cs="Arial"/>
          <w:color w:val="222222"/>
          <w:shd w:val="clear" w:color="auto" w:fill="FFFFFF"/>
        </w:rPr>
        <w:t>.</w:t>
      </w:r>
    </w:p>
    <w:sectPr w:rsidR="006D3FCF" w:rsidRPr="000D44A6" w:rsidSect="006C16C6">
      <w:headerReference w:type="even" r:id="rId26"/>
      <w:headerReference w:type="default" r:id="rId27"/>
      <w:footerReference w:type="even" r:id="rId28"/>
      <w:footerReference w:type="default" r:id="rId29"/>
      <w:footerReference w:type="first" r:id="rId30"/>
      <w:pgSz w:w="12240" w:h="15840" w:code="1"/>
      <w:pgMar w:top="1440" w:right="2160" w:bottom="1440" w:left="2160" w:header="1440" w:footer="144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hp" w:date="2014-11-14T17:35:00Z" w:initials="h">
    <w:p w14:paraId="622F054B" w14:textId="07ACB155" w:rsidR="0073603A" w:rsidRDefault="0073603A">
      <w:pPr>
        <w:pStyle w:val="Commentaire"/>
      </w:pPr>
      <w:r w:rsidRPr="008142EA">
        <w:rPr>
          <w:rStyle w:val="Marquedecommentaire"/>
          <w:color w:val="1F497D" w:themeColor="text2"/>
        </w:rPr>
        <w:annotationRef/>
      </w:r>
      <w:r w:rsidRPr="008142EA">
        <w:rPr>
          <w:rFonts w:hint="eastAsia"/>
          <w:color w:val="1F497D" w:themeColor="text2"/>
          <w:lang w:eastAsia="zh-CN"/>
        </w:rPr>
        <w:t xml:space="preserve">The major focus here is to introduce the </w:t>
      </w:r>
      <w:r>
        <w:rPr>
          <w:color w:val="1F497D" w:themeColor="text2"/>
          <w:lang w:eastAsia="zh-CN"/>
        </w:rPr>
        <w:t>background. I first discuss inverted index structure, then follows data organization</w:t>
      </w:r>
    </w:p>
  </w:comment>
  <w:comment w:id="8" w:author="hp" w:date="2014-11-14T17:35:00Z" w:initials="h">
    <w:p w14:paraId="31653C3C" w14:textId="0039019D" w:rsidR="0073603A" w:rsidRDefault="0073603A">
      <w:pPr>
        <w:pStyle w:val="Commentaire"/>
        <w:rPr>
          <w:lang w:eastAsia="zh-CN"/>
        </w:rPr>
      </w:pPr>
      <w:r>
        <w:rPr>
          <w:rStyle w:val="Marquedecommentaire"/>
        </w:rPr>
        <w:annotationRef/>
      </w:r>
      <w:r>
        <w:rPr>
          <w:rFonts w:hint="eastAsia"/>
          <w:lang w:eastAsia="zh-CN"/>
        </w:rPr>
        <w:t xml:space="preserve">Yes, it seemed that we do not use </w:t>
      </w:r>
      <w:r>
        <w:rPr>
          <w:lang w:eastAsia="zh-CN"/>
        </w:rPr>
        <w:t>“effective bit width” but only “bit width”. If you think it is OK, we can remove this sentence.</w:t>
      </w:r>
    </w:p>
  </w:comment>
  <w:comment w:id="49" w:author="Daniel" w:date="2014-11-14T17:35:00Z" w:initials="DL">
    <w:p w14:paraId="39E615CB" w14:textId="7F3152D2" w:rsidR="0073603A" w:rsidRDefault="0073603A">
      <w:pPr>
        <w:pStyle w:val="Commentaire"/>
      </w:pPr>
      <w:r>
        <w:rPr>
          <w:rStyle w:val="Marquedecommentaire"/>
        </w:rPr>
        <w:annotationRef/>
      </w:r>
      <w:r>
        <w:t>Please consider explaining how these variants differ or add a forward reference to where in the paper it is going to be explained.</w:t>
      </w:r>
    </w:p>
  </w:comment>
  <w:comment w:id="50" w:author="hp" w:date="2014-11-14T17:35:00Z" w:initials="h">
    <w:p w14:paraId="4EC5D2F2" w14:textId="026FE4C5" w:rsidR="0073603A" w:rsidRDefault="0073603A">
      <w:pPr>
        <w:pStyle w:val="Commentaire"/>
        <w:rPr>
          <w:lang w:eastAsia="zh-CN"/>
        </w:rPr>
      </w:pPr>
      <w:r>
        <w:rPr>
          <w:rStyle w:val="Marquedecommentaire"/>
        </w:rPr>
        <w:annotationRef/>
      </w:r>
      <w:r>
        <w:rPr>
          <w:rFonts w:hint="eastAsia"/>
          <w:lang w:eastAsia="zh-CN"/>
        </w:rPr>
        <w:t>IU=</w:t>
      </w:r>
      <w:r>
        <w:rPr>
          <w:lang w:eastAsia="zh-CN"/>
        </w:rPr>
        <w:t>incomplete</w:t>
      </w:r>
      <w:r>
        <w:rPr>
          <w:rFonts w:hint="eastAsia"/>
          <w:lang w:eastAsia="zh-CN"/>
        </w:rPr>
        <w:t xml:space="preserve"> </w:t>
      </w:r>
      <w:r>
        <w:rPr>
          <w:lang w:eastAsia="zh-CN"/>
        </w:rPr>
        <w:t>unary; CU=complete unary</w:t>
      </w:r>
    </w:p>
  </w:comment>
  <w:comment w:id="74" w:author="Daniel" w:date="2014-11-14T17:35:00Z" w:initials="DL">
    <w:p w14:paraId="60A8EE11" w14:textId="40F97CC9" w:rsidR="0073603A" w:rsidRDefault="0073603A">
      <w:pPr>
        <w:pStyle w:val="Commentaire"/>
      </w:pPr>
      <w:r>
        <w:rPr>
          <w:rStyle w:val="Marquedecommentaire"/>
        </w:rPr>
        <w:annotationRef/>
      </w:r>
      <w:r w:rsidR="00DC790C">
        <w:t xml:space="preserve">I do not think it is sufficiently explained what these two are (yes, *I* know what they are, but the reader does not </w:t>
      </w:r>
      <w:proofErr w:type="spellStart"/>
      <w:r w:rsidR="00DC790C">
        <w:t>not</w:t>
      </w:r>
      <w:proofErr w:type="spellEnd"/>
      <w:r w:rsidR="00DC790C">
        <w:t xml:space="preserve"> know).</w:t>
      </w:r>
    </w:p>
  </w:comment>
  <w:comment w:id="160" w:author="Daniel" w:date="2014-11-14T17:35:00Z" w:initials="DL">
    <w:p w14:paraId="20F358E2" w14:textId="6C48CFF6" w:rsidR="00B37E2D" w:rsidRDefault="00B37E2D">
      <w:pPr>
        <w:pStyle w:val="Commentaire"/>
      </w:pPr>
      <w:r>
        <w:rPr>
          <w:rStyle w:val="Marquedecommentaire"/>
        </w:rPr>
        <w:annotationRef/>
      </w:r>
      <w:r>
        <w:t>Does it waste bits to be byte aligned, or would it waste bits to be byte aligned. These are different stat</w:t>
      </w:r>
      <w:r>
        <w:t>e</w:t>
      </w:r>
      <w:r>
        <w:t>ments.</w:t>
      </w:r>
      <w:r w:rsidR="00D51E97">
        <w:t xml:space="preserve"> I am not sure what IU without byte alignment would mean. Do you just mean that IU wastes some bits compared to CU?</w:t>
      </w:r>
    </w:p>
  </w:comment>
  <w:comment w:id="170" w:author="Daniel" w:date="2014-11-14T17:35:00Z" w:initials="DL">
    <w:p w14:paraId="70950343" w14:textId="009B969E" w:rsidR="00B37E2D" w:rsidRDefault="00B37E2D">
      <w:pPr>
        <w:pStyle w:val="Commentaire"/>
      </w:pPr>
      <w:r>
        <w:rPr>
          <w:rStyle w:val="Marquedecommentaire"/>
        </w:rPr>
        <w:annotationRef/>
      </w:r>
      <w:r>
        <w:t>I am not sure what probable to store means.</w:t>
      </w:r>
    </w:p>
  </w:comment>
  <w:comment w:id="179" w:author="hp" w:date="2014-11-14T17:35:00Z" w:initials="h">
    <w:p w14:paraId="466D55B8" w14:textId="3360B5D0" w:rsidR="0073603A" w:rsidRDefault="0073603A">
      <w:pPr>
        <w:pStyle w:val="Commentaire"/>
        <w:rPr>
          <w:lang w:eastAsia="zh-CN"/>
        </w:rPr>
      </w:pPr>
      <w:r>
        <w:rPr>
          <w:rStyle w:val="Marquedecommentaire"/>
        </w:rPr>
        <w:annotationRef/>
      </w:r>
      <w:r>
        <w:rPr>
          <w:rFonts w:hint="eastAsia"/>
          <w:lang w:eastAsia="zh-CN"/>
        </w:rPr>
        <w:t>In (</w:t>
      </w:r>
      <w:r>
        <w:rPr>
          <w:lang w:eastAsia="zh-CN"/>
        </w:rPr>
        <w:t>c</w:t>
      </w:r>
      <w:r>
        <w:rPr>
          <w:rFonts w:hint="eastAsia"/>
          <w:lang w:eastAsia="zh-CN"/>
        </w:rPr>
        <w:t>)</w:t>
      </w:r>
      <w:r>
        <w:rPr>
          <w:lang w:eastAsia="zh-CN"/>
        </w:rPr>
        <w:t xml:space="preserve"> and (d), the LD for B should be “10”. We will correct this later on.</w:t>
      </w:r>
    </w:p>
  </w:comment>
  <w:comment w:id="185" w:author="Daniel" w:date="2014-11-14T17:35:00Z" w:initials="DL">
    <w:p w14:paraId="190E3FBA" w14:textId="77777777" w:rsidR="0073603A" w:rsidRDefault="0073603A" w:rsidP="00103848">
      <w:pPr>
        <w:pStyle w:val="Commentaire"/>
      </w:pPr>
      <w:r>
        <w:rPr>
          <w:rStyle w:val="Marquedecommentaire"/>
        </w:rPr>
        <w:annotationRef/>
      </w:r>
      <w:r>
        <w:t>When you say that the storage is aligned, what do you mean exactly? Just for the LD, or also for the data. That is, in the 8-bit node, can I store 2 (indicating 3 bytes) then 2 and 2 and 2 again? It seems that I could but your decoding procedure makes not mention of it.</w:t>
      </w:r>
    </w:p>
  </w:comment>
  <w:comment w:id="186" w:author="hp" w:date="2014-11-14T17:35:00Z" w:initials="h">
    <w:p w14:paraId="748F120B" w14:textId="037D5FE4" w:rsidR="0073603A" w:rsidRDefault="0073603A">
      <w:pPr>
        <w:pStyle w:val="Commentaire"/>
        <w:rPr>
          <w:lang w:eastAsia="zh-CN"/>
        </w:rPr>
      </w:pPr>
      <w:r>
        <w:rPr>
          <w:rStyle w:val="Marquedecommentaire"/>
        </w:rPr>
        <w:annotationRef/>
      </w:r>
      <w:r>
        <w:rPr>
          <w:lang w:eastAsia="zh-CN"/>
        </w:rPr>
        <w:t>L</w:t>
      </w:r>
      <w:r>
        <w:rPr>
          <w:rFonts w:hint="eastAsia"/>
          <w:lang w:eastAsia="zh-CN"/>
        </w:rPr>
        <w:t xml:space="preserve">ength </w:t>
      </w:r>
      <w:r>
        <w:rPr>
          <w:lang w:eastAsia="zh-CN"/>
        </w:rPr>
        <w:t>d</w:t>
      </w:r>
      <w:r>
        <w:rPr>
          <w:lang w:eastAsia="zh-CN"/>
        </w:rPr>
        <w:t>e</w:t>
      </w:r>
      <w:r>
        <w:rPr>
          <w:lang w:eastAsia="zh-CN"/>
        </w:rPr>
        <w:t>scriptors</w:t>
      </w:r>
    </w:p>
  </w:comment>
  <w:comment w:id="202" w:author="Daniel" w:date="2014-11-14T17:35:00Z" w:initials="DL">
    <w:p w14:paraId="6EE9A49A" w14:textId="39E4E769" w:rsidR="00D51E97" w:rsidRDefault="00D51E97">
      <w:pPr>
        <w:pStyle w:val="Commentaire"/>
      </w:pPr>
      <w:r>
        <w:rPr>
          <w:rStyle w:val="Marquedecommentaire"/>
        </w:rPr>
        <w:annotationRef/>
      </w:r>
      <w:r>
        <w:t>4-bit alig</w:t>
      </w:r>
      <w:r>
        <w:t>n</w:t>
      </w:r>
      <w:r>
        <w:t>ment? Can you explain a bit more? Typica</w:t>
      </w:r>
      <w:r>
        <w:t>l</w:t>
      </w:r>
      <w:r>
        <w:t>ly, we align on bytes or words, but not on bits. Maybe with more exa</w:t>
      </w:r>
      <w:r>
        <w:t>m</w:t>
      </w:r>
      <w:r>
        <w:t>ples I could understand...</w:t>
      </w:r>
    </w:p>
  </w:comment>
  <w:comment w:id="250" w:author="Daniel" w:date="2014-11-14T17:35:00Z" w:initials="DL">
    <w:p w14:paraId="1D8E699C" w14:textId="0D1883F4" w:rsidR="00D51E97" w:rsidRDefault="00D51E97">
      <w:pPr>
        <w:pStyle w:val="Commentaire"/>
      </w:pPr>
      <w:r>
        <w:rPr>
          <w:rStyle w:val="Marquedecommentaire"/>
        </w:rPr>
        <w:annotationRef/>
      </w:r>
      <w:r>
        <w:t>I suggest you be explicit regarding the size of your look-up tables... to make things clearer.</w:t>
      </w:r>
    </w:p>
  </w:comment>
  <w:comment w:id="246" w:author="hp" w:date="2014-11-14T17:35:00Z" w:initials="h">
    <w:p w14:paraId="00D5682A" w14:textId="22509468" w:rsidR="0073603A" w:rsidRDefault="0073603A">
      <w:pPr>
        <w:pStyle w:val="Commentaire"/>
        <w:rPr>
          <w:lang w:eastAsia="zh-CN"/>
        </w:rPr>
      </w:pPr>
      <w:r>
        <w:rPr>
          <w:rStyle w:val="Marquedecommentaire"/>
        </w:rPr>
        <w:annotationRef/>
      </w:r>
      <w:r>
        <w:rPr>
          <w:rFonts w:hint="eastAsia"/>
          <w:lang w:eastAsia="zh-CN"/>
        </w:rPr>
        <w:t>For 1-bit CG, we have a table of 2^15 entries;</w:t>
      </w:r>
    </w:p>
    <w:p w14:paraId="0F3C95EE" w14:textId="0E0CC951" w:rsidR="0073603A" w:rsidRDefault="0073603A">
      <w:pPr>
        <w:pStyle w:val="Commentaire"/>
        <w:rPr>
          <w:lang w:eastAsia="zh-CN"/>
        </w:rPr>
      </w:pPr>
      <w:r>
        <w:rPr>
          <w:lang w:eastAsia="zh-CN"/>
        </w:rPr>
        <w:t xml:space="preserve">Although we can implement </w:t>
      </w:r>
      <w:r>
        <w:rPr>
          <w:rFonts w:hint="eastAsia"/>
          <w:lang w:eastAsia="zh-CN"/>
        </w:rPr>
        <w:t xml:space="preserve">CU </w:t>
      </w:r>
      <w:r>
        <w:rPr>
          <w:lang w:eastAsia="zh-CN"/>
        </w:rPr>
        <w:t>without bit offset, we do maintain a variable bit offset for CU to speed up the process.</w:t>
      </w:r>
    </w:p>
  </w:comment>
  <w:comment w:id="264" w:author="Daniel" w:date="2014-11-14T17:35:00Z" w:initials="DL">
    <w:p w14:paraId="2E0E135E" w14:textId="17E666EC" w:rsidR="0073603A" w:rsidRDefault="0073603A">
      <w:pPr>
        <w:pStyle w:val="Commentaire"/>
      </w:pPr>
      <w:r>
        <w:rPr>
          <w:rStyle w:val="Marquedecommentaire"/>
        </w:rPr>
        <w:annotationRef/>
      </w:r>
      <w:r w:rsidR="00A54B50">
        <w:t>Here you are describing the algorithm. I can imagine that your actual processor and-or code can load several registers early, but why not simplify the exposition and just say that you load one register? It is unwise to burden the paper with technical implementation issues. Keep the paper clear as much as possible and discuss tricks separately if they are important. Or better: publish your code so that people can study it.</w:t>
      </w:r>
    </w:p>
  </w:comment>
  <w:comment w:id="265" w:author="hp" w:date="2014-11-14T17:35:00Z" w:initials="h">
    <w:p w14:paraId="4E4C5BCF" w14:textId="7D5C30EC" w:rsidR="0073603A" w:rsidRDefault="0073603A">
      <w:pPr>
        <w:pStyle w:val="Commentaire"/>
        <w:rPr>
          <w:lang w:eastAsia="zh-CN"/>
        </w:rPr>
      </w:pPr>
      <w:r>
        <w:rPr>
          <w:rStyle w:val="Marquedecommentaire"/>
        </w:rPr>
        <w:annotationRef/>
      </w:r>
      <w:r>
        <w:rPr>
          <w:rFonts w:hint="eastAsia"/>
          <w:lang w:eastAsia="zh-CN"/>
        </w:rPr>
        <w:t xml:space="preserve">At each time, </w:t>
      </w:r>
      <w:r>
        <w:rPr>
          <w:lang w:eastAsia="zh-CN"/>
        </w:rPr>
        <w:t xml:space="preserve">to decode a data vector, </w:t>
      </w:r>
      <w:r>
        <w:rPr>
          <w:rFonts w:hint="eastAsia"/>
          <w:lang w:eastAsia="zh-CN"/>
        </w:rPr>
        <w:t xml:space="preserve">we </w:t>
      </w:r>
      <w:r>
        <w:rPr>
          <w:lang w:eastAsia="zh-CN"/>
        </w:rPr>
        <w:t>would load 1~3 data vectors into XMM registers. This is mainly for ease of dealing with across-word cases. There are usually about 16 XMM registers, which is enough for our current algorithm. Do we need to put these details into the paper?</w:t>
      </w:r>
    </w:p>
  </w:comment>
  <w:comment w:id="296" w:author="hp" w:date="2014-11-14T17:35:00Z" w:initials="h">
    <w:p w14:paraId="269ED5AE" w14:textId="6A034C52" w:rsidR="0073603A" w:rsidRDefault="0073603A">
      <w:pPr>
        <w:pStyle w:val="Commentaire"/>
        <w:rPr>
          <w:lang w:eastAsia="zh-CN"/>
        </w:rPr>
      </w:pPr>
      <w:r>
        <w:rPr>
          <w:rStyle w:val="Marquedecommentaire"/>
        </w:rPr>
        <w:annotationRef/>
      </w:r>
      <w:r>
        <w:rPr>
          <w:rFonts w:hint="eastAsia"/>
          <w:lang w:eastAsia="zh-CN"/>
        </w:rPr>
        <w:t>Yes, we do not need XMM2 register for</w:t>
      </w:r>
      <w:r>
        <w:rPr>
          <w:lang w:eastAsia="zh-CN"/>
        </w:rPr>
        <w:t xml:space="preserve"> decoding</w:t>
      </w:r>
      <w:r>
        <w:rPr>
          <w:rFonts w:hint="eastAsia"/>
          <w:lang w:eastAsia="zh-CN"/>
        </w:rPr>
        <w:t xml:space="preserve"> LDs.</w:t>
      </w:r>
      <w:r>
        <w:rPr>
          <w:lang w:eastAsia="zh-CN"/>
        </w:rPr>
        <w:t xml:space="preserve"> For binary case, the data area also go across words. To solve this, we load 2~3 data vectors to recover the broken values. This is mainly the practical tricks. But if you think it is needed, you can put it in the paper.</w:t>
      </w:r>
    </w:p>
  </w:comment>
  <w:comment w:id="305" w:author="Daniel" w:date="2014-11-14T17:35:00Z" w:initials="DL">
    <w:p w14:paraId="0AF0613E" w14:textId="50030F83" w:rsidR="00FB5DC5" w:rsidRDefault="00FB5DC5">
      <w:pPr>
        <w:pStyle w:val="Commentaire"/>
      </w:pPr>
      <w:r>
        <w:rPr>
          <w:rStyle w:val="Marquedecommentaire"/>
        </w:rPr>
        <w:annotationRef/>
      </w:r>
      <w:r>
        <w:t>Well, ok, but I think that these technical differences are implementation issues. I have simplified the text quite a bit. Again, if you think that this is important, you could always publish code samples for people to study.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EED43" w15:done="0"/>
  <w15:commentEx w15:paraId="38048215" w15:paraIdParent="115EED43" w15:done="0"/>
  <w15:commentEx w15:paraId="22A92B12" w15:done="0"/>
  <w15:commentEx w15:paraId="622F054B" w15:paraIdParent="22A92B12" w15:done="0"/>
  <w15:commentEx w15:paraId="31653C3C" w15:done="0"/>
  <w15:commentEx w15:paraId="39E615CB" w15:done="0"/>
  <w15:commentEx w15:paraId="4EC5D2F2" w15:paraIdParent="39E615CB" w15:done="0"/>
  <w15:commentEx w15:paraId="6A33BA2B" w15:done="0"/>
  <w15:commentEx w15:paraId="3EFCFF57" w15:paraIdParent="6A33BA2B" w15:done="0"/>
  <w15:commentEx w15:paraId="58DD7C65" w15:done="0"/>
  <w15:commentEx w15:paraId="4D371681" w15:done="0"/>
  <w15:commentEx w15:paraId="64EF7657" w15:done="0"/>
  <w15:commentEx w15:paraId="297F891E" w15:done="0"/>
  <w15:commentEx w15:paraId="444BC73D" w15:paraIdParent="297F891E" w15:done="0"/>
  <w15:commentEx w15:paraId="353A4DC9" w15:done="0"/>
  <w15:commentEx w15:paraId="609BD63D" w15:paraIdParent="353A4DC9" w15:done="0"/>
  <w15:commentEx w15:paraId="063AE2BD" w15:done="0"/>
  <w15:commentEx w15:paraId="379D7617" w15:paraIdParent="063AE2BD" w15:done="0"/>
  <w15:commentEx w15:paraId="0837E230" w15:done="0"/>
  <w15:commentEx w15:paraId="4610AB9B" w15:paraIdParent="0837E230" w15:done="0"/>
  <w15:commentEx w15:paraId="0766E59E" w15:done="0"/>
  <w15:commentEx w15:paraId="38EA2A38" w15:paraIdParent="0766E59E" w15:done="0"/>
  <w15:commentEx w15:paraId="7616B88C" w15:done="0"/>
  <w15:commentEx w15:paraId="6BF38FF3" w15:done="0"/>
  <w15:commentEx w15:paraId="466D55B8" w15:done="0"/>
  <w15:commentEx w15:paraId="190E3FBA" w15:done="0"/>
  <w15:commentEx w15:paraId="748F120B" w15:paraIdParent="190E3FBA" w15:done="0"/>
  <w15:commentEx w15:paraId="742827C2" w15:done="0"/>
  <w15:commentEx w15:paraId="6E49BF3A" w15:done="0"/>
  <w15:commentEx w15:paraId="5836A6A9" w15:done="0"/>
  <w15:commentEx w15:paraId="0F3C95EE" w15:paraIdParent="5836A6A9" w15:done="0"/>
  <w15:commentEx w15:paraId="27E3B513" w15:done="0"/>
  <w15:commentEx w15:paraId="69C624D1" w15:paraIdParent="27E3B513" w15:done="0"/>
  <w15:commentEx w15:paraId="4679B3EA" w15:done="0"/>
  <w15:commentEx w15:paraId="45AE4B4F" w15:paraIdParent="4679B3EA" w15:done="0"/>
  <w15:commentEx w15:paraId="13CB1010" w15:done="0"/>
  <w15:commentEx w15:paraId="2E0E135E" w15:done="0"/>
  <w15:commentEx w15:paraId="4E4C5BCF" w15:paraIdParent="2E0E135E" w15:done="0"/>
  <w15:commentEx w15:paraId="1A092C5B" w15:done="0"/>
  <w15:commentEx w15:paraId="3B0720A3" w15:paraIdParent="1A092C5B" w15:done="0"/>
  <w15:commentEx w15:paraId="40A3C1AD" w15:done="0"/>
  <w15:commentEx w15:paraId="7BBB18B0" w15:done="0"/>
  <w15:commentEx w15:paraId="269ED5AE" w15:paraIdParent="7BBB18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69F50F" w14:textId="77777777" w:rsidR="001506FD" w:rsidRDefault="001506FD">
      <w:pPr>
        <w:rPr>
          <w:rFonts w:cs="Times New Roman"/>
        </w:rPr>
      </w:pPr>
      <w:r>
        <w:rPr>
          <w:rFonts w:cs="Times New Roman"/>
        </w:rPr>
        <w:separator/>
      </w:r>
    </w:p>
  </w:endnote>
  <w:endnote w:type="continuationSeparator" w:id="0">
    <w:p w14:paraId="6A1A6909" w14:textId="77777777" w:rsidR="001506FD" w:rsidRDefault="001506FD">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Schoolbook">
    <w:altName w:val="Century"/>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NewCenturySchlbk-Roman">
    <w:altName w:val="Arial"/>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899DF" w14:textId="77777777" w:rsidR="0073603A" w:rsidRPr="00260E67" w:rsidRDefault="0073603A" w:rsidP="00260E67">
    <w:pPr>
      <w:pStyle w:val="RunningFooterACMTransactionson"/>
    </w:pPr>
    <w:r>
      <w:br/>
    </w:r>
    <w:r w:rsidRPr="00260E67">
      <w:t xml:space="preserve">ACM Transactions on </w:t>
    </w:r>
    <w:proofErr w:type="spellStart"/>
    <w:r>
      <w:t>xxxxxxxx</w:t>
    </w:r>
    <w:proofErr w:type="spellEnd"/>
    <w:r>
      <w:t>, Vol. xx, No. x, Article x</w:t>
    </w:r>
    <w:r w:rsidRPr="00260E67">
      <w:t>, Publication date: Month YYYY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3F38D" w14:textId="77777777" w:rsidR="0073603A" w:rsidRDefault="0073603A">
    <w:pPr>
      <w:pStyle w:val="Pieddepage"/>
      <w:rPr>
        <w:sz w:val="16"/>
        <w:szCs w:val="12"/>
      </w:rPr>
    </w:pPr>
  </w:p>
  <w:p w14:paraId="2B032A76" w14:textId="77777777" w:rsidR="0073603A" w:rsidRDefault="0073603A" w:rsidP="00CD5ECE">
    <w:pPr>
      <w:pStyle w:val="Pieddepage"/>
      <w:jc w:val="right"/>
    </w:pPr>
    <w:r w:rsidRPr="006A7D52">
      <w:rPr>
        <w:sz w:val="16"/>
        <w:szCs w:val="12"/>
      </w:rPr>
      <w:t xml:space="preserve">ACM Transactions on </w:t>
    </w:r>
    <w:proofErr w:type="spellStart"/>
    <w:r>
      <w:rPr>
        <w:sz w:val="16"/>
        <w:szCs w:val="12"/>
      </w:rPr>
      <w:t>xxxxxxxx</w:t>
    </w:r>
    <w:proofErr w:type="spellEnd"/>
    <w:r>
      <w:rPr>
        <w:sz w:val="16"/>
        <w:szCs w:val="12"/>
      </w:rPr>
      <w:t>, Vol. xx, No. xx, Article xx</w:t>
    </w:r>
    <w:r w:rsidRPr="006A7D52">
      <w:rPr>
        <w:sz w:val="16"/>
        <w:szCs w:val="12"/>
      </w:rPr>
      <w:t>, Publication date: Month YYYY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4EFE0" w14:textId="77777777" w:rsidR="0073603A" w:rsidRDefault="0073603A" w:rsidP="00A86D78">
    <w:pPr>
      <w:pStyle w:val="Pieddepage"/>
      <w:jc w:val="right"/>
    </w:pPr>
    <w:r>
      <w:rPr>
        <w:sz w:val="16"/>
        <w:szCs w:val="12"/>
      </w:rPr>
      <w:br/>
    </w:r>
    <w:r w:rsidRPr="006A7D52">
      <w:rPr>
        <w:sz w:val="16"/>
        <w:szCs w:val="12"/>
      </w:rPr>
      <w:t xml:space="preserve">ACM Transactions on </w:t>
    </w:r>
    <w:proofErr w:type="spellStart"/>
    <w:r>
      <w:rPr>
        <w:sz w:val="16"/>
        <w:szCs w:val="12"/>
      </w:rPr>
      <w:t>xxxxxxxx</w:t>
    </w:r>
    <w:proofErr w:type="spellEnd"/>
    <w:r>
      <w:rPr>
        <w:sz w:val="16"/>
        <w:szCs w:val="12"/>
      </w:rPr>
      <w:t>, Vol. xx, No. x, Article xx</w:t>
    </w:r>
    <w:r w:rsidRPr="006A7D52">
      <w:rPr>
        <w:sz w:val="16"/>
        <w:szCs w:val="12"/>
      </w:rPr>
      <w:t>, Publication date: Month YYYY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80ECAF" w14:textId="77777777" w:rsidR="001506FD" w:rsidRDefault="001506FD" w:rsidP="00E40852">
      <w:pPr>
        <w:pStyle w:val="Extract"/>
      </w:pPr>
    </w:p>
  </w:footnote>
  <w:footnote w:type="continuationSeparator" w:id="0">
    <w:p w14:paraId="19285514" w14:textId="77777777" w:rsidR="001506FD" w:rsidRDefault="001506FD">
      <w:pPr>
        <w:rPr>
          <w:rFonts w:cs="Times New Roman"/>
        </w:rPr>
      </w:pPr>
      <w:r>
        <w:rPr>
          <w:rFonts w:cs="Times New Roman"/>
        </w:rPr>
        <w:continuationSeparator/>
      </w:r>
    </w:p>
  </w:footnote>
  <w:footnote w:id="1">
    <w:p w14:paraId="34E1BB62" w14:textId="77777777" w:rsidR="0073603A" w:rsidRDefault="0073603A" w:rsidP="00C45D9D">
      <w:pPr>
        <w:pStyle w:val="Notedebasdepage"/>
        <w:rPr>
          <w:ins w:id="143" w:author="Zhao Xin" w:date="2014-11-05T11:04:00Z"/>
          <w:lang w:eastAsia="zh-CN"/>
        </w:rPr>
      </w:pPr>
      <w:r>
        <w:rPr>
          <w:rStyle w:val="Appelnotedebasdep"/>
        </w:rPr>
        <w:footnoteRef/>
      </w:r>
      <w:r>
        <w:t xml:space="preserve"> </w:t>
      </w:r>
      <w:r>
        <w:rPr>
          <w:rFonts w:hint="eastAsia"/>
          <w:lang w:eastAsia="zh-CN"/>
        </w:rPr>
        <w:t xml:space="preserve">Following </w:t>
      </w:r>
      <w:proofErr w:type="spellStart"/>
      <w:r>
        <w:rPr>
          <w:rFonts w:hint="eastAsia"/>
          <w:lang w:eastAsia="zh-CN"/>
        </w:rPr>
        <w:t>Stepanov</w:t>
      </w:r>
      <w:proofErr w:type="spellEnd"/>
      <w:r>
        <w:rPr>
          <w:rFonts w:hint="eastAsia"/>
          <w:lang w:eastAsia="zh-CN"/>
        </w:rPr>
        <w:t xml:space="preserve"> et al., w</w:t>
      </w:r>
      <w:r>
        <w:t xml:space="preserve">e </w:t>
      </w:r>
      <w:r>
        <w:rPr>
          <w:rFonts w:hint="eastAsia"/>
          <w:lang w:eastAsia="zh-CN"/>
        </w:rPr>
        <w:t>use</w:t>
      </w:r>
      <w:r>
        <w:t xml:space="preserve"> the terminologies of complete unary and incomplete unary </w:t>
      </w:r>
    </w:p>
    <w:p w14:paraId="219A1238" w14:textId="52DE6C14" w:rsidR="0073603A" w:rsidRPr="00AB7C42" w:rsidRDefault="0073603A" w:rsidP="00C45D9D">
      <w:pPr>
        <w:pStyle w:val="Notedebasdepage"/>
        <w:rPr>
          <w:lang w:eastAsia="zh-CN"/>
        </w:rPr>
      </w:pPr>
      <w:proofErr w:type="gramStart"/>
      <w:r>
        <w:t>to</w:t>
      </w:r>
      <w:proofErr w:type="gramEnd"/>
      <w:r>
        <w:t xml:space="preserve"> discriminate between cross-byte storage and byte-aligned storage</w:t>
      </w:r>
      <w:r>
        <w:rPr>
          <w:rFonts w:hint="eastAsia"/>
          <w:lang w:eastAsia="zh-CN"/>
        </w:rPr>
        <w:t xml:space="preserve"> </w:t>
      </w:r>
      <w:r w:rsidRPr="00772928">
        <w:t xml:space="preserve"> </w:t>
      </w:r>
      <w:r>
        <w:t>[</w:t>
      </w:r>
      <w:proofErr w:type="spellStart"/>
      <w:r>
        <w:rPr>
          <w:rFonts w:hint="eastAsia"/>
          <w:lang w:eastAsia="zh-CN"/>
        </w:rPr>
        <w:t>Stepanov</w:t>
      </w:r>
      <w:proofErr w:type="spellEnd"/>
      <w:r>
        <w:rPr>
          <w:rFonts w:hint="eastAsia"/>
          <w:lang w:eastAsia="zh-CN"/>
        </w:rPr>
        <w:t xml:space="preserve"> et al. 2011</w:t>
      </w:r>
      <w:r>
        <w:t>].</w:t>
      </w:r>
    </w:p>
  </w:footnote>
  <w:footnote w:id="2">
    <w:p w14:paraId="610EF137" w14:textId="217CDAF4" w:rsidR="0073603A" w:rsidRPr="00E61300" w:rsidRDefault="0073603A">
      <w:pPr>
        <w:pStyle w:val="Notedebasdepage"/>
        <w:rPr>
          <w:lang w:eastAsia="zh-CN"/>
        </w:rPr>
      </w:pPr>
      <w:r>
        <w:rPr>
          <w:rStyle w:val="Appelnotedebasdep"/>
        </w:rPr>
        <w:footnoteRef/>
      </w:r>
      <w:r>
        <w:t xml:space="preserve"> </w:t>
      </w:r>
      <w:r>
        <w:rPr>
          <w:rFonts w:hint="eastAsia"/>
          <w:lang w:eastAsia="zh-CN"/>
        </w:rPr>
        <w:t>A pattern is extended to encode 4</w:t>
      </w:r>
      <w:r w:rsidRPr="00CB586E">
        <w:rPr>
          <w:rFonts w:hint="eastAsia"/>
          <w:i/>
          <w:lang w:eastAsia="zh-CN"/>
        </w:rPr>
        <w:t>N</w:t>
      </w:r>
      <w:r>
        <w:rPr>
          <w:rFonts w:hint="eastAsia"/>
          <w:i/>
          <w:lang w:eastAsia="zh-CN"/>
        </w:rPr>
        <w:t xml:space="preserve"> </w:t>
      </w:r>
      <w:r>
        <w:rPr>
          <w:rFonts w:hint="eastAsia"/>
          <w:lang w:eastAsia="zh-CN"/>
        </w:rPr>
        <w:t xml:space="preserve">integers, while </w:t>
      </w:r>
      <w:r w:rsidRPr="009A21DC">
        <w:rPr>
          <w:rFonts w:hint="eastAsia"/>
          <w:lang w:eastAsia="zh-CN"/>
        </w:rPr>
        <w:t xml:space="preserve">a pattern </w:t>
      </w:r>
      <w:r>
        <w:rPr>
          <w:rFonts w:hint="eastAsia"/>
          <w:lang w:eastAsia="zh-CN"/>
        </w:rPr>
        <w:t xml:space="preserve">encodes </w:t>
      </w:r>
      <w:r w:rsidRPr="005079A1">
        <w:rPr>
          <w:rFonts w:hint="eastAsia"/>
          <w:i/>
          <w:lang w:eastAsia="zh-CN"/>
        </w:rPr>
        <w:t>N</w:t>
      </w:r>
      <w:r>
        <w:rPr>
          <w:rFonts w:hint="eastAsia"/>
          <w:lang w:eastAsia="zh-CN"/>
        </w:rPr>
        <w:t xml:space="preserve"> integers.</w:t>
      </w:r>
    </w:p>
  </w:footnote>
  <w:footnote w:id="3">
    <w:p w14:paraId="2EB9C569" w14:textId="77777777" w:rsidR="0073603A" w:rsidRDefault="0073603A" w:rsidP="00776D3C">
      <w:pPr>
        <w:pStyle w:val="Notedebasdepage"/>
        <w:rPr>
          <w:lang w:eastAsia="zh-CN"/>
        </w:rPr>
      </w:pPr>
      <w:r>
        <w:rPr>
          <w:rStyle w:val="Appelnotedebasdep"/>
        </w:rPr>
        <w:footnoteRef/>
      </w:r>
      <w:r>
        <w:t xml:space="preserve"> http://dumps.wikimedia.org/enwiki/</w:t>
      </w:r>
    </w:p>
  </w:footnote>
  <w:footnote w:id="4">
    <w:p w14:paraId="27D72988" w14:textId="77777777" w:rsidR="0073603A" w:rsidRDefault="0073603A" w:rsidP="00776D3C">
      <w:pPr>
        <w:pStyle w:val="Notedebasdepage"/>
        <w:rPr>
          <w:lang w:eastAsia="zh-CN"/>
        </w:rPr>
      </w:pPr>
      <w:r>
        <w:rPr>
          <w:rStyle w:val="Appelnotedebasdep"/>
        </w:rPr>
        <w:footnoteRef/>
      </w:r>
      <w:r>
        <w:t xml:space="preserve"> http://trec.nist.gov/data/terabyte/05/05.efficiency_topics.gz</w:t>
      </w:r>
    </w:p>
  </w:footnote>
  <w:footnote w:id="5">
    <w:p w14:paraId="04611ED3" w14:textId="77777777" w:rsidR="0073603A" w:rsidRDefault="0073603A" w:rsidP="00776D3C">
      <w:pPr>
        <w:pStyle w:val="Notedebasdepage"/>
        <w:rPr>
          <w:lang w:eastAsia="zh-CN"/>
        </w:rPr>
      </w:pPr>
      <w:r>
        <w:rPr>
          <w:rStyle w:val="Appelnotedebasdep"/>
        </w:rPr>
        <w:footnoteRef/>
      </w:r>
      <w:r>
        <w:t xml:space="preserve"> http://github.com/lemire/FastPFor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D98A8" w14:textId="2662CFF5" w:rsidR="0073603A" w:rsidRDefault="0073603A" w:rsidP="00BF5638">
    <w:pPr>
      <w:pStyle w:val="Runningheadertitleandauthors"/>
      <w:rPr>
        <w:rStyle w:val="Runningheaderpage-rangeChar"/>
      </w:rPr>
    </w:pPr>
    <w:r>
      <w:rPr>
        <w:rStyle w:val="Runningheaderpage-rangeChar"/>
      </w:rPr>
      <w:t>28</w:t>
    </w:r>
    <w:r w:rsidRPr="00FD799A">
      <w:rPr>
        <w:rStyle w:val="Runningheaderpage-rangeChar"/>
      </w:rPr>
      <w:t>:</w:t>
    </w:r>
    <w:r>
      <w:fldChar w:fldCharType="begin"/>
    </w:r>
    <w:r>
      <w:instrText xml:space="preserve"> PAGE   \* MERGEFORMAT </w:instrText>
    </w:r>
    <w:r>
      <w:fldChar w:fldCharType="separate"/>
    </w:r>
    <w:r w:rsidR="00FB5DC5" w:rsidRPr="00FB5DC5">
      <w:rPr>
        <w:rStyle w:val="Runningheaderpage-rangeChar"/>
        <w:noProof/>
      </w:rPr>
      <w:t>26</w:t>
    </w:r>
    <w:r>
      <w:rPr>
        <w:rStyle w:val="Runningheaderpage-rangeChar"/>
        <w:noProof/>
      </w:rPr>
      <w:fldChar w:fldCharType="end"/>
    </w:r>
    <w:r>
      <w:rPr>
        <w:rStyle w:val="Runningheaderpage-rangeChar"/>
        <w:noProof/>
      </w:rPr>
      <w:tab/>
      <w:t xml:space="preserve">                                                                                                                           </w:t>
    </w:r>
    <w:r>
      <w:rPr>
        <w:rStyle w:val="Runningheaderpage-rangeChar"/>
        <w:rFonts w:eastAsiaTheme="minorEastAsia" w:hint="eastAsia"/>
        <w:noProof/>
        <w:lang w:eastAsia="zh-CN"/>
      </w:rPr>
      <w:t xml:space="preserve">Zhao </w:t>
    </w:r>
    <w:r>
      <w:rPr>
        <w:rStyle w:val="Runningheaderpage-rangeChar"/>
        <w:noProof/>
      </w:rPr>
      <w:t>et al.</w:t>
    </w:r>
  </w:p>
  <w:p w14:paraId="6D36490F" w14:textId="77777777" w:rsidR="0073603A" w:rsidRDefault="0073603A" w:rsidP="00BF5638">
    <w:pPr>
      <w:pStyle w:val="Runningheadertitleandauthor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FCE3E" w14:textId="6E278EC9" w:rsidR="0073603A" w:rsidRDefault="0073603A" w:rsidP="0014541E">
    <w:pPr>
      <w:pStyle w:val="Runningheadertitleandauthors"/>
    </w:pPr>
    <w:r w:rsidRPr="006A3E91">
      <w:t xml:space="preserve">A General SIMD-based </w:t>
    </w:r>
    <w:r>
      <w:t>Approach</w:t>
    </w:r>
    <w:r w:rsidRPr="006A3E91">
      <w:t xml:space="preserve"> </w:t>
    </w:r>
    <w:r>
      <w:t>for</w:t>
    </w:r>
    <w:r w:rsidRPr="006A3E91">
      <w:t xml:space="preserve"> Accelerating Compression Algorithms</w:t>
    </w:r>
    <w:r>
      <w:t xml:space="preserve">                         </w:t>
    </w:r>
    <w:r>
      <w:rPr>
        <w:rFonts w:eastAsiaTheme="minorEastAsia" w:hint="eastAsia"/>
        <w:lang w:eastAsia="zh-CN"/>
      </w:rPr>
      <w:t xml:space="preserve">            </w:t>
    </w:r>
    <w:r>
      <w:t xml:space="preserve">           </w:t>
    </w:r>
    <w:r>
      <w:rPr>
        <w:rStyle w:val="Runningheaderpage-rangeChar"/>
      </w:rPr>
      <w:t>28</w:t>
    </w:r>
    <w:r w:rsidRPr="00FD799A">
      <w:rPr>
        <w:rStyle w:val="Runningheaderpage-rangeChar"/>
      </w:rPr>
      <w:t>:</w:t>
    </w:r>
    <w:r>
      <w:fldChar w:fldCharType="begin"/>
    </w:r>
    <w:r>
      <w:instrText xml:space="preserve"> PAGE   \* MERGEFORMAT </w:instrText>
    </w:r>
    <w:r>
      <w:fldChar w:fldCharType="separate"/>
    </w:r>
    <w:r w:rsidR="00FB5DC5" w:rsidRPr="00FB5DC5">
      <w:rPr>
        <w:rStyle w:val="Runningheaderpage-rangeChar"/>
        <w:noProof/>
      </w:rPr>
      <w:t>25</w:t>
    </w:r>
    <w:r>
      <w:rPr>
        <w:rStyle w:val="Runningheaderpage-rangeChar"/>
        <w:noProof/>
      </w:rPr>
      <w:fldChar w:fldCharType="end"/>
    </w:r>
    <w:r>
      <w:rPr>
        <w:rStyle w:val="Runningheaderpage-rangeChar"/>
        <w:rFonts w:eastAsiaTheme="minorEastAsia"/>
      </w:rPr>
      <w:tab/>
    </w:r>
    <w:r>
      <w:rPr>
        <w:rStyle w:val="Runningheaderpage-rangeChar"/>
        <w:rFonts w:eastAsiaTheme="minorEastAsia"/>
      </w:rPr>
      <w:b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0306"/>
    <w:multiLevelType w:val="multilevel"/>
    <w:tmpl w:val="FFD2A3B8"/>
    <w:lvl w:ilvl="0">
      <w:start w:val="1"/>
      <w:numFmt w:val="bullet"/>
      <w:suff w:val="space"/>
      <w:lvlText w:val=""/>
      <w:lvlJc w:val="left"/>
      <w:pPr>
        <w:ind w:left="288" w:firstLine="0"/>
      </w:pPr>
      <w:rPr>
        <w:rFonts w:ascii="Wingdings" w:hAnsi="Wingdings" w:hint="default"/>
      </w:rPr>
    </w:lvl>
    <w:lvl w:ilvl="1">
      <w:start w:val="1"/>
      <w:numFmt w:val="bullet"/>
      <w:lvlText w:val=""/>
      <w:lvlJc w:val="left"/>
      <w:pPr>
        <w:ind w:left="1128" w:hanging="420"/>
      </w:pPr>
      <w:rPr>
        <w:rFonts w:ascii="Wingdings" w:hAnsi="Wingdings" w:hint="default"/>
      </w:rPr>
    </w:lvl>
    <w:lvl w:ilvl="2">
      <w:start w:val="1"/>
      <w:numFmt w:val="bullet"/>
      <w:lvlText w:val=""/>
      <w:lvlJc w:val="left"/>
      <w:pPr>
        <w:ind w:left="1548" w:hanging="420"/>
      </w:pPr>
      <w:rPr>
        <w:rFonts w:ascii="Wingdings" w:hAnsi="Wingdings" w:hint="default"/>
      </w:rPr>
    </w:lvl>
    <w:lvl w:ilvl="3">
      <w:start w:val="1"/>
      <w:numFmt w:val="bullet"/>
      <w:lvlText w:val=""/>
      <w:lvlJc w:val="left"/>
      <w:pPr>
        <w:ind w:left="1968" w:hanging="420"/>
      </w:pPr>
      <w:rPr>
        <w:rFonts w:ascii="Wingdings" w:hAnsi="Wingdings" w:hint="default"/>
      </w:rPr>
    </w:lvl>
    <w:lvl w:ilvl="4">
      <w:start w:val="1"/>
      <w:numFmt w:val="bullet"/>
      <w:lvlText w:val=""/>
      <w:lvlJc w:val="left"/>
      <w:pPr>
        <w:ind w:left="2388" w:hanging="420"/>
      </w:pPr>
      <w:rPr>
        <w:rFonts w:ascii="Wingdings" w:hAnsi="Wingdings" w:hint="default"/>
      </w:rPr>
    </w:lvl>
    <w:lvl w:ilvl="5">
      <w:start w:val="1"/>
      <w:numFmt w:val="bullet"/>
      <w:lvlText w:val=""/>
      <w:lvlJc w:val="left"/>
      <w:pPr>
        <w:ind w:left="2808" w:hanging="420"/>
      </w:pPr>
      <w:rPr>
        <w:rFonts w:ascii="Wingdings" w:hAnsi="Wingdings" w:hint="default"/>
      </w:rPr>
    </w:lvl>
    <w:lvl w:ilvl="6">
      <w:start w:val="1"/>
      <w:numFmt w:val="bullet"/>
      <w:lvlText w:val=""/>
      <w:lvlJc w:val="left"/>
      <w:pPr>
        <w:ind w:left="3228" w:hanging="420"/>
      </w:pPr>
      <w:rPr>
        <w:rFonts w:ascii="Wingdings" w:hAnsi="Wingdings" w:hint="default"/>
      </w:rPr>
    </w:lvl>
    <w:lvl w:ilvl="7">
      <w:start w:val="1"/>
      <w:numFmt w:val="bullet"/>
      <w:lvlText w:val=""/>
      <w:lvlJc w:val="left"/>
      <w:pPr>
        <w:ind w:left="3648" w:hanging="420"/>
      </w:pPr>
      <w:rPr>
        <w:rFonts w:ascii="Wingdings" w:hAnsi="Wingdings" w:hint="default"/>
      </w:rPr>
    </w:lvl>
    <w:lvl w:ilvl="8">
      <w:start w:val="1"/>
      <w:numFmt w:val="bullet"/>
      <w:lvlText w:val=""/>
      <w:lvlJc w:val="left"/>
      <w:pPr>
        <w:ind w:left="4068" w:hanging="420"/>
      </w:pPr>
      <w:rPr>
        <w:rFonts w:ascii="Wingdings" w:hAnsi="Wingdings" w:hint="default"/>
      </w:rPr>
    </w:lvl>
  </w:abstractNum>
  <w:abstractNum w:abstractNumId="1">
    <w:nsid w:val="04097421"/>
    <w:multiLevelType w:val="hybridMultilevel"/>
    <w:tmpl w:val="C8CE1C4C"/>
    <w:lvl w:ilvl="0" w:tplc="A824E83E">
      <w:start w:val="49"/>
      <w:numFmt w:val="bullet"/>
      <w:lvlText w:val="—"/>
      <w:lvlJc w:val="left"/>
      <w:pPr>
        <w:ind w:left="768" w:hanging="480"/>
      </w:pPr>
      <w:rPr>
        <w:rFonts w:ascii="Century Schoolbook" w:eastAsiaTheme="minorEastAsia" w:hAnsi="Century Schoolbook" w:cs="Times New Roman"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2">
    <w:nsid w:val="045739DD"/>
    <w:multiLevelType w:val="hybridMultilevel"/>
    <w:tmpl w:val="D6368566"/>
    <w:lvl w:ilvl="0" w:tplc="72EE9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C61854"/>
    <w:multiLevelType w:val="hybridMultilevel"/>
    <w:tmpl w:val="10DC23BC"/>
    <w:lvl w:ilvl="0" w:tplc="9294B9E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79179AE"/>
    <w:multiLevelType w:val="hybridMultilevel"/>
    <w:tmpl w:val="EE90C8D4"/>
    <w:lvl w:ilvl="0" w:tplc="1AEC1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F35C56"/>
    <w:multiLevelType w:val="hybridMultilevel"/>
    <w:tmpl w:val="3694369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nsid w:val="107754FC"/>
    <w:multiLevelType w:val="hybridMultilevel"/>
    <w:tmpl w:val="F1B8BED6"/>
    <w:lvl w:ilvl="0" w:tplc="E8AE0062">
      <w:start w:val="7"/>
      <w:numFmt w:val="bullet"/>
      <w:lvlText w:val="-"/>
      <w:lvlJc w:val="left"/>
      <w:pPr>
        <w:ind w:left="648" w:hanging="360"/>
      </w:pPr>
      <w:rPr>
        <w:rFonts w:ascii="Century Schoolbook" w:eastAsiaTheme="minorEastAsia" w:hAnsi="Century Schoolbook" w:cs="Times New Roman" w:hint="default"/>
      </w:rPr>
    </w:lvl>
    <w:lvl w:ilvl="1" w:tplc="04090003" w:tentative="1">
      <w:start w:val="1"/>
      <w:numFmt w:val="bullet"/>
      <w:lvlText w:val=""/>
      <w:lvlJc w:val="left"/>
      <w:pPr>
        <w:ind w:left="1248" w:hanging="480"/>
      </w:pPr>
      <w:rPr>
        <w:rFonts w:ascii="Wingdings" w:hAnsi="Wingdings" w:hint="default"/>
      </w:rPr>
    </w:lvl>
    <w:lvl w:ilvl="2" w:tplc="04090005" w:tentative="1">
      <w:start w:val="1"/>
      <w:numFmt w:val="bullet"/>
      <w:lvlText w:val=""/>
      <w:lvlJc w:val="left"/>
      <w:pPr>
        <w:ind w:left="1728" w:hanging="480"/>
      </w:pPr>
      <w:rPr>
        <w:rFonts w:ascii="Wingdings" w:hAnsi="Wingdings" w:hint="default"/>
      </w:rPr>
    </w:lvl>
    <w:lvl w:ilvl="3" w:tplc="04090001" w:tentative="1">
      <w:start w:val="1"/>
      <w:numFmt w:val="bullet"/>
      <w:lvlText w:val=""/>
      <w:lvlJc w:val="left"/>
      <w:pPr>
        <w:ind w:left="2208" w:hanging="480"/>
      </w:pPr>
      <w:rPr>
        <w:rFonts w:ascii="Wingdings" w:hAnsi="Wingdings" w:hint="default"/>
      </w:rPr>
    </w:lvl>
    <w:lvl w:ilvl="4" w:tplc="04090003" w:tentative="1">
      <w:start w:val="1"/>
      <w:numFmt w:val="bullet"/>
      <w:lvlText w:val=""/>
      <w:lvlJc w:val="left"/>
      <w:pPr>
        <w:ind w:left="2688" w:hanging="480"/>
      </w:pPr>
      <w:rPr>
        <w:rFonts w:ascii="Wingdings" w:hAnsi="Wingdings" w:hint="default"/>
      </w:rPr>
    </w:lvl>
    <w:lvl w:ilvl="5" w:tplc="04090005" w:tentative="1">
      <w:start w:val="1"/>
      <w:numFmt w:val="bullet"/>
      <w:lvlText w:val=""/>
      <w:lvlJc w:val="left"/>
      <w:pPr>
        <w:ind w:left="3168" w:hanging="480"/>
      </w:pPr>
      <w:rPr>
        <w:rFonts w:ascii="Wingdings" w:hAnsi="Wingdings" w:hint="default"/>
      </w:rPr>
    </w:lvl>
    <w:lvl w:ilvl="6" w:tplc="04090001" w:tentative="1">
      <w:start w:val="1"/>
      <w:numFmt w:val="bullet"/>
      <w:lvlText w:val=""/>
      <w:lvlJc w:val="left"/>
      <w:pPr>
        <w:ind w:left="3648" w:hanging="480"/>
      </w:pPr>
      <w:rPr>
        <w:rFonts w:ascii="Wingdings" w:hAnsi="Wingdings" w:hint="default"/>
      </w:rPr>
    </w:lvl>
    <w:lvl w:ilvl="7" w:tplc="04090003" w:tentative="1">
      <w:start w:val="1"/>
      <w:numFmt w:val="bullet"/>
      <w:lvlText w:val=""/>
      <w:lvlJc w:val="left"/>
      <w:pPr>
        <w:ind w:left="4128" w:hanging="480"/>
      </w:pPr>
      <w:rPr>
        <w:rFonts w:ascii="Wingdings" w:hAnsi="Wingdings" w:hint="default"/>
      </w:rPr>
    </w:lvl>
    <w:lvl w:ilvl="8" w:tplc="04090005" w:tentative="1">
      <w:start w:val="1"/>
      <w:numFmt w:val="bullet"/>
      <w:lvlText w:val=""/>
      <w:lvlJc w:val="left"/>
      <w:pPr>
        <w:ind w:left="4608" w:hanging="480"/>
      </w:pPr>
      <w:rPr>
        <w:rFonts w:ascii="Wingdings" w:hAnsi="Wingdings" w:hint="default"/>
      </w:rPr>
    </w:lvl>
  </w:abstractNum>
  <w:abstractNum w:abstractNumId="7">
    <w:nsid w:val="15C85DB0"/>
    <w:multiLevelType w:val="hybridMultilevel"/>
    <w:tmpl w:val="22905DC4"/>
    <w:lvl w:ilvl="0" w:tplc="04090011">
      <w:start w:val="1"/>
      <w:numFmt w:val="decimal"/>
      <w:lvlText w:val="%1)"/>
      <w:lvlJc w:val="left"/>
      <w:pPr>
        <w:ind w:left="768" w:hanging="480"/>
      </w:p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8">
    <w:nsid w:val="18AE7D25"/>
    <w:multiLevelType w:val="hybridMultilevel"/>
    <w:tmpl w:val="9DD0C8BC"/>
    <w:lvl w:ilvl="0" w:tplc="35A21914">
      <w:start w:val="3"/>
      <w:numFmt w:val="bullet"/>
      <w:lvlText w:val="-"/>
      <w:lvlJc w:val="left"/>
      <w:pPr>
        <w:ind w:left="648" w:hanging="360"/>
      </w:pPr>
      <w:rPr>
        <w:rFonts w:ascii="Century Schoolbook" w:eastAsiaTheme="minorEastAsia" w:hAnsi="Century Schoolbook" w:cs="Times New Roman" w:hint="default"/>
        <w:b/>
      </w:rPr>
    </w:lvl>
    <w:lvl w:ilvl="1" w:tplc="04090003" w:tentative="1">
      <w:start w:val="1"/>
      <w:numFmt w:val="bullet"/>
      <w:lvlText w:val=""/>
      <w:lvlJc w:val="left"/>
      <w:pPr>
        <w:ind w:left="1248" w:hanging="480"/>
      </w:pPr>
      <w:rPr>
        <w:rFonts w:ascii="Wingdings" w:hAnsi="Wingdings" w:hint="default"/>
      </w:rPr>
    </w:lvl>
    <w:lvl w:ilvl="2" w:tplc="04090005" w:tentative="1">
      <w:start w:val="1"/>
      <w:numFmt w:val="bullet"/>
      <w:lvlText w:val=""/>
      <w:lvlJc w:val="left"/>
      <w:pPr>
        <w:ind w:left="1728" w:hanging="480"/>
      </w:pPr>
      <w:rPr>
        <w:rFonts w:ascii="Wingdings" w:hAnsi="Wingdings" w:hint="default"/>
      </w:rPr>
    </w:lvl>
    <w:lvl w:ilvl="3" w:tplc="04090001" w:tentative="1">
      <w:start w:val="1"/>
      <w:numFmt w:val="bullet"/>
      <w:lvlText w:val=""/>
      <w:lvlJc w:val="left"/>
      <w:pPr>
        <w:ind w:left="2208" w:hanging="480"/>
      </w:pPr>
      <w:rPr>
        <w:rFonts w:ascii="Wingdings" w:hAnsi="Wingdings" w:hint="default"/>
      </w:rPr>
    </w:lvl>
    <w:lvl w:ilvl="4" w:tplc="04090003" w:tentative="1">
      <w:start w:val="1"/>
      <w:numFmt w:val="bullet"/>
      <w:lvlText w:val=""/>
      <w:lvlJc w:val="left"/>
      <w:pPr>
        <w:ind w:left="2688" w:hanging="480"/>
      </w:pPr>
      <w:rPr>
        <w:rFonts w:ascii="Wingdings" w:hAnsi="Wingdings" w:hint="default"/>
      </w:rPr>
    </w:lvl>
    <w:lvl w:ilvl="5" w:tplc="04090005" w:tentative="1">
      <w:start w:val="1"/>
      <w:numFmt w:val="bullet"/>
      <w:lvlText w:val=""/>
      <w:lvlJc w:val="left"/>
      <w:pPr>
        <w:ind w:left="3168" w:hanging="480"/>
      </w:pPr>
      <w:rPr>
        <w:rFonts w:ascii="Wingdings" w:hAnsi="Wingdings" w:hint="default"/>
      </w:rPr>
    </w:lvl>
    <w:lvl w:ilvl="6" w:tplc="04090001" w:tentative="1">
      <w:start w:val="1"/>
      <w:numFmt w:val="bullet"/>
      <w:lvlText w:val=""/>
      <w:lvlJc w:val="left"/>
      <w:pPr>
        <w:ind w:left="3648" w:hanging="480"/>
      </w:pPr>
      <w:rPr>
        <w:rFonts w:ascii="Wingdings" w:hAnsi="Wingdings" w:hint="default"/>
      </w:rPr>
    </w:lvl>
    <w:lvl w:ilvl="7" w:tplc="04090003" w:tentative="1">
      <w:start w:val="1"/>
      <w:numFmt w:val="bullet"/>
      <w:lvlText w:val=""/>
      <w:lvlJc w:val="left"/>
      <w:pPr>
        <w:ind w:left="4128" w:hanging="480"/>
      </w:pPr>
      <w:rPr>
        <w:rFonts w:ascii="Wingdings" w:hAnsi="Wingdings" w:hint="default"/>
      </w:rPr>
    </w:lvl>
    <w:lvl w:ilvl="8" w:tplc="04090005" w:tentative="1">
      <w:start w:val="1"/>
      <w:numFmt w:val="bullet"/>
      <w:lvlText w:val=""/>
      <w:lvlJc w:val="left"/>
      <w:pPr>
        <w:ind w:left="4608" w:hanging="480"/>
      </w:pPr>
      <w:rPr>
        <w:rFonts w:ascii="Wingdings" w:hAnsi="Wingdings" w:hint="default"/>
      </w:rPr>
    </w:lvl>
  </w:abstractNum>
  <w:abstractNum w:abstractNumId="9">
    <w:nsid w:val="1D4F2080"/>
    <w:multiLevelType w:val="multilevel"/>
    <w:tmpl w:val="FB0E0BDE"/>
    <w:lvl w:ilvl="0">
      <w:start w:val="1"/>
      <w:numFmt w:val="bullet"/>
      <w:suff w:val="space"/>
      <w:lvlText w:val="—"/>
      <w:lvlJc w:val="left"/>
      <w:pPr>
        <w:ind w:left="288" w:firstLine="0"/>
      </w:pPr>
      <w:rPr>
        <w:rFonts w:ascii="Century Schoolbook" w:hAnsi="Century Schoolbook"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cs="Times New Roman"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cs="Times New Roman"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cs="Times New Roman"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2C057A8E"/>
    <w:multiLevelType w:val="hybridMultilevel"/>
    <w:tmpl w:val="A9941148"/>
    <w:lvl w:ilvl="0" w:tplc="04090001">
      <w:start w:val="1"/>
      <w:numFmt w:val="bullet"/>
      <w:lvlText w:val=""/>
      <w:lvlJc w:val="left"/>
      <w:pPr>
        <w:ind w:left="420" w:hanging="420"/>
      </w:pPr>
      <w:rPr>
        <w:rFonts w:ascii="Wingdings" w:hAnsi="Wingdings" w:hint="default"/>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C5F75E2"/>
    <w:multiLevelType w:val="multilevel"/>
    <w:tmpl w:val="03BCB6F8"/>
    <w:lvl w:ilvl="0">
      <w:start w:val="1"/>
      <w:numFmt w:val="bullet"/>
      <w:suff w:val="space"/>
      <w:lvlText w:val=""/>
      <w:lvlJc w:val="left"/>
      <w:pPr>
        <w:ind w:left="0" w:firstLine="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2DD323B4"/>
    <w:multiLevelType w:val="hybridMultilevel"/>
    <w:tmpl w:val="D0F26BD4"/>
    <w:lvl w:ilvl="0" w:tplc="6A6C1E02">
      <w:start w:val="1"/>
      <w:numFmt w:val="bullet"/>
      <w:lvlText w:val="–"/>
      <w:lvlJc w:val="left"/>
      <w:pPr>
        <w:ind w:left="90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366A4C01"/>
    <w:multiLevelType w:val="hybridMultilevel"/>
    <w:tmpl w:val="FB0E0BDE"/>
    <w:lvl w:ilvl="0" w:tplc="23C22FE6">
      <w:start w:val="1"/>
      <w:numFmt w:val="bullet"/>
      <w:suff w:val="space"/>
      <w:lvlText w:val="—"/>
      <w:lvlJc w:val="left"/>
      <w:pPr>
        <w:ind w:left="288" w:firstLine="0"/>
      </w:pPr>
      <w:rPr>
        <w:rFonts w:ascii="Century Schoolbook" w:hAnsi="Century Schoolbook"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93026D5"/>
    <w:multiLevelType w:val="multilevel"/>
    <w:tmpl w:val="2632941E"/>
    <w:lvl w:ilvl="0">
      <w:start w:val="1"/>
      <w:numFmt w:val="decimal"/>
      <w:pStyle w:val="numitem"/>
      <w:lvlText w:val="%1."/>
      <w:lvlJc w:val="right"/>
      <w:pPr>
        <w:tabs>
          <w:tab w:val="num" w:pos="0"/>
        </w:tabs>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6">
    <w:nsid w:val="3AAC0D08"/>
    <w:multiLevelType w:val="hybridMultilevel"/>
    <w:tmpl w:val="04548646"/>
    <w:lvl w:ilvl="0" w:tplc="F5067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C16A65"/>
    <w:multiLevelType w:val="multilevel"/>
    <w:tmpl w:val="51A6B8BE"/>
    <w:lvl w:ilvl="0">
      <w:start w:val="1"/>
      <w:numFmt w:val="decimal"/>
      <w:pStyle w:val="Titre1"/>
      <w:lvlText w:val="%1."/>
      <w:lvlJc w:val="left"/>
      <w:pPr>
        <w:tabs>
          <w:tab w:val="num" w:pos="360"/>
        </w:tabs>
        <w:ind w:left="288" w:hanging="288"/>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tabs>
          <w:tab w:val="num" w:pos="450"/>
        </w:tabs>
        <w:ind w:left="410" w:hanging="3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
      <w:lvlText w:val="%1.%2.%3.%4"/>
      <w:lvlJc w:val="left"/>
      <w:pPr>
        <w:tabs>
          <w:tab w:val="num" w:pos="864"/>
        </w:tabs>
        <w:ind w:left="864" w:hanging="864"/>
      </w:pPr>
      <w:rPr>
        <w:rFonts w:ascii="Times New Roman" w:hAnsi="Times New Roman" w:cs="Times New Roman" w:hint="default"/>
      </w:rPr>
    </w:lvl>
    <w:lvl w:ilvl="4">
      <w:start w:val="1"/>
      <w:numFmt w:val="decimal"/>
      <w:pStyle w:val="Titre5"/>
      <w:lvlText w:val="%1.%2.%3.%4.%5"/>
      <w:lvlJc w:val="left"/>
      <w:pPr>
        <w:tabs>
          <w:tab w:val="num" w:pos="1008"/>
        </w:tabs>
        <w:ind w:left="1008" w:hanging="1008"/>
      </w:pPr>
      <w:rPr>
        <w:rFonts w:ascii="Times New Roman" w:hAnsi="Times New Roman" w:cs="Times New Roman" w:hint="default"/>
      </w:rPr>
    </w:lvl>
    <w:lvl w:ilvl="5">
      <w:start w:val="1"/>
      <w:numFmt w:val="decimal"/>
      <w:pStyle w:val="Titre6"/>
      <w:lvlText w:val="%1.%2.%3.%4.%5.%6"/>
      <w:lvlJc w:val="left"/>
      <w:pPr>
        <w:tabs>
          <w:tab w:val="num" w:pos="1152"/>
        </w:tabs>
        <w:ind w:left="1152" w:hanging="1152"/>
      </w:pPr>
      <w:rPr>
        <w:rFonts w:ascii="Times New Roman" w:hAnsi="Times New Roman" w:cs="Times New Roman" w:hint="default"/>
      </w:rPr>
    </w:lvl>
    <w:lvl w:ilvl="6">
      <w:start w:val="1"/>
      <w:numFmt w:val="decimal"/>
      <w:pStyle w:val="Titre7"/>
      <w:lvlText w:val="%1.%2.%3.%4.%5.%6.%7"/>
      <w:lvlJc w:val="left"/>
      <w:pPr>
        <w:tabs>
          <w:tab w:val="num" w:pos="1296"/>
        </w:tabs>
        <w:ind w:left="1296" w:hanging="1296"/>
      </w:pPr>
      <w:rPr>
        <w:rFonts w:ascii="Times New Roman" w:hAnsi="Times New Roman" w:cs="Times New Roman" w:hint="default"/>
      </w:rPr>
    </w:lvl>
    <w:lvl w:ilvl="7">
      <w:start w:val="1"/>
      <w:numFmt w:val="decimal"/>
      <w:pStyle w:val="Titre8"/>
      <w:lvlText w:val="%1.%2.%3.%4.%5.%6.%7.%8"/>
      <w:lvlJc w:val="left"/>
      <w:pPr>
        <w:tabs>
          <w:tab w:val="num" w:pos="1440"/>
        </w:tabs>
        <w:ind w:left="1440" w:hanging="1440"/>
      </w:pPr>
      <w:rPr>
        <w:rFonts w:ascii="Times New Roman" w:hAnsi="Times New Roman" w:cs="Times New Roman" w:hint="default"/>
      </w:rPr>
    </w:lvl>
    <w:lvl w:ilvl="8">
      <w:start w:val="1"/>
      <w:numFmt w:val="decimal"/>
      <w:pStyle w:val="Titre9"/>
      <w:lvlText w:val="%1.%2.%3.%4.%5.%6.%7.%8.%9"/>
      <w:lvlJc w:val="left"/>
      <w:pPr>
        <w:tabs>
          <w:tab w:val="num" w:pos="1584"/>
        </w:tabs>
        <w:ind w:left="1584" w:hanging="1584"/>
      </w:pPr>
      <w:rPr>
        <w:rFonts w:ascii="Times New Roman" w:hAnsi="Times New Roman" w:cs="Times New Roman" w:hint="default"/>
      </w:rPr>
    </w:lvl>
  </w:abstractNum>
  <w:abstractNum w:abstractNumId="18">
    <w:nsid w:val="488E25F4"/>
    <w:multiLevelType w:val="hybridMultilevel"/>
    <w:tmpl w:val="AEEABCD6"/>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9">
    <w:nsid w:val="4C98315C"/>
    <w:multiLevelType w:val="hybridMultilevel"/>
    <w:tmpl w:val="BD863966"/>
    <w:lvl w:ilvl="0" w:tplc="04090011">
      <w:start w:val="1"/>
      <w:numFmt w:val="decimal"/>
      <w:lvlText w:val="%1)"/>
      <w:lvlJc w:val="left"/>
      <w:pPr>
        <w:ind w:left="768" w:hanging="480"/>
      </w:pPr>
    </w:lvl>
    <w:lvl w:ilvl="1" w:tplc="04090019" w:tentative="1">
      <w:start w:val="1"/>
      <w:numFmt w:val="lowerLetter"/>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lowerLetter"/>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lowerLetter"/>
      <w:lvlText w:val="%8)"/>
      <w:lvlJc w:val="left"/>
      <w:pPr>
        <w:ind w:left="4128" w:hanging="480"/>
      </w:pPr>
    </w:lvl>
    <w:lvl w:ilvl="8" w:tplc="0409001B" w:tentative="1">
      <w:start w:val="1"/>
      <w:numFmt w:val="lowerRoman"/>
      <w:lvlText w:val="%9."/>
      <w:lvlJc w:val="right"/>
      <w:pPr>
        <w:ind w:left="4608" w:hanging="480"/>
      </w:pPr>
    </w:lvl>
  </w:abstractNum>
  <w:abstractNum w:abstractNumId="20">
    <w:nsid w:val="546040E4"/>
    <w:multiLevelType w:val="hybridMultilevel"/>
    <w:tmpl w:val="9690B08E"/>
    <w:lvl w:ilvl="0" w:tplc="8318A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4445FE"/>
    <w:multiLevelType w:val="multilevel"/>
    <w:tmpl w:val="51A6B8BE"/>
    <w:lvl w:ilvl="0">
      <w:start w:val="1"/>
      <w:numFmt w:val="decimal"/>
      <w:lvlText w:val="%1."/>
      <w:lvlJc w:val="left"/>
      <w:pPr>
        <w:tabs>
          <w:tab w:val="num" w:pos="360"/>
        </w:tabs>
        <w:ind w:left="288" w:hanging="288"/>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450"/>
        </w:tabs>
        <w:ind w:left="410" w:hanging="3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2">
    <w:nsid w:val="59600478"/>
    <w:multiLevelType w:val="hybridMultilevel"/>
    <w:tmpl w:val="9BF44560"/>
    <w:lvl w:ilvl="0" w:tplc="B20889DE">
      <w:start w:val="1"/>
      <w:numFmt w:val="decimal"/>
      <w:lvlText w:val="(%1)"/>
      <w:lvlJc w:val="left"/>
      <w:pPr>
        <w:ind w:left="908" w:hanging="620"/>
      </w:pPr>
      <w:rPr>
        <w:rFonts w:hint="default"/>
        <w:color w:val="auto"/>
      </w:rPr>
    </w:lvl>
    <w:lvl w:ilvl="1" w:tplc="04090019" w:tentative="1">
      <w:start w:val="1"/>
      <w:numFmt w:val="lowerLetter"/>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lowerLetter"/>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lowerLetter"/>
      <w:lvlText w:val="%8)"/>
      <w:lvlJc w:val="left"/>
      <w:pPr>
        <w:ind w:left="4128" w:hanging="480"/>
      </w:pPr>
    </w:lvl>
    <w:lvl w:ilvl="8" w:tplc="0409001B" w:tentative="1">
      <w:start w:val="1"/>
      <w:numFmt w:val="lowerRoman"/>
      <w:lvlText w:val="%9."/>
      <w:lvlJc w:val="right"/>
      <w:pPr>
        <w:ind w:left="4608" w:hanging="480"/>
      </w:pPr>
    </w:lvl>
  </w:abstractNum>
  <w:abstractNum w:abstractNumId="23">
    <w:nsid w:val="5D567D45"/>
    <w:multiLevelType w:val="multilevel"/>
    <w:tmpl w:val="D860550C"/>
    <w:lvl w:ilvl="0">
      <w:start w:val="1"/>
      <w:numFmt w:val="decimal"/>
      <w:lvlText w:val="%1."/>
      <w:lvlJc w:val="left"/>
      <w:pPr>
        <w:ind w:left="708" w:hanging="420"/>
      </w:pPr>
    </w:lvl>
    <w:lvl w:ilvl="1">
      <w:start w:val="1"/>
      <w:numFmt w:val="lowerLetter"/>
      <w:lvlText w:val="%2)"/>
      <w:lvlJc w:val="left"/>
      <w:pPr>
        <w:ind w:left="1128" w:hanging="420"/>
      </w:pPr>
    </w:lvl>
    <w:lvl w:ilvl="2">
      <w:start w:val="1"/>
      <w:numFmt w:val="lowerRoman"/>
      <w:lvlText w:val="%3."/>
      <w:lvlJc w:val="right"/>
      <w:pPr>
        <w:ind w:left="1548" w:hanging="420"/>
      </w:pPr>
    </w:lvl>
    <w:lvl w:ilvl="3">
      <w:start w:val="1"/>
      <w:numFmt w:val="decimal"/>
      <w:lvlText w:val="%4."/>
      <w:lvlJc w:val="left"/>
      <w:pPr>
        <w:ind w:left="1968" w:hanging="420"/>
      </w:pPr>
    </w:lvl>
    <w:lvl w:ilvl="4">
      <w:start w:val="1"/>
      <w:numFmt w:val="lowerLetter"/>
      <w:lvlText w:val="%5)"/>
      <w:lvlJc w:val="left"/>
      <w:pPr>
        <w:ind w:left="2388" w:hanging="420"/>
      </w:pPr>
    </w:lvl>
    <w:lvl w:ilvl="5">
      <w:start w:val="1"/>
      <w:numFmt w:val="lowerRoman"/>
      <w:lvlText w:val="%6."/>
      <w:lvlJc w:val="right"/>
      <w:pPr>
        <w:ind w:left="2808" w:hanging="420"/>
      </w:pPr>
    </w:lvl>
    <w:lvl w:ilvl="6">
      <w:start w:val="1"/>
      <w:numFmt w:val="decimal"/>
      <w:lvlText w:val="%7."/>
      <w:lvlJc w:val="left"/>
      <w:pPr>
        <w:ind w:left="3228" w:hanging="420"/>
      </w:pPr>
    </w:lvl>
    <w:lvl w:ilvl="7">
      <w:start w:val="1"/>
      <w:numFmt w:val="lowerLetter"/>
      <w:lvlText w:val="%8)"/>
      <w:lvlJc w:val="left"/>
      <w:pPr>
        <w:ind w:left="3648" w:hanging="420"/>
      </w:pPr>
    </w:lvl>
    <w:lvl w:ilvl="8">
      <w:start w:val="1"/>
      <w:numFmt w:val="lowerRoman"/>
      <w:lvlText w:val="%9."/>
      <w:lvlJc w:val="right"/>
      <w:pPr>
        <w:ind w:left="4068" w:hanging="420"/>
      </w:pPr>
    </w:lvl>
  </w:abstractNum>
  <w:abstractNum w:abstractNumId="24">
    <w:nsid w:val="5DB41B7F"/>
    <w:multiLevelType w:val="hybridMultilevel"/>
    <w:tmpl w:val="F45E74AE"/>
    <w:lvl w:ilvl="0" w:tplc="1762580C">
      <w:start w:val="1"/>
      <w:numFmt w:val="bullet"/>
      <w:suff w:val="space"/>
      <w:lvlText w:val=""/>
      <w:lvlJc w:val="left"/>
      <w:pPr>
        <w:ind w:left="0" w:firstLine="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6">
    <w:nsid w:val="6FA5505E"/>
    <w:multiLevelType w:val="hybridMultilevel"/>
    <w:tmpl w:val="8A903A60"/>
    <w:lvl w:ilvl="0" w:tplc="0409000F">
      <w:start w:val="1"/>
      <w:numFmt w:val="decimal"/>
      <w:lvlText w:val="%1."/>
      <w:lvlJc w:val="left"/>
      <w:pPr>
        <w:ind w:left="708" w:hanging="420"/>
      </w:pPr>
    </w:lvl>
    <w:lvl w:ilvl="1" w:tplc="D8D85930">
      <w:start w:val="1"/>
      <w:numFmt w:val="lowerLetter"/>
      <w:lvlText w:val="%2)"/>
      <w:lvlJc w:val="left"/>
      <w:pPr>
        <w:ind w:left="1068" w:hanging="360"/>
      </w:pPr>
      <w:rPr>
        <w:rFonts w:hint="default"/>
      </w:r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7">
    <w:nsid w:val="70E12BE2"/>
    <w:multiLevelType w:val="hybridMultilevel"/>
    <w:tmpl w:val="191E0D66"/>
    <w:lvl w:ilvl="0" w:tplc="A824E83E">
      <w:start w:val="49"/>
      <w:numFmt w:val="bullet"/>
      <w:lvlText w:val="—"/>
      <w:lvlJc w:val="left"/>
      <w:pPr>
        <w:ind w:left="728" w:hanging="440"/>
      </w:pPr>
      <w:rPr>
        <w:rFonts w:ascii="Century Schoolbook" w:eastAsiaTheme="minorEastAsia" w:hAnsi="Century Schoolbook" w:cs="Times New Roman" w:hint="default"/>
      </w:rPr>
    </w:lvl>
    <w:lvl w:ilvl="1" w:tplc="04090003" w:tentative="1">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8">
    <w:nsid w:val="74A70769"/>
    <w:multiLevelType w:val="hybridMultilevel"/>
    <w:tmpl w:val="B8342A18"/>
    <w:lvl w:ilvl="0" w:tplc="02B29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79FF79B3"/>
    <w:multiLevelType w:val="hybridMultilevel"/>
    <w:tmpl w:val="FFD2A3B8"/>
    <w:lvl w:ilvl="0" w:tplc="1762580C">
      <w:start w:val="1"/>
      <w:numFmt w:val="bullet"/>
      <w:suff w:val="space"/>
      <w:lvlText w:val=""/>
      <w:lvlJc w:val="left"/>
      <w:pPr>
        <w:ind w:left="288" w:firstLine="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31">
    <w:nsid w:val="7A5E2A7E"/>
    <w:multiLevelType w:val="multilevel"/>
    <w:tmpl w:val="8A903A60"/>
    <w:lvl w:ilvl="0">
      <w:start w:val="1"/>
      <w:numFmt w:val="decimal"/>
      <w:lvlText w:val="%1."/>
      <w:lvlJc w:val="left"/>
      <w:pPr>
        <w:ind w:left="708" w:hanging="420"/>
      </w:pPr>
    </w:lvl>
    <w:lvl w:ilvl="1">
      <w:start w:val="1"/>
      <w:numFmt w:val="lowerLetter"/>
      <w:lvlText w:val="%2)"/>
      <w:lvlJc w:val="left"/>
      <w:pPr>
        <w:ind w:left="1068" w:hanging="360"/>
      </w:pPr>
      <w:rPr>
        <w:rFonts w:hint="default"/>
      </w:rPr>
    </w:lvl>
    <w:lvl w:ilvl="2">
      <w:start w:val="1"/>
      <w:numFmt w:val="lowerRoman"/>
      <w:lvlText w:val="%3."/>
      <w:lvlJc w:val="right"/>
      <w:pPr>
        <w:ind w:left="1548" w:hanging="420"/>
      </w:pPr>
    </w:lvl>
    <w:lvl w:ilvl="3">
      <w:start w:val="1"/>
      <w:numFmt w:val="decimal"/>
      <w:lvlText w:val="%4."/>
      <w:lvlJc w:val="left"/>
      <w:pPr>
        <w:ind w:left="1968" w:hanging="420"/>
      </w:pPr>
    </w:lvl>
    <w:lvl w:ilvl="4">
      <w:start w:val="1"/>
      <w:numFmt w:val="lowerLetter"/>
      <w:lvlText w:val="%5)"/>
      <w:lvlJc w:val="left"/>
      <w:pPr>
        <w:ind w:left="2388" w:hanging="420"/>
      </w:pPr>
    </w:lvl>
    <w:lvl w:ilvl="5">
      <w:start w:val="1"/>
      <w:numFmt w:val="lowerRoman"/>
      <w:lvlText w:val="%6."/>
      <w:lvlJc w:val="right"/>
      <w:pPr>
        <w:ind w:left="2808" w:hanging="420"/>
      </w:pPr>
    </w:lvl>
    <w:lvl w:ilvl="6">
      <w:start w:val="1"/>
      <w:numFmt w:val="decimal"/>
      <w:lvlText w:val="%7."/>
      <w:lvlJc w:val="left"/>
      <w:pPr>
        <w:ind w:left="3228" w:hanging="420"/>
      </w:pPr>
    </w:lvl>
    <w:lvl w:ilvl="7">
      <w:start w:val="1"/>
      <w:numFmt w:val="lowerLetter"/>
      <w:lvlText w:val="%8)"/>
      <w:lvlJc w:val="left"/>
      <w:pPr>
        <w:ind w:left="3648" w:hanging="420"/>
      </w:pPr>
    </w:lvl>
    <w:lvl w:ilvl="8">
      <w:start w:val="1"/>
      <w:numFmt w:val="lowerRoman"/>
      <w:lvlText w:val="%9."/>
      <w:lvlJc w:val="right"/>
      <w:pPr>
        <w:ind w:left="4068" w:hanging="420"/>
      </w:pPr>
    </w:lvl>
  </w:abstractNum>
  <w:abstractNum w:abstractNumId="32">
    <w:nsid w:val="7B274BC8"/>
    <w:multiLevelType w:val="multilevel"/>
    <w:tmpl w:val="72E65396"/>
    <w:styleLink w:val="arabnumitem"/>
    <w:lvl w:ilvl="0">
      <w:start w:val="1"/>
      <w:numFmt w:val="decimal"/>
      <w:lvlText w:val="%1."/>
      <w:lvlJc w:val="right"/>
      <w:pPr>
        <w:tabs>
          <w:tab w:val="num" w:pos="0"/>
        </w:tabs>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1"/>
        </w:tabs>
        <w:ind w:left="851" w:hanging="341"/>
      </w:pPr>
    </w:lvl>
    <w:lvl w:ilvl="3">
      <w:start w:val="1"/>
      <w:numFmt w:val="decimal"/>
      <w:lvlText w:val="(%4)"/>
      <w:lvlJc w:val="left"/>
      <w:pPr>
        <w:tabs>
          <w:tab w:val="num" w:pos="1191"/>
        </w:tabs>
        <w:ind w:left="1191" w:hanging="340"/>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5"/>
        </w:tabs>
        <w:ind w:left="2155" w:hanging="341"/>
      </w:pPr>
    </w:lvl>
    <w:lvl w:ilvl="7">
      <w:start w:val="1"/>
      <w:numFmt w:val="lowerLetter"/>
      <w:lvlText w:val="%8."/>
      <w:lvlJc w:val="left"/>
      <w:pPr>
        <w:tabs>
          <w:tab w:val="num" w:pos="2381"/>
        </w:tabs>
        <w:ind w:left="2381" w:hanging="226"/>
      </w:pPr>
    </w:lvl>
    <w:lvl w:ilvl="8">
      <w:start w:val="1"/>
      <w:numFmt w:val="lowerRoman"/>
      <w:lvlText w:val="%9."/>
      <w:lvlJc w:val="left"/>
      <w:pPr>
        <w:tabs>
          <w:tab w:val="num" w:pos="2722"/>
        </w:tabs>
        <w:ind w:left="2722" w:hanging="341"/>
      </w:pPr>
    </w:lvl>
  </w:abstractNum>
  <w:abstractNum w:abstractNumId="33">
    <w:nsid w:val="7C075F3C"/>
    <w:multiLevelType w:val="hybridMultilevel"/>
    <w:tmpl w:val="931AC4B6"/>
    <w:lvl w:ilvl="0" w:tplc="ADD8CEBA">
      <w:start w:val="1"/>
      <w:numFmt w:val="bullet"/>
      <w:suff w:val="space"/>
      <w:lvlText w:val="–"/>
      <w:lvlJc w:val="left"/>
      <w:pPr>
        <w:ind w:left="288" w:firstLine="0"/>
      </w:pPr>
      <w:rPr>
        <w:rFonts w:ascii="Century Schoolbook" w:hAnsi="Century Schoolbook"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7D9521C8"/>
    <w:multiLevelType w:val="multilevel"/>
    <w:tmpl w:val="86608A5E"/>
    <w:styleLink w:val="referencelist"/>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17"/>
  </w:num>
  <w:num w:numId="2">
    <w:abstractNumId w:val="18"/>
  </w:num>
  <w:num w:numId="3">
    <w:abstractNumId w:val="29"/>
  </w:num>
  <w:num w:numId="4">
    <w:abstractNumId w:val="29"/>
  </w:num>
  <w:num w:numId="5">
    <w:abstractNumId w:val="11"/>
  </w:num>
  <w:num w:numId="6">
    <w:abstractNumId w:val="7"/>
  </w:num>
  <w:num w:numId="7">
    <w:abstractNumId w:val="10"/>
  </w:num>
  <w:num w:numId="8">
    <w:abstractNumId w:val="25"/>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num>
  <w:num w:numId="11">
    <w:abstractNumId w:val="32"/>
  </w:num>
  <w:num w:numId="12">
    <w:abstractNumId w:val="26"/>
  </w:num>
  <w:num w:numId="13">
    <w:abstractNumId w:val="28"/>
  </w:num>
  <w:num w:numId="14">
    <w:abstractNumId w:val="20"/>
  </w:num>
  <w:num w:numId="15">
    <w:abstractNumId w:val="4"/>
  </w:num>
  <w:num w:numId="16">
    <w:abstractNumId w:val="2"/>
  </w:num>
  <w:num w:numId="17">
    <w:abstractNumId w:val="16"/>
  </w:num>
  <w:num w:numId="18">
    <w:abstractNumId w:val="24"/>
  </w:num>
  <w:num w:numId="19">
    <w:abstractNumId w:val="30"/>
  </w:num>
  <w:num w:numId="20">
    <w:abstractNumId w:val="17"/>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5"/>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27"/>
  </w:num>
  <w:num w:numId="27">
    <w:abstractNumId w:val="1"/>
  </w:num>
  <w:num w:numId="28">
    <w:abstractNumId w:val="23"/>
  </w:num>
  <w:num w:numId="29">
    <w:abstractNumId w:val="0"/>
  </w:num>
  <w:num w:numId="30">
    <w:abstractNumId w:val="14"/>
  </w:num>
  <w:num w:numId="31">
    <w:abstractNumId w:val="9"/>
  </w:num>
  <w:num w:numId="32">
    <w:abstractNumId w:val="33"/>
  </w:num>
  <w:num w:numId="33">
    <w:abstractNumId w:val="31"/>
  </w:num>
  <w:num w:numId="34">
    <w:abstractNumId w:val="19"/>
  </w:num>
  <w:num w:numId="35">
    <w:abstractNumId w:val="12"/>
  </w:num>
  <w:num w:numId="36">
    <w:abstractNumId w:val="13"/>
  </w:num>
  <w:num w:numId="37">
    <w:abstractNumId w:val="6"/>
  </w:num>
  <w:num w:numId="38">
    <w:abstractNumId w:val="22"/>
  </w:num>
  <w:num w:numId="39">
    <w:abstractNumId w:val="8"/>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 w:numId="42">
    <w:abstractNumId w:val="5"/>
  </w:num>
  <w:num w:numId="43">
    <w:abstractNumId w:val="3"/>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trackRevisions/>
  <w:defaultTabStop w:val="720"/>
  <w:autoHyphenation/>
  <w:hyphenationZone w:val="425"/>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DB0"/>
    <w:rsid w:val="00000203"/>
    <w:rsid w:val="000002EB"/>
    <w:rsid w:val="000005B3"/>
    <w:rsid w:val="0000060E"/>
    <w:rsid w:val="00000D83"/>
    <w:rsid w:val="00000EB6"/>
    <w:rsid w:val="00001328"/>
    <w:rsid w:val="000013CB"/>
    <w:rsid w:val="000017EB"/>
    <w:rsid w:val="00001C2F"/>
    <w:rsid w:val="00001C7F"/>
    <w:rsid w:val="00001CD3"/>
    <w:rsid w:val="00001E4A"/>
    <w:rsid w:val="0000201B"/>
    <w:rsid w:val="000020BA"/>
    <w:rsid w:val="00002525"/>
    <w:rsid w:val="0000289D"/>
    <w:rsid w:val="00002B3B"/>
    <w:rsid w:val="00002BE9"/>
    <w:rsid w:val="000031E1"/>
    <w:rsid w:val="0000363F"/>
    <w:rsid w:val="0000388D"/>
    <w:rsid w:val="000039EF"/>
    <w:rsid w:val="00003B2E"/>
    <w:rsid w:val="00003C22"/>
    <w:rsid w:val="00003DEF"/>
    <w:rsid w:val="00003EB3"/>
    <w:rsid w:val="00004485"/>
    <w:rsid w:val="00004671"/>
    <w:rsid w:val="00004690"/>
    <w:rsid w:val="00004732"/>
    <w:rsid w:val="0000480E"/>
    <w:rsid w:val="0000498C"/>
    <w:rsid w:val="00004C57"/>
    <w:rsid w:val="00004CB9"/>
    <w:rsid w:val="00004D0A"/>
    <w:rsid w:val="00004D74"/>
    <w:rsid w:val="000050C2"/>
    <w:rsid w:val="0000512B"/>
    <w:rsid w:val="000052EF"/>
    <w:rsid w:val="00005626"/>
    <w:rsid w:val="0000578E"/>
    <w:rsid w:val="000057A1"/>
    <w:rsid w:val="000057D2"/>
    <w:rsid w:val="00005994"/>
    <w:rsid w:val="00005C16"/>
    <w:rsid w:val="00005C83"/>
    <w:rsid w:val="00005F6C"/>
    <w:rsid w:val="000062C7"/>
    <w:rsid w:val="000062EE"/>
    <w:rsid w:val="00006687"/>
    <w:rsid w:val="00006796"/>
    <w:rsid w:val="000067EC"/>
    <w:rsid w:val="000071E8"/>
    <w:rsid w:val="000076B9"/>
    <w:rsid w:val="000076DB"/>
    <w:rsid w:val="0000789F"/>
    <w:rsid w:val="00007AEF"/>
    <w:rsid w:val="00007BF5"/>
    <w:rsid w:val="000100A0"/>
    <w:rsid w:val="000100A6"/>
    <w:rsid w:val="0001092D"/>
    <w:rsid w:val="00010C5F"/>
    <w:rsid w:val="00010D19"/>
    <w:rsid w:val="00010E8C"/>
    <w:rsid w:val="0001156F"/>
    <w:rsid w:val="000115B9"/>
    <w:rsid w:val="000116E9"/>
    <w:rsid w:val="000117A3"/>
    <w:rsid w:val="00011854"/>
    <w:rsid w:val="00011BA9"/>
    <w:rsid w:val="00011D20"/>
    <w:rsid w:val="00011D35"/>
    <w:rsid w:val="00011FA8"/>
    <w:rsid w:val="00012520"/>
    <w:rsid w:val="0001275F"/>
    <w:rsid w:val="000127AE"/>
    <w:rsid w:val="000128AF"/>
    <w:rsid w:val="00012E0D"/>
    <w:rsid w:val="00012E47"/>
    <w:rsid w:val="00012EE1"/>
    <w:rsid w:val="00013044"/>
    <w:rsid w:val="00013050"/>
    <w:rsid w:val="0001320B"/>
    <w:rsid w:val="0001344B"/>
    <w:rsid w:val="0001346B"/>
    <w:rsid w:val="000137D8"/>
    <w:rsid w:val="00013B43"/>
    <w:rsid w:val="00013E24"/>
    <w:rsid w:val="00013FA2"/>
    <w:rsid w:val="000142C4"/>
    <w:rsid w:val="000144E7"/>
    <w:rsid w:val="00014574"/>
    <w:rsid w:val="000145C3"/>
    <w:rsid w:val="00014656"/>
    <w:rsid w:val="00014672"/>
    <w:rsid w:val="0001479A"/>
    <w:rsid w:val="00014A99"/>
    <w:rsid w:val="00014ABE"/>
    <w:rsid w:val="00014C2A"/>
    <w:rsid w:val="00014D72"/>
    <w:rsid w:val="00014E6D"/>
    <w:rsid w:val="0001518C"/>
    <w:rsid w:val="000151F2"/>
    <w:rsid w:val="0001573A"/>
    <w:rsid w:val="00015832"/>
    <w:rsid w:val="000160CE"/>
    <w:rsid w:val="000160D3"/>
    <w:rsid w:val="0001626F"/>
    <w:rsid w:val="000165F8"/>
    <w:rsid w:val="00016933"/>
    <w:rsid w:val="00016AA7"/>
    <w:rsid w:val="00016B41"/>
    <w:rsid w:val="0001723D"/>
    <w:rsid w:val="000173C4"/>
    <w:rsid w:val="0001747A"/>
    <w:rsid w:val="000175A3"/>
    <w:rsid w:val="000179FE"/>
    <w:rsid w:val="00017FD3"/>
    <w:rsid w:val="000201EA"/>
    <w:rsid w:val="000202CD"/>
    <w:rsid w:val="00020480"/>
    <w:rsid w:val="0002085E"/>
    <w:rsid w:val="000208ED"/>
    <w:rsid w:val="00020974"/>
    <w:rsid w:val="00020BAF"/>
    <w:rsid w:val="00020CC9"/>
    <w:rsid w:val="00020EC2"/>
    <w:rsid w:val="00020EC7"/>
    <w:rsid w:val="00020F5D"/>
    <w:rsid w:val="00020F8A"/>
    <w:rsid w:val="00021366"/>
    <w:rsid w:val="00021504"/>
    <w:rsid w:val="00021674"/>
    <w:rsid w:val="0002188C"/>
    <w:rsid w:val="00021893"/>
    <w:rsid w:val="0002194C"/>
    <w:rsid w:val="00021C7C"/>
    <w:rsid w:val="00021FA3"/>
    <w:rsid w:val="000221F5"/>
    <w:rsid w:val="000223CB"/>
    <w:rsid w:val="00022423"/>
    <w:rsid w:val="000224D7"/>
    <w:rsid w:val="000225BC"/>
    <w:rsid w:val="00022788"/>
    <w:rsid w:val="00022B4D"/>
    <w:rsid w:val="00022EB5"/>
    <w:rsid w:val="00022FCE"/>
    <w:rsid w:val="00023041"/>
    <w:rsid w:val="000232EC"/>
    <w:rsid w:val="00023437"/>
    <w:rsid w:val="000234D4"/>
    <w:rsid w:val="000237D4"/>
    <w:rsid w:val="00023833"/>
    <w:rsid w:val="00023938"/>
    <w:rsid w:val="000239F6"/>
    <w:rsid w:val="00023CDF"/>
    <w:rsid w:val="00023D8D"/>
    <w:rsid w:val="0002470E"/>
    <w:rsid w:val="000247E8"/>
    <w:rsid w:val="00024DBF"/>
    <w:rsid w:val="00024F12"/>
    <w:rsid w:val="00024F1E"/>
    <w:rsid w:val="000251C3"/>
    <w:rsid w:val="000251E1"/>
    <w:rsid w:val="000252AB"/>
    <w:rsid w:val="000252B4"/>
    <w:rsid w:val="000252F9"/>
    <w:rsid w:val="00025310"/>
    <w:rsid w:val="00025744"/>
    <w:rsid w:val="00025A6D"/>
    <w:rsid w:val="00025EAA"/>
    <w:rsid w:val="00025ECA"/>
    <w:rsid w:val="00026774"/>
    <w:rsid w:val="00026797"/>
    <w:rsid w:val="00026B13"/>
    <w:rsid w:val="00026D2C"/>
    <w:rsid w:val="0002738B"/>
    <w:rsid w:val="0002746A"/>
    <w:rsid w:val="00027729"/>
    <w:rsid w:val="000277FE"/>
    <w:rsid w:val="00027801"/>
    <w:rsid w:val="00027865"/>
    <w:rsid w:val="000278B3"/>
    <w:rsid w:val="00027957"/>
    <w:rsid w:val="00027CB6"/>
    <w:rsid w:val="00027D21"/>
    <w:rsid w:val="00027D65"/>
    <w:rsid w:val="00027DE0"/>
    <w:rsid w:val="0003059E"/>
    <w:rsid w:val="00030722"/>
    <w:rsid w:val="00030988"/>
    <w:rsid w:val="00030E52"/>
    <w:rsid w:val="00030F29"/>
    <w:rsid w:val="000315B8"/>
    <w:rsid w:val="00031D03"/>
    <w:rsid w:val="00031F72"/>
    <w:rsid w:val="00031FAA"/>
    <w:rsid w:val="00031FE0"/>
    <w:rsid w:val="00032324"/>
    <w:rsid w:val="000323A2"/>
    <w:rsid w:val="0003274E"/>
    <w:rsid w:val="0003285D"/>
    <w:rsid w:val="00032961"/>
    <w:rsid w:val="00032AFB"/>
    <w:rsid w:val="00032B85"/>
    <w:rsid w:val="00033113"/>
    <w:rsid w:val="0003341E"/>
    <w:rsid w:val="00033477"/>
    <w:rsid w:val="00033567"/>
    <w:rsid w:val="00033681"/>
    <w:rsid w:val="000336DD"/>
    <w:rsid w:val="0003373D"/>
    <w:rsid w:val="00033924"/>
    <w:rsid w:val="00033A25"/>
    <w:rsid w:val="00034442"/>
    <w:rsid w:val="00034733"/>
    <w:rsid w:val="0003478B"/>
    <w:rsid w:val="000348DB"/>
    <w:rsid w:val="00034BB2"/>
    <w:rsid w:val="00034EF0"/>
    <w:rsid w:val="00035178"/>
    <w:rsid w:val="0003520B"/>
    <w:rsid w:val="0003538E"/>
    <w:rsid w:val="0003593B"/>
    <w:rsid w:val="00035979"/>
    <w:rsid w:val="00035D92"/>
    <w:rsid w:val="000360F5"/>
    <w:rsid w:val="000360FF"/>
    <w:rsid w:val="000364A0"/>
    <w:rsid w:val="00036A2C"/>
    <w:rsid w:val="00036ADF"/>
    <w:rsid w:val="000373CD"/>
    <w:rsid w:val="000375ED"/>
    <w:rsid w:val="00037787"/>
    <w:rsid w:val="000378EB"/>
    <w:rsid w:val="00037B0F"/>
    <w:rsid w:val="00037F7C"/>
    <w:rsid w:val="00037FA3"/>
    <w:rsid w:val="00040079"/>
    <w:rsid w:val="00040112"/>
    <w:rsid w:val="000401E3"/>
    <w:rsid w:val="00040422"/>
    <w:rsid w:val="00040448"/>
    <w:rsid w:val="000405B0"/>
    <w:rsid w:val="000409FC"/>
    <w:rsid w:val="00040B27"/>
    <w:rsid w:val="00040DC4"/>
    <w:rsid w:val="00040EB8"/>
    <w:rsid w:val="000410E6"/>
    <w:rsid w:val="00041556"/>
    <w:rsid w:val="00041AFC"/>
    <w:rsid w:val="00041EA1"/>
    <w:rsid w:val="00041FE3"/>
    <w:rsid w:val="000429B0"/>
    <w:rsid w:val="00042FAD"/>
    <w:rsid w:val="0004322A"/>
    <w:rsid w:val="000432AE"/>
    <w:rsid w:val="000434B7"/>
    <w:rsid w:val="0004351A"/>
    <w:rsid w:val="0004373C"/>
    <w:rsid w:val="00043BD7"/>
    <w:rsid w:val="00043CB0"/>
    <w:rsid w:val="00043EE5"/>
    <w:rsid w:val="0004405B"/>
    <w:rsid w:val="00044171"/>
    <w:rsid w:val="0004445E"/>
    <w:rsid w:val="000445D8"/>
    <w:rsid w:val="0004486A"/>
    <w:rsid w:val="00044C88"/>
    <w:rsid w:val="00044F85"/>
    <w:rsid w:val="00045148"/>
    <w:rsid w:val="0004514D"/>
    <w:rsid w:val="00045166"/>
    <w:rsid w:val="0004533E"/>
    <w:rsid w:val="000458C4"/>
    <w:rsid w:val="00045CFC"/>
    <w:rsid w:val="00045F70"/>
    <w:rsid w:val="0004627C"/>
    <w:rsid w:val="000464E2"/>
    <w:rsid w:val="000465B0"/>
    <w:rsid w:val="000465D2"/>
    <w:rsid w:val="000465D3"/>
    <w:rsid w:val="000466B4"/>
    <w:rsid w:val="000466DF"/>
    <w:rsid w:val="000466FE"/>
    <w:rsid w:val="00046EB5"/>
    <w:rsid w:val="000474D2"/>
    <w:rsid w:val="0004753E"/>
    <w:rsid w:val="000475A0"/>
    <w:rsid w:val="0004768C"/>
    <w:rsid w:val="00047909"/>
    <w:rsid w:val="00047CA0"/>
    <w:rsid w:val="00047E8C"/>
    <w:rsid w:val="0005004D"/>
    <w:rsid w:val="00050260"/>
    <w:rsid w:val="000505E6"/>
    <w:rsid w:val="000507F3"/>
    <w:rsid w:val="00050AE4"/>
    <w:rsid w:val="00050C6B"/>
    <w:rsid w:val="00051A77"/>
    <w:rsid w:val="00051B5B"/>
    <w:rsid w:val="00051B75"/>
    <w:rsid w:val="00051F09"/>
    <w:rsid w:val="000524B1"/>
    <w:rsid w:val="0005260B"/>
    <w:rsid w:val="000526CB"/>
    <w:rsid w:val="00052884"/>
    <w:rsid w:val="00052CC8"/>
    <w:rsid w:val="00052DB1"/>
    <w:rsid w:val="0005320B"/>
    <w:rsid w:val="00053754"/>
    <w:rsid w:val="00053898"/>
    <w:rsid w:val="00053916"/>
    <w:rsid w:val="000539AB"/>
    <w:rsid w:val="00053BB0"/>
    <w:rsid w:val="00053BD0"/>
    <w:rsid w:val="00053EE4"/>
    <w:rsid w:val="0005448C"/>
    <w:rsid w:val="00054684"/>
    <w:rsid w:val="000548C8"/>
    <w:rsid w:val="00054B02"/>
    <w:rsid w:val="00054F81"/>
    <w:rsid w:val="00055061"/>
    <w:rsid w:val="000550C5"/>
    <w:rsid w:val="000550DC"/>
    <w:rsid w:val="000551CA"/>
    <w:rsid w:val="000555FF"/>
    <w:rsid w:val="000557B2"/>
    <w:rsid w:val="00055BD5"/>
    <w:rsid w:val="00055CF3"/>
    <w:rsid w:val="00055E13"/>
    <w:rsid w:val="000560AB"/>
    <w:rsid w:val="000560AE"/>
    <w:rsid w:val="000562D1"/>
    <w:rsid w:val="000563A9"/>
    <w:rsid w:val="000567B6"/>
    <w:rsid w:val="0005693F"/>
    <w:rsid w:val="00056978"/>
    <w:rsid w:val="00056A01"/>
    <w:rsid w:val="00056A4A"/>
    <w:rsid w:val="00056D22"/>
    <w:rsid w:val="00056D56"/>
    <w:rsid w:val="00056FEB"/>
    <w:rsid w:val="00057341"/>
    <w:rsid w:val="0005738A"/>
    <w:rsid w:val="0005752B"/>
    <w:rsid w:val="00057538"/>
    <w:rsid w:val="000578F2"/>
    <w:rsid w:val="00057BE4"/>
    <w:rsid w:val="00057C28"/>
    <w:rsid w:val="0006044E"/>
    <w:rsid w:val="0006078F"/>
    <w:rsid w:val="00060BD1"/>
    <w:rsid w:val="00060E4D"/>
    <w:rsid w:val="00060F44"/>
    <w:rsid w:val="0006120A"/>
    <w:rsid w:val="00061256"/>
    <w:rsid w:val="00061385"/>
    <w:rsid w:val="00061599"/>
    <w:rsid w:val="00061832"/>
    <w:rsid w:val="0006194A"/>
    <w:rsid w:val="00062011"/>
    <w:rsid w:val="0006229A"/>
    <w:rsid w:val="00062602"/>
    <w:rsid w:val="000629E5"/>
    <w:rsid w:val="00062D15"/>
    <w:rsid w:val="00062D80"/>
    <w:rsid w:val="000630AA"/>
    <w:rsid w:val="000632A0"/>
    <w:rsid w:val="000634CD"/>
    <w:rsid w:val="0006358D"/>
    <w:rsid w:val="00063699"/>
    <w:rsid w:val="0006375C"/>
    <w:rsid w:val="00064422"/>
    <w:rsid w:val="0006465C"/>
    <w:rsid w:val="0006480E"/>
    <w:rsid w:val="00064840"/>
    <w:rsid w:val="0006499A"/>
    <w:rsid w:val="00064A0A"/>
    <w:rsid w:val="00064B06"/>
    <w:rsid w:val="00064C04"/>
    <w:rsid w:val="00064D95"/>
    <w:rsid w:val="00064F3F"/>
    <w:rsid w:val="00064FB1"/>
    <w:rsid w:val="00065042"/>
    <w:rsid w:val="00065647"/>
    <w:rsid w:val="000657FF"/>
    <w:rsid w:val="00065AFA"/>
    <w:rsid w:val="00065D28"/>
    <w:rsid w:val="0006618A"/>
    <w:rsid w:val="00066200"/>
    <w:rsid w:val="000662F0"/>
    <w:rsid w:val="000667BA"/>
    <w:rsid w:val="000667DA"/>
    <w:rsid w:val="00066C33"/>
    <w:rsid w:val="00067487"/>
    <w:rsid w:val="00067760"/>
    <w:rsid w:val="00067855"/>
    <w:rsid w:val="00067BBD"/>
    <w:rsid w:val="0007005B"/>
    <w:rsid w:val="0007022B"/>
    <w:rsid w:val="000709EB"/>
    <w:rsid w:val="00070A2E"/>
    <w:rsid w:val="00070AE0"/>
    <w:rsid w:val="00070DD0"/>
    <w:rsid w:val="00070EEB"/>
    <w:rsid w:val="00070F84"/>
    <w:rsid w:val="0007121E"/>
    <w:rsid w:val="0007138A"/>
    <w:rsid w:val="00071392"/>
    <w:rsid w:val="00071653"/>
    <w:rsid w:val="00071E89"/>
    <w:rsid w:val="000722AC"/>
    <w:rsid w:val="00072933"/>
    <w:rsid w:val="00072980"/>
    <w:rsid w:val="00072BB0"/>
    <w:rsid w:val="00072C14"/>
    <w:rsid w:val="00072CC7"/>
    <w:rsid w:val="00072F0E"/>
    <w:rsid w:val="00073649"/>
    <w:rsid w:val="00073A1A"/>
    <w:rsid w:val="00073B3F"/>
    <w:rsid w:val="00073D56"/>
    <w:rsid w:val="00073DC9"/>
    <w:rsid w:val="00073E4F"/>
    <w:rsid w:val="000741F2"/>
    <w:rsid w:val="00074B11"/>
    <w:rsid w:val="00074B2E"/>
    <w:rsid w:val="00074CC2"/>
    <w:rsid w:val="00074DAD"/>
    <w:rsid w:val="00074E91"/>
    <w:rsid w:val="000751CA"/>
    <w:rsid w:val="0007545B"/>
    <w:rsid w:val="000760FE"/>
    <w:rsid w:val="0007621A"/>
    <w:rsid w:val="00076503"/>
    <w:rsid w:val="000765EF"/>
    <w:rsid w:val="0007666D"/>
    <w:rsid w:val="0007695D"/>
    <w:rsid w:val="00076D71"/>
    <w:rsid w:val="000770AF"/>
    <w:rsid w:val="000770ED"/>
    <w:rsid w:val="000772D3"/>
    <w:rsid w:val="00077336"/>
    <w:rsid w:val="000775F3"/>
    <w:rsid w:val="00077B2F"/>
    <w:rsid w:val="00077BA6"/>
    <w:rsid w:val="00077F5A"/>
    <w:rsid w:val="000800FC"/>
    <w:rsid w:val="00080363"/>
    <w:rsid w:val="00080464"/>
    <w:rsid w:val="00080591"/>
    <w:rsid w:val="00080B09"/>
    <w:rsid w:val="00080BBB"/>
    <w:rsid w:val="00080CFF"/>
    <w:rsid w:val="00080D71"/>
    <w:rsid w:val="00080F6E"/>
    <w:rsid w:val="000816F3"/>
    <w:rsid w:val="0008171A"/>
    <w:rsid w:val="00081ADF"/>
    <w:rsid w:val="000820F3"/>
    <w:rsid w:val="0008266E"/>
    <w:rsid w:val="000827EF"/>
    <w:rsid w:val="0008284A"/>
    <w:rsid w:val="000829FD"/>
    <w:rsid w:val="00082A83"/>
    <w:rsid w:val="00082B48"/>
    <w:rsid w:val="00082E1B"/>
    <w:rsid w:val="0008301C"/>
    <w:rsid w:val="0008308D"/>
    <w:rsid w:val="000830B5"/>
    <w:rsid w:val="000832AC"/>
    <w:rsid w:val="00083C92"/>
    <w:rsid w:val="00083C9A"/>
    <w:rsid w:val="00084630"/>
    <w:rsid w:val="000846CA"/>
    <w:rsid w:val="000849BF"/>
    <w:rsid w:val="000849CD"/>
    <w:rsid w:val="00084B53"/>
    <w:rsid w:val="00084B9C"/>
    <w:rsid w:val="00084CCE"/>
    <w:rsid w:val="0008512C"/>
    <w:rsid w:val="00085282"/>
    <w:rsid w:val="00085A80"/>
    <w:rsid w:val="00085E84"/>
    <w:rsid w:val="00086211"/>
    <w:rsid w:val="00086280"/>
    <w:rsid w:val="000862FC"/>
    <w:rsid w:val="0008653C"/>
    <w:rsid w:val="00086A61"/>
    <w:rsid w:val="00086B99"/>
    <w:rsid w:val="00086BDE"/>
    <w:rsid w:val="00086CFF"/>
    <w:rsid w:val="00086E6A"/>
    <w:rsid w:val="0008705C"/>
    <w:rsid w:val="00087138"/>
    <w:rsid w:val="0008728E"/>
    <w:rsid w:val="00087488"/>
    <w:rsid w:val="00087649"/>
    <w:rsid w:val="00087A19"/>
    <w:rsid w:val="00087E80"/>
    <w:rsid w:val="00090003"/>
    <w:rsid w:val="000901E8"/>
    <w:rsid w:val="0009036A"/>
    <w:rsid w:val="000903CE"/>
    <w:rsid w:val="0009123A"/>
    <w:rsid w:val="000918FA"/>
    <w:rsid w:val="00091958"/>
    <w:rsid w:val="00091B3E"/>
    <w:rsid w:val="00091D07"/>
    <w:rsid w:val="00091D7C"/>
    <w:rsid w:val="00091E3D"/>
    <w:rsid w:val="000922B4"/>
    <w:rsid w:val="0009250A"/>
    <w:rsid w:val="00092591"/>
    <w:rsid w:val="00092642"/>
    <w:rsid w:val="00092808"/>
    <w:rsid w:val="00092A68"/>
    <w:rsid w:val="00092C1C"/>
    <w:rsid w:val="00092CA3"/>
    <w:rsid w:val="00092F6B"/>
    <w:rsid w:val="0009322A"/>
    <w:rsid w:val="00093258"/>
    <w:rsid w:val="0009328E"/>
    <w:rsid w:val="00093298"/>
    <w:rsid w:val="000933CC"/>
    <w:rsid w:val="00093596"/>
    <w:rsid w:val="00093936"/>
    <w:rsid w:val="0009398E"/>
    <w:rsid w:val="00093A0B"/>
    <w:rsid w:val="00093DD5"/>
    <w:rsid w:val="00094097"/>
    <w:rsid w:val="0009456D"/>
    <w:rsid w:val="0009460E"/>
    <w:rsid w:val="000947EA"/>
    <w:rsid w:val="00094E4C"/>
    <w:rsid w:val="00095095"/>
    <w:rsid w:val="000951BE"/>
    <w:rsid w:val="00095333"/>
    <w:rsid w:val="00095386"/>
    <w:rsid w:val="000954E6"/>
    <w:rsid w:val="000956A4"/>
    <w:rsid w:val="000956F1"/>
    <w:rsid w:val="00095941"/>
    <w:rsid w:val="00095972"/>
    <w:rsid w:val="00095BFA"/>
    <w:rsid w:val="00095CCC"/>
    <w:rsid w:val="00095F64"/>
    <w:rsid w:val="00096136"/>
    <w:rsid w:val="000962A4"/>
    <w:rsid w:val="00096466"/>
    <w:rsid w:val="000965AC"/>
    <w:rsid w:val="00096B01"/>
    <w:rsid w:val="00096BFD"/>
    <w:rsid w:val="00096DF6"/>
    <w:rsid w:val="00096EC7"/>
    <w:rsid w:val="00097100"/>
    <w:rsid w:val="000972D3"/>
    <w:rsid w:val="000975E6"/>
    <w:rsid w:val="000975FD"/>
    <w:rsid w:val="000976E4"/>
    <w:rsid w:val="0009788F"/>
    <w:rsid w:val="0009795F"/>
    <w:rsid w:val="00097A05"/>
    <w:rsid w:val="000A0057"/>
    <w:rsid w:val="000A00F4"/>
    <w:rsid w:val="000A0180"/>
    <w:rsid w:val="000A043A"/>
    <w:rsid w:val="000A04BF"/>
    <w:rsid w:val="000A0898"/>
    <w:rsid w:val="000A0A80"/>
    <w:rsid w:val="000A0A92"/>
    <w:rsid w:val="000A0CF8"/>
    <w:rsid w:val="000A12E1"/>
    <w:rsid w:val="000A1404"/>
    <w:rsid w:val="000A1608"/>
    <w:rsid w:val="000A198F"/>
    <w:rsid w:val="000A1B2A"/>
    <w:rsid w:val="000A1C49"/>
    <w:rsid w:val="000A2367"/>
    <w:rsid w:val="000A2607"/>
    <w:rsid w:val="000A278F"/>
    <w:rsid w:val="000A29BD"/>
    <w:rsid w:val="000A2B29"/>
    <w:rsid w:val="000A2B8C"/>
    <w:rsid w:val="000A2C66"/>
    <w:rsid w:val="000A2F57"/>
    <w:rsid w:val="000A34A6"/>
    <w:rsid w:val="000A3532"/>
    <w:rsid w:val="000A3606"/>
    <w:rsid w:val="000A362E"/>
    <w:rsid w:val="000A3A55"/>
    <w:rsid w:val="000A3C79"/>
    <w:rsid w:val="000A3E85"/>
    <w:rsid w:val="000A3F70"/>
    <w:rsid w:val="000A3FAD"/>
    <w:rsid w:val="000A4401"/>
    <w:rsid w:val="000A441B"/>
    <w:rsid w:val="000A448E"/>
    <w:rsid w:val="000A4813"/>
    <w:rsid w:val="000A498F"/>
    <w:rsid w:val="000A4B97"/>
    <w:rsid w:val="000A4D1D"/>
    <w:rsid w:val="000A51BB"/>
    <w:rsid w:val="000A528B"/>
    <w:rsid w:val="000A5300"/>
    <w:rsid w:val="000A540C"/>
    <w:rsid w:val="000A571F"/>
    <w:rsid w:val="000A62A8"/>
    <w:rsid w:val="000A6372"/>
    <w:rsid w:val="000A646B"/>
    <w:rsid w:val="000A69B9"/>
    <w:rsid w:val="000A69E9"/>
    <w:rsid w:val="000A6E8D"/>
    <w:rsid w:val="000A6F61"/>
    <w:rsid w:val="000A73E4"/>
    <w:rsid w:val="000A7906"/>
    <w:rsid w:val="000A79DA"/>
    <w:rsid w:val="000B007F"/>
    <w:rsid w:val="000B02E2"/>
    <w:rsid w:val="000B03C9"/>
    <w:rsid w:val="000B06EB"/>
    <w:rsid w:val="000B0993"/>
    <w:rsid w:val="000B0BDD"/>
    <w:rsid w:val="000B0D72"/>
    <w:rsid w:val="000B0F76"/>
    <w:rsid w:val="000B1215"/>
    <w:rsid w:val="000B1919"/>
    <w:rsid w:val="000B1A0C"/>
    <w:rsid w:val="000B1A56"/>
    <w:rsid w:val="000B1C6B"/>
    <w:rsid w:val="000B1DAD"/>
    <w:rsid w:val="000B1DC4"/>
    <w:rsid w:val="000B1EED"/>
    <w:rsid w:val="000B2467"/>
    <w:rsid w:val="000B248A"/>
    <w:rsid w:val="000B25CE"/>
    <w:rsid w:val="000B2750"/>
    <w:rsid w:val="000B2966"/>
    <w:rsid w:val="000B2B27"/>
    <w:rsid w:val="000B2D45"/>
    <w:rsid w:val="000B3077"/>
    <w:rsid w:val="000B3172"/>
    <w:rsid w:val="000B3176"/>
    <w:rsid w:val="000B3196"/>
    <w:rsid w:val="000B3232"/>
    <w:rsid w:val="000B328D"/>
    <w:rsid w:val="000B3807"/>
    <w:rsid w:val="000B3854"/>
    <w:rsid w:val="000B3E9F"/>
    <w:rsid w:val="000B3F1F"/>
    <w:rsid w:val="000B4039"/>
    <w:rsid w:val="000B41CA"/>
    <w:rsid w:val="000B4918"/>
    <w:rsid w:val="000B493B"/>
    <w:rsid w:val="000B4B11"/>
    <w:rsid w:val="000B4C01"/>
    <w:rsid w:val="000B4CB4"/>
    <w:rsid w:val="000B4D96"/>
    <w:rsid w:val="000B5046"/>
    <w:rsid w:val="000B50B2"/>
    <w:rsid w:val="000B51F3"/>
    <w:rsid w:val="000B5301"/>
    <w:rsid w:val="000B5600"/>
    <w:rsid w:val="000B570F"/>
    <w:rsid w:val="000B57C4"/>
    <w:rsid w:val="000B57E7"/>
    <w:rsid w:val="000B5AEC"/>
    <w:rsid w:val="000B5C0C"/>
    <w:rsid w:val="000B5C66"/>
    <w:rsid w:val="000B5CF4"/>
    <w:rsid w:val="000B5DFB"/>
    <w:rsid w:val="000B5FAD"/>
    <w:rsid w:val="000B5FB6"/>
    <w:rsid w:val="000B6073"/>
    <w:rsid w:val="000B61FE"/>
    <w:rsid w:val="000B6589"/>
    <w:rsid w:val="000B6703"/>
    <w:rsid w:val="000B6F8D"/>
    <w:rsid w:val="000B7203"/>
    <w:rsid w:val="000B72D2"/>
    <w:rsid w:val="000B76C5"/>
    <w:rsid w:val="000B772E"/>
    <w:rsid w:val="000B7951"/>
    <w:rsid w:val="000C006A"/>
    <w:rsid w:val="000C0108"/>
    <w:rsid w:val="000C07BE"/>
    <w:rsid w:val="000C09CA"/>
    <w:rsid w:val="000C11B3"/>
    <w:rsid w:val="000C1259"/>
    <w:rsid w:val="000C13FF"/>
    <w:rsid w:val="000C1477"/>
    <w:rsid w:val="000C1722"/>
    <w:rsid w:val="000C181E"/>
    <w:rsid w:val="000C1849"/>
    <w:rsid w:val="000C1A64"/>
    <w:rsid w:val="000C2595"/>
    <w:rsid w:val="000C2732"/>
    <w:rsid w:val="000C27BD"/>
    <w:rsid w:val="000C2A30"/>
    <w:rsid w:val="000C2BF9"/>
    <w:rsid w:val="000C2D3C"/>
    <w:rsid w:val="000C2D6A"/>
    <w:rsid w:val="000C33EC"/>
    <w:rsid w:val="000C3B9A"/>
    <w:rsid w:val="000C3BBC"/>
    <w:rsid w:val="000C3DEB"/>
    <w:rsid w:val="000C3E59"/>
    <w:rsid w:val="000C3FA4"/>
    <w:rsid w:val="000C3FBC"/>
    <w:rsid w:val="000C4327"/>
    <w:rsid w:val="000C4472"/>
    <w:rsid w:val="000C4666"/>
    <w:rsid w:val="000C4737"/>
    <w:rsid w:val="000C49B7"/>
    <w:rsid w:val="000C4C10"/>
    <w:rsid w:val="000C4DC6"/>
    <w:rsid w:val="000C4ED7"/>
    <w:rsid w:val="000C4FDA"/>
    <w:rsid w:val="000C51FB"/>
    <w:rsid w:val="000C520E"/>
    <w:rsid w:val="000C59E6"/>
    <w:rsid w:val="000C5BC1"/>
    <w:rsid w:val="000C5E39"/>
    <w:rsid w:val="000C600B"/>
    <w:rsid w:val="000C6207"/>
    <w:rsid w:val="000C63A7"/>
    <w:rsid w:val="000C6615"/>
    <w:rsid w:val="000C6646"/>
    <w:rsid w:val="000C666D"/>
    <w:rsid w:val="000C66F5"/>
    <w:rsid w:val="000C6847"/>
    <w:rsid w:val="000C6B30"/>
    <w:rsid w:val="000C6B62"/>
    <w:rsid w:val="000C6C50"/>
    <w:rsid w:val="000C6CDB"/>
    <w:rsid w:val="000C74E0"/>
    <w:rsid w:val="000C7A9E"/>
    <w:rsid w:val="000C7D47"/>
    <w:rsid w:val="000C7E7F"/>
    <w:rsid w:val="000D036C"/>
    <w:rsid w:val="000D0373"/>
    <w:rsid w:val="000D07ED"/>
    <w:rsid w:val="000D0BA6"/>
    <w:rsid w:val="000D0C48"/>
    <w:rsid w:val="000D0CCC"/>
    <w:rsid w:val="000D0D18"/>
    <w:rsid w:val="000D0ED6"/>
    <w:rsid w:val="000D1FBE"/>
    <w:rsid w:val="000D293C"/>
    <w:rsid w:val="000D294B"/>
    <w:rsid w:val="000D2F7B"/>
    <w:rsid w:val="000D31A9"/>
    <w:rsid w:val="000D345F"/>
    <w:rsid w:val="000D34B6"/>
    <w:rsid w:val="000D3553"/>
    <w:rsid w:val="000D35DE"/>
    <w:rsid w:val="000D3702"/>
    <w:rsid w:val="000D3754"/>
    <w:rsid w:val="000D3891"/>
    <w:rsid w:val="000D3C26"/>
    <w:rsid w:val="000D3D70"/>
    <w:rsid w:val="000D3F00"/>
    <w:rsid w:val="000D413A"/>
    <w:rsid w:val="000D41E5"/>
    <w:rsid w:val="000D44A6"/>
    <w:rsid w:val="000D4797"/>
    <w:rsid w:val="000D47DB"/>
    <w:rsid w:val="000D486D"/>
    <w:rsid w:val="000D4DAB"/>
    <w:rsid w:val="000D5100"/>
    <w:rsid w:val="000D51F4"/>
    <w:rsid w:val="000D52FB"/>
    <w:rsid w:val="000D54AA"/>
    <w:rsid w:val="000D59F6"/>
    <w:rsid w:val="000D5D05"/>
    <w:rsid w:val="000D626B"/>
    <w:rsid w:val="000D6685"/>
    <w:rsid w:val="000D68E0"/>
    <w:rsid w:val="000D69D6"/>
    <w:rsid w:val="000D6A81"/>
    <w:rsid w:val="000D6FA5"/>
    <w:rsid w:val="000D70F6"/>
    <w:rsid w:val="000D71B5"/>
    <w:rsid w:val="000D71E3"/>
    <w:rsid w:val="000D78C1"/>
    <w:rsid w:val="000D7965"/>
    <w:rsid w:val="000D7A03"/>
    <w:rsid w:val="000D7AC2"/>
    <w:rsid w:val="000D7BD2"/>
    <w:rsid w:val="000D7D40"/>
    <w:rsid w:val="000D7FE7"/>
    <w:rsid w:val="000E0A4C"/>
    <w:rsid w:val="000E0EAE"/>
    <w:rsid w:val="000E0EFD"/>
    <w:rsid w:val="000E1196"/>
    <w:rsid w:val="000E1531"/>
    <w:rsid w:val="000E187A"/>
    <w:rsid w:val="000E1917"/>
    <w:rsid w:val="000E1AEC"/>
    <w:rsid w:val="000E1D2E"/>
    <w:rsid w:val="000E1F50"/>
    <w:rsid w:val="000E203B"/>
    <w:rsid w:val="000E26D5"/>
    <w:rsid w:val="000E27B0"/>
    <w:rsid w:val="000E27B3"/>
    <w:rsid w:val="000E2C37"/>
    <w:rsid w:val="000E2FCB"/>
    <w:rsid w:val="000E32F1"/>
    <w:rsid w:val="000E33D6"/>
    <w:rsid w:val="000E347C"/>
    <w:rsid w:val="000E3526"/>
    <w:rsid w:val="000E3545"/>
    <w:rsid w:val="000E36BC"/>
    <w:rsid w:val="000E3710"/>
    <w:rsid w:val="000E3892"/>
    <w:rsid w:val="000E3B48"/>
    <w:rsid w:val="000E3BF6"/>
    <w:rsid w:val="000E3DA3"/>
    <w:rsid w:val="000E401D"/>
    <w:rsid w:val="000E4304"/>
    <w:rsid w:val="000E44A3"/>
    <w:rsid w:val="000E4511"/>
    <w:rsid w:val="000E4BFB"/>
    <w:rsid w:val="000E4CF3"/>
    <w:rsid w:val="000E53D2"/>
    <w:rsid w:val="000E540B"/>
    <w:rsid w:val="000E5515"/>
    <w:rsid w:val="000E580D"/>
    <w:rsid w:val="000E5818"/>
    <w:rsid w:val="000E5870"/>
    <w:rsid w:val="000E6585"/>
    <w:rsid w:val="000E6C5E"/>
    <w:rsid w:val="000E6FC3"/>
    <w:rsid w:val="000E7693"/>
    <w:rsid w:val="000E769E"/>
    <w:rsid w:val="000E76F0"/>
    <w:rsid w:val="000E7B72"/>
    <w:rsid w:val="000E7B88"/>
    <w:rsid w:val="000E7DC0"/>
    <w:rsid w:val="000E7DD5"/>
    <w:rsid w:val="000E7F9F"/>
    <w:rsid w:val="000F0058"/>
    <w:rsid w:val="000F01AB"/>
    <w:rsid w:val="000F03AA"/>
    <w:rsid w:val="000F0439"/>
    <w:rsid w:val="000F0698"/>
    <w:rsid w:val="000F06F7"/>
    <w:rsid w:val="000F0991"/>
    <w:rsid w:val="000F0AD3"/>
    <w:rsid w:val="000F0BED"/>
    <w:rsid w:val="000F0D72"/>
    <w:rsid w:val="000F0EA4"/>
    <w:rsid w:val="000F1178"/>
    <w:rsid w:val="000F13A0"/>
    <w:rsid w:val="000F1588"/>
    <w:rsid w:val="000F1669"/>
    <w:rsid w:val="000F1693"/>
    <w:rsid w:val="000F1701"/>
    <w:rsid w:val="000F1E01"/>
    <w:rsid w:val="000F1EBE"/>
    <w:rsid w:val="000F20B7"/>
    <w:rsid w:val="000F20D0"/>
    <w:rsid w:val="000F2114"/>
    <w:rsid w:val="000F2318"/>
    <w:rsid w:val="000F250F"/>
    <w:rsid w:val="000F29D6"/>
    <w:rsid w:val="000F2B3E"/>
    <w:rsid w:val="000F2D16"/>
    <w:rsid w:val="000F2E87"/>
    <w:rsid w:val="000F2E96"/>
    <w:rsid w:val="000F2F0E"/>
    <w:rsid w:val="000F2FB9"/>
    <w:rsid w:val="000F300D"/>
    <w:rsid w:val="000F3013"/>
    <w:rsid w:val="000F382F"/>
    <w:rsid w:val="000F3885"/>
    <w:rsid w:val="000F3890"/>
    <w:rsid w:val="000F3A2B"/>
    <w:rsid w:val="000F3DDF"/>
    <w:rsid w:val="000F3F74"/>
    <w:rsid w:val="000F3FA9"/>
    <w:rsid w:val="000F40C6"/>
    <w:rsid w:val="000F4262"/>
    <w:rsid w:val="000F46D7"/>
    <w:rsid w:val="000F4908"/>
    <w:rsid w:val="000F491C"/>
    <w:rsid w:val="000F4989"/>
    <w:rsid w:val="000F4B0E"/>
    <w:rsid w:val="000F4D93"/>
    <w:rsid w:val="000F4E55"/>
    <w:rsid w:val="000F528C"/>
    <w:rsid w:val="000F52DE"/>
    <w:rsid w:val="000F5D85"/>
    <w:rsid w:val="000F5F6C"/>
    <w:rsid w:val="000F5FBA"/>
    <w:rsid w:val="000F638A"/>
    <w:rsid w:val="000F6507"/>
    <w:rsid w:val="000F653E"/>
    <w:rsid w:val="000F65CC"/>
    <w:rsid w:val="000F65FE"/>
    <w:rsid w:val="000F66B4"/>
    <w:rsid w:val="000F678D"/>
    <w:rsid w:val="000F67C2"/>
    <w:rsid w:val="000F6856"/>
    <w:rsid w:val="000F6D2F"/>
    <w:rsid w:val="000F708A"/>
    <w:rsid w:val="000F70FE"/>
    <w:rsid w:val="000F7439"/>
    <w:rsid w:val="000F7697"/>
    <w:rsid w:val="000F78BB"/>
    <w:rsid w:val="000F7A2F"/>
    <w:rsid w:val="000F7B04"/>
    <w:rsid w:val="000F7FE0"/>
    <w:rsid w:val="00100209"/>
    <w:rsid w:val="0010035A"/>
    <w:rsid w:val="001004DD"/>
    <w:rsid w:val="001007BA"/>
    <w:rsid w:val="00100AA6"/>
    <w:rsid w:val="00100AF4"/>
    <w:rsid w:val="00100CF2"/>
    <w:rsid w:val="00100F8B"/>
    <w:rsid w:val="0010129E"/>
    <w:rsid w:val="00101818"/>
    <w:rsid w:val="0010182B"/>
    <w:rsid w:val="0010194E"/>
    <w:rsid w:val="00101A25"/>
    <w:rsid w:val="00101BE7"/>
    <w:rsid w:val="00101DD3"/>
    <w:rsid w:val="00101E9D"/>
    <w:rsid w:val="00101F98"/>
    <w:rsid w:val="00101FDB"/>
    <w:rsid w:val="00101FDF"/>
    <w:rsid w:val="00102180"/>
    <w:rsid w:val="0010238A"/>
    <w:rsid w:val="001024DA"/>
    <w:rsid w:val="001028AD"/>
    <w:rsid w:val="00102973"/>
    <w:rsid w:val="001029B2"/>
    <w:rsid w:val="001029E3"/>
    <w:rsid w:val="001030CF"/>
    <w:rsid w:val="0010338A"/>
    <w:rsid w:val="0010343F"/>
    <w:rsid w:val="001037AE"/>
    <w:rsid w:val="00103848"/>
    <w:rsid w:val="00103C7D"/>
    <w:rsid w:val="00103CF3"/>
    <w:rsid w:val="00103D9E"/>
    <w:rsid w:val="0010429F"/>
    <w:rsid w:val="001042FE"/>
    <w:rsid w:val="0010479D"/>
    <w:rsid w:val="001047FA"/>
    <w:rsid w:val="00104865"/>
    <w:rsid w:val="00105152"/>
    <w:rsid w:val="001058A1"/>
    <w:rsid w:val="001058FD"/>
    <w:rsid w:val="001059B7"/>
    <w:rsid w:val="00105C7E"/>
    <w:rsid w:val="00105EBA"/>
    <w:rsid w:val="00105ECE"/>
    <w:rsid w:val="00105FD2"/>
    <w:rsid w:val="0010669A"/>
    <w:rsid w:val="00106961"/>
    <w:rsid w:val="001069FF"/>
    <w:rsid w:val="00106A53"/>
    <w:rsid w:val="00106B46"/>
    <w:rsid w:val="00106F89"/>
    <w:rsid w:val="0010715F"/>
    <w:rsid w:val="0010732F"/>
    <w:rsid w:val="001075F9"/>
    <w:rsid w:val="00107F40"/>
    <w:rsid w:val="0011009D"/>
    <w:rsid w:val="00110310"/>
    <w:rsid w:val="0011036E"/>
    <w:rsid w:val="00110737"/>
    <w:rsid w:val="00110788"/>
    <w:rsid w:val="0011086C"/>
    <w:rsid w:val="00110977"/>
    <w:rsid w:val="00110F2F"/>
    <w:rsid w:val="00111471"/>
    <w:rsid w:val="0011177B"/>
    <w:rsid w:val="001117EA"/>
    <w:rsid w:val="00111D03"/>
    <w:rsid w:val="00111D2C"/>
    <w:rsid w:val="0011204B"/>
    <w:rsid w:val="001120C9"/>
    <w:rsid w:val="00112523"/>
    <w:rsid w:val="0011258F"/>
    <w:rsid w:val="00112DC5"/>
    <w:rsid w:val="00112EF4"/>
    <w:rsid w:val="00112F12"/>
    <w:rsid w:val="00113978"/>
    <w:rsid w:val="001139C0"/>
    <w:rsid w:val="00113AC6"/>
    <w:rsid w:val="00113FEF"/>
    <w:rsid w:val="001142DB"/>
    <w:rsid w:val="00114309"/>
    <w:rsid w:val="00114333"/>
    <w:rsid w:val="00114364"/>
    <w:rsid w:val="001145D2"/>
    <w:rsid w:val="00114B1D"/>
    <w:rsid w:val="00114B40"/>
    <w:rsid w:val="00114CC2"/>
    <w:rsid w:val="00114D31"/>
    <w:rsid w:val="00114E83"/>
    <w:rsid w:val="001152B6"/>
    <w:rsid w:val="001152CA"/>
    <w:rsid w:val="0011537A"/>
    <w:rsid w:val="001157C4"/>
    <w:rsid w:val="00115C3C"/>
    <w:rsid w:val="00115C47"/>
    <w:rsid w:val="00116068"/>
    <w:rsid w:val="00116313"/>
    <w:rsid w:val="00116494"/>
    <w:rsid w:val="00116686"/>
    <w:rsid w:val="001166D3"/>
    <w:rsid w:val="00116E1E"/>
    <w:rsid w:val="00117014"/>
    <w:rsid w:val="001175ED"/>
    <w:rsid w:val="001176F4"/>
    <w:rsid w:val="001177CB"/>
    <w:rsid w:val="00117BDC"/>
    <w:rsid w:val="00117D25"/>
    <w:rsid w:val="00117D28"/>
    <w:rsid w:val="00117E8C"/>
    <w:rsid w:val="00117FF8"/>
    <w:rsid w:val="00120199"/>
    <w:rsid w:val="00120351"/>
    <w:rsid w:val="0012065D"/>
    <w:rsid w:val="001207CE"/>
    <w:rsid w:val="00120D48"/>
    <w:rsid w:val="00120F11"/>
    <w:rsid w:val="0012103F"/>
    <w:rsid w:val="0012113F"/>
    <w:rsid w:val="00121CC0"/>
    <w:rsid w:val="00121CD7"/>
    <w:rsid w:val="00121DF5"/>
    <w:rsid w:val="00121EBE"/>
    <w:rsid w:val="00121ED3"/>
    <w:rsid w:val="00121F0C"/>
    <w:rsid w:val="0012206F"/>
    <w:rsid w:val="00122334"/>
    <w:rsid w:val="0012265B"/>
    <w:rsid w:val="00122879"/>
    <w:rsid w:val="00122AB8"/>
    <w:rsid w:val="00122C52"/>
    <w:rsid w:val="00122EC2"/>
    <w:rsid w:val="00122F47"/>
    <w:rsid w:val="001231EE"/>
    <w:rsid w:val="00123716"/>
    <w:rsid w:val="00123797"/>
    <w:rsid w:val="0012397A"/>
    <w:rsid w:val="00123F4E"/>
    <w:rsid w:val="001243C9"/>
    <w:rsid w:val="0012453B"/>
    <w:rsid w:val="00124B1D"/>
    <w:rsid w:val="00124CD9"/>
    <w:rsid w:val="00124D09"/>
    <w:rsid w:val="00125A25"/>
    <w:rsid w:val="00126207"/>
    <w:rsid w:val="001263D8"/>
    <w:rsid w:val="0012640A"/>
    <w:rsid w:val="00126785"/>
    <w:rsid w:val="00126AE5"/>
    <w:rsid w:val="00126BDA"/>
    <w:rsid w:val="00126EDC"/>
    <w:rsid w:val="00127104"/>
    <w:rsid w:val="00127395"/>
    <w:rsid w:val="001274FF"/>
    <w:rsid w:val="00127668"/>
    <w:rsid w:val="00127877"/>
    <w:rsid w:val="00127902"/>
    <w:rsid w:val="00127907"/>
    <w:rsid w:val="00127976"/>
    <w:rsid w:val="00127A24"/>
    <w:rsid w:val="00127C84"/>
    <w:rsid w:val="00127FE2"/>
    <w:rsid w:val="00127FE9"/>
    <w:rsid w:val="001303D6"/>
    <w:rsid w:val="00130A7D"/>
    <w:rsid w:val="00130A9F"/>
    <w:rsid w:val="00130B91"/>
    <w:rsid w:val="00130ED7"/>
    <w:rsid w:val="001316D0"/>
    <w:rsid w:val="00131858"/>
    <w:rsid w:val="00131ACA"/>
    <w:rsid w:val="00131DDA"/>
    <w:rsid w:val="00131E69"/>
    <w:rsid w:val="00132061"/>
    <w:rsid w:val="001321C5"/>
    <w:rsid w:val="00132297"/>
    <w:rsid w:val="0013254E"/>
    <w:rsid w:val="00132B78"/>
    <w:rsid w:val="00132D5A"/>
    <w:rsid w:val="00132F89"/>
    <w:rsid w:val="00133A7B"/>
    <w:rsid w:val="00133A98"/>
    <w:rsid w:val="00133B75"/>
    <w:rsid w:val="00133C34"/>
    <w:rsid w:val="00133C67"/>
    <w:rsid w:val="00133FD2"/>
    <w:rsid w:val="001342F6"/>
    <w:rsid w:val="00134359"/>
    <w:rsid w:val="0013436F"/>
    <w:rsid w:val="001343D5"/>
    <w:rsid w:val="001343E0"/>
    <w:rsid w:val="00134F00"/>
    <w:rsid w:val="0013527F"/>
    <w:rsid w:val="00135599"/>
    <w:rsid w:val="001356C1"/>
    <w:rsid w:val="001358BD"/>
    <w:rsid w:val="001358DC"/>
    <w:rsid w:val="001359FB"/>
    <w:rsid w:val="00135A40"/>
    <w:rsid w:val="00135F9D"/>
    <w:rsid w:val="001363FE"/>
    <w:rsid w:val="0013654D"/>
    <w:rsid w:val="0013685F"/>
    <w:rsid w:val="00136A91"/>
    <w:rsid w:val="00137044"/>
    <w:rsid w:val="00137527"/>
    <w:rsid w:val="00137E04"/>
    <w:rsid w:val="00137E26"/>
    <w:rsid w:val="001400A1"/>
    <w:rsid w:val="0014014B"/>
    <w:rsid w:val="00140206"/>
    <w:rsid w:val="001403F1"/>
    <w:rsid w:val="001404FE"/>
    <w:rsid w:val="001405B0"/>
    <w:rsid w:val="00140681"/>
    <w:rsid w:val="00140871"/>
    <w:rsid w:val="001409AF"/>
    <w:rsid w:val="00140C8D"/>
    <w:rsid w:val="00140D32"/>
    <w:rsid w:val="00140DF5"/>
    <w:rsid w:val="00140F36"/>
    <w:rsid w:val="00141407"/>
    <w:rsid w:val="00141597"/>
    <w:rsid w:val="00142174"/>
    <w:rsid w:val="00142687"/>
    <w:rsid w:val="001429F2"/>
    <w:rsid w:val="00142CDA"/>
    <w:rsid w:val="00143001"/>
    <w:rsid w:val="00143442"/>
    <w:rsid w:val="00143616"/>
    <w:rsid w:val="00143718"/>
    <w:rsid w:val="00143ADB"/>
    <w:rsid w:val="00143BD0"/>
    <w:rsid w:val="00144045"/>
    <w:rsid w:val="001440CF"/>
    <w:rsid w:val="0014463C"/>
    <w:rsid w:val="00144A9D"/>
    <w:rsid w:val="001451DA"/>
    <w:rsid w:val="00145362"/>
    <w:rsid w:val="0014541E"/>
    <w:rsid w:val="00145716"/>
    <w:rsid w:val="001458BF"/>
    <w:rsid w:val="00145908"/>
    <w:rsid w:val="001459CA"/>
    <w:rsid w:val="00145D04"/>
    <w:rsid w:val="00145E95"/>
    <w:rsid w:val="00146025"/>
    <w:rsid w:val="001460CD"/>
    <w:rsid w:val="00146104"/>
    <w:rsid w:val="00146263"/>
    <w:rsid w:val="001462EE"/>
    <w:rsid w:val="00146411"/>
    <w:rsid w:val="001464D6"/>
    <w:rsid w:val="0014662B"/>
    <w:rsid w:val="0014667D"/>
    <w:rsid w:val="00146926"/>
    <w:rsid w:val="00146A3C"/>
    <w:rsid w:val="00146B87"/>
    <w:rsid w:val="00146C01"/>
    <w:rsid w:val="00146CD5"/>
    <w:rsid w:val="00146D59"/>
    <w:rsid w:val="00146D65"/>
    <w:rsid w:val="00146E03"/>
    <w:rsid w:val="00146E83"/>
    <w:rsid w:val="00146FF8"/>
    <w:rsid w:val="00147048"/>
    <w:rsid w:val="0014718C"/>
    <w:rsid w:val="001473E7"/>
    <w:rsid w:val="001478EE"/>
    <w:rsid w:val="00147F9C"/>
    <w:rsid w:val="00150392"/>
    <w:rsid w:val="0015043E"/>
    <w:rsid w:val="001504D3"/>
    <w:rsid w:val="001506BE"/>
    <w:rsid w:val="001506FD"/>
    <w:rsid w:val="001507D4"/>
    <w:rsid w:val="00150964"/>
    <w:rsid w:val="00150C69"/>
    <w:rsid w:val="00150EAE"/>
    <w:rsid w:val="0015126C"/>
    <w:rsid w:val="00151275"/>
    <w:rsid w:val="00151466"/>
    <w:rsid w:val="00151668"/>
    <w:rsid w:val="00151810"/>
    <w:rsid w:val="001519C7"/>
    <w:rsid w:val="00151B74"/>
    <w:rsid w:val="00151D47"/>
    <w:rsid w:val="00151DAD"/>
    <w:rsid w:val="00151E71"/>
    <w:rsid w:val="00152310"/>
    <w:rsid w:val="001523FE"/>
    <w:rsid w:val="0015244C"/>
    <w:rsid w:val="00152811"/>
    <w:rsid w:val="00152B71"/>
    <w:rsid w:val="00152FEB"/>
    <w:rsid w:val="001531A0"/>
    <w:rsid w:val="00153206"/>
    <w:rsid w:val="00153817"/>
    <w:rsid w:val="0015385D"/>
    <w:rsid w:val="00153C10"/>
    <w:rsid w:val="00153D72"/>
    <w:rsid w:val="00153F76"/>
    <w:rsid w:val="00153FD0"/>
    <w:rsid w:val="00154338"/>
    <w:rsid w:val="00154675"/>
    <w:rsid w:val="001548ED"/>
    <w:rsid w:val="00154903"/>
    <w:rsid w:val="00154956"/>
    <w:rsid w:val="00154C3B"/>
    <w:rsid w:val="00154F1A"/>
    <w:rsid w:val="001555FC"/>
    <w:rsid w:val="00155627"/>
    <w:rsid w:val="00155DE3"/>
    <w:rsid w:val="0015607D"/>
    <w:rsid w:val="00156227"/>
    <w:rsid w:val="0015628A"/>
    <w:rsid w:val="0015642A"/>
    <w:rsid w:val="0015654F"/>
    <w:rsid w:val="00156A68"/>
    <w:rsid w:val="00156DCB"/>
    <w:rsid w:val="00156DDA"/>
    <w:rsid w:val="001571F7"/>
    <w:rsid w:val="001572C4"/>
    <w:rsid w:val="00157372"/>
    <w:rsid w:val="00157564"/>
    <w:rsid w:val="00157ED8"/>
    <w:rsid w:val="00157F37"/>
    <w:rsid w:val="00160100"/>
    <w:rsid w:val="001601C8"/>
    <w:rsid w:val="0016022C"/>
    <w:rsid w:val="001602EB"/>
    <w:rsid w:val="00160473"/>
    <w:rsid w:val="001606B2"/>
    <w:rsid w:val="00160B46"/>
    <w:rsid w:val="00160B60"/>
    <w:rsid w:val="00160E29"/>
    <w:rsid w:val="00160F8D"/>
    <w:rsid w:val="00161129"/>
    <w:rsid w:val="0016121E"/>
    <w:rsid w:val="0016124C"/>
    <w:rsid w:val="001612AA"/>
    <w:rsid w:val="00161432"/>
    <w:rsid w:val="00161445"/>
    <w:rsid w:val="001617FA"/>
    <w:rsid w:val="001618C8"/>
    <w:rsid w:val="001619BC"/>
    <w:rsid w:val="00161CBD"/>
    <w:rsid w:val="00161EA9"/>
    <w:rsid w:val="00161F6E"/>
    <w:rsid w:val="0016230F"/>
    <w:rsid w:val="00162733"/>
    <w:rsid w:val="0016282C"/>
    <w:rsid w:val="00162C18"/>
    <w:rsid w:val="00162C49"/>
    <w:rsid w:val="0016312A"/>
    <w:rsid w:val="0016363C"/>
    <w:rsid w:val="00163650"/>
    <w:rsid w:val="0016396B"/>
    <w:rsid w:val="001639FA"/>
    <w:rsid w:val="00164123"/>
    <w:rsid w:val="00164174"/>
    <w:rsid w:val="001641A6"/>
    <w:rsid w:val="001641AF"/>
    <w:rsid w:val="0016498D"/>
    <w:rsid w:val="00164CBF"/>
    <w:rsid w:val="00164FAF"/>
    <w:rsid w:val="0016507D"/>
    <w:rsid w:val="00165617"/>
    <w:rsid w:val="001658AE"/>
    <w:rsid w:val="00165A48"/>
    <w:rsid w:val="00165D08"/>
    <w:rsid w:val="00165E65"/>
    <w:rsid w:val="00165E7E"/>
    <w:rsid w:val="0016600F"/>
    <w:rsid w:val="00166025"/>
    <w:rsid w:val="00166682"/>
    <w:rsid w:val="0016671A"/>
    <w:rsid w:val="001667A5"/>
    <w:rsid w:val="001669D5"/>
    <w:rsid w:val="00166CB3"/>
    <w:rsid w:val="00166E35"/>
    <w:rsid w:val="001673A7"/>
    <w:rsid w:val="00167661"/>
    <w:rsid w:val="00167B29"/>
    <w:rsid w:val="00167F07"/>
    <w:rsid w:val="00167FDF"/>
    <w:rsid w:val="00170254"/>
    <w:rsid w:val="0017083E"/>
    <w:rsid w:val="00170EBF"/>
    <w:rsid w:val="0017118A"/>
    <w:rsid w:val="00171807"/>
    <w:rsid w:val="00171E56"/>
    <w:rsid w:val="00172850"/>
    <w:rsid w:val="001728F3"/>
    <w:rsid w:val="001729B7"/>
    <w:rsid w:val="001729F8"/>
    <w:rsid w:val="00172C2E"/>
    <w:rsid w:val="00173066"/>
    <w:rsid w:val="0017324B"/>
    <w:rsid w:val="001737D5"/>
    <w:rsid w:val="0017383F"/>
    <w:rsid w:val="00173C8F"/>
    <w:rsid w:val="0017418B"/>
    <w:rsid w:val="0017443D"/>
    <w:rsid w:val="001744DB"/>
    <w:rsid w:val="0017485F"/>
    <w:rsid w:val="00174971"/>
    <w:rsid w:val="00174BBF"/>
    <w:rsid w:val="00174DF8"/>
    <w:rsid w:val="0017544E"/>
    <w:rsid w:val="001761BA"/>
    <w:rsid w:val="00176433"/>
    <w:rsid w:val="0017666B"/>
    <w:rsid w:val="00176A01"/>
    <w:rsid w:val="00176A7A"/>
    <w:rsid w:val="00176D79"/>
    <w:rsid w:val="0017711C"/>
    <w:rsid w:val="00177471"/>
    <w:rsid w:val="001775FF"/>
    <w:rsid w:val="001776C5"/>
    <w:rsid w:val="00177C29"/>
    <w:rsid w:val="0018020B"/>
    <w:rsid w:val="00180271"/>
    <w:rsid w:val="001802B8"/>
    <w:rsid w:val="00180696"/>
    <w:rsid w:val="001806EC"/>
    <w:rsid w:val="001808DD"/>
    <w:rsid w:val="001809F0"/>
    <w:rsid w:val="00180A9A"/>
    <w:rsid w:val="00180EB2"/>
    <w:rsid w:val="00180EB5"/>
    <w:rsid w:val="001811D9"/>
    <w:rsid w:val="00181271"/>
    <w:rsid w:val="00181867"/>
    <w:rsid w:val="00181A02"/>
    <w:rsid w:val="00181CD4"/>
    <w:rsid w:val="001820C0"/>
    <w:rsid w:val="001820E3"/>
    <w:rsid w:val="001820ED"/>
    <w:rsid w:val="00182570"/>
    <w:rsid w:val="00182641"/>
    <w:rsid w:val="001826D4"/>
    <w:rsid w:val="0018278D"/>
    <w:rsid w:val="00182989"/>
    <w:rsid w:val="00182B5D"/>
    <w:rsid w:val="00182CBF"/>
    <w:rsid w:val="00182E5A"/>
    <w:rsid w:val="00182FEF"/>
    <w:rsid w:val="0018318E"/>
    <w:rsid w:val="00183274"/>
    <w:rsid w:val="0018359F"/>
    <w:rsid w:val="001836E3"/>
    <w:rsid w:val="00183704"/>
    <w:rsid w:val="001837A8"/>
    <w:rsid w:val="00183AC7"/>
    <w:rsid w:val="00183B6A"/>
    <w:rsid w:val="00183D15"/>
    <w:rsid w:val="00183E40"/>
    <w:rsid w:val="00183F0A"/>
    <w:rsid w:val="0018485C"/>
    <w:rsid w:val="00184A51"/>
    <w:rsid w:val="00184C97"/>
    <w:rsid w:val="00184CD2"/>
    <w:rsid w:val="00184FD8"/>
    <w:rsid w:val="00185034"/>
    <w:rsid w:val="00185072"/>
    <w:rsid w:val="00185148"/>
    <w:rsid w:val="001852C9"/>
    <w:rsid w:val="00185435"/>
    <w:rsid w:val="001856A1"/>
    <w:rsid w:val="00185CF3"/>
    <w:rsid w:val="00185F61"/>
    <w:rsid w:val="001863F1"/>
    <w:rsid w:val="00186552"/>
    <w:rsid w:val="00186BB9"/>
    <w:rsid w:val="00186CB5"/>
    <w:rsid w:val="00186DC0"/>
    <w:rsid w:val="00186E05"/>
    <w:rsid w:val="00186F30"/>
    <w:rsid w:val="001875DC"/>
    <w:rsid w:val="001877D0"/>
    <w:rsid w:val="0018789E"/>
    <w:rsid w:val="00187905"/>
    <w:rsid w:val="00187A57"/>
    <w:rsid w:val="00187D36"/>
    <w:rsid w:val="00187EA0"/>
    <w:rsid w:val="00187F49"/>
    <w:rsid w:val="0019033D"/>
    <w:rsid w:val="00190783"/>
    <w:rsid w:val="0019091F"/>
    <w:rsid w:val="00190A63"/>
    <w:rsid w:val="00190B3C"/>
    <w:rsid w:val="00190C6F"/>
    <w:rsid w:val="00190EB4"/>
    <w:rsid w:val="0019111A"/>
    <w:rsid w:val="0019149C"/>
    <w:rsid w:val="001915A9"/>
    <w:rsid w:val="001915F3"/>
    <w:rsid w:val="001916DF"/>
    <w:rsid w:val="00191B63"/>
    <w:rsid w:val="001921A8"/>
    <w:rsid w:val="00192287"/>
    <w:rsid w:val="00192339"/>
    <w:rsid w:val="00192702"/>
    <w:rsid w:val="001927A7"/>
    <w:rsid w:val="00192872"/>
    <w:rsid w:val="00192BB9"/>
    <w:rsid w:val="00192E51"/>
    <w:rsid w:val="001931C8"/>
    <w:rsid w:val="00193254"/>
    <w:rsid w:val="00193523"/>
    <w:rsid w:val="001935A3"/>
    <w:rsid w:val="0019378D"/>
    <w:rsid w:val="001938E3"/>
    <w:rsid w:val="00193AAB"/>
    <w:rsid w:val="00193D97"/>
    <w:rsid w:val="00193DB8"/>
    <w:rsid w:val="001940AC"/>
    <w:rsid w:val="00194320"/>
    <w:rsid w:val="0019440D"/>
    <w:rsid w:val="001944CF"/>
    <w:rsid w:val="001946FE"/>
    <w:rsid w:val="00194707"/>
    <w:rsid w:val="001948F8"/>
    <w:rsid w:val="00194948"/>
    <w:rsid w:val="001949F0"/>
    <w:rsid w:val="00194AA9"/>
    <w:rsid w:val="00194C02"/>
    <w:rsid w:val="0019535F"/>
    <w:rsid w:val="00195445"/>
    <w:rsid w:val="0019559A"/>
    <w:rsid w:val="001957A0"/>
    <w:rsid w:val="001957BD"/>
    <w:rsid w:val="00195D70"/>
    <w:rsid w:val="00196205"/>
    <w:rsid w:val="001963DF"/>
    <w:rsid w:val="001964BB"/>
    <w:rsid w:val="001965D0"/>
    <w:rsid w:val="00196B02"/>
    <w:rsid w:val="00196C73"/>
    <w:rsid w:val="00196DB6"/>
    <w:rsid w:val="00196F63"/>
    <w:rsid w:val="001970A7"/>
    <w:rsid w:val="00197229"/>
    <w:rsid w:val="00197265"/>
    <w:rsid w:val="00197524"/>
    <w:rsid w:val="001975B9"/>
    <w:rsid w:val="00197737"/>
    <w:rsid w:val="001A01B4"/>
    <w:rsid w:val="001A0350"/>
    <w:rsid w:val="001A0651"/>
    <w:rsid w:val="001A089D"/>
    <w:rsid w:val="001A08CE"/>
    <w:rsid w:val="001A0921"/>
    <w:rsid w:val="001A0C97"/>
    <w:rsid w:val="001A0CC8"/>
    <w:rsid w:val="001A0CCA"/>
    <w:rsid w:val="001A0E4E"/>
    <w:rsid w:val="001A115F"/>
    <w:rsid w:val="001A11FE"/>
    <w:rsid w:val="001A1281"/>
    <w:rsid w:val="001A1658"/>
    <w:rsid w:val="001A180B"/>
    <w:rsid w:val="001A1895"/>
    <w:rsid w:val="001A19C5"/>
    <w:rsid w:val="001A1A86"/>
    <w:rsid w:val="001A1B1A"/>
    <w:rsid w:val="001A1BF3"/>
    <w:rsid w:val="001A1DA2"/>
    <w:rsid w:val="001A1E74"/>
    <w:rsid w:val="001A1F95"/>
    <w:rsid w:val="001A2217"/>
    <w:rsid w:val="001A2412"/>
    <w:rsid w:val="001A2AD7"/>
    <w:rsid w:val="001A2D2E"/>
    <w:rsid w:val="001A2F50"/>
    <w:rsid w:val="001A2F74"/>
    <w:rsid w:val="001A3382"/>
    <w:rsid w:val="001A36CE"/>
    <w:rsid w:val="001A394C"/>
    <w:rsid w:val="001A3A4E"/>
    <w:rsid w:val="001A3AD7"/>
    <w:rsid w:val="001A3B9E"/>
    <w:rsid w:val="001A4021"/>
    <w:rsid w:val="001A414F"/>
    <w:rsid w:val="001A415D"/>
    <w:rsid w:val="001A4303"/>
    <w:rsid w:val="001A436A"/>
    <w:rsid w:val="001A4450"/>
    <w:rsid w:val="001A44A4"/>
    <w:rsid w:val="001A45BE"/>
    <w:rsid w:val="001A46AE"/>
    <w:rsid w:val="001A4858"/>
    <w:rsid w:val="001A48B1"/>
    <w:rsid w:val="001A490B"/>
    <w:rsid w:val="001A4DC2"/>
    <w:rsid w:val="001A5139"/>
    <w:rsid w:val="001A5338"/>
    <w:rsid w:val="001A560F"/>
    <w:rsid w:val="001A5912"/>
    <w:rsid w:val="001A59FC"/>
    <w:rsid w:val="001A5AEC"/>
    <w:rsid w:val="001A5B62"/>
    <w:rsid w:val="001A5C30"/>
    <w:rsid w:val="001A5DC9"/>
    <w:rsid w:val="001A5F53"/>
    <w:rsid w:val="001A5FE0"/>
    <w:rsid w:val="001A611E"/>
    <w:rsid w:val="001A6143"/>
    <w:rsid w:val="001A615B"/>
    <w:rsid w:val="001A618A"/>
    <w:rsid w:val="001A6311"/>
    <w:rsid w:val="001A676D"/>
    <w:rsid w:val="001A67A8"/>
    <w:rsid w:val="001A67DF"/>
    <w:rsid w:val="001A6AB1"/>
    <w:rsid w:val="001A6AD5"/>
    <w:rsid w:val="001A6BF4"/>
    <w:rsid w:val="001A70B0"/>
    <w:rsid w:val="001A7757"/>
    <w:rsid w:val="001A7972"/>
    <w:rsid w:val="001A7A09"/>
    <w:rsid w:val="001A7FB6"/>
    <w:rsid w:val="001B0199"/>
    <w:rsid w:val="001B02F6"/>
    <w:rsid w:val="001B071F"/>
    <w:rsid w:val="001B092A"/>
    <w:rsid w:val="001B0984"/>
    <w:rsid w:val="001B0B2D"/>
    <w:rsid w:val="001B0ED6"/>
    <w:rsid w:val="001B1074"/>
    <w:rsid w:val="001B1101"/>
    <w:rsid w:val="001B1281"/>
    <w:rsid w:val="001B12F0"/>
    <w:rsid w:val="001B16C4"/>
    <w:rsid w:val="001B1938"/>
    <w:rsid w:val="001B1A21"/>
    <w:rsid w:val="001B1DCE"/>
    <w:rsid w:val="001B1E9B"/>
    <w:rsid w:val="001B21CD"/>
    <w:rsid w:val="001B2A54"/>
    <w:rsid w:val="001B2A64"/>
    <w:rsid w:val="001B2BE4"/>
    <w:rsid w:val="001B2D7F"/>
    <w:rsid w:val="001B2F0E"/>
    <w:rsid w:val="001B333D"/>
    <w:rsid w:val="001B37C2"/>
    <w:rsid w:val="001B3842"/>
    <w:rsid w:val="001B3AF9"/>
    <w:rsid w:val="001B3B22"/>
    <w:rsid w:val="001B3C37"/>
    <w:rsid w:val="001B41F9"/>
    <w:rsid w:val="001B421B"/>
    <w:rsid w:val="001B43DA"/>
    <w:rsid w:val="001B4471"/>
    <w:rsid w:val="001B4970"/>
    <w:rsid w:val="001B4B6F"/>
    <w:rsid w:val="001B4B79"/>
    <w:rsid w:val="001B4B9F"/>
    <w:rsid w:val="001B4D8C"/>
    <w:rsid w:val="001B5312"/>
    <w:rsid w:val="001B545D"/>
    <w:rsid w:val="001B5461"/>
    <w:rsid w:val="001B55D9"/>
    <w:rsid w:val="001B5FBB"/>
    <w:rsid w:val="001B608D"/>
    <w:rsid w:val="001B6122"/>
    <w:rsid w:val="001B618D"/>
    <w:rsid w:val="001B66BC"/>
    <w:rsid w:val="001B69A5"/>
    <w:rsid w:val="001B6B7F"/>
    <w:rsid w:val="001B6C91"/>
    <w:rsid w:val="001B6CE7"/>
    <w:rsid w:val="001B7133"/>
    <w:rsid w:val="001B72A4"/>
    <w:rsid w:val="001B7314"/>
    <w:rsid w:val="001B74BA"/>
    <w:rsid w:val="001B7708"/>
    <w:rsid w:val="001B7B5C"/>
    <w:rsid w:val="001B7D22"/>
    <w:rsid w:val="001B7DD8"/>
    <w:rsid w:val="001B7DEF"/>
    <w:rsid w:val="001B7DFB"/>
    <w:rsid w:val="001C005A"/>
    <w:rsid w:val="001C0061"/>
    <w:rsid w:val="001C0189"/>
    <w:rsid w:val="001C0403"/>
    <w:rsid w:val="001C06C8"/>
    <w:rsid w:val="001C0A50"/>
    <w:rsid w:val="001C0BF0"/>
    <w:rsid w:val="001C0E7B"/>
    <w:rsid w:val="001C1487"/>
    <w:rsid w:val="001C169E"/>
    <w:rsid w:val="001C1813"/>
    <w:rsid w:val="001C1E07"/>
    <w:rsid w:val="001C1FF4"/>
    <w:rsid w:val="001C2345"/>
    <w:rsid w:val="001C24DB"/>
    <w:rsid w:val="001C2BCA"/>
    <w:rsid w:val="001C2E16"/>
    <w:rsid w:val="001C2F75"/>
    <w:rsid w:val="001C344F"/>
    <w:rsid w:val="001C3597"/>
    <w:rsid w:val="001C35AB"/>
    <w:rsid w:val="001C3862"/>
    <w:rsid w:val="001C3A0B"/>
    <w:rsid w:val="001C3D4D"/>
    <w:rsid w:val="001C3D4E"/>
    <w:rsid w:val="001C4070"/>
    <w:rsid w:val="001C4092"/>
    <w:rsid w:val="001C45A7"/>
    <w:rsid w:val="001C48B7"/>
    <w:rsid w:val="001C4990"/>
    <w:rsid w:val="001C49C5"/>
    <w:rsid w:val="001C4A90"/>
    <w:rsid w:val="001C4AE5"/>
    <w:rsid w:val="001C4C36"/>
    <w:rsid w:val="001C51B2"/>
    <w:rsid w:val="001C559D"/>
    <w:rsid w:val="001C56D3"/>
    <w:rsid w:val="001C5928"/>
    <w:rsid w:val="001C6608"/>
    <w:rsid w:val="001C66FE"/>
    <w:rsid w:val="001C67A7"/>
    <w:rsid w:val="001C6800"/>
    <w:rsid w:val="001C6C5D"/>
    <w:rsid w:val="001C7085"/>
    <w:rsid w:val="001C74D8"/>
    <w:rsid w:val="001C754B"/>
    <w:rsid w:val="001C7691"/>
    <w:rsid w:val="001C7C74"/>
    <w:rsid w:val="001C7ED3"/>
    <w:rsid w:val="001C7F5A"/>
    <w:rsid w:val="001C7FCA"/>
    <w:rsid w:val="001D0001"/>
    <w:rsid w:val="001D0391"/>
    <w:rsid w:val="001D058F"/>
    <w:rsid w:val="001D05B5"/>
    <w:rsid w:val="001D05F5"/>
    <w:rsid w:val="001D0D05"/>
    <w:rsid w:val="001D0E57"/>
    <w:rsid w:val="001D0EB4"/>
    <w:rsid w:val="001D1063"/>
    <w:rsid w:val="001D1249"/>
    <w:rsid w:val="001D15B2"/>
    <w:rsid w:val="001D1869"/>
    <w:rsid w:val="001D1AA1"/>
    <w:rsid w:val="001D1BBA"/>
    <w:rsid w:val="001D1D4B"/>
    <w:rsid w:val="001D1F7C"/>
    <w:rsid w:val="001D2355"/>
    <w:rsid w:val="001D25A1"/>
    <w:rsid w:val="001D2793"/>
    <w:rsid w:val="001D2AD6"/>
    <w:rsid w:val="001D2E09"/>
    <w:rsid w:val="001D2FF9"/>
    <w:rsid w:val="001D312B"/>
    <w:rsid w:val="001D31B4"/>
    <w:rsid w:val="001D3444"/>
    <w:rsid w:val="001D364B"/>
    <w:rsid w:val="001D3CBE"/>
    <w:rsid w:val="001D3E7B"/>
    <w:rsid w:val="001D3F27"/>
    <w:rsid w:val="001D42B4"/>
    <w:rsid w:val="001D42E4"/>
    <w:rsid w:val="001D4577"/>
    <w:rsid w:val="001D473E"/>
    <w:rsid w:val="001D498D"/>
    <w:rsid w:val="001D49FE"/>
    <w:rsid w:val="001D4ADD"/>
    <w:rsid w:val="001D4B0C"/>
    <w:rsid w:val="001D4ED1"/>
    <w:rsid w:val="001D4F11"/>
    <w:rsid w:val="001D4F55"/>
    <w:rsid w:val="001D4FFE"/>
    <w:rsid w:val="001D52B3"/>
    <w:rsid w:val="001D55C7"/>
    <w:rsid w:val="001D59CB"/>
    <w:rsid w:val="001D5E60"/>
    <w:rsid w:val="001D5F56"/>
    <w:rsid w:val="001D6086"/>
    <w:rsid w:val="001D6195"/>
    <w:rsid w:val="001D6299"/>
    <w:rsid w:val="001D66E0"/>
    <w:rsid w:val="001D6B7D"/>
    <w:rsid w:val="001D71A0"/>
    <w:rsid w:val="001D73D5"/>
    <w:rsid w:val="001D73E0"/>
    <w:rsid w:val="001D7639"/>
    <w:rsid w:val="001D76A2"/>
    <w:rsid w:val="001D77D4"/>
    <w:rsid w:val="001D7880"/>
    <w:rsid w:val="001D7C60"/>
    <w:rsid w:val="001D7CAF"/>
    <w:rsid w:val="001D7E15"/>
    <w:rsid w:val="001E0001"/>
    <w:rsid w:val="001E0454"/>
    <w:rsid w:val="001E0C5B"/>
    <w:rsid w:val="001E0DDC"/>
    <w:rsid w:val="001E0DF4"/>
    <w:rsid w:val="001E1359"/>
    <w:rsid w:val="001E15EF"/>
    <w:rsid w:val="001E18AB"/>
    <w:rsid w:val="001E19CE"/>
    <w:rsid w:val="001E19DF"/>
    <w:rsid w:val="001E19FC"/>
    <w:rsid w:val="001E1E8D"/>
    <w:rsid w:val="001E1ECB"/>
    <w:rsid w:val="001E1FC7"/>
    <w:rsid w:val="001E2A29"/>
    <w:rsid w:val="001E2CC8"/>
    <w:rsid w:val="001E2F0F"/>
    <w:rsid w:val="001E340E"/>
    <w:rsid w:val="001E3623"/>
    <w:rsid w:val="001E39D2"/>
    <w:rsid w:val="001E3AB4"/>
    <w:rsid w:val="001E3CF9"/>
    <w:rsid w:val="001E3E9E"/>
    <w:rsid w:val="001E47C2"/>
    <w:rsid w:val="001E4A58"/>
    <w:rsid w:val="001E4A64"/>
    <w:rsid w:val="001E506E"/>
    <w:rsid w:val="001E50D7"/>
    <w:rsid w:val="001E5347"/>
    <w:rsid w:val="001E538E"/>
    <w:rsid w:val="001E5779"/>
    <w:rsid w:val="001E5944"/>
    <w:rsid w:val="001E5D13"/>
    <w:rsid w:val="001E5E59"/>
    <w:rsid w:val="001E5E84"/>
    <w:rsid w:val="001E5F4A"/>
    <w:rsid w:val="001E6032"/>
    <w:rsid w:val="001E6430"/>
    <w:rsid w:val="001E6533"/>
    <w:rsid w:val="001E68CA"/>
    <w:rsid w:val="001E691F"/>
    <w:rsid w:val="001E6B61"/>
    <w:rsid w:val="001E6FED"/>
    <w:rsid w:val="001E72D3"/>
    <w:rsid w:val="001E7395"/>
    <w:rsid w:val="001E73D4"/>
    <w:rsid w:val="001E75E3"/>
    <w:rsid w:val="001E77D3"/>
    <w:rsid w:val="001E78D2"/>
    <w:rsid w:val="001E7BE2"/>
    <w:rsid w:val="001F03D6"/>
    <w:rsid w:val="001F0797"/>
    <w:rsid w:val="001F0C6E"/>
    <w:rsid w:val="001F13E8"/>
    <w:rsid w:val="001F1896"/>
    <w:rsid w:val="001F189D"/>
    <w:rsid w:val="001F1AB7"/>
    <w:rsid w:val="001F1D41"/>
    <w:rsid w:val="001F1DA0"/>
    <w:rsid w:val="001F207D"/>
    <w:rsid w:val="001F24C2"/>
    <w:rsid w:val="001F25B8"/>
    <w:rsid w:val="001F2B0B"/>
    <w:rsid w:val="001F2D69"/>
    <w:rsid w:val="001F2FE6"/>
    <w:rsid w:val="001F306A"/>
    <w:rsid w:val="001F3119"/>
    <w:rsid w:val="001F3281"/>
    <w:rsid w:val="001F3795"/>
    <w:rsid w:val="001F3D76"/>
    <w:rsid w:val="001F42A0"/>
    <w:rsid w:val="001F4391"/>
    <w:rsid w:val="001F4531"/>
    <w:rsid w:val="001F47D4"/>
    <w:rsid w:val="001F55BF"/>
    <w:rsid w:val="001F5673"/>
    <w:rsid w:val="001F5AC1"/>
    <w:rsid w:val="001F5D46"/>
    <w:rsid w:val="001F661C"/>
    <w:rsid w:val="001F6930"/>
    <w:rsid w:val="001F7002"/>
    <w:rsid w:val="001F70D2"/>
    <w:rsid w:val="001F71FA"/>
    <w:rsid w:val="001F76BB"/>
    <w:rsid w:val="001F7F4D"/>
    <w:rsid w:val="0020004E"/>
    <w:rsid w:val="00200174"/>
    <w:rsid w:val="002005EF"/>
    <w:rsid w:val="0020086F"/>
    <w:rsid w:val="002008B2"/>
    <w:rsid w:val="002009D1"/>
    <w:rsid w:val="00200A4C"/>
    <w:rsid w:val="00200F9E"/>
    <w:rsid w:val="00201170"/>
    <w:rsid w:val="002011A5"/>
    <w:rsid w:val="00201501"/>
    <w:rsid w:val="002015C5"/>
    <w:rsid w:val="00201678"/>
    <w:rsid w:val="00201BB2"/>
    <w:rsid w:val="00201E40"/>
    <w:rsid w:val="00201E58"/>
    <w:rsid w:val="002024F1"/>
    <w:rsid w:val="00202709"/>
    <w:rsid w:val="0020276B"/>
    <w:rsid w:val="00202826"/>
    <w:rsid w:val="00202A18"/>
    <w:rsid w:val="00203278"/>
    <w:rsid w:val="00203D7C"/>
    <w:rsid w:val="00203DCA"/>
    <w:rsid w:val="00203E0C"/>
    <w:rsid w:val="00204222"/>
    <w:rsid w:val="00204257"/>
    <w:rsid w:val="002046F5"/>
    <w:rsid w:val="0020474B"/>
    <w:rsid w:val="002049A5"/>
    <w:rsid w:val="00204AC1"/>
    <w:rsid w:val="00204B8E"/>
    <w:rsid w:val="00204CC3"/>
    <w:rsid w:val="00204E16"/>
    <w:rsid w:val="00204EB8"/>
    <w:rsid w:val="00204F16"/>
    <w:rsid w:val="0020561E"/>
    <w:rsid w:val="002056CC"/>
    <w:rsid w:val="0020577C"/>
    <w:rsid w:val="00205E70"/>
    <w:rsid w:val="0020605D"/>
    <w:rsid w:val="00206160"/>
    <w:rsid w:val="00206480"/>
    <w:rsid w:val="00206CE0"/>
    <w:rsid w:val="0020705E"/>
    <w:rsid w:val="00207106"/>
    <w:rsid w:val="0020734E"/>
    <w:rsid w:val="002074BB"/>
    <w:rsid w:val="002076A8"/>
    <w:rsid w:val="00207781"/>
    <w:rsid w:val="00207836"/>
    <w:rsid w:val="00207CA7"/>
    <w:rsid w:val="00207CD0"/>
    <w:rsid w:val="00207CE1"/>
    <w:rsid w:val="00207DE2"/>
    <w:rsid w:val="002102D0"/>
    <w:rsid w:val="002104E4"/>
    <w:rsid w:val="0021078F"/>
    <w:rsid w:val="002108DB"/>
    <w:rsid w:val="00210C02"/>
    <w:rsid w:val="00210C17"/>
    <w:rsid w:val="00210CB4"/>
    <w:rsid w:val="00210FE3"/>
    <w:rsid w:val="00211264"/>
    <w:rsid w:val="0021126C"/>
    <w:rsid w:val="002113B6"/>
    <w:rsid w:val="00211DB7"/>
    <w:rsid w:val="0021210E"/>
    <w:rsid w:val="0021213E"/>
    <w:rsid w:val="002123DC"/>
    <w:rsid w:val="0021297A"/>
    <w:rsid w:val="00212AD6"/>
    <w:rsid w:val="00212AFB"/>
    <w:rsid w:val="00212E4E"/>
    <w:rsid w:val="0021324B"/>
    <w:rsid w:val="00213443"/>
    <w:rsid w:val="00213818"/>
    <w:rsid w:val="002138CD"/>
    <w:rsid w:val="00213BA6"/>
    <w:rsid w:val="00213F99"/>
    <w:rsid w:val="0021417C"/>
    <w:rsid w:val="0021418C"/>
    <w:rsid w:val="002145F1"/>
    <w:rsid w:val="002146EB"/>
    <w:rsid w:val="00214759"/>
    <w:rsid w:val="00214881"/>
    <w:rsid w:val="00214D3F"/>
    <w:rsid w:val="00214FF7"/>
    <w:rsid w:val="0021523A"/>
    <w:rsid w:val="002152CF"/>
    <w:rsid w:val="00215682"/>
    <w:rsid w:val="0021577E"/>
    <w:rsid w:val="00215797"/>
    <w:rsid w:val="002159C8"/>
    <w:rsid w:val="002159F6"/>
    <w:rsid w:val="00215AA7"/>
    <w:rsid w:val="00216026"/>
    <w:rsid w:val="00216274"/>
    <w:rsid w:val="00216372"/>
    <w:rsid w:val="002163ED"/>
    <w:rsid w:val="00216402"/>
    <w:rsid w:val="0021662A"/>
    <w:rsid w:val="00216825"/>
    <w:rsid w:val="00216E2B"/>
    <w:rsid w:val="00216E8B"/>
    <w:rsid w:val="0021797D"/>
    <w:rsid w:val="002179B0"/>
    <w:rsid w:val="00217CC3"/>
    <w:rsid w:val="00217D63"/>
    <w:rsid w:val="00220135"/>
    <w:rsid w:val="002205D0"/>
    <w:rsid w:val="002206A8"/>
    <w:rsid w:val="002206F5"/>
    <w:rsid w:val="00220EE2"/>
    <w:rsid w:val="00221011"/>
    <w:rsid w:val="0022104E"/>
    <w:rsid w:val="0022168B"/>
    <w:rsid w:val="002219B0"/>
    <w:rsid w:val="00221A79"/>
    <w:rsid w:val="00221AD4"/>
    <w:rsid w:val="00222132"/>
    <w:rsid w:val="002221E3"/>
    <w:rsid w:val="00222501"/>
    <w:rsid w:val="0022274A"/>
    <w:rsid w:val="002228B3"/>
    <w:rsid w:val="00222AA1"/>
    <w:rsid w:val="00222CD5"/>
    <w:rsid w:val="00222D89"/>
    <w:rsid w:val="00223249"/>
    <w:rsid w:val="002233DF"/>
    <w:rsid w:val="00223474"/>
    <w:rsid w:val="002234FD"/>
    <w:rsid w:val="00223AE8"/>
    <w:rsid w:val="002244B8"/>
    <w:rsid w:val="0022462A"/>
    <w:rsid w:val="002247C8"/>
    <w:rsid w:val="00224BF2"/>
    <w:rsid w:val="00224F6A"/>
    <w:rsid w:val="00225107"/>
    <w:rsid w:val="0022530D"/>
    <w:rsid w:val="002257EB"/>
    <w:rsid w:val="00225940"/>
    <w:rsid w:val="00225C47"/>
    <w:rsid w:val="00225DBE"/>
    <w:rsid w:val="00225E18"/>
    <w:rsid w:val="00226162"/>
    <w:rsid w:val="00226198"/>
    <w:rsid w:val="0022628A"/>
    <w:rsid w:val="002262E5"/>
    <w:rsid w:val="0022634C"/>
    <w:rsid w:val="0022657A"/>
    <w:rsid w:val="00226652"/>
    <w:rsid w:val="002266E4"/>
    <w:rsid w:val="00226865"/>
    <w:rsid w:val="002270D0"/>
    <w:rsid w:val="002273F7"/>
    <w:rsid w:val="002274D5"/>
    <w:rsid w:val="0022752F"/>
    <w:rsid w:val="00227A3E"/>
    <w:rsid w:val="00227ABB"/>
    <w:rsid w:val="00227B2F"/>
    <w:rsid w:val="00227BAB"/>
    <w:rsid w:val="00227F33"/>
    <w:rsid w:val="00230183"/>
    <w:rsid w:val="002308C7"/>
    <w:rsid w:val="00230C17"/>
    <w:rsid w:val="00230DB2"/>
    <w:rsid w:val="00231179"/>
    <w:rsid w:val="002311B0"/>
    <w:rsid w:val="0023146F"/>
    <w:rsid w:val="0023172C"/>
    <w:rsid w:val="002317E0"/>
    <w:rsid w:val="00231D37"/>
    <w:rsid w:val="00231EF0"/>
    <w:rsid w:val="00232067"/>
    <w:rsid w:val="00232106"/>
    <w:rsid w:val="00232255"/>
    <w:rsid w:val="002322EB"/>
    <w:rsid w:val="00232347"/>
    <w:rsid w:val="00232553"/>
    <w:rsid w:val="00232581"/>
    <w:rsid w:val="00232658"/>
    <w:rsid w:val="00232712"/>
    <w:rsid w:val="0023286F"/>
    <w:rsid w:val="00232FA1"/>
    <w:rsid w:val="00232FCA"/>
    <w:rsid w:val="0023313B"/>
    <w:rsid w:val="00233219"/>
    <w:rsid w:val="00233BE6"/>
    <w:rsid w:val="00233C1A"/>
    <w:rsid w:val="00233F40"/>
    <w:rsid w:val="00234332"/>
    <w:rsid w:val="002346B3"/>
    <w:rsid w:val="00234A3D"/>
    <w:rsid w:val="00234D59"/>
    <w:rsid w:val="00234E9C"/>
    <w:rsid w:val="00234FC0"/>
    <w:rsid w:val="00235183"/>
    <w:rsid w:val="00235758"/>
    <w:rsid w:val="0023583A"/>
    <w:rsid w:val="0023583D"/>
    <w:rsid w:val="00235C53"/>
    <w:rsid w:val="00235D0C"/>
    <w:rsid w:val="002361C9"/>
    <w:rsid w:val="0023624E"/>
    <w:rsid w:val="00236677"/>
    <w:rsid w:val="0023676D"/>
    <w:rsid w:val="002369FB"/>
    <w:rsid w:val="00236C0F"/>
    <w:rsid w:val="00236CCA"/>
    <w:rsid w:val="00236E53"/>
    <w:rsid w:val="00236F8E"/>
    <w:rsid w:val="00236F90"/>
    <w:rsid w:val="00237081"/>
    <w:rsid w:val="00237618"/>
    <w:rsid w:val="00237625"/>
    <w:rsid w:val="00237B1C"/>
    <w:rsid w:val="00237B23"/>
    <w:rsid w:val="00237CF4"/>
    <w:rsid w:val="00240160"/>
    <w:rsid w:val="002406C7"/>
    <w:rsid w:val="00240753"/>
    <w:rsid w:val="00240B53"/>
    <w:rsid w:val="00240C74"/>
    <w:rsid w:val="00240DE1"/>
    <w:rsid w:val="00240F11"/>
    <w:rsid w:val="00241148"/>
    <w:rsid w:val="00241212"/>
    <w:rsid w:val="00241331"/>
    <w:rsid w:val="002413D5"/>
    <w:rsid w:val="002413DD"/>
    <w:rsid w:val="002419EF"/>
    <w:rsid w:val="00241C31"/>
    <w:rsid w:val="002424C9"/>
    <w:rsid w:val="0024256C"/>
    <w:rsid w:val="0024297B"/>
    <w:rsid w:val="00242998"/>
    <w:rsid w:val="0024299B"/>
    <w:rsid w:val="00242B6F"/>
    <w:rsid w:val="00242E86"/>
    <w:rsid w:val="00242EF0"/>
    <w:rsid w:val="0024379D"/>
    <w:rsid w:val="00243A15"/>
    <w:rsid w:val="002440BC"/>
    <w:rsid w:val="002443B3"/>
    <w:rsid w:val="00244612"/>
    <w:rsid w:val="00244944"/>
    <w:rsid w:val="00244B06"/>
    <w:rsid w:val="00244B7F"/>
    <w:rsid w:val="00244C72"/>
    <w:rsid w:val="00244DD3"/>
    <w:rsid w:val="00244E6A"/>
    <w:rsid w:val="00245027"/>
    <w:rsid w:val="00245116"/>
    <w:rsid w:val="00245317"/>
    <w:rsid w:val="002454AD"/>
    <w:rsid w:val="002454BD"/>
    <w:rsid w:val="00245588"/>
    <w:rsid w:val="0024571B"/>
    <w:rsid w:val="0024584E"/>
    <w:rsid w:val="00245965"/>
    <w:rsid w:val="00245B91"/>
    <w:rsid w:val="00245C20"/>
    <w:rsid w:val="00245CDD"/>
    <w:rsid w:val="00245EBB"/>
    <w:rsid w:val="00246144"/>
    <w:rsid w:val="002461DA"/>
    <w:rsid w:val="002461EC"/>
    <w:rsid w:val="002464CE"/>
    <w:rsid w:val="002465B6"/>
    <w:rsid w:val="00246632"/>
    <w:rsid w:val="00246A7E"/>
    <w:rsid w:val="00246CBE"/>
    <w:rsid w:val="00246CE1"/>
    <w:rsid w:val="00246D6E"/>
    <w:rsid w:val="00246DA0"/>
    <w:rsid w:val="00246FE5"/>
    <w:rsid w:val="00247095"/>
    <w:rsid w:val="002476B1"/>
    <w:rsid w:val="002476B3"/>
    <w:rsid w:val="0024797D"/>
    <w:rsid w:val="00247C33"/>
    <w:rsid w:val="00247EB2"/>
    <w:rsid w:val="002500F3"/>
    <w:rsid w:val="00250103"/>
    <w:rsid w:val="00250194"/>
    <w:rsid w:val="0025088D"/>
    <w:rsid w:val="002509F8"/>
    <w:rsid w:val="00250A77"/>
    <w:rsid w:val="00250AB7"/>
    <w:rsid w:val="00250CCE"/>
    <w:rsid w:val="00250DFC"/>
    <w:rsid w:val="00250E67"/>
    <w:rsid w:val="00250E93"/>
    <w:rsid w:val="00250E95"/>
    <w:rsid w:val="00250FFF"/>
    <w:rsid w:val="00251236"/>
    <w:rsid w:val="0025125B"/>
    <w:rsid w:val="00251450"/>
    <w:rsid w:val="00251667"/>
    <w:rsid w:val="00251AA8"/>
    <w:rsid w:val="00251D4E"/>
    <w:rsid w:val="00251E63"/>
    <w:rsid w:val="0025243C"/>
    <w:rsid w:val="00252525"/>
    <w:rsid w:val="0025276D"/>
    <w:rsid w:val="0025283B"/>
    <w:rsid w:val="00252892"/>
    <w:rsid w:val="00252A10"/>
    <w:rsid w:val="00252B66"/>
    <w:rsid w:val="00252BCF"/>
    <w:rsid w:val="00252CAD"/>
    <w:rsid w:val="00252D26"/>
    <w:rsid w:val="0025304D"/>
    <w:rsid w:val="00253450"/>
    <w:rsid w:val="002534E8"/>
    <w:rsid w:val="00253746"/>
    <w:rsid w:val="0025388E"/>
    <w:rsid w:val="00253B65"/>
    <w:rsid w:val="00253BD6"/>
    <w:rsid w:val="00253C83"/>
    <w:rsid w:val="00253CEB"/>
    <w:rsid w:val="0025402E"/>
    <w:rsid w:val="00254154"/>
    <w:rsid w:val="002542F6"/>
    <w:rsid w:val="00254481"/>
    <w:rsid w:val="00254571"/>
    <w:rsid w:val="00254A05"/>
    <w:rsid w:val="00254C02"/>
    <w:rsid w:val="00254EA0"/>
    <w:rsid w:val="002554BD"/>
    <w:rsid w:val="00255580"/>
    <w:rsid w:val="00255604"/>
    <w:rsid w:val="0025571A"/>
    <w:rsid w:val="002557EA"/>
    <w:rsid w:val="00255900"/>
    <w:rsid w:val="00255B2A"/>
    <w:rsid w:val="00255D67"/>
    <w:rsid w:val="002561C7"/>
    <w:rsid w:val="0025639D"/>
    <w:rsid w:val="00256855"/>
    <w:rsid w:val="0025690C"/>
    <w:rsid w:val="00256DC6"/>
    <w:rsid w:val="00256F02"/>
    <w:rsid w:val="0025761C"/>
    <w:rsid w:val="002578C0"/>
    <w:rsid w:val="00257A5E"/>
    <w:rsid w:val="00257A96"/>
    <w:rsid w:val="00257AFF"/>
    <w:rsid w:val="00257C2B"/>
    <w:rsid w:val="00257EB6"/>
    <w:rsid w:val="00260103"/>
    <w:rsid w:val="00260208"/>
    <w:rsid w:val="00260310"/>
    <w:rsid w:val="00260517"/>
    <w:rsid w:val="0026078F"/>
    <w:rsid w:val="00260907"/>
    <w:rsid w:val="00260985"/>
    <w:rsid w:val="00260B93"/>
    <w:rsid w:val="00260E67"/>
    <w:rsid w:val="00260F2D"/>
    <w:rsid w:val="00260F93"/>
    <w:rsid w:val="002612B0"/>
    <w:rsid w:val="00261358"/>
    <w:rsid w:val="00261602"/>
    <w:rsid w:val="0026194D"/>
    <w:rsid w:val="002619B3"/>
    <w:rsid w:val="0026212D"/>
    <w:rsid w:val="00262287"/>
    <w:rsid w:val="002624AF"/>
    <w:rsid w:val="00262974"/>
    <w:rsid w:val="00262FF0"/>
    <w:rsid w:val="002632B5"/>
    <w:rsid w:val="002634BC"/>
    <w:rsid w:val="00263AB6"/>
    <w:rsid w:val="00263C14"/>
    <w:rsid w:val="00263CC3"/>
    <w:rsid w:val="00263F26"/>
    <w:rsid w:val="002642FE"/>
    <w:rsid w:val="00264416"/>
    <w:rsid w:val="0026483D"/>
    <w:rsid w:val="002648C7"/>
    <w:rsid w:val="00264A12"/>
    <w:rsid w:val="00264C57"/>
    <w:rsid w:val="00264E3D"/>
    <w:rsid w:val="00265271"/>
    <w:rsid w:val="00265285"/>
    <w:rsid w:val="002653CD"/>
    <w:rsid w:val="00265455"/>
    <w:rsid w:val="00265857"/>
    <w:rsid w:val="00265A3E"/>
    <w:rsid w:val="00265B85"/>
    <w:rsid w:val="00265C9D"/>
    <w:rsid w:val="00265DDA"/>
    <w:rsid w:val="00265EA7"/>
    <w:rsid w:val="00265F61"/>
    <w:rsid w:val="00266272"/>
    <w:rsid w:val="00266743"/>
    <w:rsid w:val="0026684A"/>
    <w:rsid w:val="00266D10"/>
    <w:rsid w:val="00266D67"/>
    <w:rsid w:val="00266DC6"/>
    <w:rsid w:val="00266EAD"/>
    <w:rsid w:val="0026708E"/>
    <w:rsid w:val="00267294"/>
    <w:rsid w:val="00267620"/>
    <w:rsid w:val="00267A44"/>
    <w:rsid w:val="00267A8E"/>
    <w:rsid w:val="00267D41"/>
    <w:rsid w:val="00270194"/>
    <w:rsid w:val="002702BC"/>
    <w:rsid w:val="00270774"/>
    <w:rsid w:val="0027091F"/>
    <w:rsid w:val="00270946"/>
    <w:rsid w:val="00270B1A"/>
    <w:rsid w:val="00270C23"/>
    <w:rsid w:val="00270F28"/>
    <w:rsid w:val="00270FDA"/>
    <w:rsid w:val="00270FE4"/>
    <w:rsid w:val="0027111B"/>
    <w:rsid w:val="00271BA4"/>
    <w:rsid w:val="00271D40"/>
    <w:rsid w:val="00271F43"/>
    <w:rsid w:val="002720B6"/>
    <w:rsid w:val="002721FA"/>
    <w:rsid w:val="0027234C"/>
    <w:rsid w:val="002723BF"/>
    <w:rsid w:val="002724BB"/>
    <w:rsid w:val="002726BE"/>
    <w:rsid w:val="0027281A"/>
    <w:rsid w:val="00272924"/>
    <w:rsid w:val="00272CE7"/>
    <w:rsid w:val="00272F5D"/>
    <w:rsid w:val="00273091"/>
    <w:rsid w:val="002731A1"/>
    <w:rsid w:val="002733BD"/>
    <w:rsid w:val="002735BC"/>
    <w:rsid w:val="002735D6"/>
    <w:rsid w:val="0027362C"/>
    <w:rsid w:val="00273755"/>
    <w:rsid w:val="002738D2"/>
    <w:rsid w:val="002738D3"/>
    <w:rsid w:val="00273B03"/>
    <w:rsid w:val="00273E69"/>
    <w:rsid w:val="002741A3"/>
    <w:rsid w:val="002742F8"/>
    <w:rsid w:val="00274407"/>
    <w:rsid w:val="00274702"/>
    <w:rsid w:val="002747E7"/>
    <w:rsid w:val="00274938"/>
    <w:rsid w:val="002749EA"/>
    <w:rsid w:val="00274E27"/>
    <w:rsid w:val="00275325"/>
    <w:rsid w:val="0027534C"/>
    <w:rsid w:val="00275421"/>
    <w:rsid w:val="0027555E"/>
    <w:rsid w:val="0027580A"/>
    <w:rsid w:val="0027580C"/>
    <w:rsid w:val="00275899"/>
    <w:rsid w:val="0027589E"/>
    <w:rsid w:val="00275C58"/>
    <w:rsid w:val="00275CA5"/>
    <w:rsid w:val="00275DA2"/>
    <w:rsid w:val="00275E78"/>
    <w:rsid w:val="00276682"/>
    <w:rsid w:val="002766E5"/>
    <w:rsid w:val="00276726"/>
    <w:rsid w:val="00276970"/>
    <w:rsid w:val="00276BE4"/>
    <w:rsid w:val="00276BF0"/>
    <w:rsid w:val="00276C45"/>
    <w:rsid w:val="00276DB7"/>
    <w:rsid w:val="00277658"/>
    <w:rsid w:val="002778B1"/>
    <w:rsid w:val="002778CB"/>
    <w:rsid w:val="00277B03"/>
    <w:rsid w:val="00277B4C"/>
    <w:rsid w:val="00277E9B"/>
    <w:rsid w:val="00277F10"/>
    <w:rsid w:val="00277FAC"/>
    <w:rsid w:val="002804EE"/>
    <w:rsid w:val="00280593"/>
    <w:rsid w:val="002809BC"/>
    <w:rsid w:val="00280D59"/>
    <w:rsid w:val="00280E6E"/>
    <w:rsid w:val="00280F42"/>
    <w:rsid w:val="00280FC7"/>
    <w:rsid w:val="00281016"/>
    <w:rsid w:val="002811EB"/>
    <w:rsid w:val="0028149A"/>
    <w:rsid w:val="00281953"/>
    <w:rsid w:val="002819F0"/>
    <w:rsid w:val="00281D05"/>
    <w:rsid w:val="00281EE9"/>
    <w:rsid w:val="00281FE7"/>
    <w:rsid w:val="002820C8"/>
    <w:rsid w:val="00282634"/>
    <w:rsid w:val="00282678"/>
    <w:rsid w:val="00282BB0"/>
    <w:rsid w:val="0028317F"/>
    <w:rsid w:val="00283415"/>
    <w:rsid w:val="0028357F"/>
    <w:rsid w:val="0028362E"/>
    <w:rsid w:val="00283E75"/>
    <w:rsid w:val="00283EF6"/>
    <w:rsid w:val="00284355"/>
    <w:rsid w:val="002848DB"/>
    <w:rsid w:val="002849DB"/>
    <w:rsid w:val="00284A65"/>
    <w:rsid w:val="00284A92"/>
    <w:rsid w:val="00284D79"/>
    <w:rsid w:val="00284FB8"/>
    <w:rsid w:val="00285182"/>
    <w:rsid w:val="002859F8"/>
    <w:rsid w:val="00285DD3"/>
    <w:rsid w:val="002860FC"/>
    <w:rsid w:val="00286320"/>
    <w:rsid w:val="00286405"/>
    <w:rsid w:val="002867AA"/>
    <w:rsid w:val="002867C8"/>
    <w:rsid w:val="0028691C"/>
    <w:rsid w:val="00286A2E"/>
    <w:rsid w:val="0028724A"/>
    <w:rsid w:val="00287392"/>
    <w:rsid w:val="002875D8"/>
    <w:rsid w:val="00287651"/>
    <w:rsid w:val="002879B8"/>
    <w:rsid w:val="002900D8"/>
    <w:rsid w:val="00290368"/>
    <w:rsid w:val="00290458"/>
    <w:rsid w:val="002905AE"/>
    <w:rsid w:val="0029099B"/>
    <w:rsid w:val="00290B18"/>
    <w:rsid w:val="00290CA5"/>
    <w:rsid w:val="00290F86"/>
    <w:rsid w:val="00291080"/>
    <w:rsid w:val="002911CD"/>
    <w:rsid w:val="0029124D"/>
    <w:rsid w:val="00291556"/>
    <w:rsid w:val="00292670"/>
    <w:rsid w:val="00292725"/>
    <w:rsid w:val="0029291B"/>
    <w:rsid w:val="00292EC9"/>
    <w:rsid w:val="00292F3F"/>
    <w:rsid w:val="00293118"/>
    <w:rsid w:val="00293180"/>
    <w:rsid w:val="00293248"/>
    <w:rsid w:val="00293394"/>
    <w:rsid w:val="00293401"/>
    <w:rsid w:val="00293411"/>
    <w:rsid w:val="002936C8"/>
    <w:rsid w:val="00293890"/>
    <w:rsid w:val="002939D6"/>
    <w:rsid w:val="00293ACB"/>
    <w:rsid w:val="00293C62"/>
    <w:rsid w:val="00293DB3"/>
    <w:rsid w:val="00293E64"/>
    <w:rsid w:val="00293E91"/>
    <w:rsid w:val="00294081"/>
    <w:rsid w:val="00294683"/>
    <w:rsid w:val="002946A0"/>
    <w:rsid w:val="00294DB7"/>
    <w:rsid w:val="00294DDA"/>
    <w:rsid w:val="00295077"/>
    <w:rsid w:val="0029582D"/>
    <w:rsid w:val="00295F1C"/>
    <w:rsid w:val="00296144"/>
    <w:rsid w:val="00296BEA"/>
    <w:rsid w:val="00296F2E"/>
    <w:rsid w:val="00297365"/>
    <w:rsid w:val="002973BC"/>
    <w:rsid w:val="002973E7"/>
    <w:rsid w:val="0029741A"/>
    <w:rsid w:val="00297937"/>
    <w:rsid w:val="00297D08"/>
    <w:rsid w:val="002A01FC"/>
    <w:rsid w:val="002A06BF"/>
    <w:rsid w:val="002A06DD"/>
    <w:rsid w:val="002A09BF"/>
    <w:rsid w:val="002A0A5A"/>
    <w:rsid w:val="002A0D42"/>
    <w:rsid w:val="002A0ED1"/>
    <w:rsid w:val="002A10E2"/>
    <w:rsid w:val="002A10FA"/>
    <w:rsid w:val="002A110C"/>
    <w:rsid w:val="002A117A"/>
    <w:rsid w:val="002A1634"/>
    <w:rsid w:val="002A1877"/>
    <w:rsid w:val="002A1BC8"/>
    <w:rsid w:val="002A1D1F"/>
    <w:rsid w:val="002A1E7A"/>
    <w:rsid w:val="002A20A2"/>
    <w:rsid w:val="002A21C4"/>
    <w:rsid w:val="002A241B"/>
    <w:rsid w:val="002A26F6"/>
    <w:rsid w:val="002A2773"/>
    <w:rsid w:val="002A2940"/>
    <w:rsid w:val="002A2A03"/>
    <w:rsid w:val="002A2B38"/>
    <w:rsid w:val="002A3328"/>
    <w:rsid w:val="002A36C3"/>
    <w:rsid w:val="002A382C"/>
    <w:rsid w:val="002A3AFD"/>
    <w:rsid w:val="002A3C73"/>
    <w:rsid w:val="002A3E3B"/>
    <w:rsid w:val="002A3EA6"/>
    <w:rsid w:val="002A3FF4"/>
    <w:rsid w:val="002A40DF"/>
    <w:rsid w:val="002A4138"/>
    <w:rsid w:val="002A42D9"/>
    <w:rsid w:val="002A4381"/>
    <w:rsid w:val="002A43B2"/>
    <w:rsid w:val="002A43B3"/>
    <w:rsid w:val="002A4994"/>
    <w:rsid w:val="002A4AD4"/>
    <w:rsid w:val="002A4C0F"/>
    <w:rsid w:val="002A4D29"/>
    <w:rsid w:val="002A4D78"/>
    <w:rsid w:val="002A4F4B"/>
    <w:rsid w:val="002A50EA"/>
    <w:rsid w:val="002A51DA"/>
    <w:rsid w:val="002A5D0D"/>
    <w:rsid w:val="002A5DD3"/>
    <w:rsid w:val="002A61CF"/>
    <w:rsid w:val="002A63DA"/>
    <w:rsid w:val="002A649C"/>
    <w:rsid w:val="002A6676"/>
    <w:rsid w:val="002A6B29"/>
    <w:rsid w:val="002A6B5A"/>
    <w:rsid w:val="002A7338"/>
    <w:rsid w:val="002A7495"/>
    <w:rsid w:val="002A7789"/>
    <w:rsid w:val="002A779A"/>
    <w:rsid w:val="002A7800"/>
    <w:rsid w:val="002A78D7"/>
    <w:rsid w:val="002A7AE1"/>
    <w:rsid w:val="002A7BBC"/>
    <w:rsid w:val="002A7CF6"/>
    <w:rsid w:val="002A7EE5"/>
    <w:rsid w:val="002A7FDB"/>
    <w:rsid w:val="002A7FE2"/>
    <w:rsid w:val="002B14E5"/>
    <w:rsid w:val="002B1B72"/>
    <w:rsid w:val="002B1CAF"/>
    <w:rsid w:val="002B1ECB"/>
    <w:rsid w:val="002B222F"/>
    <w:rsid w:val="002B2300"/>
    <w:rsid w:val="002B2851"/>
    <w:rsid w:val="002B2871"/>
    <w:rsid w:val="002B2B91"/>
    <w:rsid w:val="002B2D91"/>
    <w:rsid w:val="002B3099"/>
    <w:rsid w:val="002B3490"/>
    <w:rsid w:val="002B3668"/>
    <w:rsid w:val="002B3972"/>
    <w:rsid w:val="002B3B2C"/>
    <w:rsid w:val="002B3B8B"/>
    <w:rsid w:val="002B3BB8"/>
    <w:rsid w:val="002B3F74"/>
    <w:rsid w:val="002B40C8"/>
    <w:rsid w:val="002B430F"/>
    <w:rsid w:val="002B4490"/>
    <w:rsid w:val="002B4493"/>
    <w:rsid w:val="002B4593"/>
    <w:rsid w:val="002B4841"/>
    <w:rsid w:val="002B4AD9"/>
    <w:rsid w:val="002B4B5C"/>
    <w:rsid w:val="002B4BEC"/>
    <w:rsid w:val="002B4C06"/>
    <w:rsid w:val="002B4DA1"/>
    <w:rsid w:val="002B54FE"/>
    <w:rsid w:val="002B554C"/>
    <w:rsid w:val="002B5739"/>
    <w:rsid w:val="002B5A85"/>
    <w:rsid w:val="002B5F15"/>
    <w:rsid w:val="002B5F48"/>
    <w:rsid w:val="002B5FD6"/>
    <w:rsid w:val="002B6177"/>
    <w:rsid w:val="002B643F"/>
    <w:rsid w:val="002B6561"/>
    <w:rsid w:val="002B6B5A"/>
    <w:rsid w:val="002B6DCC"/>
    <w:rsid w:val="002B6F43"/>
    <w:rsid w:val="002B7017"/>
    <w:rsid w:val="002B7228"/>
    <w:rsid w:val="002B725C"/>
    <w:rsid w:val="002B72DC"/>
    <w:rsid w:val="002B7457"/>
    <w:rsid w:val="002B75B9"/>
    <w:rsid w:val="002B75C5"/>
    <w:rsid w:val="002B7AD3"/>
    <w:rsid w:val="002C0205"/>
    <w:rsid w:val="002C04B2"/>
    <w:rsid w:val="002C04F1"/>
    <w:rsid w:val="002C053A"/>
    <w:rsid w:val="002C096E"/>
    <w:rsid w:val="002C09DA"/>
    <w:rsid w:val="002C0AD9"/>
    <w:rsid w:val="002C0C99"/>
    <w:rsid w:val="002C0D0A"/>
    <w:rsid w:val="002C0F83"/>
    <w:rsid w:val="002C101B"/>
    <w:rsid w:val="002C142F"/>
    <w:rsid w:val="002C1568"/>
    <w:rsid w:val="002C15AA"/>
    <w:rsid w:val="002C1646"/>
    <w:rsid w:val="002C1920"/>
    <w:rsid w:val="002C1958"/>
    <w:rsid w:val="002C1D60"/>
    <w:rsid w:val="002C23CB"/>
    <w:rsid w:val="002C2693"/>
    <w:rsid w:val="002C28D4"/>
    <w:rsid w:val="002C2F3B"/>
    <w:rsid w:val="002C2F72"/>
    <w:rsid w:val="002C31C1"/>
    <w:rsid w:val="002C3571"/>
    <w:rsid w:val="002C3618"/>
    <w:rsid w:val="002C3672"/>
    <w:rsid w:val="002C3CC9"/>
    <w:rsid w:val="002C3DFF"/>
    <w:rsid w:val="002C43AF"/>
    <w:rsid w:val="002C44D0"/>
    <w:rsid w:val="002C4909"/>
    <w:rsid w:val="002C49DE"/>
    <w:rsid w:val="002C49EE"/>
    <w:rsid w:val="002C4A98"/>
    <w:rsid w:val="002C4F2F"/>
    <w:rsid w:val="002C4F99"/>
    <w:rsid w:val="002C4FBB"/>
    <w:rsid w:val="002C51FD"/>
    <w:rsid w:val="002C5433"/>
    <w:rsid w:val="002C5ABC"/>
    <w:rsid w:val="002C5B87"/>
    <w:rsid w:val="002C5BD1"/>
    <w:rsid w:val="002C5DCA"/>
    <w:rsid w:val="002C61AE"/>
    <w:rsid w:val="002C6321"/>
    <w:rsid w:val="002C6675"/>
    <w:rsid w:val="002C67DF"/>
    <w:rsid w:val="002C6A18"/>
    <w:rsid w:val="002C6B42"/>
    <w:rsid w:val="002C6D2C"/>
    <w:rsid w:val="002C7D9E"/>
    <w:rsid w:val="002D007B"/>
    <w:rsid w:val="002D07B9"/>
    <w:rsid w:val="002D0A06"/>
    <w:rsid w:val="002D0BC0"/>
    <w:rsid w:val="002D0D0A"/>
    <w:rsid w:val="002D127D"/>
    <w:rsid w:val="002D128F"/>
    <w:rsid w:val="002D1362"/>
    <w:rsid w:val="002D1451"/>
    <w:rsid w:val="002D15C6"/>
    <w:rsid w:val="002D15F7"/>
    <w:rsid w:val="002D16BF"/>
    <w:rsid w:val="002D1756"/>
    <w:rsid w:val="002D192F"/>
    <w:rsid w:val="002D1C93"/>
    <w:rsid w:val="002D2041"/>
    <w:rsid w:val="002D2323"/>
    <w:rsid w:val="002D24FB"/>
    <w:rsid w:val="002D2776"/>
    <w:rsid w:val="002D2883"/>
    <w:rsid w:val="002D29A3"/>
    <w:rsid w:val="002D2DD8"/>
    <w:rsid w:val="002D2F2E"/>
    <w:rsid w:val="002D2FD0"/>
    <w:rsid w:val="002D3082"/>
    <w:rsid w:val="002D30D9"/>
    <w:rsid w:val="002D31B0"/>
    <w:rsid w:val="002D322F"/>
    <w:rsid w:val="002D3272"/>
    <w:rsid w:val="002D3791"/>
    <w:rsid w:val="002D3B37"/>
    <w:rsid w:val="002D3D57"/>
    <w:rsid w:val="002D42E4"/>
    <w:rsid w:val="002D498D"/>
    <w:rsid w:val="002D49DB"/>
    <w:rsid w:val="002D49E3"/>
    <w:rsid w:val="002D4D10"/>
    <w:rsid w:val="002D5056"/>
    <w:rsid w:val="002D508B"/>
    <w:rsid w:val="002D50B9"/>
    <w:rsid w:val="002D5294"/>
    <w:rsid w:val="002D52F5"/>
    <w:rsid w:val="002D544A"/>
    <w:rsid w:val="002D5563"/>
    <w:rsid w:val="002D560D"/>
    <w:rsid w:val="002D587F"/>
    <w:rsid w:val="002D59B0"/>
    <w:rsid w:val="002D60A1"/>
    <w:rsid w:val="002D60A7"/>
    <w:rsid w:val="002D60AE"/>
    <w:rsid w:val="002D64BD"/>
    <w:rsid w:val="002D6A23"/>
    <w:rsid w:val="002D6A2A"/>
    <w:rsid w:val="002D6E13"/>
    <w:rsid w:val="002D74E3"/>
    <w:rsid w:val="002D757E"/>
    <w:rsid w:val="002D758B"/>
    <w:rsid w:val="002D7627"/>
    <w:rsid w:val="002D7B6F"/>
    <w:rsid w:val="002D7F8C"/>
    <w:rsid w:val="002E0452"/>
    <w:rsid w:val="002E05A6"/>
    <w:rsid w:val="002E0C32"/>
    <w:rsid w:val="002E0D3C"/>
    <w:rsid w:val="002E0FB9"/>
    <w:rsid w:val="002E1311"/>
    <w:rsid w:val="002E17E9"/>
    <w:rsid w:val="002E183E"/>
    <w:rsid w:val="002E1891"/>
    <w:rsid w:val="002E1989"/>
    <w:rsid w:val="002E1B0E"/>
    <w:rsid w:val="002E1B49"/>
    <w:rsid w:val="002E1DFC"/>
    <w:rsid w:val="002E2413"/>
    <w:rsid w:val="002E273E"/>
    <w:rsid w:val="002E274D"/>
    <w:rsid w:val="002E281F"/>
    <w:rsid w:val="002E2A98"/>
    <w:rsid w:val="002E2B77"/>
    <w:rsid w:val="002E2F06"/>
    <w:rsid w:val="002E2F6E"/>
    <w:rsid w:val="002E319A"/>
    <w:rsid w:val="002E322F"/>
    <w:rsid w:val="002E331E"/>
    <w:rsid w:val="002E36D5"/>
    <w:rsid w:val="002E3716"/>
    <w:rsid w:val="002E39BB"/>
    <w:rsid w:val="002E39D9"/>
    <w:rsid w:val="002E3AAC"/>
    <w:rsid w:val="002E3BAA"/>
    <w:rsid w:val="002E3D82"/>
    <w:rsid w:val="002E3D94"/>
    <w:rsid w:val="002E3FC8"/>
    <w:rsid w:val="002E42AE"/>
    <w:rsid w:val="002E4700"/>
    <w:rsid w:val="002E4982"/>
    <w:rsid w:val="002E4B62"/>
    <w:rsid w:val="002E4F07"/>
    <w:rsid w:val="002E51C0"/>
    <w:rsid w:val="002E52D2"/>
    <w:rsid w:val="002E52D5"/>
    <w:rsid w:val="002E5810"/>
    <w:rsid w:val="002E58A8"/>
    <w:rsid w:val="002E591E"/>
    <w:rsid w:val="002E5AC9"/>
    <w:rsid w:val="002E5B09"/>
    <w:rsid w:val="002E5B93"/>
    <w:rsid w:val="002E5DC5"/>
    <w:rsid w:val="002E6206"/>
    <w:rsid w:val="002E627A"/>
    <w:rsid w:val="002E6826"/>
    <w:rsid w:val="002E6BFC"/>
    <w:rsid w:val="002E70E2"/>
    <w:rsid w:val="002E744E"/>
    <w:rsid w:val="002E74BE"/>
    <w:rsid w:val="002E7B30"/>
    <w:rsid w:val="002E7FA2"/>
    <w:rsid w:val="002F0048"/>
    <w:rsid w:val="002F0073"/>
    <w:rsid w:val="002F0078"/>
    <w:rsid w:val="002F0482"/>
    <w:rsid w:val="002F079F"/>
    <w:rsid w:val="002F08A4"/>
    <w:rsid w:val="002F0D81"/>
    <w:rsid w:val="002F106A"/>
    <w:rsid w:val="002F174A"/>
    <w:rsid w:val="002F1AF2"/>
    <w:rsid w:val="002F1C78"/>
    <w:rsid w:val="002F1E1C"/>
    <w:rsid w:val="002F2054"/>
    <w:rsid w:val="002F2308"/>
    <w:rsid w:val="002F268C"/>
    <w:rsid w:val="002F274A"/>
    <w:rsid w:val="002F2900"/>
    <w:rsid w:val="002F2990"/>
    <w:rsid w:val="002F2B96"/>
    <w:rsid w:val="002F2E4E"/>
    <w:rsid w:val="002F2F43"/>
    <w:rsid w:val="002F311D"/>
    <w:rsid w:val="002F3341"/>
    <w:rsid w:val="002F334C"/>
    <w:rsid w:val="002F34D5"/>
    <w:rsid w:val="002F3741"/>
    <w:rsid w:val="002F3B2B"/>
    <w:rsid w:val="002F3D42"/>
    <w:rsid w:val="002F3EEF"/>
    <w:rsid w:val="002F3F92"/>
    <w:rsid w:val="002F4044"/>
    <w:rsid w:val="002F415F"/>
    <w:rsid w:val="002F4279"/>
    <w:rsid w:val="002F46C2"/>
    <w:rsid w:val="002F492F"/>
    <w:rsid w:val="002F4B53"/>
    <w:rsid w:val="002F4B8A"/>
    <w:rsid w:val="002F4C07"/>
    <w:rsid w:val="002F4C89"/>
    <w:rsid w:val="002F4FFE"/>
    <w:rsid w:val="002F50C5"/>
    <w:rsid w:val="002F531B"/>
    <w:rsid w:val="002F53A9"/>
    <w:rsid w:val="002F5641"/>
    <w:rsid w:val="002F592E"/>
    <w:rsid w:val="002F5B06"/>
    <w:rsid w:val="002F5DD6"/>
    <w:rsid w:val="002F61EA"/>
    <w:rsid w:val="002F65C3"/>
    <w:rsid w:val="002F672B"/>
    <w:rsid w:val="002F72F3"/>
    <w:rsid w:val="002F7807"/>
    <w:rsid w:val="002F7836"/>
    <w:rsid w:val="002F7A77"/>
    <w:rsid w:val="002F7E4E"/>
    <w:rsid w:val="003003A2"/>
    <w:rsid w:val="003003A4"/>
    <w:rsid w:val="0030063F"/>
    <w:rsid w:val="00300747"/>
    <w:rsid w:val="00300887"/>
    <w:rsid w:val="00300C6B"/>
    <w:rsid w:val="00300DC4"/>
    <w:rsid w:val="00300E94"/>
    <w:rsid w:val="00301021"/>
    <w:rsid w:val="00301189"/>
    <w:rsid w:val="003013F9"/>
    <w:rsid w:val="00301728"/>
    <w:rsid w:val="003017A5"/>
    <w:rsid w:val="00301810"/>
    <w:rsid w:val="003018BF"/>
    <w:rsid w:val="0030190C"/>
    <w:rsid w:val="003019AC"/>
    <w:rsid w:val="00301E7D"/>
    <w:rsid w:val="00302474"/>
    <w:rsid w:val="003028F6"/>
    <w:rsid w:val="00302A1B"/>
    <w:rsid w:val="00302C97"/>
    <w:rsid w:val="00303033"/>
    <w:rsid w:val="00303150"/>
    <w:rsid w:val="00303222"/>
    <w:rsid w:val="003033F1"/>
    <w:rsid w:val="00303419"/>
    <w:rsid w:val="003034C0"/>
    <w:rsid w:val="003035E0"/>
    <w:rsid w:val="0030388E"/>
    <w:rsid w:val="0030393E"/>
    <w:rsid w:val="00304098"/>
    <w:rsid w:val="003040EA"/>
    <w:rsid w:val="003041BE"/>
    <w:rsid w:val="003045ED"/>
    <w:rsid w:val="00304AD5"/>
    <w:rsid w:val="00304F52"/>
    <w:rsid w:val="00304F5D"/>
    <w:rsid w:val="00305359"/>
    <w:rsid w:val="003055DA"/>
    <w:rsid w:val="00305A55"/>
    <w:rsid w:val="00305C26"/>
    <w:rsid w:val="00305ED4"/>
    <w:rsid w:val="003068C9"/>
    <w:rsid w:val="00306924"/>
    <w:rsid w:val="0030696F"/>
    <w:rsid w:val="003069DF"/>
    <w:rsid w:val="00306BD2"/>
    <w:rsid w:val="00306E60"/>
    <w:rsid w:val="003071B6"/>
    <w:rsid w:val="003076E0"/>
    <w:rsid w:val="00307820"/>
    <w:rsid w:val="003079B9"/>
    <w:rsid w:val="00307A41"/>
    <w:rsid w:val="00307BF6"/>
    <w:rsid w:val="00307EEC"/>
    <w:rsid w:val="003102D2"/>
    <w:rsid w:val="00310AF6"/>
    <w:rsid w:val="00310C12"/>
    <w:rsid w:val="00310D98"/>
    <w:rsid w:val="00310FDD"/>
    <w:rsid w:val="0031109E"/>
    <w:rsid w:val="003110D6"/>
    <w:rsid w:val="00311246"/>
    <w:rsid w:val="003112F4"/>
    <w:rsid w:val="003114D2"/>
    <w:rsid w:val="0031151B"/>
    <w:rsid w:val="00311583"/>
    <w:rsid w:val="00311880"/>
    <w:rsid w:val="00311B43"/>
    <w:rsid w:val="003123AE"/>
    <w:rsid w:val="003124BE"/>
    <w:rsid w:val="00312721"/>
    <w:rsid w:val="003127B7"/>
    <w:rsid w:val="00312A79"/>
    <w:rsid w:val="00312D59"/>
    <w:rsid w:val="00312ECC"/>
    <w:rsid w:val="00312EDF"/>
    <w:rsid w:val="00313085"/>
    <w:rsid w:val="00313F04"/>
    <w:rsid w:val="0031424E"/>
    <w:rsid w:val="00314250"/>
    <w:rsid w:val="003142A3"/>
    <w:rsid w:val="003142D4"/>
    <w:rsid w:val="00314596"/>
    <w:rsid w:val="00314AFD"/>
    <w:rsid w:val="00314B12"/>
    <w:rsid w:val="00314BBF"/>
    <w:rsid w:val="00314C22"/>
    <w:rsid w:val="00314D30"/>
    <w:rsid w:val="00314E9E"/>
    <w:rsid w:val="00315373"/>
    <w:rsid w:val="0031566C"/>
    <w:rsid w:val="00315785"/>
    <w:rsid w:val="003159F4"/>
    <w:rsid w:val="00315B58"/>
    <w:rsid w:val="00315BBA"/>
    <w:rsid w:val="00315D17"/>
    <w:rsid w:val="00315E3F"/>
    <w:rsid w:val="00315EEF"/>
    <w:rsid w:val="003161C2"/>
    <w:rsid w:val="00316544"/>
    <w:rsid w:val="00316569"/>
    <w:rsid w:val="00316BA8"/>
    <w:rsid w:val="0031707E"/>
    <w:rsid w:val="003172F8"/>
    <w:rsid w:val="00317463"/>
    <w:rsid w:val="0031764B"/>
    <w:rsid w:val="003177A3"/>
    <w:rsid w:val="003179C0"/>
    <w:rsid w:val="00317A3A"/>
    <w:rsid w:val="00317BB1"/>
    <w:rsid w:val="00317D0E"/>
    <w:rsid w:val="00317EF9"/>
    <w:rsid w:val="00317F51"/>
    <w:rsid w:val="00317F6B"/>
    <w:rsid w:val="003206EE"/>
    <w:rsid w:val="00320740"/>
    <w:rsid w:val="00320AB1"/>
    <w:rsid w:val="00320EAA"/>
    <w:rsid w:val="003218D1"/>
    <w:rsid w:val="00321FCE"/>
    <w:rsid w:val="003223C5"/>
    <w:rsid w:val="003226BE"/>
    <w:rsid w:val="003227D2"/>
    <w:rsid w:val="0032288A"/>
    <w:rsid w:val="00322B6B"/>
    <w:rsid w:val="00322C0F"/>
    <w:rsid w:val="00322DEF"/>
    <w:rsid w:val="00323196"/>
    <w:rsid w:val="003231DD"/>
    <w:rsid w:val="0032324E"/>
    <w:rsid w:val="003235BB"/>
    <w:rsid w:val="003237A2"/>
    <w:rsid w:val="003237F2"/>
    <w:rsid w:val="00323BC8"/>
    <w:rsid w:val="00323CB5"/>
    <w:rsid w:val="00323DF0"/>
    <w:rsid w:val="00323EAF"/>
    <w:rsid w:val="00323ED1"/>
    <w:rsid w:val="0032491E"/>
    <w:rsid w:val="00324AA7"/>
    <w:rsid w:val="00325319"/>
    <w:rsid w:val="003253D0"/>
    <w:rsid w:val="003255B2"/>
    <w:rsid w:val="00325709"/>
    <w:rsid w:val="00325739"/>
    <w:rsid w:val="003259AC"/>
    <w:rsid w:val="00325A4E"/>
    <w:rsid w:val="00325CA8"/>
    <w:rsid w:val="003268DE"/>
    <w:rsid w:val="00326A5E"/>
    <w:rsid w:val="00326FC4"/>
    <w:rsid w:val="003274E0"/>
    <w:rsid w:val="00327E65"/>
    <w:rsid w:val="00327E96"/>
    <w:rsid w:val="0033050B"/>
    <w:rsid w:val="0033082A"/>
    <w:rsid w:val="00330891"/>
    <w:rsid w:val="003308BA"/>
    <w:rsid w:val="00330926"/>
    <w:rsid w:val="00330AEF"/>
    <w:rsid w:val="00330B43"/>
    <w:rsid w:val="00330E5A"/>
    <w:rsid w:val="003310FB"/>
    <w:rsid w:val="00331207"/>
    <w:rsid w:val="003313A4"/>
    <w:rsid w:val="00331538"/>
    <w:rsid w:val="0033183A"/>
    <w:rsid w:val="00331A18"/>
    <w:rsid w:val="00331BA5"/>
    <w:rsid w:val="00331CD2"/>
    <w:rsid w:val="00331EE1"/>
    <w:rsid w:val="00332157"/>
    <w:rsid w:val="0033248A"/>
    <w:rsid w:val="00332603"/>
    <w:rsid w:val="0033275C"/>
    <w:rsid w:val="003327F0"/>
    <w:rsid w:val="0033295C"/>
    <w:rsid w:val="00332A9D"/>
    <w:rsid w:val="00332B98"/>
    <w:rsid w:val="00332DA1"/>
    <w:rsid w:val="00332E8D"/>
    <w:rsid w:val="003330A3"/>
    <w:rsid w:val="00333126"/>
    <w:rsid w:val="00333280"/>
    <w:rsid w:val="0033355E"/>
    <w:rsid w:val="00333628"/>
    <w:rsid w:val="0033375C"/>
    <w:rsid w:val="0033394F"/>
    <w:rsid w:val="00333AA9"/>
    <w:rsid w:val="00333ABE"/>
    <w:rsid w:val="0033441F"/>
    <w:rsid w:val="00334A77"/>
    <w:rsid w:val="00334ABE"/>
    <w:rsid w:val="00334BEC"/>
    <w:rsid w:val="00334DD4"/>
    <w:rsid w:val="00334E11"/>
    <w:rsid w:val="003350FA"/>
    <w:rsid w:val="00335126"/>
    <w:rsid w:val="003352EC"/>
    <w:rsid w:val="0033583F"/>
    <w:rsid w:val="0033587C"/>
    <w:rsid w:val="003358C2"/>
    <w:rsid w:val="00335945"/>
    <w:rsid w:val="00335950"/>
    <w:rsid w:val="003359BF"/>
    <w:rsid w:val="00335E46"/>
    <w:rsid w:val="003364FC"/>
    <w:rsid w:val="003366AE"/>
    <w:rsid w:val="0033699C"/>
    <w:rsid w:val="00336D4C"/>
    <w:rsid w:val="003372CB"/>
    <w:rsid w:val="00337524"/>
    <w:rsid w:val="00337542"/>
    <w:rsid w:val="00337560"/>
    <w:rsid w:val="00337939"/>
    <w:rsid w:val="00337A9F"/>
    <w:rsid w:val="0034001A"/>
    <w:rsid w:val="0034017B"/>
    <w:rsid w:val="003403CF"/>
    <w:rsid w:val="003414AB"/>
    <w:rsid w:val="003417FB"/>
    <w:rsid w:val="003418D7"/>
    <w:rsid w:val="00341C7E"/>
    <w:rsid w:val="00341D12"/>
    <w:rsid w:val="00342614"/>
    <w:rsid w:val="003426EB"/>
    <w:rsid w:val="003428D9"/>
    <w:rsid w:val="00342BDF"/>
    <w:rsid w:val="00342DBE"/>
    <w:rsid w:val="00342F5C"/>
    <w:rsid w:val="00343033"/>
    <w:rsid w:val="00343603"/>
    <w:rsid w:val="00343622"/>
    <w:rsid w:val="0034374F"/>
    <w:rsid w:val="00344583"/>
    <w:rsid w:val="00344658"/>
    <w:rsid w:val="00344830"/>
    <w:rsid w:val="00344883"/>
    <w:rsid w:val="0034497B"/>
    <w:rsid w:val="00345053"/>
    <w:rsid w:val="00345332"/>
    <w:rsid w:val="003454FC"/>
    <w:rsid w:val="00345571"/>
    <w:rsid w:val="0034575F"/>
    <w:rsid w:val="0034580D"/>
    <w:rsid w:val="00345957"/>
    <w:rsid w:val="00345C7C"/>
    <w:rsid w:val="00345E7B"/>
    <w:rsid w:val="00345F2D"/>
    <w:rsid w:val="00346055"/>
    <w:rsid w:val="003461A0"/>
    <w:rsid w:val="00346237"/>
    <w:rsid w:val="0034638F"/>
    <w:rsid w:val="003463A0"/>
    <w:rsid w:val="003465BA"/>
    <w:rsid w:val="003468C8"/>
    <w:rsid w:val="003469E9"/>
    <w:rsid w:val="00346D84"/>
    <w:rsid w:val="00346FDB"/>
    <w:rsid w:val="003475B6"/>
    <w:rsid w:val="00347894"/>
    <w:rsid w:val="003478D0"/>
    <w:rsid w:val="00347A72"/>
    <w:rsid w:val="00347E52"/>
    <w:rsid w:val="00347E7E"/>
    <w:rsid w:val="00350253"/>
    <w:rsid w:val="003503FE"/>
    <w:rsid w:val="00350539"/>
    <w:rsid w:val="00350974"/>
    <w:rsid w:val="003509D7"/>
    <w:rsid w:val="00350A1F"/>
    <w:rsid w:val="00350C50"/>
    <w:rsid w:val="00350EC9"/>
    <w:rsid w:val="00351014"/>
    <w:rsid w:val="003510AB"/>
    <w:rsid w:val="003510EB"/>
    <w:rsid w:val="003511D7"/>
    <w:rsid w:val="00351273"/>
    <w:rsid w:val="003518E6"/>
    <w:rsid w:val="0035249D"/>
    <w:rsid w:val="0035297C"/>
    <w:rsid w:val="00352A4E"/>
    <w:rsid w:val="00352B83"/>
    <w:rsid w:val="00352C8A"/>
    <w:rsid w:val="00352F7D"/>
    <w:rsid w:val="003531D4"/>
    <w:rsid w:val="003533F7"/>
    <w:rsid w:val="00353BD8"/>
    <w:rsid w:val="00354079"/>
    <w:rsid w:val="0035417B"/>
    <w:rsid w:val="00354750"/>
    <w:rsid w:val="00354A23"/>
    <w:rsid w:val="00354BA2"/>
    <w:rsid w:val="003552BB"/>
    <w:rsid w:val="00355410"/>
    <w:rsid w:val="003555AA"/>
    <w:rsid w:val="00355601"/>
    <w:rsid w:val="00355693"/>
    <w:rsid w:val="003556FF"/>
    <w:rsid w:val="0035582B"/>
    <w:rsid w:val="00355839"/>
    <w:rsid w:val="003558D7"/>
    <w:rsid w:val="00355BCC"/>
    <w:rsid w:val="00355C5B"/>
    <w:rsid w:val="00355EDE"/>
    <w:rsid w:val="00355F45"/>
    <w:rsid w:val="003561C4"/>
    <w:rsid w:val="0035676C"/>
    <w:rsid w:val="00356C9D"/>
    <w:rsid w:val="00356EEC"/>
    <w:rsid w:val="00357179"/>
    <w:rsid w:val="00357222"/>
    <w:rsid w:val="00357285"/>
    <w:rsid w:val="00357712"/>
    <w:rsid w:val="0035771C"/>
    <w:rsid w:val="00357B65"/>
    <w:rsid w:val="00357FAB"/>
    <w:rsid w:val="0036062E"/>
    <w:rsid w:val="003607F5"/>
    <w:rsid w:val="0036086A"/>
    <w:rsid w:val="00360D38"/>
    <w:rsid w:val="00360D6E"/>
    <w:rsid w:val="003611F0"/>
    <w:rsid w:val="003614B0"/>
    <w:rsid w:val="003616B6"/>
    <w:rsid w:val="00361775"/>
    <w:rsid w:val="00361919"/>
    <w:rsid w:val="00361E8B"/>
    <w:rsid w:val="00362069"/>
    <w:rsid w:val="00362208"/>
    <w:rsid w:val="003623BE"/>
    <w:rsid w:val="003623DA"/>
    <w:rsid w:val="00362595"/>
    <w:rsid w:val="00362A5F"/>
    <w:rsid w:val="00362B60"/>
    <w:rsid w:val="00362D92"/>
    <w:rsid w:val="00362E31"/>
    <w:rsid w:val="003630B0"/>
    <w:rsid w:val="00363291"/>
    <w:rsid w:val="0036345C"/>
    <w:rsid w:val="003635C6"/>
    <w:rsid w:val="003636D9"/>
    <w:rsid w:val="00363901"/>
    <w:rsid w:val="00363962"/>
    <w:rsid w:val="00363AFB"/>
    <w:rsid w:val="00363B12"/>
    <w:rsid w:val="00363B30"/>
    <w:rsid w:val="00363C33"/>
    <w:rsid w:val="00363DF2"/>
    <w:rsid w:val="00363F5F"/>
    <w:rsid w:val="00363FBF"/>
    <w:rsid w:val="00364289"/>
    <w:rsid w:val="003642F0"/>
    <w:rsid w:val="0036453A"/>
    <w:rsid w:val="00364888"/>
    <w:rsid w:val="003649AD"/>
    <w:rsid w:val="00364AEB"/>
    <w:rsid w:val="0036511D"/>
    <w:rsid w:val="00365183"/>
    <w:rsid w:val="0036532E"/>
    <w:rsid w:val="0036533D"/>
    <w:rsid w:val="00365721"/>
    <w:rsid w:val="00365F8B"/>
    <w:rsid w:val="00365FAA"/>
    <w:rsid w:val="0036612E"/>
    <w:rsid w:val="003661FA"/>
    <w:rsid w:val="00366299"/>
    <w:rsid w:val="003667DA"/>
    <w:rsid w:val="003667E4"/>
    <w:rsid w:val="00366C22"/>
    <w:rsid w:val="0036703E"/>
    <w:rsid w:val="0036723A"/>
    <w:rsid w:val="00367345"/>
    <w:rsid w:val="00367605"/>
    <w:rsid w:val="003677F3"/>
    <w:rsid w:val="0037037F"/>
    <w:rsid w:val="0037082F"/>
    <w:rsid w:val="0037099C"/>
    <w:rsid w:val="00370B14"/>
    <w:rsid w:val="00370C21"/>
    <w:rsid w:val="00370CB6"/>
    <w:rsid w:val="00371025"/>
    <w:rsid w:val="0037111A"/>
    <w:rsid w:val="0037150B"/>
    <w:rsid w:val="00371542"/>
    <w:rsid w:val="003719D5"/>
    <w:rsid w:val="00371AB7"/>
    <w:rsid w:val="00371C3D"/>
    <w:rsid w:val="00371EC0"/>
    <w:rsid w:val="00372816"/>
    <w:rsid w:val="00372898"/>
    <w:rsid w:val="00372B22"/>
    <w:rsid w:val="00372C4C"/>
    <w:rsid w:val="00373266"/>
    <w:rsid w:val="0037386D"/>
    <w:rsid w:val="003739D5"/>
    <w:rsid w:val="00373B9A"/>
    <w:rsid w:val="00373ED7"/>
    <w:rsid w:val="00374193"/>
    <w:rsid w:val="00374264"/>
    <w:rsid w:val="00374287"/>
    <w:rsid w:val="0037444B"/>
    <w:rsid w:val="00374577"/>
    <w:rsid w:val="00374918"/>
    <w:rsid w:val="0037498E"/>
    <w:rsid w:val="00374B6F"/>
    <w:rsid w:val="00374D6C"/>
    <w:rsid w:val="00374DBD"/>
    <w:rsid w:val="00374EBA"/>
    <w:rsid w:val="00374EFB"/>
    <w:rsid w:val="00374F35"/>
    <w:rsid w:val="00375098"/>
    <w:rsid w:val="0037519B"/>
    <w:rsid w:val="003751D6"/>
    <w:rsid w:val="003752F2"/>
    <w:rsid w:val="0037531D"/>
    <w:rsid w:val="00375322"/>
    <w:rsid w:val="0037549A"/>
    <w:rsid w:val="003754AA"/>
    <w:rsid w:val="003754B7"/>
    <w:rsid w:val="00375689"/>
    <w:rsid w:val="003759B9"/>
    <w:rsid w:val="00375A04"/>
    <w:rsid w:val="00375AA2"/>
    <w:rsid w:val="00375ECD"/>
    <w:rsid w:val="003762D6"/>
    <w:rsid w:val="00376459"/>
    <w:rsid w:val="00376796"/>
    <w:rsid w:val="00376942"/>
    <w:rsid w:val="00376C31"/>
    <w:rsid w:val="00377239"/>
    <w:rsid w:val="003773C2"/>
    <w:rsid w:val="00377BE7"/>
    <w:rsid w:val="00377E01"/>
    <w:rsid w:val="00377E28"/>
    <w:rsid w:val="00380365"/>
    <w:rsid w:val="003806B5"/>
    <w:rsid w:val="003806CD"/>
    <w:rsid w:val="00380ECB"/>
    <w:rsid w:val="00380F5A"/>
    <w:rsid w:val="00380F79"/>
    <w:rsid w:val="00381049"/>
    <w:rsid w:val="003810B3"/>
    <w:rsid w:val="0038119A"/>
    <w:rsid w:val="0038191A"/>
    <w:rsid w:val="0038194D"/>
    <w:rsid w:val="00381D98"/>
    <w:rsid w:val="00381E4E"/>
    <w:rsid w:val="00382068"/>
    <w:rsid w:val="0038215B"/>
    <w:rsid w:val="0038228A"/>
    <w:rsid w:val="0038235F"/>
    <w:rsid w:val="0038262C"/>
    <w:rsid w:val="0038276D"/>
    <w:rsid w:val="0038295A"/>
    <w:rsid w:val="0038297C"/>
    <w:rsid w:val="00382FD8"/>
    <w:rsid w:val="00382FDF"/>
    <w:rsid w:val="00383343"/>
    <w:rsid w:val="0038384C"/>
    <w:rsid w:val="0038398D"/>
    <w:rsid w:val="003839B6"/>
    <w:rsid w:val="00383B13"/>
    <w:rsid w:val="00383F33"/>
    <w:rsid w:val="00384057"/>
    <w:rsid w:val="003841E2"/>
    <w:rsid w:val="003848DB"/>
    <w:rsid w:val="00384ED0"/>
    <w:rsid w:val="003851C6"/>
    <w:rsid w:val="003852E0"/>
    <w:rsid w:val="00385721"/>
    <w:rsid w:val="0038586F"/>
    <w:rsid w:val="0038598E"/>
    <w:rsid w:val="00385A04"/>
    <w:rsid w:val="00385BB8"/>
    <w:rsid w:val="00385D27"/>
    <w:rsid w:val="003869C9"/>
    <w:rsid w:val="00386A77"/>
    <w:rsid w:val="00386C26"/>
    <w:rsid w:val="00386CB7"/>
    <w:rsid w:val="00386FC1"/>
    <w:rsid w:val="003870D0"/>
    <w:rsid w:val="00387236"/>
    <w:rsid w:val="0038724E"/>
    <w:rsid w:val="00387359"/>
    <w:rsid w:val="00387465"/>
    <w:rsid w:val="003875FE"/>
    <w:rsid w:val="0038787F"/>
    <w:rsid w:val="00387C4B"/>
    <w:rsid w:val="00390022"/>
    <w:rsid w:val="00390492"/>
    <w:rsid w:val="003906D4"/>
    <w:rsid w:val="00390CCE"/>
    <w:rsid w:val="00390EF1"/>
    <w:rsid w:val="003910A1"/>
    <w:rsid w:val="00391170"/>
    <w:rsid w:val="003911E5"/>
    <w:rsid w:val="003917DF"/>
    <w:rsid w:val="00391B39"/>
    <w:rsid w:val="00391B85"/>
    <w:rsid w:val="00391C7E"/>
    <w:rsid w:val="00391DDF"/>
    <w:rsid w:val="00391F8E"/>
    <w:rsid w:val="00391FF1"/>
    <w:rsid w:val="00392844"/>
    <w:rsid w:val="00392BAA"/>
    <w:rsid w:val="00392C92"/>
    <w:rsid w:val="00392E8C"/>
    <w:rsid w:val="0039363D"/>
    <w:rsid w:val="00393759"/>
    <w:rsid w:val="00393BDC"/>
    <w:rsid w:val="00393C6E"/>
    <w:rsid w:val="00394161"/>
    <w:rsid w:val="0039421E"/>
    <w:rsid w:val="003942B6"/>
    <w:rsid w:val="0039431D"/>
    <w:rsid w:val="0039434C"/>
    <w:rsid w:val="00394560"/>
    <w:rsid w:val="00394A16"/>
    <w:rsid w:val="00394BEB"/>
    <w:rsid w:val="00394E2F"/>
    <w:rsid w:val="00394E37"/>
    <w:rsid w:val="00394EFD"/>
    <w:rsid w:val="003952D7"/>
    <w:rsid w:val="0039550A"/>
    <w:rsid w:val="00395940"/>
    <w:rsid w:val="00395955"/>
    <w:rsid w:val="003959BB"/>
    <w:rsid w:val="00395AE4"/>
    <w:rsid w:val="00395E78"/>
    <w:rsid w:val="00396C06"/>
    <w:rsid w:val="00396C8B"/>
    <w:rsid w:val="00396E0B"/>
    <w:rsid w:val="00397157"/>
    <w:rsid w:val="003971C8"/>
    <w:rsid w:val="003973A5"/>
    <w:rsid w:val="00397664"/>
    <w:rsid w:val="00397EC5"/>
    <w:rsid w:val="00397F71"/>
    <w:rsid w:val="003A010D"/>
    <w:rsid w:val="003A0354"/>
    <w:rsid w:val="003A036A"/>
    <w:rsid w:val="003A079D"/>
    <w:rsid w:val="003A0FF4"/>
    <w:rsid w:val="003A1214"/>
    <w:rsid w:val="003A159C"/>
    <w:rsid w:val="003A1793"/>
    <w:rsid w:val="003A1D14"/>
    <w:rsid w:val="003A2000"/>
    <w:rsid w:val="003A2005"/>
    <w:rsid w:val="003A20BE"/>
    <w:rsid w:val="003A214C"/>
    <w:rsid w:val="003A268B"/>
    <w:rsid w:val="003A2987"/>
    <w:rsid w:val="003A29A0"/>
    <w:rsid w:val="003A2C67"/>
    <w:rsid w:val="003A2D27"/>
    <w:rsid w:val="003A350F"/>
    <w:rsid w:val="003A3671"/>
    <w:rsid w:val="003A3A81"/>
    <w:rsid w:val="003A3C24"/>
    <w:rsid w:val="003A3C4C"/>
    <w:rsid w:val="003A3F10"/>
    <w:rsid w:val="003A42BD"/>
    <w:rsid w:val="003A442E"/>
    <w:rsid w:val="003A4B07"/>
    <w:rsid w:val="003A4D92"/>
    <w:rsid w:val="003A4E21"/>
    <w:rsid w:val="003A4F6F"/>
    <w:rsid w:val="003A5069"/>
    <w:rsid w:val="003A5624"/>
    <w:rsid w:val="003A56C4"/>
    <w:rsid w:val="003A5D9A"/>
    <w:rsid w:val="003A5F2B"/>
    <w:rsid w:val="003A5FD4"/>
    <w:rsid w:val="003A631F"/>
    <w:rsid w:val="003A671E"/>
    <w:rsid w:val="003A67A7"/>
    <w:rsid w:val="003A6EE9"/>
    <w:rsid w:val="003A702F"/>
    <w:rsid w:val="003A735C"/>
    <w:rsid w:val="003A77B3"/>
    <w:rsid w:val="003A78A5"/>
    <w:rsid w:val="003A7CED"/>
    <w:rsid w:val="003A7D77"/>
    <w:rsid w:val="003A7EA8"/>
    <w:rsid w:val="003B019A"/>
    <w:rsid w:val="003B01DB"/>
    <w:rsid w:val="003B07F6"/>
    <w:rsid w:val="003B0E46"/>
    <w:rsid w:val="003B1602"/>
    <w:rsid w:val="003B1A77"/>
    <w:rsid w:val="003B1B35"/>
    <w:rsid w:val="003B201E"/>
    <w:rsid w:val="003B255D"/>
    <w:rsid w:val="003B293F"/>
    <w:rsid w:val="003B2A2B"/>
    <w:rsid w:val="003B2B61"/>
    <w:rsid w:val="003B2F6C"/>
    <w:rsid w:val="003B320B"/>
    <w:rsid w:val="003B33DC"/>
    <w:rsid w:val="003B37C5"/>
    <w:rsid w:val="003B38B7"/>
    <w:rsid w:val="003B39E6"/>
    <w:rsid w:val="003B3B14"/>
    <w:rsid w:val="003B3BC3"/>
    <w:rsid w:val="003B3C32"/>
    <w:rsid w:val="003B4044"/>
    <w:rsid w:val="003B4B31"/>
    <w:rsid w:val="003B5031"/>
    <w:rsid w:val="003B50CF"/>
    <w:rsid w:val="003B50DF"/>
    <w:rsid w:val="003B55A0"/>
    <w:rsid w:val="003B55E1"/>
    <w:rsid w:val="003B582A"/>
    <w:rsid w:val="003B59FA"/>
    <w:rsid w:val="003B5BB3"/>
    <w:rsid w:val="003B6335"/>
    <w:rsid w:val="003B6778"/>
    <w:rsid w:val="003B6E97"/>
    <w:rsid w:val="003B7385"/>
    <w:rsid w:val="003B7677"/>
    <w:rsid w:val="003B776B"/>
    <w:rsid w:val="003B77E7"/>
    <w:rsid w:val="003B7A0D"/>
    <w:rsid w:val="003B7E33"/>
    <w:rsid w:val="003B7F5E"/>
    <w:rsid w:val="003C0119"/>
    <w:rsid w:val="003C0386"/>
    <w:rsid w:val="003C0445"/>
    <w:rsid w:val="003C068E"/>
    <w:rsid w:val="003C06DD"/>
    <w:rsid w:val="003C08D0"/>
    <w:rsid w:val="003C093B"/>
    <w:rsid w:val="003C0A86"/>
    <w:rsid w:val="003C0E06"/>
    <w:rsid w:val="003C0E3D"/>
    <w:rsid w:val="003C0E4D"/>
    <w:rsid w:val="003C10CB"/>
    <w:rsid w:val="003C119F"/>
    <w:rsid w:val="003C13BC"/>
    <w:rsid w:val="003C185F"/>
    <w:rsid w:val="003C23BF"/>
    <w:rsid w:val="003C241B"/>
    <w:rsid w:val="003C24D7"/>
    <w:rsid w:val="003C2807"/>
    <w:rsid w:val="003C2848"/>
    <w:rsid w:val="003C2E99"/>
    <w:rsid w:val="003C2F14"/>
    <w:rsid w:val="003C30F0"/>
    <w:rsid w:val="003C347B"/>
    <w:rsid w:val="003C34E7"/>
    <w:rsid w:val="003C3643"/>
    <w:rsid w:val="003C3772"/>
    <w:rsid w:val="003C3828"/>
    <w:rsid w:val="003C3AAF"/>
    <w:rsid w:val="003C3CAB"/>
    <w:rsid w:val="003C3D02"/>
    <w:rsid w:val="003C3D53"/>
    <w:rsid w:val="003C3DB4"/>
    <w:rsid w:val="003C3F5E"/>
    <w:rsid w:val="003C41C6"/>
    <w:rsid w:val="003C41E7"/>
    <w:rsid w:val="003C427D"/>
    <w:rsid w:val="003C45CE"/>
    <w:rsid w:val="003C4613"/>
    <w:rsid w:val="003C4C3D"/>
    <w:rsid w:val="003C4CE4"/>
    <w:rsid w:val="003C4D4D"/>
    <w:rsid w:val="003C4EDA"/>
    <w:rsid w:val="003C50FC"/>
    <w:rsid w:val="003C5181"/>
    <w:rsid w:val="003C529A"/>
    <w:rsid w:val="003C5761"/>
    <w:rsid w:val="003C5900"/>
    <w:rsid w:val="003C5C85"/>
    <w:rsid w:val="003C5E5E"/>
    <w:rsid w:val="003C61E3"/>
    <w:rsid w:val="003C6298"/>
    <w:rsid w:val="003C636D"/>
    <w:rsid w:val="003C6548"/>
    <w:rsid w:val="003C6C45"/>
    <w:rsid w:val="003C6D3C"/>
    <w:rsid w:val="003C6F22"/>
    <w:rsid w:val="003C7155"/>
    <w:rsid w:val="003C75DB"/>
    <w:rsid w:val="003C765B"/>
    <w:rsid w:val="003C76DB"/>
    <w:rsid w:val="003C7817"/>
    <w:rsid w:val="003C7C66"/>
    <w:rsid w:val="003C7ED6"/>
    <w:rsid w:val="003D025E"/>
    <w:rsid w:val="003D031C"/>
    <w:rsid w:val="003D055E"/>
    <w:rsid w:val="003D05CF"/>
    <w:rsid w:val="003D084A"/>
    <w:rsid w:val="003D0D2E"/>
    <w:rsid w:val="003D1058"/>
    <w:rsid w:val="003D155E"/>
    <w:rsid w:val="003D1680"/>
    <w:rsid w:val="003D182D"/>
    <w:rsid w:val="003D1C28"/>
    <w:rsid w:val="003D1E99"/>
    <w:rsid w:val="003D24A5"/>
    <w:rsid w:val="003D29A7"/>
    <w:rsid w:val="003D29CC"/>
    <w:rsid w:val="003D334D"/>
    <w:rsid w:val="003D3647"/>
    <w:rsid w:val="003D3C05"/>
    <w:rsid w:val="003D3E2F"/>
    <w:rsid w:val="003D3E65"/>
    <w:rsid w:val="003D427B"/>
    <w:rsid w:val="003D461F"/>
    <w:rsid w:val="003D4873"/>
    <w:rsid w:val="003D48EB"/>
    <w:rsid w:val="003D4B85"/>
    <w:rsid w:val="003D4D09"/>
    <w:rsid w:val="003D4D23"/>
    <w:rsid w:val="003D4D9B"/>
    <w:rsid w:val="003D4F5F"/>
    <w:rsid w:val="003D519D"/>
    <w:rsid w:val="003D54E2"/>
    <w:rsid w:val="003D55A5"/>
    <w:rsid w:val="003D57EC"/>
    <w:rsid w:val="003D5906"/>
    <w:rsid w:val="003D5997"/>
    <w:rsid w:val="003D5A44"/>
    <w:rsid w:val="003D5AF7"/>
    <w:rsid w:val="003D5B5E"/>
    <w:rsid w:val="003D5B95"/>
    <w:rsid w:val="003D5D1C"/>
    <w:rsid w:val="003D5EA3"/>
    <w:rsid w:val="003D5F4F"/>
    <w:rsid w:val="003D62AC"/>
    <w:rsid w:val="003D6522"/>
    <w:rsid w:val="003D6E5B"/>
    <w:rsid w:val="003D6FFB"/>
    <w:rsid w:val="003D7107"/>
    <w:rsid w:val="003D7574"/>
    <w:rsid w:val="003D785A"/>
    <w:rsid w:val="003D78A0"/>
    <w:rsid w:val="003D7B78"/>
    <w:rsid w:val="003D7FAA"/>
    <w:rsid w:val="003E043A"/>
    <w:rsid w:val="003E0E2F"/>
    <w:rsid w:val="003E0F0A"/>
    <w:rsid w:val="003E1898"/>
    <w:rsid w:val="003E1B47"/>
    <w:rsid w:val="003E1CAA"/>
    <w:rsid w:val="003E20EB"/>
    <w:rsid w:val="003E220C"/>
    <w:rsid w:val="003E2220"/>
    <w:rsid w:val="003E2379"/>
    <w:rsid w:val="003E24D0"/>
    <w:rsid w:val="003E25FB"/>
    <w:rsid w:val="003E27B5"/>
    <w:rsid w:val="003E2B4C"/>
    <w:rsid w:val="003E2E2C"/>
    <w:rsid w:val="003E2EDA"/>
    <w:rsid w:val="003E3072"/>
    <w:rsid w:val="003E3085"/>
    <w:rsid w:val="003E31AC"/>
    <w:rsid w:val="003E36C6"/>
    <w:rsid w:val="003E3B70"/>
    <w:rsid w:val="003E3D57"/>
    <w:rsid w:val="003E4277"/>
    <w:rsid w:val="003E4372"/>
    <w:rsid w:val="003E4389"/>
    <w:rsid w:val="003E49E7"/>
    <w:rsid w:val="003E4A03"/>
    <w:rsid w:val="003E4A42"/>
    <w:rsid w:val="003E4AD5"/>
    <w:rsid w:val="003E4C79"/>
    <w:rsid w:val="003E4FF2"/>
    <w:rsid w:val="003E5203"/>
    <w:rsid w:val="003E557D"/>
    <w:rsid w:val="003E581C"/>
    <w:rsid w:val="003E5847"/>
    <w:rsid w:val="003E59D1"/>
    <w:rsid w:val="003E5B30"/>
    <w:rsid w:val="003E5E8F"/>
    <w:rsid w:val="003E5EC4"/>
    <w:rsid w:val="003E6093"/>
    <w:rsid w:val="003E6447"/>
    <w:rsid w:val="003E6624"/>
    <w:rsid w:val="003E677E"/>
    <w:rsid w:val="003E735B"/>
    <w:rsid w:val="003E77F9"/>
    <w:rsid w:val="003E7852"/>
    <w:rsid w:val="003E7954"/>
    <w:rsid w:val="003E7CAF"/>
    <w:rsid w:val="003E7E7F"/>
    <w:rsid w:val="003E7F64"/>
    <w:rsid w:val="003F0178"/>
    <w:rsid w:val="003F0267"/>
    <w:rsid w:val="003F0486"/>
    <w:rsid w:val="003F04B1"/>
    <w:rsid w:val="003F05A2"/>
    <w:rsid w:val="003F05C0"/>
    <w:rsid w:val="003F08BE"/>
    <w:rsid w:val="003F0C2F"/>
    <w:rsid w:val="003F0CE7"/>
    <w:rsid w:val="003F14F0"/>
    <w:rsid w:val="003F16A3"/>
    <w:rsid w:val="003F1AE7"/>
    <w:rsid w:val="003F1BE0"/>
    <w:rsid w:val="003F213D"/>
    <w:rsid w:val="003F21A8"/>
    <w:rsid w:val="003F2343"/>
    <w:rsid w:val="003F2417"/>
    <w:rsid w:val="003F2B62"/>
    <w:rsid w:val="003F2C2B"/>
    <w:rsid w:val="003F2C74"/>
    <w:rsid w:val="003F2D0B"/>
    <w:rsid w:val="003F2DE9"/>
    <w:rsid w:val="003F3075"/>
    <w:rsid w:val="003F30A9"/>
    <w:rsid w:val="003F3163"/>
    <w:rsid w:val="003F33EC"/>
    <w:rsid w:val="003F33FC"/>
    <w:rsid w:val="003F3B5D"/>
    <w:rsid w:val="003F3CA8"/>
    <w:rsid w:val="003F3FED"/>
    <w:rsid w:val="003F478C"/>
    <w:rsid w:val="003F47A8"/>
    <w:rsid w:val="003F4B08"/>
    <w:rsid w:val="003F4B61"/>
    <w:rsid w:val="003F4E05"/>
    <w:rsid w:val="003F53D2"/>
    <w:rsid w:val="003F57E2"/>
    <w:rsid w:val="003F5979"/>
    <w:rsid w:val="003F5A73"/>
    <w:rsid w:val="003F5BD2"/>
    <w:rsid w:val="003F5F43"/>
    <w:rsid w:val="003F5FFD"/>
    <w:rsid w:val="003F62B3"/>
    <w:rsid w:val="003F64D0"/>
    <w:rsid w:val="003F65C1"/>
    <w:rsid w:val="003F67F4"/>
    <w:rsid w:val="003F69C2"/>
    <w:rsid w:val="003F69D6"/>
    <w:rsid w:val="003F6CF7"/>
    <w:rsid w:val="003F6EAF"/>
    <w:rsid w:val="003F730B"/>
    <w:rsid w:val="003F7449"/>
    <w:rsid w:val="003F7656"/>
    <w:rsid w:val="003F799B"/>
    <w:rsid w:val="003F7E4A"/>
    <w:rsid w:val="003F7F5A"/>
    <w:rsid w:val="003F7FD9"/>
    <w:rsid w:val="004000F1"/>
    <w:rsid w:val="004002C4"/>
    <w:rsid w:val="0040071B"/>
    <w:rsid w:val="00400822"/>
    <w:rsid w:val="004009F6"/>
    <w:rsid w:val="00400AA7"/>
    <w:rsid w:val="00400BD3"/>
    <w:rsid w:val="0040108E"/>
    <w:rsid w:val="00401091"/>
    <w:rsid w:val="004010C6"/>
    <w:rsid w:val="00401701"/>
    <w:rsid w:val="00402293"/>
    <w:rsid w:val="00402578"/>
    <w:rsid w:val="0040293A"/>
    <w:rsid w:val="00402B17"/>
    <w:rsid w:val="00402BDC"/>
    <w:rsid w:val="00402E5D"/>
    <w:rsid w:val="00402F49"/>
    <w:rsid w:val="00402F8A"/>
    <w:rsid w:val="00402FEB"/>
    <w:rsid w:val="0040304A"/>
    <w:rsid w:val="004033B6"/>
    <w:rsid w:val="0040367D"/>
    <w:rsid w:val="004037F9"/>
    <w:rsid w:val="00403A85"/>
    <w:rsid w:val="00404019"/>
    <w:rsid w:val="00404085"/>
    <w:rsid w:val="004042C9"/>
    <w:rsid w:val="0040434C"/>
    <w:rsid w:val="00404435"/>
    <w:rsid w:val="00404506"/>
    <w:rsid w:val="004045B6"/>
    <w:rsid w:val="00404804"/>
    <w:rsid w:val="00404945"/>
    <w:rsid w:val="00404A57"/>
    <w:rsid w:val="00404BA8"/>
    <w:rsid w:val="00404C24"/>
    <w:rsid w:val="00404C3C"/>
    <w:rsid w:val="00404EE1"/>
    <w:rsid w:val="0040517E"/>
    <w:rsid w:val="0040536E"/>
    <w:rsid w:val="004056D8"/>
    <w:rsid w:val="004057B0"/>
    <w:rsid w:val="004059F6"/>
    <w:rsid w:val="00405B25"/>
    <w:rsid w:val="00405C12"/>
    <w:rsid w:val="004061F6"/>
    <w:rsid w:val="00406690"/>
    <w:rsid w:val="004066AD"/>
    <w:rsid w:val="0040672B"/>
    <w:rsid w:val="00406B73"/>
    <w:rsid w:val="00406BDF"/>
    <w:rsid w:val="00406D4D"/>
    <w:rsid w:val="00406D88"/>
    <w:rsid w:val="0040702A"/>
    <w:rsid w:val="004071C9"/>
    <w:rsid w:val="004073DC"/>
    <w:rsid w:val="00407581"/>
    <w:rsid w:val="00407584"/>
    <w:rsid w:val="004077A9"/>
    <w:rsid w:val="004077BC"/>
    <w:rsid w:val="004077CF"/>
    <w:rsid w:val="00407BD6"/>
    <w:rsid w:val="00407E67"/>
    <w:rsid w:val="00407F09"/>
    <w:rsid w:val="00410073"/>
    <w:rsid w:val="004100C6"/>
    <w:rsid w:val="00410141"/>
    <w:rsid w:val="00410146"/>
    <w:rsid w:val="00410487"/>
    <w:rsid w:val="00410498"/>
    <w:rsid w:val="0041059C"/>
    <w:rsid w:val="00410701"/>
    <w:rsid w:val="00410742"/>
    <w:rsid w:val="004108AB"/>
    <w:rsid w:val="00410AB7"/>
    <w:rsid w:val="00411123"/>
    <w:rsid w:val="00411233"/>
    <w:rsid w:val="004113E6"/>
    <w:rsid w:val="004115F6"/>
    <w:rsid w:val="004116A9"/>
    <w:rsid w:val="00411997"/>
    <w:rsid w:val="004119C6"/>
    <w:rsid w:val="00411A6F"/>
    <w:rsid w:val="00411A98"/>
    <w:rsid w:val="00411BD3"/>
    <w:rsid w:val="00411DB6"/>
    <w:rsid w:val="00411DED"/>
    <w:rsid w:val="004121B3"/>
    <w:rsid w:val="004126B5"/>
    <w:rsid w:val="0041281C"/>
    <w:rsid w:val="00412E66"/>
    <w:rsid w:val="00412E79"/>
    <w:rsid w:val="00412F2C"/>
    <w:rsid w:val="00413169"/>
    <w:rsid w:val="004131E4"/>
    <w:rsid w:val="004131FB"/>
    <w:rsid w:val="0041337F"/>
    <w:rsid w:val="004136B0"/>
    <w:rsid w:val="00413781"/>
    <w:rsid w:val="004137D7"/>
    <w:rsid w:val="00413817"/>
    <w:rsid w:val="004139E0"/>
    <w:rsid w:val="00413A63"/>
    <w:rsid w:val="00413A88"/>
    <w:rsid w:val="00413CCA"/>
    <w:rsid w:val="00413EF4"/>
    <w:rsid w:val="00413FA4"/>
    <w:rsid w:val="0041434F"/>
    <w:rsid w:val="00414378"/>
    <w:rsid w:val="00414E00"/>
    <w:rsid w:val="004150DB"/>
    <w:rsid w:val="004154A3"/>
    <w:rsid w:val="004157B2"/>
    <w:rsid w:val="004159D3"/>
    <w:rsid w:val="00415C6E"/>
    <w:rsid w:val="00415E0F"/>
    <w:rsid w:val="00415E7A"/>
    <w:rsid w:val="0041601C"/>
    <w:rsid w:val="004168D3"/>
    <w:rsid w:val="00416A38"/>
    <w:rsid w:val="004170CE"/>
    <w:rsid w:val="0041755B"/>
    <w:rsid w:val="00417606"/>
    <w:rsid w:val="00417D17"/>
    <w:rsid w:val="00417D80"/>
    <w:rsid w:val="00417D95"/>
    <w:rsid w:val="00417DD8"/>
    <w:rsid w:val="004201A5"/>
    <w:rsid w:val="004201E1"/>
    <w:rsid w:val="00420685"/>
    <w:rsid w:val="00420F10"/>
    <w:rsid w:val="004210B0"/>
    <w:rsid w:val="00421166"/>
    <w:rsid w:val="004212D2"/>
    <w:rsid w:val="0042130F"/>
    <w:rsid w:val="00421A0C"/>
    <w:rsid w:val="00422076"/>
    <w:rsid w:val="004221B3"/>
    <w:rsid w:val="00422465"/>
    <w:rsid w:val="004229C6"/>
    <w:rsid w:val="00423036"/>
    <w:rsid w:val="00423369"/>
    <w:rsid w:val="00423372"/>
    <w:rsid w:val="00423406"/>
    <w:rsid w:val="00423831"/>
    <w:rsid w:val="00423B7D"/>
    <w:rsid w:val="00423E37"/>
    <w:rsid w:val="00423EA5"/>
    <w:rsid w:val="00423FCA"/>
    <w:rsid w:val="00424172"/>
    <w:rsid w:val="0042423F"/>
    <w:rsid w:val="004242FB"/>
    <w:rsid w:val="0042430C"/>
    <w:rsid w:val="0042434C"/>
    <w:rsid w:val="00424434"/>
    <w:rsid w:val="00424439"/>
    <w:rsid w:val="00424BFB"/>
    <w:rsid w:val="00424D05"/>
    <w:rsid w:val="00424D4F"/>
    <w:rsid w:val="00424D78"/>
    <w:rsid w:val="00424E23"/>
    <w:rsid w:val="00424E94"/>
    <w:rsid w:val="004250A9"/>
    <w:rsid w:val="0042560D"/>
    <w:rsid w:val="00425B72"/>
    <w:rsid w:val="00425C3A"/>
    <w:rsid w:val="00425D3F"/>
    <w:rsid w:val="00425FC4"/>
    <w:rsid w:val="00426237"/>
    <w:rsid w:val="0042648F"/>
    <w:rsid w:val="00426CE0"/>
    <w:rsid w:val="00426D8A"/>
    <w:rsid w:val="00426D9A"/>
    <w:rsid w:val="00426FF4"/>
    <w:rsid w:val="004272D7"/>
    <w:rsid w:val="00427848"/>
    <w:rsid w:val="00427972"/>
    <w:rsid w:val="00427B15"/>
    <w:rsid w:val="00427E4E"/>
    <w:rsid w:val="00427EAF"/>
    <w:rsid w:val="00427FDA"/>
    <w:rsid w:val="00430003"/>
    <w:rsid w:val="00430021"/>
    <w:rsid w:val="004300D2"/>
    <w:rsid w:val="004301FC"/>
    <w:rsid w:val="004302BE"/>
    <w:rsid w:val="004302F9"/>
    <w:rsid w:val="004302FA"/>
    <w:rsid w:val="00430388"/>
    <w:rsid w:val="00430418"/>
    <w:rsid w:val="00430461"/>
    <w:rsid w:val="004305BE"/>
    <w:rsid w:val="004306CA"/>
    <w:rsid w:val="00430743"/>
    <w:rsid w:val="0043078E"/>
    <w:rsid w:val="0043098A"/>
    <w:rsid w:val="00430C0F"/>
    <w:rsid w:val="00430D88"/>
    <w:rsid w:val="00431197"/>
    <w:rsid w:val="0043131A"/>
    <w:rsid w:val="00431402"/>
    <w:rsid w:val="004318F0"/>
    <w:rsid w:val="00431A67"/>
    <w:rsid w:val="00431A8F"/>
    <w:rsid w:val="00431AAA"/>
    <w:rsid w:val="00431BEF"/>
    <w:rsid w:val="00431D34"/>
    <w:rsid w:val="00431D8A"/>
    <w:rsid w:val="00431DA5"/>
    <w:rsid w:val="00431FA3"/>
    <w:rsid w:val="0043213E"/>
    <w:rsid w:val="004321C6"/>
    <w:rsid w:val="004321EE"/>
    <w:rsid w:val="00432558"/>
    <w:rsid w:val="004325FF"/>
    <w:rsid w:val="00432921"/>
    <w:rsid w:val="00432BA3"/>
    <w:rsid w:val="00432C61"/>
    <w:rsid w:val="00432FAA"/>
    <w:rsid w:val="00433202"/>
    <w:rsid w:val="00433507"/>
    <w:rsid w:val="00433763"/>
    <w:rsid w:val="00433F52"/>
    <w:rsid w:val="00434524"/>
    <w:rsid w:val="00434566"/>
    <w:rsid w:val="00434D8D"/>
    <w:rsid w:val="00434EBC"/>
    <w:rsid w:val="004351F0"/>
    <w:rsid w:val="0043547C"/>
    <w:rsid w:val="004361A8"/>
    <w:rsid w:val="0043667C"/>
    <w:rsid w:val="004367A6"/>
    <w:rsid w:val="00436B3A"/>
    <w:rsid w:val="00436BF0"/>
    <w:rsid w:val="00436E38"/>
    <w:rsid w:val="00436FBC"/>
    <w:rsid w:val="00437445"/>
    <w:rsid w:val="0043754F"/>
    <w:rsid w:val="004376C8"/>
    <w:rsid w:val="00437720"/>
    <w:rsid w:val="00437A68"/>
    <w:rsid w:val="00437B12"/>
    <w:rsid w:val="00437DE3"/>
    <w:rsid w:val="0044052F"/>
    <w:rsid w:val="00440728"/>
    <w:rsid w:val="00441307"/>
    <w:rsid w:val="0044134F"/>
    <w:rsid w:val="004415F8"/>
    <w:rsid w:val="004416F4"/>
    <w:rsid w:val="00441728"/>
    <w:rsid w:val="00441AAD"/>
    <w:rsid w:val="00441D65"/>
    <w:rsid w:val="00442120"/>
    <w:rsid w:val="00442512"/>
    <w:rsid w:val="00442821"/>
    <w:rsid w:val="00442A52"/>
    <w:rsid w:val="00442A6A"/>
    <w:rsid w:val="00442B51"/>
    <w:rsid w:val="00442DDC"/>
    <w:rsid w:val="00442E68"/>
    <w:rsid w:val="00442EFE"/>
    <w:rsid w:val="00443032"/>
    <w:rsid w:val="004431D5"/>
    <w:rsid w:val="00443835"/>
    <w:rsid w:val="00443924"/>
    <w:rsid w:val="00443E8E"/>
    <w:rsid w:val="00443F0A"/>
    <w:rsid w:val="00444228"/>
    <w:rsid w:val="00444488"/>
    <w:rsid w:val="0044448F"/>
    <w:rsid w:val="00444598"/>
    <w:rsid w:val="004448D1"/>
    <w:rsid w:val="00444AC4"/>
    <w:rsid w:val="00444C4D"/>
    <w:rsid w:val="00444E70"/>
    <w:rsid w:val="004452B8"/>
    <w:rsid w:val="0044538F"/>
    <w:rsid w:val="004453CD"/>
    <w:rsid w:val="0044546F"/>
    <w:rsid w:val="004454CF"/>
    <w:rsid w:val="0044561A"/>
    <w:rsid w:val="00445D81"/>
    <w:rsid w:val="00445E3F"/>
    <w:rsid w:val="00445F24"/>
    <w:rsid w:val="004461C6"/>
    <w:rsid w:val="00446429"/>
    <w:rsid w:val="0044667B"/>
    <w:rsid w:val="004466FB"/>
    <w:rsid w:val="00446A7F"/>
    <w:rsid w:val="00446B67"/>
    <w:rsid w:val="00446DA1"/>
    <w:rsid w:val="004473DC"/>
    <w:rsid w:val="004473F7"/>
    <w:rsid w:val="00447535"/>
    <w:rsid w:val="00447FB8"/>
    <w:rsid w:val="004500B9"/>
    <w:rsid w:val="004508C7"/>
    <w:rsid w:val="00450A20"/>
    <w:rsid w:val="00450DA6"/>
    <w:rsid w:val="00450E17"/>
    <w:rsid w:val="00450EE7"/>
    <w:rsid w:val="00451003"/>
    <w:rsid w:val="004510CB"/>
    <w:rsid w:val="0045153A"/>
    <w:rsid w:val="0045188B"/>
    <w:rsid w:val="004519E7"/>
    <w:rsid w:val="00451A9D"/>
    <w:rsid w:val="00451B44"/>
    <w:rsid w:val="00451B57"/>
    <w:rsid w:val="00451E18"/>
    <w:rsid w:val="0045219C"/>
    <w:rsid w:val="00452285"/>
    <w:rsid w:val="00452766"/>
    <w:rsid w:val="00452849"/>
    <w:rsid w:val="00452B6A"/>
    <w:rsid w:val="00452E44"/>
    <w:rsid w:val="00452F39"/>
    <w:rsid w:val="00453180"/>
    <w:rsid w:val="00453513"/>
    <w:rsid w:val="00453623"/>
    <w:rsid w:val="00453A08"/>
    <w:rsid w:val="00453A5B"/>
    <w:rsid w:val="00453A7F"/>
    <w:rsid w:val="00453B1E"/>
    <w:rsid w:val="00453B2C"/>
    <w:rsid w:val="00453B9B"/>
    <w:rsid w:val="00453D11"/>
    <w:rsid w:val="00453EC5"/>
    <w:rsid w:val="0045412B"/>
    <w:rsid w:val="0045435D"/>
    <w:rsid w:val="004549E1"/>
    <w:rsid w:val="00454B99"/>
    <w:rsid w:val="00454D2F"/>
    <w:rsid w:val="00454DB2"/>
    <w:rsid w:val="004553D7"/>
    <w:rsid w:val="004554CE"/>
    <w:rsid w:val="00455640"/>
    <w:rsid w:val="00455659"/>
    <w:rsid w:val="004558D2"/>
    <w:rsid w:val="004566C6"/>
    <w:rsid w:val="00456A8C"/>
    <w:rsid w:val="00456E45"/>
    <w:rsid w:val="00456F18"/>
    <w:rsid w:val="00456F6A"/>
    <w:rsid w:val="0045786B"/>
    <w:rsid w:val="0046018B"/>
    <w:rsid w:val="004608BC"/>
    <w:rsid w:val="00460DBB"/>
    <w:rsid w:val="00460E27"/>
    <w:rsid w:val="0046144D"/>
    <w:rsid w:val="0046185E"/>
    <w:rsid w:val="00461904"/>
    <w:rsid w:val="00461981"/>
    <w:rsid w:val="004619DC"/>
    <w:rsid w:val="00461D64"/>
    <w:rsid w:val="004622EC"/>
    <w:rsid w:val="00462858"/>
    <w:rsid w:val="00462B09"/>
    <w:rsid w:val="00462CD9"/>
    <w:rsid w:val="00462E78"/>
    <w:rsid w:val="00462EDC"/>
    <w:rsid w:val="00462F6A"/>
    <w:rsid w:val="0046311A"/>
    <w:rsid w:val="0046319C"/>
    <w:rsid w:val="004634B6"/>
    <w:rsid w:val="004636DF"/>
    <w:rsid w:val="00463A38"/>
    <w:rsid w:val="00463AA4"/>
    <w:rsid w:val="00463C8B"/>
    <w:rsid w:val="00463D77"/>
    <w:rsid w:val="00463F95"/>
    <w:rsid w:val="004642AE"/>
    <w:rsid w:val="00464423"/>
    <w:rsid w:val="004648A5"/>
    <w:rsid w:val="0046490A"/>
    <w:rsid w:val="00464ACA"/>
    <w:rsid w:val="00464B36"/>
    <w:rsid w:val="00464EC1"/>
    <w:rsid w:val="0046572A"/>
    <w:rsid w:val="00465A18"/>
    <w:rsid w:val="00465C5B"/>
    <w:rsid w:val="00465EFD"/>
    <w:rsid w:val="00465F17"/>
    <w:rsid w:val="00465F54"/>
    <w:rsid w:val="00466A22"/>
    <w:rsid w:val="00466CA5"/>
    <w:rsid w:val="00466EDD"/>
    <w:rsid w:val="00467078"/>
    <w:rsid w:val="0046730F"/>
    <w:rsid w:val="004673F4"/>
    <w:rsid w:val="00467980"/>
    <w:rsid w:val="00467F67"/>
    <w:rsid w:val="004700AE"/>
    <w:rsid w:val="00470183"/>
    <w:rsid w:val="00470260"/>
    <w:rsid w:val="0047035A"/>
    <w:rsid w:val="004703C6"/>
    <w:rsid w:val="0047046E"/>
    <w:rsid w:val="00470666"/>
    <w:rsid w:val="00470842"/>
    <w:rsid w:val="00470AE3"/>
    <w:rsid w:val="00470BC1"/>
    <w:rsid w:val="00470BCE"/>
    <w:rsid w:val="004717D5"/>
    <w:rsid w:val="00471FF7"/>
    <w:rsid w:val="00472009"/>
    <w:rsid w:val="00472553"/>
    <w:rsid w:val="004729D9"/>
    <w:rsid w:val="00472B70"/>
    <w:rsid w:val="00472C0B"/>
    <w:rsid w:val="00472CD0"/>
    <w:rsid w:val="00472D13"/>
    <w:rsid w:val="00472E5C"/>
    <w:rsid w:val="00472F7C"/>
    <w:rsid w:val="0047309B"/>
    <w:rsid w:val="0047313A"/>
    <w:rsid w:val="00473308"/>
    <w:rsid w:val="00473CEF"/>
    <w:rsid w:val="00474001"/>
    <w:rsid w:val="004744F5"/>
    <w:rsid w:val="0047483A"/>
    <w:rsid w:val="004749AB"/>
    <w:rsid w:val="00474DCD"/>
    <w:rsid w:val="00474F0E"/>
    <w:rsid w:val="0047521C"/>
    <w:rsid w:val="00475222"/>
    <w:rsid w:val="004757DB"/>
    <w:rsid w:val="00475809"/>
    <w:rsid w:val="00475D23"/>
    <w:rsid w:val="00476174"/>
    <w:rsid w:val="00476837"/>
    <w:rsid w:val="00476CF3"/>
    <w:rsid w:val="004772D5"/>
    <w:rsid w:val="004772EF"/>
    <w:rsid w:val="00477336"/>
    <w:rsid w:val="00477761"/>
    <w:rsid w:val="00477887"/>
    <w:rsid w:val="00477ADD"/>
    <w:rsid w:val="0048004E"/>
    <w:rsid w:val="004805FE"/>
    <w:rsid w:val="00480875"/>
    <w:rsid w:val="004808DD"/>
    <w:rsid w:val="00480ACB"/>
    <w:rsid w:val="00480D24"/>
    <w:rsid w:val="00480E17"/>
    <w:rsid w:val="004815E8"/>
    <w:rsid w:val="004816C4"/>
    <w:rsid w:val="00481B81"/>
    <w:rsid w:val="00481EF6"/>
    <w:rsid w:val="00482111"/>
    <w:rsid w:val="00482199"/>
    <w:rsid w:val="0048233A"/>
    <w:rsid w:val="0048257D"/>
    <w:rsid w:val="004825D1"/>
    <w:rsid w:val="004826F9"/>
    <w:rsid w:val="004828BB"/>
    <w:rsid w:val="00482E81"/>
    <w:rsid w:val="00482F1F"/>
    <w:rsid w:val="00482FE4"/>
    <w:rsid w:val="0048322E"/>
    <w:rsid w:val="004833B4"/>
    <w:rsid w:val="004833DF"/>
    <w:rsid w:val="004835C0"/>
    <w:rsid w:val="00483804"/>
    <w:rsid w:val="00483C99"/>
    <w:rsid w:val="00483D59"/>
    <w:rsid w:val="004840D0"/>
    <w:rsid w:val="00484168"/>
    <w:rsid w:val="00484264"/>
    <w:rsid w:val="004845F2"/>
    <w:rsid w:val="00484732"/>
    <w:rsid w:val="004847A3"/>
    <w:rsid w:val="00484E12"/>
    <w:rsid w:val="0048500A"/>
    <w:rsid w:val="00485081"/>
    <w:rsid w:val="004854AE"/>
    <w:rsid w:val="004854B5"/>
    <w:rsid w:val="00485B5B"/>
    <w:rsid w:val="00485C24"/>
    <w:rsid w:val="00485F1F"/>
    <w:rsid w:val="00485F61"/>
    <w:rsid w:val="004861DE"/>
    <w:rsid w:val="00486505"/>
    <w:rsid w:val="004866DE"/>
    <w:rsid w:val="0048671F"/>
    <w:rsid w:val="004869EA"/>
    <w:rsid w:val="00486FDD"/>
    <w:rsid w:val="0048700B"/>
    <w:rsid w:val="004871B8"/>
    <w:rsid w:val="00487283"/>
    <w:rsid w:val="004872BB"/>
    <w:rsid w:val="00487386"/>
    <w:rsid w:val="004873EA"/>
    <w:rsid w:val="004873EC"/>
    <w:rsid w:val="00487992"/>
    <w:rsid w:val="00487A6A"/>
    <w:rsid w:val="00487AA2"/>
    <w:rsid w:val="00487BDD"/>
    <w:rsid w:val="0049009C"/>
    <w:rsid w:val="00490152"/>
    <w:rsid w:val="0049016E"/>
    <w:rsid w:val="00490235"/>
    <w:rsid w:val="004905FF"/>
    <w:rsid w:val="0049063F"/>
    <w:rsid w:val="00490BCD"/>
    <w:rsid w:val="00490C5C"/>
    <w:rsid w:val="00490D35"/>
    <w:rsid w:val="004910BE"/>
    <w:rsid w:val="00491215"/>
    <w:rsid w:val="0049123F"/>
    <w:rsid w:val="00491699"/>
    <w:rsid w:val="00491A42"/>
    <w:rsid w:val="00491B58"/>
    <w:rsid w:val="00491EE1"/>
    <w:rsid w:val="00491F30"/>
    <w:rsid w:val="00491FBF"/>
    <w:rsid w:val="0049210F"/>
    <w:rsid w:val="00492A23"/>
    <w:rsid w:val="00492BB6"/>
    <w:rsid w:val="00492C75"/>
    <w:rsid w:val="00492C80"/>
    <w:rsid w:val="00493389"/>
    <w:rsid w:val="004939F8"/>
    <w:rsid w:val="00493D85"/>
    <w:rsid w:val="00493D93"/>
    <w:rsid w:val="0049400E"/>
    <w:rsid w:val="004943C5"/>
    <w:rsid w:val="00494506"/>
    <w:rsid w:val="00494825"/>
    <w:rsid w:val="00494DB1"/>
    <w:rsid w:val="00494F4B"/>
    <w:rsid w:val="00495059"/>
    <w:rsid w:val="004950B3"/>
    <w:rsid w:val="0049579B"/>
    <w:rsid w:val="00495903"/>
    <w:rsid w:val="0049590C"/>
    <w:rsid w:val="004959B4"/>
    <w:rsid w:val="00495B66"/>
    <w:rsid w:val="00495D72"/>
    <w:rsid w:val="00495DB4"/>
    <w:rsid w:val="00495E20"/>
    <w:rsid w:val="0049608A"/>
    <w:rsid w:val="004961BE"/>
    <w:rsid w:val="00496758"/>
    <w:rsid w:val="00496B9C"/>
    <w:rsid w:val="00496C32"/>
    <w:rsid w:val="00496C98"/>
    <w:rsid w:val="00496D19"/>
    <w:rsid w:val="004973A5"/>
    <w:rsid w:val="0049744B"/>
    <w:rsid w:val="0049770D"/>
    <w:rsid w:val="00497878"/>
    <w:rsid w:val="00497F75"/>
    <w:rsid w:val="004A0184"/>
    <w:rsid w:val="004A0439"/>
    <w:rsid w:val="004A0548"/>
    <w:rsid w:val="004A06FA"/>
    <w:rsid w:val="004A0A90"/>
    <w:rsid w:val="004A0B07"/>
    <w:rsid w:val="004A0D18"/>
    <w:rsid w:val="004A0E69"/>
    <w:rsid w:val="004A0FE4"/>
    <w:rsid w:val="004A1464"/>
    <w:rsid w:val="004A1489"/>
    <w:rsid w:val="004A172D"/>
    <w:rsid w:val="004A18B6"/>
    <w:rsid w:val="004A1AA1"/>
    <w:rsid w:val="004A1AC5"/>
    <w:rsid w:val="004A1E59"/>
    <w:rsid w:val="004A1F04"/>
    <w:rsid w:val="004A1FBB"/>
    <w:rsid w:val="004A20AC"/>
    <w:rsid w:val="004A2285"/>
    <w:rsid w:val="004A2C06"/>
    <w:rsid w:val="004A2CA7"/>
    <w:rsid w:val="004A2CD6"/>
    <w:rsid w:val="004A319A"/>
    <w:rsid w:val="004A33EB"/>
    <w:rsid w:val="004A37C0"/>
    <w:rsid w:val="004A37EC"/>
    <w:rsid w:val="004A3923"/>
    <w:rsid w:val="004A3AB5"/>
    <w:rsid w:val="004A3BD9"/>
    <w:rsid w:val="004A3D54"/>
    <w:rsid w:val="004A3E8E"/>
    <w:rsid w:val="004A4015"/>
    <w:rsid w:val="004A44E0"/>
    <w:rsid w:val="004A45E2"/>
    <w:rsid w:val="004A472C"/>
    <w:rsid w:val="004A4969"/>
    <w:rsid w:val="004A4982"/>
    <w:rsid w:val="004A4A5C"/>
    <w:rsid w:val="004A4CEF"/>
    <w:rsid w:val="004A4F36"/>
    <w:rsid w:val="004A5059"/>
    <w:rsid w:val="004A5108"/>
    <w:rsid w:val="004A5144"/>
    <w:rsid w:val="004A51D0"/>
    <w:rsid w:val="004A5580"/>
    <w:rsid w:val="004A563D"/>
    <w:rsid w:val="004A56A8"/>
    <w:rsid w:val="004A5730"/>
    <w:rsid w:val="004A5CF6"/>
    <w:rsid w:val="004A5FEB"/>
    <w:rsid w:val="004A61C8"/>
    <w:rsid w:val="004A640E"/>
    <w:rsid w:val="004A64F7"/>
    <w:rsid w:val="004A65B6"/>
    <w:rsid w:val="004A661B"/>
    <w:rsid w:val="004A666D"/>
    <w:rsid w:val="004A673B"/>
    <w:rsid w:val="004A6AFF"/>
    <w:rsid w:val="004A6C89"/>
    <w:rsid w:val="004A6E53"/>
    <w:rsid w:val="004A6EA9"/>
    <w:rsid w:val="004A7422"/>
    <w:rsid w:val="004A77ED"/>
    <w:rsid w:val="004B009A"/>
    <w:rsid w:val="004B065E"/>
    <w:rsid w:val="004B0B38"/>
    <w:rsid w:val="004B10C1"/>
    <w:rsid w:val="004B1376"/>
    <w:rsid w:val="004B144B"/>
    <w:rsid w:val="004B16EE"/>
    <w:rsid w:val="004B1BD1"/>
    <w:rsid w:val="004B1C06"/>
    <w:rsid w:val="004B1C7C"/>
    <w:rsid w:val="004B1E36"/>
    <w:rsid w:val="004B21A0"/>
    <w:rsid w:val="004B22D3"/>
    <w:rsid w:val="004B260A"/>
    <w:rsid w:val="004B2A9E"/>
    <w:rsid w:val="004B2EA6"/>
    <w:rsid w:val="004B3089"/>
    <w:rsid w:val="004B33B0"/>
    <w:rsid w:val="004B3450"/>
    <w:rsid w:val="004B357B"/>
    <w:rsid w:val="004B3816"/>
    <w:rsid w:val="004B38CE"/>
    <w:rsid w:val="004B3947"/>
    <w:rsid w:val="004B3A40"/>
    <w:rsid w:val="004B3DE0"/>
    <w:rsid w:val="004B3E89"/>
    <w:rsid w:val="004B3F93"/>
    <w:rsid w:val="004B3FA2"/>
    <w:rsid w:val="004B4EF6"/>
    <w:rsid w:val="004B523F"/>
    <w:rsid w:val="004B52E7"/>
    <w:rsid w:val="004B545C"/>
    <w:rsid w:val="004B55D5"/>
    <w:rsid w:val="004B58E2"/>
    <w:rsid w:val="004B5A26"/>
    <w:rsid w:val="004B5A4D"/>
    <w:rsid w:val="004B5F50"/>
    <w:rsid w:val="004B60C0"/>
    <w:rsid w:val="004B60DC"/>
    <w:rsid w:val="004B6420"/>
    <w:rsid w:val="004B6BE7"/>
    <w:rsid w:val="004B6C1F"/>
    <w:rsid w:val="004B6C62"/>
    <w:rsid w:val="004B6DED"/>
    <w:rsid w:val="004B6E23"/>
    <w:rsid w:val="004B7031"/>
    <w:rsid w:val="004B705F"/>
    <w:rsid w:val="004B7221"/>
    <w:rsid w:val="004B7238"/>
    <w:rsid w:val="004B7334"/>
    <w:rsid w:val="004B73CF"/>
    <w:rsid w:val="004B7801"/>
    <w:rsid w:val="004B7BFC"/>
    <w:rsid w:val="004C0386"/>
    <w:rsid w:val="004C0416"/>
    <w:rsid w:val="004C06D0"/>
    <w:rsid w:val="004C070C"/>
    <w:rsid w:val="004C074B"/>
    <w:rsid w:val="004C08BF"/>
    <w:rsid w:val="004C0C3E"/>
    <w:rsid w:val="004C0D12"/>
    <w:rsid w:val="004C1107"/>
    <w:rsid w:val="004C1281"/>
    <w:rsid w:val="004C1432"/>
    <w:rsid w:val="004C14F2"/>
    <w:rsid w:val="004C156F"/>
    <w:rsid w:val="004C1861"/>
    <w:rsid w:val="004C193A"/>
    <w:rsid w:val="004C1C38"/>
    <w:rsid w:val="004C1C5A"/>
    <w:rsid w:val="004C1C80"/>
    <w:rsid w:val="004C2031"/>
    <w:rsid w:val="004C2255"/>
    <w:rsid w:val="004C22DA"/>
    <w:rsid w:val="004C2439"/>
    <w:rsid w:val="004C2685"/>
    <w:rsid w:val="004C27D9"/>
    <w:rsid w:val="004C2A37"/>
    <w:rsid w:val="004C2B1A"/>
    <w:rsid w:val="004C2CDC"/>
    <w:rsid w:val="004C2FB7"/>
    <w:rsid w:val="004C3056"/>
    <w:rsid w:val="004C3444"/>
    <w:rsid w:val="004C3501"/>
    <w:rsid w:val="004C3602"/>
    <w:rsid w:val="004C3B36"/>
    <w:rsid w:val="004C3BF5"/>
    <w:rsid w:val="004C4434"/>
    <w:rsid w:val="004C445B"/>
    <w:rsid w:val="004C46F0"/>
    <w:rsid w:val="004C490E"/>
    <w:rsid w:val="004C492F"/>
    <w:rsid w:val="004C4BD0"/>
    <w:rsid w:val="004C4CD1"/>
    <w:rsid w:val="004C590D"/>
    <w:rsid w:val="004C5BE0"/>
    <w:rsid w:val="004C620B"/>
    <w:rsid w:val="004C6229"/>
    <w:rsid w:val="004C683F"/>
    <w:rsid w:val="004C69AE"/>
    <w:rsid w:val="004C70D6"/>
    <w:rsid w:val="004C7136"/>
    <w:rsid w:val="004C7A2B"/>
    <w:rsid w:val="004C7BEF"/>
    <w:rsid w:val="004C7C70"/>
    <w:rsid w:val="004C7F14"/>
    <w:rsid w:val="004D005D"/>
    <w:rsid w:val="004D007E"/>
    <w:rsid w:val="004D00F6"/>
    <w:rsid w:val="004D012D"/>
    <w:rsid w:val="004D0134"/>
    <w:rsid w:val="004D0E36"/>
    <w:rsid w:val="004D10E0"/>
    <w:rsid w:val="004D135E"/>
    <w:rsid w:val="004D1396"/>
    <w:rsid w:val="004D1B10"/>
    <w:rsid w:val="004D1D27"/>
    <w:rsid w:val="004D2487"/>
    <w:rsid w:val="004D248F"/>
    <w:rsid w:val="004D25A5"/>
    <w:rsid w:val="004D2BD2"/>
    <w:rsid w:val="004D2C22"/>
    <w:rsid w:val="004D2E5F"/>
    <w:rsid w:val="004D2FF8"/>
    <w:rsid w:val="004D31BE"/>
    <w:rsid w:val="004D31E2"/>
    <w:rsid w:val="004D31FA"/>
    <w:rsid w:val="004D3247"/>
    <w:rsid w:val="004D343A"/>
    <w:rsid w:val="004D3D4C"/>
    <w:rsid w:val="004D3DBE"/>
    <w:rsid w:val="004D3F4A"/>
    <w:rsid w:val="004D401C"/>
    <w:rsid w:val="004D40D3"/>
    <w:rsid w:val="004D4149"/>
    <w:rsid w:val="004D48EB"/>
    <w:rsid w:val="004D4CA8"/>
    <w:rsid w:val="004D5263"/>
    <w:rsid w:val="004D55B2"/>
    <w:rsid w:val="004D57BD"/>
    <w:rsid w:val="004D6444"/>
    <w:rsid w:val="004D648D"/>
    <w:rsid w:val="004D65D5"/>
    <w:rsid w:val="004D7178"/>
    <w:rsid w:val="004D726A"/>
    <w:rsid w:val="004D7673"/>
    <w:rsid w:val="004D7876"/>
    <w:rsid w:val="004D78CB"/>
    <w:rsid w:val="004D7BD9"/>
    <w:rsid w:val="004D7E16"/>
    <w:rsid w:val="004E03C0"/>
    <w:rsid w:val="004E0452"/>
    <w:rsid w:val="004E04A5"/>
    <w:rsid w:val="004E0641"/>
    <w:rsid w:val="004E0784"/>
    <w:rsid w:val="004E0824"/>
    <w:rsid w:val="004E09F7"/>
    <w:rsid w:val="004E0B3B"/>
    <w:rsid w:val="004E0D8F"/>
    <w:rsid w:val="004E0D98"/>
    <w:rsid w:val="004E0DFD"/>
    <w:rsid w:val="004E1218"/>
    <w:rsid w:val="004E1332"/>
    <w:rsid w:val="004E134B"/>
    <w:rsid w:val="004E13B7"/>
    <w:rsid w:val="004E1463"/>
    <w:rsid w:val="004E1A7E"/>
    <w:rsid w:val="004E1B2A"/>
    <w:rsid w:val="004E1D42"/>
    <w:rsid w:val="004E2247"/>
    <w:rsid w:val="004E23B4"/>
    <w:rsid w:val="004E23CE"/>
    <w:rsid w:val="004E268A"/>
    <w:rsid w:val="004E2732"/>
    <w:rsid w:val="004E2A61"/>
    <w:rsid w:val="004E2AFD"/>
    <w:rsid w:val="004E2B7E"/>
    <w:rsid w:val="004E3098"/>
    <w:rsid w:val="004E30EC"/>
    <w:rsid w:val="004E3658"/>
    <w:rsid w:val="004E3720"/>
    <w:rsid w:val="004E3839"/>
    <w:rsid w:val="004E39BA"/>
    <w:rsid w:val="004E3B2F"/>
    <w:rsid w:val="004E3B62"/>
    <w:rsid w:val="004E400F"/>
    <w:rsid w:val="004E4010"/>
    <w:rsid w:val="004E411B"/>
    <w:rsid w:val="004E426A"/>
    <w:rsid w:val="004E4275"/>
    <w:rsid w:val="004E4341"/>
    <w:rsid w:val="004E45D6"/>
    <w:rsid w:val="004E4600"/>
    <w:rsid w:val="004E46B7"/>
    <w:rsid w:val="004E4756"/>
    <w:rsid w:val="004E4A3D"/>
    <w:rsid w:val="004E4A4B"/>
    <w:rsid w:val="004E4AC2"/>
    <w:rsid w:val="004E4B52"/>
    <w:rsid w:val="004E4BD6"/>
    <w:rsid w:val="004E4EB6"/>
    <w:rsid w:val="004E5001"/>
    <w:rsid w:val="004E549E"/>
    <w:rsid w:val="004E5877"/>
    <w:rsid w:val="004E608F"/>
    <w:rsid w:val="004E645E"/>
    <w:rsid w:val="004E65CF"/>
    <w:rsid w:val="004E6747"/>
    <w:rsid w:val="004E6828"/>
    <w:rsid w:val="004E6F07"/>
    <w:rsid w:val="004E77A8"/>
    <w:rsid w:val="004E77CC"/>
    <w:rsid w:val="004E788A"/>
    <w:rsid w:val="004E78D3"/>
    <w:rsid w:val="004E7EC1"/>
    <w:rsid w:val="004F0140"/>
    <w:rsid w:val="004F01BB"/>
    <w:rsid w:val="004F027B"/>
    <w:rsid w:val="004F0327"/>
    <w:rsid w:val="004F0D0E"/>
    <w:rsid w:val="004F0DE6"/>
    <w:rsid w:val="004F0E4E"/>
    <w:rsid w:val="004F1092"/>
    <w:rsid w:val="004F1505"/>
    <w:rsid w:val="004F16F6"/>
    <w:rsid w:val="004F19E2"/>
    <w:rsid w:val="004F1A7D"/>
    <w:rsid w:val="004F1F9C"/>
    <w:rsid w:val="004F2085"/>
    <w:rsid w:val="004F2570"/>
    <w:rsid w:val="004F283C"/>
    <w:rsid w:val="004F287F"/>
    <w:rsid w:val="004F2BB3"/>
    <w:rsid w:val="004F2CDA"/>
    <w:rsid w:val="004F2E6B"/>
    <w:rsid w:val="004F2EAD"/>
    <w:rsid w:val="004F2F04"/>
    <w:rsid w:val="004F34FC"/>
    <w:rsid w:val="004F38E8"/>
    <w:rsid w:val="004F3C7C"/>
    <w:rsid w:val="004F3E04"/>
    <w:rsid w:val="004F41AC"/>
    <w:rsid w:val="004F42BC"/>
    <w:rsid w:val="004F42D1"/>
    <w:rsid w:val="004F42E1"/>
    <w:rsid w:val="004F436E"/>
    <w:rsid w:val="004F45B4"/>
    <w:rsid w:val="004F47AC"/>
    <w:rsid w:val="004F4AB0"/>
    <w:rsid w:val="004F4DAF"/>
    <w:rsid w:val="004F50B0"/>
    <w:rsid w:val="004F525D"/>
    <w:rsid w:val="004F5724"/>
    <w:rsid w:val="004F5764"/>
    <w:rsid w:val="004F577B"/>
    <w:rsid w:val="004F5915"/>
    <w:rsid w:val="004F59BB"/>
    <w:rsid w:val="004F59BC"/>
    <w:rsid w:val="004F5CF5"/>
    <w:rsid w:val="004F5E3C"/>
    <w:rsid w:val="004F5F6C"/>
    <w:rsid w:val="004F618F"/>
    <w:rsid w:val="004F61C2"/>
    <w:rsid w:val="004F651E"/>
    <w:rsid w:val="004F69CF"/>
    <w:rsid w:val="004F6D5A"/>
    <w:rsid w:val="004F6D6D"/>
    <w:rsid w:val="004F7BF1"/>
    <w:rsid w:val="004F7C6A"/>
    <w:rsid w:val="004F7D40"/>
    <w:rsid w:val="004F7DE2"/>
    <w:rsid w:val="004F7E06"/>
    <w:rsid w:val="004F7F39"/>
    <w:rsid w:val="0050033F"/>
    <w:rsid w:val="005003D2"/>
    <w:rsid w:val="00500620"/>
    <w:rsid w:val="00500725"/>
    <w:rsid w:val="00500A51"/>
    <w:rsid w:val="00500A60"/>
    <w:rsid w:val="00500E4E"/>
    <w:rsid w:val="00500E56"/>
    <w:rsid w:val="0050128B"/>
    <w:rsid w:val="00501B07"/>
    <w:rsid w:val="00501C73"/>
    <w:rsid w:val="00501E0C"/>
    <w:rsid w:val="00502146"/>
    <w:rsid w:val="00502272"/>
    <w:rsid w:val="0050235B"/>
    <w:rsid w:val="00502579"/>
    <w:rsid w:val="005025A9"/>
    <w:rsid w:val="00502BAF"/>
    <w:rsid w:val="00502F11"/>
    <w:rsid w:val="00502F34"/>
    <w:rsid w:val="0050305D"/>
    <w:rsid w:val="00503240"/>
    <w:rsid w:val="0050343B"/>
    <w:rsid w:val="00503475"/>
    <w:rsid w:val="00503637"/>
    <w:rsid w:val="005039E6"/>
    <w:rsid w:val="00503B6F"/>
    <w:rsid w:val="00503CDF"/>
    <w:rsid w:val="00503FEB"/>
    <w:rsid w:val="005041D7"/>
    <w:rsid w:val="005042BD"/>
    <w:rsid w:val="0050476E"/>
    <w:rsid w:val="0050525B"/>
    <w:rsid w:val="0050537C"/>
    <w:rsid w:val="005053A3"/>
    <w:rsid w:val="005053E5"/>
    <w:rsid w:val="0050567E"/>
    <w:rsid w:val="00505A81"/>
    <w:rsid w:val="00505A8F"/>
    <w:rsid w:val="00505F99"/>
    <w:rsid w:val="005060A6"/>
    <w:rsid w:val="0050621F"/>
    <w:rsid w:val="00506528"/>
    <w:rsid w:val="005065D2"/>
    <w:rsid w:val="00506644"/>
    <w:rsid w:val="005069DF"/>
    <w:rsid w:val="00506D4D"/>
    <w:rsid w:val="00506DFA"/>
    <w:rsid w:val="00506EFB"/>
    <w:rsid w:val="00507184"/>
    <w:rsid w:val="0050735F"/>
    <w:rsid w:val="0050747B"/>
    <w:rsid w:val="005075EF"/>
    <w:rsid w:val="005076FC"/>
    <w:rsid w:val="00507802"/>
    <w:rsid w:val="00507929"/>
    <w:rsid w:val="005079A1"/>
    <w:rsid w:val="00507A4E"/>
    <w:rsid w:val="00507B8F"/>
    <w:rsid w:val="00507CE8"/>
    <w:rsid w:val="00507DCA"/>
    <w:rsid w:val="00510027"/>
    <w:rsid w:val="005101AF"/>
    <w:rsid w:val="0051023F"/>
    <w:rsid w:val="00510366"/>
    <w:rsid w:val="00510754"/>
    <w:rsid w:val="00510A8A"/>
    <w:rsid w:val="00510AD2"/>
    <w:rsid w:val="00510D6E"/>
    <w:rsid w:val="0051100E"/>
    <w:rsid w:val="0051118A"/>
    <w:rsid w:val="005116EE"/>
    <w:rsid w:val="00511717"/>
    <w:rsid w:val="00511774"/>
    <w:rsid w:val="0051179D"/>
    <w:rsid w:val="005118A0"/>
    <w:rsid w:val="005118B0"/>
    <w:rsid w:val="00511BA7"/>
    <w:rsid w:val="00511CE9"/>
    <w:rsid w:val="00512092"/>
    <w:rsid w:val="005124EB"/>
    <w:rsid w:val="00512802"/>
    <w:rsid w:val="00512A26"/>
    <w:rsid w:val="00512C09"/>
    <w:rsid w:val="00512C1C"/>
    <w:rsid w:val="00512F8F"/>
    <w:rsid w:val="00513509"/>
    <w:rsid w:val="005138DA"/>
    <w:rsid w:val="00513DCF"/>
    <w:rsid w:val="00514190"/>
    <w:rsid w:val="0051436F"/>
    <w:rsid w:val="00514552"/>
    <w:rsid w:val="00514553"/>
    <w:rsid w:val="00514BE9"/>
    <w:rsid w:val="00514D4E"/>
    <w:rsid w:val="00514DA5"/>
    <w:rsid w:val="00515074"/>
    <w:rsid w:val="00515187"/>
    <w:rsid w:val="00515706"/>
    <w:rsid w:val="00515BDC"/>
    <w:rsid w:val="00515D04"/>
    <w:rsid w:val="00515D63"/>
    <w:rsid w:val="00516143"/>
    <w:rsid w:val="0051625C"/>
    <w:rsid w:val="00516270"/>
    <w:rsid w:val="005163D3"/>
    <w:rsid w:val="005169C0"/>
    <w:rsid w:val="00516C47"/>
    <w:rsid w:val="00516D44"/>
    <w:rsid w:val="00516F93"/>
    <w:rsid w:val="00517034"/>
    <w:rsid w:val="005171E1"/>
    <w:rsid w:val="005175EE"/>
    <w:rsid w:val="005176D0"/>
    <w:rsid w:val="00517B4A"/>
    <w:rsid w:val="00517CC6"/>
    <w:rsid w:val="00517D3E"/>
    <w:rsid w:val="00517F94"/>
    <w:rsid w:val="00520013"/>
    <w:rsid w:val="00520382"/>
    <w:rsid w:val="00520541"/>
    <w:rsid w:val="00520A1B"/>
    <w:rsid w:val="00520DB4"/>
    <w:rsid w:val="00520E79"/>
    <w:rsid w:val="005217CE"/>
    <w:rsid w:val="00521C79"/>
    <w:rsid w:val="00521CCD"/>
    <w:rsid w:val="00521FB7"/>
    <w:rsid w:val="0052291F"/>
    <w:rsid w:val="00522F05"/>
    <w:rsid w:val="005231D8"/>
    <w:rsid w:val="00523322"/>
    <w:rsid w:val="00523669"/>
    <w:rsid w:val="00523ADF"/>
    <w:rsid w:val="00523E6B"/>
    <w:rsid w:val="00523EF6"/>
    <w:rsid w:val="0052414F"/>
    <w:rsid w:val="00524175"/>
    <w:rsid w:val="00524273"/>
    <w:rsid w:val="005243B4"/>
    <w:rsid w:val="005243CD"/>
    <w:rsid w:val="0052456C"/>
    <w:rsid w:val="0052463F"/>
    <w:rsid w:val="00524776"/>
    <w:rsid w:val="0052494E"/>
    <w:rsid w:val="00524B48"/>
    <w:rsid w:val="00524C26"/>
    <w:rsid w:val="0052502C"/>
    <w:rsid w:val="00525854"/>
    <w:rsid w:val="005258B8"/>
    <w:rsid w:val="0052590D"/>
    <w:rsid w:val="00525AD2"/>
    <w:rsid w:val="00525B7B"/>
    <w:rsid w:val="00525CC3"/>
    <w:rsid w:val="005263DA"/>
    <w:rsid w:val="00526479"/>
    <w:rsid w:val="0052647D"/>
    <w:rsid w:val="00526536"/>
    <w:rsid w:val="0052659F"/>
    <w:rsid w:val="00526D0A"/>
    <w:rsid w:val="00526F6C"/>
    <w:rsid w:val="0052734F"/>
    <w:rsid w:val="0052759F"/>
    <w:rsid w:val="005276D9"/>
    <w:rsid w:val="005276F3"/>
    <w:rsid w:val="005278C8"/>
    <w:rsid w:val="00527EFF"/>
    <w:rsid w:val="005300B1"/>
    <w:rsid w:val="00530242"/>
    <w:rsid w:val="0053088A"/>
    <w:rsid w:val="00530AC3"/>
    <w:rsid w:val="00530C0C"/>
    <w:rsid w:val="005317EF"/>
    <w:rsid w:val="00531B80"/>
    <w:rsid w:val="00531CD2"/>
    <w:rsid w:val="005321BC"/>
    <w:rsid w:val="005325B1"/>
    <w:rsid w:val="005328A6"/>
    <w:rsid w:val="00532C2D"/>
    <w:rsid w:val="00532E39"/>
    <w:rsid w:val="0053333A"/>
    <w:rsid w:val="00533440"/>
    <w:rsid w:val="005336FA"/>
    <w:rsid w:val="00533B48"/>
    <w:rsid w:val="00533DF7"/>
    <w:rsid w:val="00533E15"/>
    <w:rsid w:val="00533E8F"/>
    <w:rsid w:val="00533FC3"/>
    <w:rsid w:val="005342EF"/>
    <w:rsid w:val="00534310"/>
    <w:rsid w:val="005344C4"/>
    <w:rsid w:val="00534525"/>
    <w:rsid w:val="005346BD"/>
    <w:rsid w:val="005348B0"/>
    <w:rsid w:val="005348FC"/>
    <w:rsid w:val="00534B24"/>
    <w:rsid w:val="00534B51"/>
    <w:rsid w:val="00534DA2"/>
    <w:rsid w:val="00534DBB"/>
    <w:rsid w:val="00535358"/>
    <w:rsid w:val="0053559A"/>
    <w:rsid w:val="00535967"/>
    <w:rsid w:val="00535A92"/>
    <w:rsid w:val="00535E2E"/>
    <w:rsid w:val="0053604F"/>
    <w:rsid w:val="0053617D"/>
    <w:rsid w:val="005361BD"/>
    <w:rsid w:val="005361C0"/>
    <w:rsid w:val="0053634A"/>
    <w:rsid w:val="005365C9"/>
    <w:rsid w:val="005366EB"/>
    <w:rsid w:val="00536711"/>
    <w:rsid w:val="00536A08"/>
    <w:rsid w:val="00536D3D"/>
    <w:rsid w:val="00536D91"/>
    <w:rsid w:val="00537183"/>
    <w:rsid w:val="00537520"/>
    <w:rsid w:val="005379FD"/>
    <w:rsid w:val="00537AA0"/>
    <w:rsid w:val="00537BFD"/>
    <w:rsid w:val="00537D44"/>
    <w:rsid w:val="00537EA4"/>
    <w:rsid w:val="005400FD"/>
    <w:rsid w:val="005402BB"/>
    <w:rsid w:val="0054044C"/>
    <w:rsid w:val="0054052C"/>
    <w:rsid w:val="00540706"/>
    <w:rsid w:val="0054089E"/>
    <w:rsid w:val="005409CB"/>
    <w:rsid w:val="005409E1"/>
    <w:rsid w:val="00540AC4"/>
    <w:rsid w:val="00540F3C"/>
    <w:rsid w:val="00541175"/>
    <w:rsid w:val="0054123D"/>
    <w:rsid w:val="0054129C"/>
    <w:rsid w:val="00541389"/>
    <w:rsid w:val="005416A9"/>
    <w:rsid w:val="0054194B"/>
    <w:rsid w:val="00541B5A"/>
    <w:rsid w:val="005420CA"/>
    <w:rsid w:val="00542314"/>
    <w:rsid w:val="0054272B"/>
    <w:rsid w:val="005427D7"/>
    <w:rsid w:val="00542E06"/>
    <w:rsid w:val="00543016"/>
    <w:rsid w:val="00543561"/>
    <w:rsid w:val="00543757"/>
    <w:rsid w:val="00543790"/>
    <w:rsid w:val="005439B2"/>
    <w:rsid w:val="00543B74"/>
    <w:rsid w:val="00543DB2"/>
    <w:rsid w:val="00544061"/>
    <w:rsid w:val="005447C0"/>
    <w:rsid w:val="005454F0"/>
    <w:rsid w:val="00545740"/>
    <w:rsid w:val="005457CE"/>
    <w:rsid w:val="005457E1"/>
    <w:rsid w:val="0054597F"/>
    <w:rsid w:val="00545A2E"/>
    <w:rsid w:val="00545B26"/>
    <w:rsid w:val="00545C27"/>
    <w:rsid w:val="00545D7F"/>
    <w:rsid w:val="00545EA3"/>
    <w:rsid w:val="00546047"/>
    <w:rsid w:val="0054606C"/>
    <w:rsid w:val="00546450"/>
    <w:rsid w:val="005464FC"/>
    <w:rsid w:val="00546576"/>
    <w:rsid w:val="00546940"/>
    <w:rsid w:val="00546DE3"/>
    <w:rsid w:val="0054753A"/>
    <w:rsid w:val="0054790D"/>
    <w:rsid w:val="00547B59"/>
    <w:rsid w:val="00547C8F"/>
    <w:rsid w:val="00547D28"/>
    <w:rsid w:val="00547D4F"/>
    <w:rsid w:val="00547DA5"/>
    <w:rsid w:val="005502EF"/>
    <w:rsid w:val="005505F8"/>
    <w:rsid w:val="00550652"/>
    <w:rsid w:val="00550719"/>
    <w:rsid w:val="00550D8E"/>
    <w:rsid w:val="00550E0B"/>
    <w:rsid w:val="005514F8"/>
    <w:rsid w:val="0055164B"/>
    <w:rsid w:val="0055167C"/>
    <w:rsid w:val="005517C5"/>
    <w:rsid w:val="00551B99"/>
    <w:rsid w:val="00551FD1"/>
    <w:rsid w:val="00552056"/>
    <w:rsid w:val="005521C1"/>
    <w:rsid w:val="00552305"/>
    <w:rsid w:val="005524A1"/>
    <w:rsid w:val="00552AC2"/>
    <w:rsid w:val="00552DBA"/>
    <w:rsid w:val="00552FAC"/>
    <w:rsid w:val="0055324F"/>
    <w:rsid w:val="00553822"/>
    <w:rsid w:val="00553873"/>
    <w:rsid w:val="00553929"/>
    <w:rsid w:val="00554532"/>
    <w:rsid w:val="00554783"/>
    <w:rsid w:val="00554C40"/>
    <w:rsid w:val="00554DB1"/>
    <w:rsid w:val="00554F78"/>
    <w:rsid w:val="00554F79"/>
    <w:rsid w:val="005551AD"/>
    <w:rsid w:val="005551EF"/>
    <w:rsid w:val="00555240"/>
    <w:rsid w:val="0055526A"/>
    <w:rsid w:val="0055535E"/>
    <w:rsid w:val="005555D5"/>
    <w:rsid w:val="005556F7"/>
    <w:rsid w:val="005558B3"/>
    <w:rsid w:val="00555A27"/>
    <w:rsid w:val="00555AE3"/>
    <w:rsid w:val="00555D0C"/>
    <w:rsid w:val="00555E4D"/>
    <w:rsid w:val="00556181"/>
    <w:rsid w:val="0055633D"/>
    <w:rsid w:val="00556453"/>
    <w:rsid w:val="005569D3"/>
    <w:rsid w:val="00556D3B"/>
    <w:rsid w:val="00557049"/>
    <w:rsid w:val="00557461"/>
    <w:rsid w:val="00557BF4"/>
    <w:rsid w:val="00557D9D"/>
    <w:rsid w:val="005600D0"/>
    <w:rsid w:val="005600FF"/>
    <w:rsid w:val="0056022E"/>
    <w:rsid w:val="00560441"/>
    <w:rsid w:val="00560612"/>
    <w:rsid w:val="005608D7"/>
    <w:rsid w:val="00560D87"/>
    <w:rsid w:val="00560ED5"/>
    <w:rsid w:val="00560F53"/>
    <w:rsid w:val="00561070"/>
    <w:rsid w:val="0056109D"/>
    <w:rsid w:val="005616FB"/>
    <w:rsid w:val="005616FF"/>
    <w:rsid w:val="00561755"/>
    <w:rsid w:val="0056193F"/>
    <w:rsid w:val="00562445"/>
    <w:rsid w:val="0056245B"/>
    <w:rsid w:val="00562823"/>
    <w:rsid w:val="0056288C"/>
    <w:rsid w:val="00562A56"/>
    <w:rsid w:val="00562EB0"/>
    <w:rsid w:val="00562ECB"/>
    <w:rsid w:val="00562F04"/>
    <w:rsid w:val="005634D4"/>
    <w:rsid w:val="00563577"/>
    <w:rsid w:val="005635BE"/>
    <w:rsid w:val="005635D6"/>
    <w:rsid w:val="00563DB0"/>
    <w:rsid w:val="00564158"/>
    <w:rsid w:val="00564280"/>
    <w:rsid w:val="005648E3"/>
    <w:rsid w:val="005651E2"/>
    <w:rsid w:val="00565283"/>
    <w:rsid w:val="00565A72"/>
    <w:rsid w:val="00565AAC"/>
    <w:rsid w:val="0056614B"/>
    <w:rsid w:val="00566370"/>
    <w:rsid w:val="0056651D"/>
    <w:rsid w:val="00566571"/>
    <w:rsid w:val="005669BD"/>
    <w:rsid w:val="00566A42"/>
    <w:rsid w:val="00566C0F"/>
    <w:rsid w:val="00566DC4"/>
    <w:rsid w:val="00566E21"/>
    <w:rsid w:val="00566EB3"/>
    <w:rsid w:val="00566F8F"/>
    <w:rsid w:val="00566FD0"/>
    <w:rsid w:val="005673F2"/>
    <w:rsid w:val="00567646"/>
    <w:rsid w:val="00567696"/>
    <w:rsid w:val="005678DC"/>
    <w:rsid w:val="00567F0C"/>
    <w:rsid w:val="005701FD"/>
    <w:rsid w:val="00570489"/>
    <w:rsid w:val="005709A8"/>
    <w:rsid w:val="00570A7C"/>
    <w:rsid w:val="00570C3D"/>
    <w:rsid w:val="00570CEE"/>
    <w:rsid w:val="00570DA1"/>
    <w:rsid w:val="00570DE1"/>
    <w:rsid w:val="00570EB2"/>
    <w:rsid w:val="0057113F"/>
    <w:rsid w:val="00571321"/>
    <w:rsid w:val="0057140A"/>
    <w:rsid w:val="005715E7"/>
    <w:rsid w:val="005715E8"/>
    <w:rsid w:val="0057162D"/>
    <w:rsid w:val="00571DD0"/>
    <w:rsid w:val="00571E0D"/>
    <w:rsid w:val="005721EB"/>
    <w:rsid w:val="0057266C"/>
    <w:rsid w:val="005728BD"/>
    <w:rsid w:val="00572996"/>
    <w:rsid w:val="00572B77"/>
    <w:rsid w:val="00572F0D"/>
    <w:rsid w:val="00572FDA"/>
    <w:rsid w:val="00573141"/>
    <w:rsid w:val="00573845"/>
    <w:rsid w:val="00573C4A"/>
    <w:rsid w:val="00573E29"/>
    <w:rsid w:val="0057402A"/>
    <w:rsid w:val="00574434"/>
    <w:rsid w:val="00574451"/>
    <w:rsid w:val="00574458"/>
    <w:rsid w:val="00574530"/>
    <w:rsid w:val="0057457D"/>
    <w:rsid w:val="00574A6C"/>
    <w:rsid w:val="00574FA8"/>
    <w:rsid w:val="00574FE2"/>
    <w:rsid w:val="0057501C"/>
    <w:rsid w:val="00575027"/>
    <w:rsid w:val="0057515B"/>
    <w:rsid w:val="00575322"/>
    <w:rsid w:val="005753C5"/>
    <w:rsid w:val="0057598E"/>
    <w:rsid w:val="00575A69"/>
    <w:rsid w:val="00575AA3"/>
    <w:rsid w:val="00575BE3"/>
    <w:rsid w:val="00575F5C"/>
    <w:rsid w:val="00576218"/>
    <w:rsid w:val="005765E1"/>
    <w:rsid w:val="0057672F"/>
    <w:rsid w:val="005769A0"/>
    <w:rsid w:val="00576C07"/>
    <w:rsid w:val="00576E3B"/>
    <w:rsid w:val="00576E8D"/>
    <w:rsid w:val="00577298"/>
    <w:rsid w:val="00577FD5"/>
    <w:rsid w:val="005807AA"/>
    <w:rsid w:val="00580B2D"/>
    <w:rsid w:val="00580D65"/>
    <w:rsid w:val="00580E3A"/>
    <w:rsid w:val="00580F8D"/>
    <w:rsid w:val="0058105C"/>
    <w:rsid w:val="005810A6"/>
    <w:rsid w:val="0058135A"/>
    <w:rsid w:val="0058136D"/>
    <w:rsid w:val="005813E9"/>
    <w:rsid w:val="0058147C"/>
    <w:rsid w:val="005814A5"/>
    <w:rsid w:val="005815B6"/>
    <w:rsid w:val="005815E4"/>
    <w:rsid w:val="0058162D"/>
    <w:rsid w:val="00581778"/>
    <w:rsid w:val="005818F4"/>
    <w:rsid w:val="00581D11"/>
    <w:rsid w:val="0058211E"/>
    <w:rsid w:val="0058214E"/>
    <w:rsid w:val="005822C6"/>
    <w:rsid w:val="00582416"/>
    <w:rsid w:val="0058254E"/>
    <w:rsid w:val="00582645"/>
    <w:rsid w:val="0058265F"/>
    <w:rsid w:val="005829DC"/>
    <w:rsid w:val="00582E92"/>
    <w:rsid w:val="005831EF"/>
    <w:rsid w:val="00583320"/>
    <w:rsid w:val="00583882"/>
    <w:rsid w:val="005838C1"/>
    <w:rsid w:val="00583957"/>
    <w:rsid w:val="00583CD1"/>
    <w:rsid w:val="00583FF1"/>
    <w:rsid w:val="00584100"/>
    <w:rsid w:val="0058427A"/>
    <w:rsid w:val="00584365"/>
    <w:rsid w:val="00584538"/>
    <w:rsid w:val="00584A98"/>
    <w:rsid w:val="00584B01"/>
    <w:rsid w:val="00584D45"/>
    <w:rsid w:val="00584E24"/>
    <w:rsid w:val="00584FF6"/>
    <w:rsid w:val="00585618"/>
    <w:rsid w:val="00585E3F"/>
    <w:rsid w:val="005862E5"/>
    <w:rsid w:val="00586350"/>
    <w:rsid w:val="0058654B"/>
    <w:rsid w:val="00586702"/>
    <w:rsid w:val="005868A4"/>
    <w:rsid w:val="005869C9"/>
    <w:rsid w:val="0058752C"/>
    <w:rsid w:val="00587E36"/>
    <w:rsid w:val="00587F83"/>
    <w:rsid w:val="00590125"/>
    <w:rsid w:val="00590215"/>
    <w:rsid w:val="005903C6"/>
    <w:rsid w:val="00590419"/>
    <w:rsid w:val="0059065B"/>
    <w:rsid w:val="005906A0"/>
    <w:rsid w:val="005906CE"/>
    <w:rsid w:val="00590797"/>
    <w:rsid w:val="00590E7B"/>
    <w:rsid w:val="00590FDD"/>
    <w:rsid w:val="00591084"/>
    <w:rsid w:val="0059126F"/>
    <w:rsid w:val="0059132C"/>
    <w:rsid w:val="005914B5"/>
    <w:rsid w:val="00591568"/>
    <w:rsid w:val="00591A4A"/>
    <w:rsid w:val="00591B08"/>
    <w:rsid w:val="00591D26"/>
    <w:rsid w:val="0059227F"/>
    <w:rsid w:val="005922C4"/>
    <w:rsid w:val="005922C8"/>
    <w:rsid w:val="0059235B"/>
    <w:rsid w:val="005923A2"/>
    <w:rsid w:val="005925CF"/>
    <w:rsid w:val="00592716"/>
    <w:rsid w:val="005927B8"/>
    <w:rsid w:val="00592C0E"/>
    <w:rsid w:val="00592C75"/>
    <w:rsid w:val="00592E0C"/>
    <w:rsid w:val="00592F56"/>
    <w:rsid w:val="00592F75"/>
    <w:rsid w:val="00593839"/>
    <w:rsid w:val="00593B61"/>
    <w:rsid w:val="00593C8C"/>
    <w:rsid w:val="0059416D"/>
    <w:rsid w:val="00594317"/>
    <w:rsid w:val="0059538D"/>
    <w:rsid w:val="00595404"/>
    <w:rsid w:val="00595789"/>
    <w:rsid w:val="005958AF"/>
    <w:rsid w:val="00595AD6"/>
    <w:rsid w:val="00595BC3"/>
    <w:rsid w:val="00595F2B"/>
    <w:rsid w:val="00595FF9"/>
    <w:rsid w:val="00596068"/>
    <w:rsid w:val="00596078"/>
    <w:rsid w:val="005961D9"/>
    <w:rsid w:val="005966FA"/>
    <w:rsid w:val="0059670E"/>
    <w:rsid w:val="00596C78"/>
    <w:rsid w:val="0059709F"/>
    <w:rsid w:val="0059721A"/>
    <w:rsid w:val="0059740B"/>
    <w:rsid w:val="00597945"/>
    <w:rsid w:val="00597FFB"/>
    <w:rsid w:val="005A002B"/>
    <w:rsid w:val="005A09A6"/>
    <w:rsid w:val="005A0A05"/>
    <w:rsid w:val="005A0AF5"/>
    <w:rsid w:val="005A0CD7"/>
    <w:rsid w:val="005A0D73"/>
    <w:rsid w:val="005A0E68"/>
    <w:rsid w:val="005A1287"/>
    <w:rsid w:val="005A1353"/>
    <w:rsid w:val="005A174F"/>
    <w:rsid w:val="005A192A"/>
    <w:rsid w:val="005A1987"/>
    <w:rsid w:val="005A1F17"/>
    <w:rsid w:val="005A202A"/>
    <w:rsid w:val="005A2051"/>
    <w:rsid w:val="005A211C"/>
    <w:rsid w:val="005A22A0"/>
    <w:rsid w:val="005A2424"/>
    <w:rsid w:val="005A2DC1"/>
    <w:rsid w:val="005A316C"/>
    <w:rsid w:val="005A324A"/>
    <w:rsid w:val="005A32BE"/>
    <w:rsid w:val="005A33CF"/>
    <w:rsid w:val="005A34AE"/>
    <w:rsid w:val="005A39D5"/>
    <w:rsid w:val="005A3E0E"/>
    <w:rsid w:val="005A3EB7"/>
    <w:rsid w:val="005A40F1"/>
    <w:rsid w:val="005A417E"/>
    <w:rsid w:val="005A47DF"/>
    <w:rsid w:val="005A47E3"/>
    <w:rsid w:val="005A492B"/>
    <w:rsid w:val="005A4A33"/>
    <w:rsid w:val="005A500E"/>
    <w:rsid w:val="005A50B8"/>
    <w:rsid w:val="005A54F2"/>
    <w:rsid w:val="005A550C"/>
    <w:rsid w:val="005A578B"/>
    <w:rsid w:val="005A57B6"/>
    <w:rsid w:val="005A5DD0"/>
    <w:rsid w:val="005A5E98"/>
    <w:rsid w:val="005A5ED0"/>
    <w:rsid w:val="005A6049"/>
    <w:rsid w:val="005A6661"/>
    <w:rsid w:val="005A6BF4"/>
    <w:rsid w:val="005A6C60"/>
    <w:rsid w:val="005A6D49"/>
    <w:rsid w:val="005A6F79"/>
    <w:rsid w:val="005A717D"/>
    <w:rsid w:val="005A73EB"/>
    <w:rsid w:val="005A7409"/>
    <w:rsid w:val="005B00CE"/>
    <w:rsid w:val="005B0246"/>
    <w:rsid w:val="005B074B"/>
    <w:rsid w:val="005B0957"/>
    <w:rsid w:val="005B1175"/>
    <w:rsid w:val="005B12D9"/>
    <w:rsid w:val="005B13D5"/>
    <w:rsid w:val="005B195A"/>
    <w:rsid w:val="005B1DC9"/>
    <w:rsid w:val="005B2019"/>
    <w:rsid w:val="005B2760"/>
    <w:rsid w:val="005B2A41"/>
    <w:rsid w:val="005B2AA1"/>
    <w:rsid w:val="005B2C12"/>
    <w:rsid w:val="005B3405"/>
    <w:rsid w:val="005B350F"/>
    <w:rsid w:val="005B3677"/>
    <w:rsid w:val="005B3BF9"/>
    <w:rsid w:val="005B3C73"/>
    <w:rsid w:val="005B3CBB"/>
    <w:rsid w:val="005B4231"/>
    <w:rsid w:val="005B4249"/>
    <w:rsid w:val="005B4306"/>
    <w:rsid w:val="005B43AC"/>
    <w:rsid w:val="005B44AC"/>
    <w:rsid w:val="005B45FA"/>
    <w:rsid w:val="005B467D"/>
    <w:rsid w:val="005B479D"/>
    <w:rsid w:val="005B4A07"/>
    <w:rsid w:val="005B4AAF"/>
    <w:rsid w:val="005B4D5C"/>
    <w:rsid w:val="005B500D"/>
    <w:rsid w:val="005B5052"/>
    <w:rsid w:val="005B519C"/>
    <w:rsid w:val="005B53C1"/>
    <w:rsid w:val="005B541D"/>
    <w:rsid w:val="005B54F1"/>
    <w:rsid w:val="005B556B"/>
    <w:rsid w:val="005B5AB8"/>
    <w:rsid w:val="005B5EB1"/>
    <w:rsid w:val="005B5F16"/>
    <w:rsid w:val="005B6085"/>
    <w:rsid w:val="005B60D4"/>
    <w:rsid w:val="005B62A2"/>
    <w:rsid w:val="005B63C3"/>
    <w:rsid w:val="005B63F5"/>
    <w:rsid w:val="005B64AA"/>
    <w:rsid w:val="005B696E"/>
    <w:rsid w:val="005B6DBC"/>
    <w:rsid w:val="005B6DF3"/>
    <w:rsid w:val="005B6E6C"/>
    <w:rsid w:val="005B6FC2"/>
    <w:rsid w:val="005B71D6"/>
    <w:rsid w:val="005B71F2"/>
    <w:rsid w:val="005B7289"/>
    <w:rsid w:val="005B750D"/>
    <w:rsid w:val="005B7628"/>
    <w:rsid w:val="005B762F"/>
    <w:rsid w:val="005B76CA"/>
    <w:rsid w:val="005B781E"/>
    <w:rsid w:val="005B792E"/>
    <w:rsid w:val="005B7A05"/>
    <w:rsid w:val="005B7B71"/>
    <w:rsid w:val="005B7D94"/>
    <w:rsid w:val="005C011D"/>
    <w:rsid w:val="005C041E"/>
    <w:rsid w:val="005C0654"/>
    <w:rsid w:val="005C06E1"/>
    <w:rsid w:val="005C0F04"/>
    <w:rsid w:val="005C0F90"/>
    <w:rsid w:val="005C133C"/>
    <w:rsid w:val="005C1364"/>
    <w:rsid w:val="005C138D"/>
    <w:rsid w:val="005C1628"/>
    <w:rsid w:val="005C17C1"/>
    <w:rsid w:val="005C1ACE"/>
    <w:rsid w:val="005C1CA5"/>
    <w:rsid w:val="005C22F6"/>
    <w:rsid w:val="005C285C"/>
    <w:rsid w:val="005C2ABD"/>
    <w:rsid w:val="005C2F90"/>
    <w:rsid w:val="005C348B"/>
    <w:rsid w:val="005C3510"/>
    <w:rsid w:val="005C3720"/>
    <w:rsid w:val="005C3A04"/>
    <w:rsid w:val="005C3BF6"/>
    <w:rsid w:val="005C4180"/>
    <w:rsid w:val="005C4552"/>
    <w:rsid w:val="005C471F"/>
    <w:rsid w:val="005C4A58"/>
    <w:rsid w:val="005C4E7F"/>
    <w:rsid w:val="005C5177"/>
    <w:rsid w:val="005C5390"/>
    <w:rsid w:val="005C548F"/>
    <w:rsid w:val="005C594A"/>
    <w:rsid w:val="005C5F64"/>
    <w:rsid w:val="005C6164"/>
    <w:rsid w:val="005C6669"/>
    <w:rsid w:val="005C6824"/>
    <w:rsid w:val="005C68B1"/>
    <w:rsid w:val="005C6BD3"/>
    <w:rsid w:val="005C6F14"/>
    <w:rsid w:val="005C6F79"/>
    <w:rsid w:val="005C6FBF"/>
    <w:rsid w:val="005C7030"/>
    <w:rsid w:val="005C71BD"/>
    <w:rsid w:val="005C7202"/>
    <w:rsid w:val="005C758D"/>
    <w:rsid w:val="005C7649"/>
    <w:rsid w:val="005C77BE"/>
    <w:rsid w:val="005C791F"/>
    <w:rsid w:val="005C7A19"/>
    <w:rsid w:val="005D0172"/>
    <w:rsid w:val="005D04FE"/>
    <w:rsid w:val="005D0982"/>
    <w:rsid w:val="005D0ED6"/>
    <w:rsid w:val="005D0F75"/>
    <w:rsid w:val="005D0F80"/>
    <w:rsid w:val="005D1099"/>
    <w:rsid w:val="005D10E6"/>
    <w:rsid w:val="005D13D9"/>
    <w:rsid w:val="005D1504"/>
    <w:rsid w:val="005D198B"/>
    <w:rsid w:val="005D1A1F"/>
    <w:rsid w:val="005D1B51"/>
    <w:rsid w:val="005D1B66"/>
    <w:rsid w:val="005D2234"/>
    <w:rsid w:val="005D25ED"/>
    <w:rsid w:val="005D2C31"/>
    <w:rsid w:val="005D2FBE"/>
    <w:rsid w:val="005D317E"/>
    <w:rsid w:val="005D3439"/>
    <w:rsid w:val="005D3621"/>
    <w:rsid w:val="005D36C2"/>
    <w:rsid w:val="005D3778"/>
    <w:rsid w:val="005D3B94"/>
    <w:rsid w:val="005D3D28"/>
    <w:rsid w:val="005D3E78"/>
    <w:rsid w:val="005D40AC"/>
    <w:rsid w:val="005D4703"/>
    <w:rsid w:val="005D474A"/>
    <w:rsid w:val="005D4823"/>
    <w:rsid w:val="005D4D14"/>
    <w:rsid w:val="005D5042"/>
    <w:rsid w:val="005D5109"/>
    <w:rsid w:val="005D556E"/>
    <w:rsid w:val="005D55B5"/>
    <w:rsid w:val="005D56FF"/>
    <w:rsid w:val="005D5AD5"/>
    <w:rsid w:val="005D603D"/>
    <w:rsid w:val="005D623F"/>
    <w:rsid w:val="005D62CA"/>
    <w:rsid w:val="005D631A"/>
    <w:rsid w:val="005D6735"/>
    <w:rsid w:val="005D6801"/>
    <w:rsid w:val="005D686C"/>
    <w:rsid w:val="005D70BA"/>
    <w:rsid w:val="005D7419"/>
    <w:rsid w:val="005D7637"/>
    <w:rsid w:val="005D7983"/>
    <w:rsid w:val="005D7A6B"/>
    <w:rsid w:val="005D7B0E"/>
    <w:rsid w:val="005D7B20"/>
    <w:rsid w:val="005E0042"/>
    <w:rsid w:val="005E017B"/>
    <w:rsid w:val="005E05F3"/>
    <w:rsid w:val="005E0BD7"/>
    <w:rsid w:val="005E0E4F"/>
    <w:rsid w:val="005E1113"/>
    <w:rsid w:val="005E12B4"/>
    <w:rsid w:val="005E1351"/>
    <w:rsid w:val="005E151C"/>
    <w:rsid w:val="005E16A3"/>
    <w:rsid w:val="005E1E26"/>
    <w:rsid w:val="005E226B"/>
    <w:rsid w:val="005E2292"/>
    <w:rsid w:val="005E246D"/>
    <w:rsid w:val="005E2742"/>
    <w:rsid w:val="005E2A0A"/>
    <w:rsid w:val="005E2A6A"/>
    <w:rsid w:val="005E2C8A"/>
    <w:rsid w:val="005E2FC2"/>
    <w:rsid w:val="005E3006"/>
    <w:rsid w:val="005E3090"/>
    <w:rsid w:val="005E30AB"/>
    <w:rsid w:val="005E35FA"/>
    <w:rsid w:val="005E3745"/>
    <w:rsid w:val="005E3C74"/>
    <w:rsid w:val="005E40D4"/>
    <w:rsid w:val="005E42C3"/>
    <w:rsid w:val="005E4476"/>
    <w:rsid w:val="005E455E"/>
    <w:rsid w:val="005E4714"/>
    <w:rsid w:val="005E49B8"/>
    <w:rsid w:val="005E5008"/>
    <w:rsid w:val="005E5044"/>
    <w:rsid w:val="005E511A"/>
    <w:rsid w:val="005E53E3"/>
    <w:rsid w:val="005E544F"/>
    <w:rsid w:val="005E57D0"/>
    <w:rsid w:val="005E5AAA"/>
    <w:rsid w:val="005E5C99"/>
    <w:rsid w:val="005E5FD6"/>
    <w:rsid w:val="005E67A6"/>
    <w:rsid w:val="005E68A0"/>
    <w:rsid w:val="005E68A8"/>
    <w:rsid w:val="005E694C"/>
    <w:rsid w:val="005E7098"/>
    <w:rsid w:val="005E7353"/>
    <w:rsid w:val="005E7692"/>
    <w:rsid w:val="005E76F2"/>
    <w:rsid w:val="005E784B"/>
    <w:rsid w:val="005E7858"/>
    <w:rsid w:val="005E78B3"/>
    <w:rsid w:val="005E7924"/>
    <w:rsid w:val="005E794C"/>
    <w:rsid w:val="005E7DBF"/>
    <w:rsid w:val="005E7EC4"/>
    <w:rsid w:val="005E7FBD"/>
    <w:rsid w:val="005F00AB"/>
    <w:rsid w:val="005F02A2"/>
    <w:rsid w:val="005F0400"/>
    <w:rsid w:val="005F059E"/>
    <w:rsid w:val="005F0871"/>
    <w:rsid w:val="005F0B55"/>
    <w:rsid w:val="005F0D9F"/>
    <w:rsid w:val="005F0E3C"/>
    <w:rsid w:val="005F0F3B"/>
    <w:rsid w:val="005F10EF"/>
    <w:rsid w:val="005F12BB"/>
    <w:rsid w:val="005F1435"/>
    <w:rsid w:val="005F1497"/>
    <w:rsid w:val="005F188D"/>
    <w:rsid w:val="005F190D"/>
    <w:rsid w:val="005F1F78"/>
    <w:rsid w:val="005F1FA6"/>
    <w:rsid w:val="005F2248"/>
    <w:rsid w:val="005F22E1"/>
    <w:rsid w:val="005F232B"/>
    <w:rsid w:val="005F2409"/>
    <w:rsid w:val="005F29E9"/>
    <w:rsid w:val="005F2C1E"/>
    <w:rsid w:val="005F2DEB"/>
    <w:rsid w:val="005F2E11"/>
    <w:rsid w:val="005F2F36"/>
    <w:rsid w:val="005F3082"/>
    <w:rsid w:val="005F3100"/>
    <w:rsid w:val="005F346C"/>
    <w:rsid w:val="005F38C1"/>
    <w:rsid w:val="005F3A97"/>
    <w:rsid w:val="005F3D5A"/>
    <w:rsid w:val="005F3F2F"/>
    <w:rsid w:val="005F3F83"/>
    <w:rsid w:val="005F4043"/>
    <w:rsid w:val="005F4091"/>
    <w:rsid w:val="005F40A6"/>
    <w:rsid w:val="005F429D"/>
    <w:rsid w:val="005F42A5"/>
    <w:rsid w:val="005F43AF"/>
    <w:rsid w:val="005F44D6"/>
    <w:rsid w:val="005F4506"/>
    <w:rsid w:val="005F4541"/>
    <w:rsid w:val="005F4564"/>
    <w:rsid w:val="005F4A69"/>
    <w:rsid w:val="005F4CC4"/>
    <w:rsid w:val="005F4D9E"/>
    <w:rsid w:val="005F512F"/>
    <w:rsid w:val="005F55A9"/>
    <w:rsid w:val="005F5794"/>
    <w:rsid w:val="005F5D60"/>
    <w:rsid w:val="005F5DCA"/>
    <w:rsid w:val="005F5F87"/>
    <w:rsid w:val="005F61E3"/>
    <w:rsid w:val="005F6346"/>
    <w:rsid w:val="005F648C"/>
    <w:rsid w:val="005F6687"/>
    <w:rsid w:val="005F687A"/>
    <w:rsid w:val="005F6AD6"/>
    <w:rsid w:val="005F6CFD"/>
    <w:rsid w:val="005F6D52"/>
    <w:rsid w:val="005F6E87"/>
    <w:rsid w:val="005F7154"/>
    <w:rsid w:val="005F77B5"/>
    <w:rsid w:val="005F7A53"/>
    <w:rsid w:val="005F7CB7"/>
    <w:rsid w:val="0060001A"/>
    <w:rsid w:val="006000F3"/>
    <w:rsid w:val="00600196"/>
    <w:rsid w:val="006001D1"/>
    <w:rsid w:val="0060066E"/>
    <w:rsid w:val="006007E9"/>
    <w:rsid w:val="00600889"/>
    <w:rsid w:val="00600A74"/>
    <w:rsid w:val="00600D7B"/>
    <w:rsid w:val="00601098"/>
    <w:rsid w:val="00601127"/>
    <w:rsid w:val="00601222"/>
    <w:rsid w:val="0060142C"/>
    <w:rsid w:val="00601493"/>
    <w:rsid w:val="00601499"/>
    <w:rsid w:val="0060158C"/>
    <w:rsid w:val="006015D3"/>
    <w:rsid w:val="006016BB"/>
    <w:rsid w:val="006017B1"/>
    <w:rsid w:val="00601AD2"/>
    <w:rsid w:val="00601CF1"/>
    <w:rsid w:val="00602254"/>
    <w:rsid w:val="00602273"/>
    <w:rsid w:val="006025FC"/>
    <w:rsid w:val="00602758"/>
    <w:rsid w:val="00602777"/>
    <w:rsid w:val="00602B11"/>
    <w:rsid w:val="00602F63"/>
    <w:rsid w:val="006032EA"/>
    <w:rsid w:val="006036BE"/>
    <w:rsid w:val="006039E7"/>
    <w:rsid w:val="00603BFD"/>
    <w:rsid w:val="00603C4E"/>
    <w:rsid w:val="00603D30"/>
    <w:rsid w:val="00603E95"/>
    <w:rsid w:val="00603E99"/>
    <w:rsid w:val="00603FC5"/>
    <w:rsid w:val="0060426A"/>
    <w:rsid w:val="00604746"/>
    <w:rsid w:val="00604763"/>
    <w:rsid w:val="006047B0"/>
    <w:rsid w:val="00604BA3"/>
    <w:rsid w:val="00604BB6"/>
    <w:rsid w:val="00605228"/>
    <w:rsid w:val="00605272"/>
    <w:rsid w:val="00605590"/>
    <w:rsid w:val="00605D91"/>
    <w:rsid w:val="00605E9D"/>
    <w:rsid w:val="00606008"/>
    <w:rsid w:val="006066D1"/>
    <w:rsid w:val="0060699B"/>
    <w:rsid w:val="00606AD2"/>
    <w:rsid w:val="00606D9A"/>
    <w:rsid w:val="00607051"/>
    <w:rsid w:val="00607416"/>
    <w:rsid w:val="00607507"/>
    <w:rsid w:val="006076FB"/>
    <w:rsid w:val="00607FDE"/>
    <w:rsid w:val="00610048"/>
    <w:rsid w:val="00610154"/>
    <w:rsid w:val="0061027F"/>
    <w:rsid w:val="0061032F"/>
    <w:rsid w:val="006104C4"/>
    <w:rsid w:val="00610937"/>
    <w:rsid w:val="006112FF"/>
    <w:rsid w:val="00611583"/>
    <w:rsid w:val="00611689"/>
    <w:rsid w:val="006117CC"/>
    <w:rsid w:val="00611C97"/>
    <w:rsid w:val="006120BE"/>
    <w:rsid w:val="00612205"/>
    <w:rsid w:val="0061230F"/>
    <w:rsid w:val="00612416"/>
    <w:rsid w:val="00612506"/>
    <w:rsid w:val="00612773"/>
    <w:rsid w:val="0061293C"/>
    <w:rsid w:val="00612A8C"/>
    <w:rsid w:val="00612FBB"/>
    <w:rsid w:val="006136D2"/>
    <w:rsid w:val="0061385A"/>
    <w:rsid w:val="00613945"/>
    <w:rsid w:val="006139BA"/>
    <w:rsid w:val="00613C49"/>
    <w:rsid w:val="00614016"/>
    <w:rsid w:val="00614261"/>
    <w:rsid w:val="0061443F"/>
    <w:rsid w:val="006144DE"/>
    <w:rsid w:val="0061466E"/>
    <w:rsid w:val="0061481F"/>
    <w:rsid w:val="00614A8E"/>
    <w:rsid w:val="00614A9D"/>
    <w:rsid w:val="00614B05"/>
    <w:rsid w:val="00615581"/>
    <w:rsid w:val="0061564E"/>
    <w:rsid w:val="0061568C"/>
    <w:rsid w:val="00615B7F"/>
    <w:rsid w:val="00615CA4"/>
    <w:rsid w:val="00616058"/>
    <w:rsid w:val="00616D2E"/>
    <w:rsid w:val="0061700C"/>
    <w:rsid w:val="006171F4"/>
    <w:rsid w:val="006174E0"/>
    <w:rsid w:val="0061783E"/>
    <w:rsid w:val="00617B6A"/>
    <w:rsid w:val="00617B7A"/>
    <w:rsid w:val="00617BF2"/>
    <w:rsid w:val="0062066F"/>
    <w:rsid w:val="00620BBB"/>
    <w:rsid w:val="00620BE1"/>
    <w:rsid w:val="0062103B"/>
    <w:rsid w:val="00621A36"/>
    <w:rsid w:val="00621B01"/>
    <w:rsid w:val="00621CA1"/>
    <w:rsid w:val="00621D69"/>
    <w:rsid w:val="00621F9F"/>
    <w:rsid w:val="00622620"/>
    <w:rsid w:val="00622817"/>
    <w:rsid w:val="00622897"/>
    <w:rsid w:val="006228E3"/>
    <w:rsid w:val="00622A3A"/>
    <w:rsid w:val="00622A96"/>
    <w:rsid w:val="00622DC2"/>
    <w:rsid w:val="00622FD1"/>
    <w:rsid w:val="00622FEA"/>
    <w:rsid w:val="00623053"/>
    <w:rsid w:val="0062353E"/>
    <w:rsid w:val="0062354D"/>
    <w:rsid w:val="00623841"/>
    <w:rsid w:val="00623AD9"/>
    <w:rsid w:val="00623C8C"/>
    <w:rsid w:val="00623F2F"/>
    <w:rsid w:val="006240D2"/>
    <w:rsid w:val="0062411B"/>
    <w:rsid w:val="006241DC"/>
    <w:rsid w:val="006244F1"/>
    <w:rsid w:val="006246BD"/>
    <w:rsid w:val="006246EB"/>
    <w:rsid w:val="00624817"/>
    <w:rsid w:val="00624CB2"/>
    <w:rsid w:val="00624EA0"/>
    <w:rsid w:val="0062505F"/>
    <w:rsid w:val="00625096"/>
    <w:rsid w:val="0062510E"/>
    <w:rsid w:val="00625371"/>
    <w:rsid w:val="00625A09"/>
    <w:rsid w:val="00625BC3"/>
    <w:rsid w:val="00626080"/>
    <w:rsid w:val="00626404"/>
    <w:rsid w:val="00626762"/>
    <w:rsid w:val="00626812"/>
    <w:rsid w:val="0062681B"/>
    <w:rsid w:val="006268C9"/>
    <w:rsid w:val="00626BE0"/>
    <w:rsid w:val="00626CCB"/>
    <w:rsid w:val="00626D98"/>
    <w:rsid w:val="00627493"/>
    <w:rsid w:val="0062784A"/>
    <w:rsid w:val="00627BBA"/>
    <w:rsid w:val="00627E1E"/>
    <w:rsid w:val="00627E68"/>
    <w:rsid w:val="0063019D"/>
    <w:rsid w:val="006304D0"/>
    <w:rsid w:val="0063054A"/>
    <w:rsid w:val="00630673"/>
    <w:rsid w:val="006309E0"/>
    <w:rsid w:val="00630B3D"/>
    <w:rsid w:val="00630BAC"/>
    <w:rsid w:val="00630CD7"/>
    <w:rsid w:val="00630EB8"/>
    <w:rsid w:val="0063132C"/>
    <w:rsid w:val="006315C4"/>
    <w:rsid w:val="006318CA"/>
    <w:rsid w:val="00631F7C"/>
    <w:rsid w:val="00632106"/>
    <w:rsid w:val="00632167"/>
    <w:rsid w:val="00632310"/>
    <w:rsid w:val="00632524"/>
    <w:rsid w:val="006329CE"/>
    <w:rsid w:val="00632AE6"/>
    <w:rsid w:val="00632D44"/>
    <w:rsid w:val="00632EF6"/>
    <w:rsid w:val="0063300A"/>
    <w:rsid w:val="00633019"/>
    <w:rsid w:val="006336FD"/>
    <w:rsid w:val="006338C3"/>
    <w:rsid w:val="0063411B"/>
    <w:rsid w:val="0063418E"/>
    <w:rsid w:val="00634606"/>
    <w:rsid w:val="00634B0E"/>
    <w:rsid w:val="00634B44"/>
    <w:rsid w:val="00634DE2"/>
    <w:rsid w:val="00634E71"/>
    <w:rsid w:val="00635084"/>
    <w:rsid w:val="0063551B"/>
    <w:rsid w:val="006355DC"/>
    <w:rsid w:val="0063572E"/>
    <w:rsid w:val="006358AD"/>
    <w:rsid w:val="00635C31"/>
    <w:rsid w:val="006363ED"/>
    <w:rsid w:val="00636647"/>
    <w:rsid w:val="0063665E"/>
    <w:rsid w:val="00636C90"/>
    <w:rsid w:val="00636FB6"/>
    <w:rsid w:val="006371EE"/>
    <w:rsid w:val="006376F8"/>
    <w:rsid w:val="006379D1"/>
    <w:rsid w:val="00637A2E"/>
    <w:rsid w:val="00637D3A"/>
    <w:rsid w:val="00637EA7"/>
    <w:rsid w:val="00640185"/>
    <w:rsid w:val="00640280"/>
    <w:rsid w:val="00640288"/>
    <w:rsid w:val="00640376"/>
    <w:rsid w:val="00640736"/>
    <w:rsid w:val="006407B5"/>
    <w:rsid w:val="00640AA7"/>
    <w:rsid w:val="00640DFD"/>
    <w:rsid w:val="006412DA"/>
    <w:rsid w:val="006419B0"/>
    <w:rsid w:val="00641A28"/>
    <w:rsid w:val="00641BD2"/>
    <w:rsid w:val="00641C46"/>
    <w:rsid w:val="0064217D"/>
    <w:rsid w:val="0064246E"/>
    <w:rsid w:val="00642475"/>
    <w:rsid w:val="00642702"/>
    <w:rsid w:val="00642B0E"/>
    <w:rsid w:val="00642BF8"/>
    <w:rsid w:val="00642C78"/>
    <w:rsid w:val="00642CE0"/>
    <w:rsid w:val="00642D4C"/>
    <w:rsid w:val="00643606"/>
    <w:rsid w:val="0064367B"/>
    <w:rsid w:val="00643FED"/>
    <w:rsid w:val="0064436B"/>
    <w:rsid w:val="00644390"/>
    <w:rsid w:val="00644A30"/>
    <w:rsid w:val="00644A5A"/>
    <w:rsid w:val="00644CB6"/>
    <w:rsid w:val="00644D20"/>
    <w:rsid w:val="00644FAB"/>
    <w:rsid w:val="00645336"/>
    <w:rsid w:val="00645462"/>
    <w:rsid w:val="006456C1"/>
    <w:rsid w:val="0064593B"/>
    <w:rsid w:val="006459B5"/>
    <w:rsid w:val="006459B6"/>
    <w:rsid w:val="00645A1D"/>
    <w:rsid w:val="00645BE2"/>
    <w:rsid w:val="00645D22"/>
    <w:rsid w:val="00645DFE"/>
    <w:rsid w:val="00645E40"/>
    <w:rsid w:val="00646189"/>
    <w:rsid w:val="0064658B"/>
    <w:rsid w:val="00646ADC"/>
    <w:rsid w:val="00646C8A"/>
    <w:rsid w:val="00646DD4"/>
    <w:rsid w:val="00646E65"/>
    <w:rsid w:val="00646F61"/>
    <w:rsid w:val="00646FD8"/>
    <w:rsid w:val="0064779C"/>
    <w:rsid w:val="006478C7"/>
    <w:rsid w:val="0064796C"/>
    <w:rsid w:val="00647C6C"/>
    <w:rsid w:val="00647CA7"/>
    <w:rsid w:val="00647E6C"/>
    <w:rsid w:val="006501B2"/>
    <w:rsid w:val="0065027E"/>
    <w:rsid w:val="00650663"/>
    <w:rsid w:val="00650839"/>
    <w:rsid w:val="00650864"/>
    <w:rsid w:val="006509A1"/>
    <w:rsid w:val="006509B5"/>
    <w:rsid w:val="00650A64"/>
    <w:rsid w:val="00650CA1"/>
    <w:rsid w:val="00650D66"/>
    <w:rsid w:val="0065134F"/>
    <w:rsid w:val="006516B9"/>
    <w:rsid w:val="006516FE"/>
    <w:rsid w:val="006517A9"/>
    <w:rsid w:val="00651DE0"/>
    <w:rsid w:val="00651F8E"/>
    <w:rsid w:val="006523A7"/>
    <w:rsid w:val="00652E96"/>
    <w:rsid w:val="00652EFC"/>
    <w:rsid w:val="00652FA6"/>
    <w:rsid w:val="00653177"/>
    <w:rsid w:val="006532AE"/>
    <w:rsid w:val="0065334D"/>
    <w:rsid w:val="0065377B"/>
    <w:rsid w:val="0065388B"/>
    <w:rsid w:val="006539CD"/>
    <w:rsid w:val="00653FB3"/>
    <w:rsid w:val="00653FC3"/>
    <w:rsid w:val="006541A7"/>
    <w:rsid w:val="0065473D"/>
    <w:rsid w:val="006548CC"/>
    <w:rsid w:val="00654D55"/>
    <w:rsid w:val="00654EAE"/>
    <w:rsid w:val="00654ECB"/>
    <w:rsid w:val="00654F11"/>
    <w:rsid w:val="00655394"/>
    <w:rsid w:val="006556EA"/>
    <w:rsid w:val="00655DC6"/>
    <w:rsid w:val="00656304"/>
    <w:rsid w:val="00656EBD"/>
    <w:rsid w:val="00656F02"/>
    <w:rsid w:val="006570B4"/>
    <w:rsid w:val="0065722F"/>
    <w:rsid w:val="006572C9"/>
    <w:rsid w:val="0065752E"/>
    <w:rsid w:val="00657B7C"/>
    <w:rsid w:val="00657FD8"/>
    <w:rsid w:val="00660111"/>
    <w:rsid w:val="00660156"/>
    <w:rsid w:val="006602BE"/>
    <w:rsid w:val="006602FC"/>
    <w:rsid w:val="006603FA"/>
    <w:rsid w:val="00660535"/>
    <w:rsid w:val="00660708"/>
    <w:rsid w:val="00660871"/>
    <w:rsid w:val="00660A95"/>
    <w:rsid w:val="00660AF6"/>
    <w:rsid w:val="00661108"/>
    <w:rsid w:val="00661611"/>
    <w:rsid w:val="006616D7"/>
    <w:rsid w:val="006618AA"/>
    <w:rsid w:val="00661BB4"/>
    <w:rsid w:val="00661C12"/>
    <w:rsid w:val="00661F15"/>
    <w:rsid w:val="00662421"/>
    <w:rsid w:val="0066251D"/>
    <w:rsid w:val="00662680"/>
    <w:rsid w:val="006626ED"/>
    <w:rsid w:val="00662804"/>
    <w:rsid w:val="006629D1"/>
    <w:rsid w:val="00662A10"/>
    <w:rsid w:val="00662B3A"/>
    <w:rsid w:val="00663124"/>
    <w:rsid w:val="0066337E"/>
    <w:rsid w:val="00663392"/>
    <w:rsid w:val="006633F7"/>
    <w:rsid w:val="006634D3"/>
    <w:rsid w:val="0066352E"/>
    <w:rsid w:val="00663913"/>
    <w:rsid w:val="00663AFD"/>
    <w:rsid w:val="00663D8C"/>
    <w:rsid w:val="00663D8F"/>
    <w:rsid w:val="00663ECC"/>
    <w:rsid w:val="00664097"/>
    <w:rsid w:val="0066417F"/>
    <w:rsid w:val="0066423B"/>
    <w:rsid w:val="00664242"/>
    <w:rsid w:val="0066436B"/>
    <w:rsid w:val="0066447E"/>
    <w:rsid w:val="006646DC"/>
    <w:rsid w:val="006648B6"/>
    <w:rsid w:val="006653D5"/>
    <w:rsid w:val="0066579E"/>
    <w:rsid w:val="00665992"/>
    <w:rsid w:val="00665D53"/>
    <w:rsid w:val="00665E04"/>
    <w:rsid w:val="00665F3B"/>
    <w:rsid w:val="00665F52"/>
    <w:rsid w:val="006660E4"/>
    <w:rsid w:val="00666422"/>
    <w:rsid w:val="006664C3"/>
    <w:rsid w:val="00666AA4"/>
    <w:rsid w:val="00666B06"/>
    <w:rsid w:val="006671CE"/>
    <w:rsid w:val="00667586"/>
    <w:rsid w:val="006676BC"/>
    <w:rsid w:val="00667DFC"/>
    <w:rsid w:val="006702C0"/>
    <w:rsid w:val="006704C6"/>
    <w:rsid w:val="006707CF"/>
    <w:rsid w:val="006708E9"/>
    <w:rsid w:val="00670C28"/>
    <w:rsid w:val="00670D44"/>
    <w:rsid w:val="00670D63"/>
    <w:rsid w:val="00670FBD"/>
    <w:rsid w:val="00671032"/>
    <w:rsid w:val="00671138"/>
    <w:rsid w:val="006714BB"/>
    <w:rsid w:val="00671949"/>
    <w:rsid w:val="006719B3"/>
    <w:rsid w:val="00671ACA"/>
    <w:rsid w:val="00671DBE"/>
    <w:rsid w:val="00671FF6"/>
    <w:rsid w:val="0067243A"/>
    <w:rsid w:val="006725F3"/>
    <w:rsid w:val="00672AF7"/>
    <w:rsid w:val="00672CC1"/>
    <w:rsid w:val="00672D1A"/>
    <w:rsid w:val="00673182"/>
    <w:rsid w:val="006731FE"/>
    <w:rsid w:val="00673456"/>
    <w:rsid w:val="006736CC"/>
    <w:rsid w:val="00673788"/>
    <w:rsid w:val="00674035"/>
    <w:rsid w:val="00674FDF"/>
    <w:rsid w:val="00675032"/>
    <w:rsid w:val="006750DB"/>
    <w:rsid w:val="00675FD4"/>
    <w:rsid w:val="006762D4"/>
    <w:rsid w:val="0067635D"/>
    <w:rsid w:val="006763E6"/>
    <w:rsid w:val="00676811"/>
    <w:rsid w:val="00676890"/>
    <w:rsid w:val="00676A70"/>
    <w:rsid w:val="0067716F"/>
    <w:rsid w:val="00677355"/>
    <w:rsid w:val="0067769F"/>
    <w:rsid w:val="006776C7"/>
    <w:rsid w:val="0067784D"/>
    <w:rsid w:val="0067795E"/>
    <w:rsid w:val="00677A4A"/>
    <w:rsid w:val="00677DD5"/>
    <w:rsid w:val="00677E90"/>
    <w:rsid w:val="0068013D"/>
    <w:rsid w:val="006804DA"/>
    <w:rsid w:val="00680644"/>
    <w:rsid w:val="00680A72"/>
    <w:rsid w:val="00680ABC"/>
    <w:rsid w:val="006810AD"/>
    <w:rsid w:val="0068111B"/>
    <w:rsid w:val="00681147"/>
    <w:rsid w:val="006814C8"/>
    <w:rsid w:val="00681607"/>
    <w:rsid w:val="00681AC0"/>
    <w:rsid w:val="00681D1D"/>
    <w:rsid w:val="00681D3D"/>
    <w:rsid w:val="00681FC4"/>
    <w:rsid w:val="00682390"/>
    <w:rsid w:val="006823D5"/>
    <w:rsid w:val="006825AC"/>
    <w:rsid w:val="006828B0"/>
    <w:rsid w:val="006828C0"/>
    <w:rsid w:val="00682A90"/>
    <w:rsid w:val="00683193"/>
    <w:rsid w:val="006834D3"/>
    <w:rsid w:val="006834E7"/>
    <w:rsid w:val="00683924"/>
    <w:rsid w:val="00683BAF"/>
    <w:rsid w:val="00683C29"/>
    <w:rsid w:val="00683DB3"/>
    <w:rsid w:val="00683E74"/>
    <w:rsid w:val="00684071"/>
    <w:rsid w:val="006840D1"/>
    <w:rsid w:val="0068432C"/>
    <w:rsid w:val="00684A5F"/>
    <w:rsid w:val="00684D85"/>
    <w:rsid w:val="006850F1"/>
    <w:rsid w:val="00685258"/>
    <w:rsid w:val="00685348"/>
    <w:rsid w:val="0068535E"/>
    <w:rsid w:val="006853A9"/>
    <w:rsid w:val="006853DF"/>
    <w:rsid w:val="0068543B"/>
    <w:rsid w:val="006854DF"/>
    <w:rsid w:val="006858BC"/>
    <w:rsid w:val="0068599A"/>
    <w:rsid w:val="00685AEA"/>
    <w:rsid w:val="00685DCF"/>
    <w:rsid w:val="006865D3"/>
    <w:rsid w:val="00686C58"/>
    <w:rsid w:val="00687207"/>
    <w:rsid w:val="00687367"/>
    <w:rsid w:val="006878B0"/>
    <w:rsid w:val="00687BF0"/>
    <w:rsid w:val="00687D20"/>
    <w:rsid w:val="00690029"/>
    <w:rsid w:val="00690203"/>
    <w:rsid w:val="00690577"/>
    <w:rsid w:val="0069058E"/>
    <w:rsid w:val="00690642"/>
    <w:rsid w:val="006906C9"/>
    <w:rsid w:val="00690799"/>
    <w:rsid w:val="00690924"/>
    <w:rsid w:val="00690A98"/>
    <w:rsid w:val="00690B22"/>
    <w:rsid w:val="00690F56"/>
    <w:rsid w:val="00690FB5"/>
    <w:rsid w:val="00691043"/>
    <w:rsid w:val="0069126D"/>
    <w:rsid w:val="006916C5"/>
    <w:rsid w:val="0069179D"/>
    <w:rsid w:val="00691828"/>
    <w:rsid w:val="00691EC7"/>
    <w:rsid w:val="00692180"/>
    <w:rsid w:val="00692314"/>
    <w:rsid w:val="006926B7"/>
    <w:rsid w:val="006927AF"/>
    <w:rsid w:val="00692F51"/>
    <w:rsid w:val="006930EE"/>
    <w:rsid w:val="0069310A"/>
    <w:rsid w:val="00693AAC"/>
    <w:rsid w:val="00693F61"/>
    <w:rsid w:val="006941BA"/>
    <w:rsid w:val="006941DA"/>
    <w:rsid w:val="0069428B"/>
    <w:rsid w:val="00694492"/>
    <w:rsid w:val="006945F7"/>
    <w:rsid w:val="0069499E"/>
    <w:rsid w:val="00694A8F"/>
    <w:rsid w:val="00694EB5"/>
    <w:rsid w:val="006950AA"/>
    <w:rsid w:val="00695252"/>
    <w:rsid w:val="006952E8"/>
    <w:rsid w:val="0069555C"/>
    <w:rsid w:val="006955BB"/>
    <w:rsid w:val="0069582B"/>
    <w:rsid w:val="006958B4"/>
    <w:rsid w:val="006958C1"/>
    <w:rsid w:val="0069595D"/>
    <w:rsid w:val="00695973"/>
    <w:rsid w:val="00695A74"/>
    <w:rsid w:val="00695B2D"/>
    <w:rsid w:val="00695C02"/>
    <w:rsid w:val="00695DF2"/>
    <w:rsid w:val="00695E93"/>
    <w:rsid w:val="00695FE8"/>
    <w:rsid w:val="006963BE"/>
    <w:rsid w:val="00696737"/>
    <w:rsid w:val="00696857"/>
    <w:rsid w:val="00696A8B"/>
    <w:rsid w:val="00696C8D"/>
    <w:rsid w:val="00696F3A"/>
    <w:rsid w:val="00696FF8"/>
    <w:rsid w:val="00697405"/>
    <w:rsid w:val="006974A4"/>
    <w:rsid w:val="00697508"/>
    <w:rsid w:val="0069769C"/>
    <w:rsid w:val="006976C1"/>
    <w:rsid w:val="00697B46"/>
    <w:rsid w:val="00697C65"/>
    <w:rsid w:val="00697D92"/>
    <w:rsid w:val="006A03E4"/>
    <w:rsid w:val="006A0492"/>
    <w:rsid w:val="006A0594"/>
    <w:rsid w:val="006A07FA"/>
    <w:rsid w:val="006A0F3A"/>
    <w:rsid w:val="006A0FB1"/>
    <w:rsid w:val="006A1043"/>
    <w:rsid w:val="006A13EA"/>
    <w:rsid w:val="006A1716"/>
    <w:rsid w:val="006A1897"/>
    <w:rsid w:val="006A1A29"/>
    <w:rsid w:val="006A1A6E"/>
    <w:rsid w:val="006A1A95"/>
    <w:rsid w:val="006A1C4C"/>
    <w:rsid w:val="006A1E9E"/>
    <w:rsid w:val="006A2003"/>
    <w:rsid w:val="006A20AB"/>
    <w:rsid w:val="006A20F4"/>
    <w:rsid w:val="006A247C"/>
    <w:rsid w:val="006A26FC"/>
    <w:rsid w:val="006A2795"/>
    <w:rsid w:val="006A2A57"/>
    <w:rsid w:val="006A2AE6"/>
    <w:rsid w:val="006A2F07"/>
    <w:rsid w:val="006A3824"/>
    <w:rsid w:val="006A3E91"/>
    <w:rsid w:val="006A3EE9"/>
    <w:rsid w:val="006A42CD"/>
    <w:rsid w:val="006A4506"/>
    <w:rsid w:val="006A4680"/>
    <w:rsid w:val="006A4804"/>
    <w:rsid w:val="006A4B1E"/>
    <w:rsid w:val="006A4E27"/>
    <w:rsid w:val="006A5190"/>
    <w:rsid w:val="006A5717"/>
    <w:rsid w:val="006A5880"/>
    <w:rsid w:val="006A58F2"/>
    <w:rsid w:val="006A620B"/>
    <w:rsid w:val="006A647D"/>
    <w:rsid w:val="006A68A2"/>
    <w:rsid w:val="006A6C68"/>
    <w:rsid w:val="006A731C"/>
    <w:rsid w:val="006A78A4"/>
    <w:rsid w:val="006A79D2"/>
    <w:rsid w:val="006A7DD5"/>
    <w:rsid w:val="006A7E24"/>
    <w:rsid w:val="006A7EBF"/>
    <w:rsid w:val="006A7F03"/>
    <w:rsid w:val="006B02F3"/>
    <w:rsid w:val="006B036D"/>
    <w:rsid w:val="006B0370"/>
    <w:rsid w:val="006B0649"/>
    <w:rsid w:val="006B09EF"/>
    <w:rsid w:val="006B0A68"/>
    <w:rsid w:val="006B1228"/>
    <w:rsid w:val="006B128C"/>
    <w:rsid w:val="006B1380"/>
    <w:rsid w:val="006B1578"/>
    <w:rsid w:val="006B18A2"/>
    <w:rsid w:val="006B1978"/>
    <w:rsid w:val="006B1C23"/>
    <w:rsid w:val="006B1C41"/>
    <w:rsid w:val="006B1CD9"/>
    <w:rsid w:val="006B2467"/>
    <w:rsid w:val="006B2478"/>
    <w:rsid w:val="006B26DF"/>
    <w:rsid w:val="006B2AF2"/>
    <w:rsid w:val="006B3045"/>
    <w:rsid w:val="006B344F"/>
    <w:rsid w:val="006B371B"/>
    <w:rsid w:val="006B3731"/>
    <w:rsid w:val="006B37BB"/>
    <w:rsid w:val="006B3B32"/>
    <w:rsid w:val="006B3C35"/>
    <w:rsid w:val="006B3DB2"/>
    <w:rsid w:val="006B3ECC"/>
    <w:rsid w:val="006B4076"/>
    <w:rsid w:val="006B4114"/>
    <w:rsid w:val="006B43E6"/>
    <w:rsid w:val="006B43FD"/>
    <w:rsid w:val="006B4644"/>
    <w:rsid w:val="006B472A"/>
    <w:rsid w:val="006B4780"/>
    <w:rsid w:val="006B4E39"/>
    <w:rsid w:val="006B50EA"/>
    <w:rsid w:val="006B570C"/>
    <w:rsid w:val="006B6060"/>
    <w:rsid w:val="006B60E4"/>
    <w:rsid w:val="006B61CD"/>
    <w:rsid w:val="006B61DE"/>
    <w:rsid w:val="006B68A1"/>
    <w:rsid w:val="006B6967"/>
    <w:rsid w:val="006B699E"/>
    <w:rsid w:val="006B6DEB"/>
    <w:rsid w:val="006B6E3F"/>
    <w:rsid w:val="006B6E5E"/>
    <w:rsid w:val="006B700A"/>
    <w:rsid w:val="006B7108"/>
    <w:rsid w:val="006B753B"/>
    <w:rsid w:val="006B7904"/>
    <w:rsid w:val="006B7A0F"/>
    <w:rsid w:val="006B7B9C"/>
    <w:rsid w:val="006B7BC2"/>
    <w:rsid w:val="006B7BE2"/>
    <w:rsid w:val="006B7FE9"/>
    <w:rsid w:val="006C0239"/>
    <w:rsid w:val="006C08A6"/>
    <w:rsid w:val="006C0A40"/>
    <w:rsid w:val="006C0BB6"/>
    <w:rsid w:val="006C0E51"/>
    <w:rsid w:val="006C0F2D"/>
    <w:rsid w:val="006C1040"/>
    <w:rsid w:val="006C109E"/>
    <w:rsid w:val="006C10F4"/>
    <w:rsid w:val="006C114E"/>
    <w:rsid w:val="006C16C6"/>
    <w:rsid w:val="006C1A2A"/>
    <w:rsid w:val="006C1CBA"/>
    <w:rsid w:val="006C2EFA"/>
    <w:rsid w:val="006C2FEF"/>
    <w:rsid w:val="006C3485"/>
    <w:rsid w:val="006C367B"/>
    <w:rsid w:val="006C3A39"/>
    <w:rsid w:val="006C3AA2"/>
    <w:rsid w:val="006C3D12"/>
    <w:rsid w:val="006C4246"/>
    <w:rsid w:val="006C4272"/>
    <w:rsid w:val="006C44C0"/>
    <w:rsid w:val="006C4658"/>
    <w:rsid w:val="006C48DF"/>
    <w:rsid w:val="006C49F5"/>
    <w:rsid w:val="006C4D0E"/>
    <w:rsid w:val="006C4EAA"/>
    <w:rsid w:val="006C4FCF"/>
    <w:rsid w:val="006C5906"/>
    <w:rsid w:val="006C5AB3"/>
    <w:rsid w:val="006C5BFD"/>
    <w:rsid w:val="006C5CE1"/>
    <w:rsid w:val="006C5D5A"/>
    <w:rsid w:val="006C5FEB"/>
    <w:rsid w:val="006C5FF4"/>
    <w:rsid w:val="006C6792"/>
    <w:rsid w:val="006C6975"/>
    <w:rsid w:val="006C6D28"/>
    <w:rsid w:val="006C6E5B"/>
    <w:rsid w:val="006C6EEB"/>
    <w:rsid w:val="006C70C2"/>
    <w:rsid w:val="006C7108"/>
    <w:rsid w:val="006C7370"/>
    <w:rsid w:val="006C7683"/>
    <w:rsid w:val="006C79A0"/>
    <w:rsid w:val="006D012E"/>
    <w:rsid w:val="006D045E"/>
    <w:rsid w:val="006D0753"/>
    <w:rsid w:val="006D0819"/>
    <w:rsid w:val="006D0868"/>
    <w:rsid w:val="006D12A7"/>
    <w:rsid w:val="006D133A"/>
    <w:rsid w:val="006D151C"/>
    <w:rsid w:val="006D1859"/>
    <w:rsid w:val="006D1C5C"/>
    <w:rsid w:val="006D1CCD"/>
    <w:rsid w:val="006D2701"/>
    <w:rsid w:val="006D27DF"/>
    <w:rsid w:val="006D29C1"/>
    <w:rsid w:val="006D3500"/>
    <w:rsid w:val="006D35C0"/>
    <w:rsid w:val="006D364C"/>
    <w:rsid w:val="006D37F1"/>
    <w:rsid w:val="006D3FCF"/>
    <w:rsid w:val="006D429E"/>
    <w:rsid w:val="006D4716"/>
    <w:rsid w:val="006D48F7"/>
    <w:rsid w:val="006D49C8"/>
    <w:rsid w:val="006D4C4F"/>
    <w:rsid w:val="006D4E5F"/>
    <w:rsid w:val="006D535B"/>
    <w:rsid w:val="006D5736"/>
    <w:rsid w:val="006D5AA4"/>
    <w:rsid w:val="006D5C2A"/>
    <w:rsid w:val="006D5C95"/>
    <w:rsid w:val="006D5E52"/>
    <w:rsid w:val="006D60CC"/>
    <w:rsid w:val="006D648E"/>
    <w:rsid w:val="006D64E4"/>
    <w:rsid w:val="006D65B6"/>
    <w:rsid w:val="006D66D3"/>
    <w:rsid w:val="006D6721"/>
    <w:rsid w:val="006D68BE"/>
    <w:rsid w:val="006D6A5A"/>
    <w:rsid w:val="006D6AFF"/>
    <w:rsid w:val="006D6B70"/>
    <w:rsid w:val="006D6C45"/>
    <w:rsid w:val="006D6D35"/>
    <w:rsid w:val="006D7157"/>
    <w:rsid w:val="006D71C2"/>
    <w:rsid w:val="006D7486"/>
    <w:rsid w:val="006D7499"/>
    <w:rsid w:val="006D74FA"/>
    <w:rsid w:val="006D7693"/>
    <w:rsid w:val="006D78D7"/>
    <w:rsid w:val="006E07EE"/>
    <w:rsid w:val="006E0805"/>
    <w:rsid w:val="006E0836"/>
    <w:rsid w:val="006E0A95"/>
    <w:rsid w:val="006E0BDC"/>
    <w:rsid w:val="006E0CAD"/>
    <w:rsid w:val="006E1117"/>
    <w:rsid w:val="006E17A1"/>
    <w:rsid w:val="006E1ACC"/>
    <w:rsid w:val="006E1B4F"/>
    <w:rsid w:val="006E1B95"/>
    <w:rsid w:val="006E1B96"/>
    <w:rsid w:val="006E1CDD"/>
    <w:rsid w:val="006E1D62"/>
    <w:rsid w:val="006E222F"/>
    <w:rsid w:val="006E22B5"/>
    <w:rsid w:val="006E2429"/>
    <w:rsid w:val="006E2484"/>
    <w:rsid w:val="006E2820"/>
    <w:rsid w:val="006E2C85"/>
    <w:rsid w:val="006E2FB9"/>
    <w:rsid w:val="006E32B6"/>
    <w:rsid w:val="006E330E"/>
    <w:rsid w:val="006E35C0"/>
    <w:rsid w:val="006E35D8"/>
    <w:rsid w:val="006E3897"/>
    <w:rsid w:val="006E3A83"/>
    <w:rsid w:val="006E3B7E"/>
    <w:rsid w:val="006E3CF3"/>
    <w:rsid w:val="006E3D26"/>
    <w:rsid w:val="006E3E07"/>
    <w:rsid w:val="006E3FDB"/>
    <w:rsid w:val="006E43C2"/>
    <w:rsid w:val="006E43DD"/>
    <w:rsid w:val="006E481F"/>
    <w:rsid w:val="006E4841"/>
    <w:rsid w:val="006E4BE9"/>
    <w:rsid w:val="006E4C1E"/>
    <w:rsid w:val="006E4CC4"/>
    <w:rsid w:val="006E4D6B"/>
    <w:rsid w:val="006E4E2E"/>
    <w:rsid w:val="006E521C"/>
    <w:rsid w:val="006E5409"/>
    <w:rsid w:val="006E55FB"/>
    <w:rsid w:val="006E5712"/>
    <w:rsid w:val="006E5988"/>
    <w:rsid w:val="006E5D12"/>
    <w:rsid w:val="006E6166"/>
    <w:rsid w:val="006E643D"/>
    <w:rsid w:val="006E6547"/>
    <w:rsid w:val="006E68E8"/>
    <w:rsid w:val="006E6E2B"/>
    <w:rsid w:val="006E79A1"/>
    <w:rsid w:val="006E79FE"/>
    <w:rsid w:val="006E7A32"/>
    <w:rsid w:val="006E7EE1"/>
    <w:rsid w:val="006F0142"/>
    <w:rsid w:val="006F039F"/>
    <w:rsid w:val="006F057F"/>
    <w:rsid w:val="006F08B5"/>
    <w:rsid w:val="006F08D2"/>
    <w:rsid w:val="006F08E7"/>
    <w:rsid w:val="006F0D37"/>
    <w:rsid w:val="006F1035"/>
    <w:rsid w:val="006F12A7"/>
    <w:rsid w:val="006F1333"/>
    <w:rsid w:val="006F13C5"/>
    <w:rsid w:val="006F13DA"/>
    <w:rsid w:val="006F18DF"/>
    <w:rsid w:val="006F1ABD"/>
    <w:rsid w:val="006F1C26"/>
    <w:rsid w:val="006F205E"/>
    <w:rsid w:val="006F2106"/>
    <w:rsid w:val="006F242E"/>
    <w:rsid w:val="006F246E"/>
    <w:rsid w:val="006F25A1"/>
    <w:rsid w:val="006F25C4"/>
    <w:rsid w:val="006F260C"/>
    <w:rsid w:val="006F2719"/>
    <w:rsid w:val="006F2B86"/>
    <w:rsid w:val="006F2DE3"/>
    <w:rsid w:val="006F2E30"/>
    <w:rsid w:val="006F2ECE"/>
    <w:rsid w:val="006F2F91"/>
    <w:rsid w:val="006F30FE"/>
    <w:rsid w:val="006F3178"/>
    <w:rsid w:val="006F32A4"/>
    <w:rsid w:val="006F32E4"/>
    <w:rsid w:val="006F3383"/>
    <w:rsid w:val="006F33D0"/>
    <w:rsid w:val="006F38D6"/>
    <w:rsid w:val="006F39DD"/>
    <w:rsid w:val="006F3E08"/>
    <w:rsid w:val="006F3EFF"/>
    <w:rsid w:val="006F407E"/>
    <w:rsid w:val="006F4100"/>
    <w:rsid w:val="006F41DE"/>
    <w:rsid w:val="006F43C0"/>
    <w:rsid w:val="006F4445"/>
    <w:rsid w:val="006F474D"/>
    <w:rsid w:val="006F483D"/>
    <w:rsid w:val="006F4A3C"/>
    <w:rsid w:val="006F4ADB"/>
    <w:rsid w:val="006F4DC9"/>
    <w:rsid w:val="006F4E28"/>
    <w:rsid w:val="006F4F18"/>
    <w:rsid w:val="006F4F50"/>
    <w:rsid w:val="006F555C"/>
    <w:rsid w:val="006F5713"/>
    <w:rsid w:val="006F585F"/>
    <w:rsid w:val="006F5952"/>
    <w:rsid w:val="006F5A2E"/>
    <w:rsid w:val="006F5B5D"/>
    <w:rsid w:val="006F5B63"/>
    <w:rsid w:val="006F650A"/>
    <w:rsid w:val="006F6785"/>
    <w:rsid w:val="006F6D7B"/>
    <w:rsid w:val="006F6DD9"/>
    <w:rsid w:val="006F721B"/>
    <w:rsid w:val="006F7232"/>
    <w:rsid w:val="006F741B"/>
    <w:rsid w:val="006F74AE"/>
    <w:rsid w:val="006F789A"/>
    <w:rsid w:val="006F78B8"/>
    <w:rsid w:val="006F7B0C"/>
    <w:rsid w:val="00700524"/>
    <w:rsid w:val="00700673"/>
    <w:rsid w:val="0070073C"/>
    <w:rsid w:val="00700B7C"/>
    <w:rsid w:val="00700C65"/>
    <w:rsid w:val="00700F15"/>
    <w:rsid w:val="0070118D"/>
    <w:rsid w:val="00701366"/>
    <w:rsid w:val="0070172F"/>
    <w:rsid w:val="007017CF"/>
    <w:rsid w:val="00701ADA"/>
    <w:rsid w:val="007021F5"/>
    <w:rsid w:val="007025B5"/>
    <w:rsid w:val="00702871"/>
    <w:rsid w:val="00702A6C"/>
    <w:rsid w:val="00702F5D"/>
    <w:rsid w:val="0070318F"/>
    <w:rsid w:val="00703503"/>
    <w:rsid w:val="0070356E"/>
    <w:rsid w:val="00703739"/>
    <w:rsid w:val="007037AD"/>
    <w:rsid w:val="007037F0"/>
    <w:rsid w:val="00703BFA"/>
    <w:rsid w:val="00703D5A"/>
    <w:rsid w:val="00703E11"/>
    <w:rsid w:val="00704035"/>
    <w:rsid w:val="0070427F"/>
    <w:rsid w:val="00704453"/>
    <w:rsid w:val="00704655"/>
    <w:rsid w:val="00704988"/>
    <w:rsid w:val="00704D42"/>
    <w:rsid w:val="00704D71"/>
    <w:rsid w:val="00704EDD"/>
    <w:rsid w:val="00704F8F"/>
    <w:rsid w:val="0070519F"/>
    <w:rsid w:val="007052A4"/>
    <w:rsid w:val="00705AE2"/>
    <w:rsid w:val="00705F10"/>
    <w:rsid w:val="007064E2"/>
    <w:rsid w:val="007064EF"/>
    <w:rsid w:val="00706D4E"/>
    <w:rsid w:val="00706E27"/>
    <w:rsid w:val="00706E28"/>
    <w:rsid w:val="00707250"/>
    <w:rsid w:val="0070729C"/>
    <w:rsid w:val="007075D3"/>
    <w:rsid w:val="00707649"/>
    <w:rsid w:val="007076CF"/>
    <w:rsid w:val="0070775E"/>
    <w:rsid w:val="0070779E"/>
    <w:rsid w:val="007078F5"/>
    <w:rsid w:val="00707B2E"/>
    <w:rsid w:val="00707C5B"/>
    <w:rsid w:val="00707C94"/>
    <w:rsid w:val="00707CFB"/>
    <w:rsid w:val="00707F71"/>
    <w:rsid w:val="00710674"/>
    <w:rsid w:val="0071067A"/>
    <w:rsid w:val="00710CE4"/>
    <w:rsid w:val="00711184"/>
    <w:rsid w:val="00711227"/>
    <w:rsid w:val="00711397"/>
    <w:rsid w:val="0071145D"/>
    <w:rsid w:val="00711606"/>
    <w:rsid w:val="00711AD4"/>
    <w:rsid w:val="00711B6E"/>
    <w:rsid w:val="00711E9A"/>
    <w:rsid w:val="007120BD"/>
    <w:rsid w:val="007127D1"/>
    <w:rsid w:val="00712A01"/>
    <w:rsid w:val="00712C99"/>
    <w:rsid w:val="00712D3D"/>
    <w:rsid w:val="00712EE5"/>
    <w:rsid w:val="00713221"/>
    <w:rsid w:val="00713281"/>
    <w:rsid w:val="007134B8"/>
    <w:rsid w:val="007135AF"/>
    <w:rsid w:val="00713677"/>
    <w:rsid w:val="00713714"/>
    <w:rsid w:val="0071371B"/>
    <w:rsid w:val="007137D8"/>
    <w:rsid w:val="0071388E"/>
    <w:rsid w:val="0071394B"/>
    <w:rsid w:val="00713C8C"/>
    <w:rsid w:val="00713FF3"/>
    <w:rsid w:val="00714177"/>
    <w:rsid w:val="00714330"/>
    <w:rsid w:val="00714571"/>
    <w:rsid w:val="0071477D"/>
    <w:rsid w:val="007149FB"/>
    <w:rsid w:val="00714A92"/>
    <w:rsid w:val="00714B02"/>
    <w:rsid w:val="00714DD7"/>
    <w:rsid w:val="00714FB2"/>
    <w:rsid w:val="00715278"/>
    <w:rsid w:val="00715293"/>
    <w:rsid w:val="007156FB"/>
    <w:rsid w:val="00715AC9"/>
    <w:rsid w:val="00715C47"/>
    <w:rsid w:val="00716108"/>
    <w:rsid w:val="0071627E"/>
    <w:rsid w:val="00716475"/>
    <w:rsid w:val="007166AB"/>
    <w:rsid w:val="00716864"/>
    <w:rsid w:val="00716DBB"/>
    <w:rsid w:val="00716DF5"/>
    <w:rsid w:val="0071708E"/>
    <w:rsid w:val="007170D4"/>
    <w:rsid w:val="007173CA"/>
    <w:rsid w:val="007173E7"/>
    <w:rsid w:val="007175C4"/>
    <w:rsid w:val="007179A5"/>
    <w:rsid w:val="00717B1C"/>
    <w:rsid w:val="00717C11"/>
    <w:rsid w:val="00717F72"/>
    <w:rsid w:val="00717FBD"/>
    <w:rsid w:val="0072047C"/>
    <w:rsid w:val="007205ED"/>
    <w:rsid w:val="00720A5D"/>
    <w:rsid w:val="00720F9E"/>
    <w:rsid w:val="00721106"/>
    <w:rsid w:val="00721473"/>
    <w:rsid w:val="007215B8"/>
    <w:rsid w:val="007217DA"/>
    <w:rsid w:val="00721A87"/>
    <w:rsid w:val="00721ABB"/>
    <w:rsid w:val="00722766"/>
    <w:rsid w:val="0072286E"/>
    <w:rsid w:val="00722B2C"/>
    <w:rsid w:val="00722EB8"/>
    <w:rsid w:val="00722F14"/>
    <w:rsid w:val="0072313D"/>
    <w:rsid w:val="00723309"/>
    <w:rsid w:val="0072337E"/>
    <w:rsid w:val="007234FC"/>
    <w:rsid w:val="00723B32"/>
    <w:rsid w:val="00723CDE"/>
    <w:rsid w:val="007241B8"/>
    <w:rsid w:val="0072457B"/>
    <w:rsid w:val="007245BC"/>
    <w:rsid w:val="00725062"/>
    <w:rsid w:val="007250AC"/>
    <w:rsid w:val="00725254"/>
    <w:rsid w:val="0072556B"/>
    <w:rsid w:val="007256B8"/>
    <w:rsid w:val="00725807"/>
    <w:rsid w:val="00725930"/>
    <w:rsid w:val="007259EC"/>
    <w:rsid w:val="00725BE8"/>
    <w:rsid w:val="00725E3D"/>
    <w:rsid w:val="00725E55"/>
    <w:rsid w:val="00725FAD"/>
    <w:rsid w:val="0072614A"/>
    <w:rsid w:val="0072615A"/>
    <w:rsid w:val="007262E7"/>
    <w:rsid w:val="007265CD"/>
    <w:rsid w:val="00726BB5"/>
    <w:rsid w:val="00726C03"/>
    <w:rsid w:val="00726C21"/>
    <w:rsid w:val="00726CAC"/>
    <w:rsid w:val="00726D6F"/>
    <w:rsid w:val="00726FA8"/>
    <w:rsid w:val="007272E4"/>
    <w:rsid w:val="00727533"/>
    <w:rsid w:val="00727705"/>
    <w:rsid w:val="00727B70"/>
    <w:rsid w:val="00727BD3"/>
    <w:rsid w:val="00727E5B"/>
    <w:rsid w:val="00727E7D"/>
    <w:rsid w:val="00727E92"/>
    <w:rsid w:val="00727EA9"/>
    <w:rsid w:val="00727F62"/>
    <w:rsid w:val="00730025"/>
    <w:rsid w:val="007308FD"/>
    <w:rsid w:val="0073096C"/>
    <w:rsid w:val="007309A2"/>
    <w:rsid w:val="00730BBC"/>
    <w:rsid w:val="00730CCB"/>
    <w:rsid w:val="00730E99"/>
    <w:rsid w:val="007311B1"/>
    <w:rsid w:val="007312B2"/>
    <w:rsid w:val="007313FB"/>
    <w:rsid w:val="0073160A"/>
    <w:rsid w:val="00731A2F"/>
    <w:rsid w:val="0073229C"/>
    <w:rsid w:val="0073238D"/>
    <w:rsid w:val="00732426"/>
    <w:rsid w:val="00732888"/>
    <w:rsid w:val="00733027"/>
    <w:rsid w:val="00733AD1"/>
    <w:rsid w:val="00733B06"/>
    <w:rsid w:val="00733EA9"/>
    <w:rsid w:val="00734096"/>
    <w:rsid w:val="007342AE"/>
    <w:rsid w:val="007344D4"/>
    <w:rsid w:val="007345EB"/>
    <w:rsid w:val="00734927"/>
    <w:rsid w:val="00734AD4"/>
    <w:rsid w:val="00734D75"/>
    <w:rsid w:val="00734F05"/>
    <w:rsid w:val="00734F69"/>
    <w:rsid w:val="00735139"/>
    <w:rsid w:val="00735160"/>
    <w:rsid w:val="00735204"/>
    <w:rsid w:val="00735466"/>
    <w:rsid w:val="00735667"/>
    <w:rsid w:val="007356B5"/>
    <w:rsid w:val="00735813"/>
    <w:rsid w:val="0073599F"/>
    <w:rsid w:val="007359C4"/>
    <w:rsid w:val="007359C6"/>
    <w:rsid w:val="00735C17"/>
    <w:rsid w:val="00735D43"/>
    <w:rsid w:val="0073603A"/>
    <w:rsid w:val="007360F6"/>
    <w:rsid w:val="00736379"/>
    <w:rsid w:val="00736454"/>
    <w:rsid w:val="00736586"/>
    <w:rsid w:val="0073664C"/>
    <w:rsid w:val="00736CFE"/>
    <w:rsid w:val="00736D3F"/>
    <w:rsid w:val="00736DE4"/>
    <w:rsid w:val="00736F52"/>
    <w:rsid w:val="007371DB"/>
    <w:rsid w:val="007374D4"/>
    <w:rsid w:val="0073760C"/>
    <w:rsid w:val="00737672"/>
    <w:rsid w:val="00737764"/>
    <w:rsid w:val="0073779B"/>
    <w:rsid w:val="007377E0"/>
    <w:rsid w:val="007378BA"/>
    <w:rsid w:val="00737ABC"/>
    <w:rsid w:val="00737D92"/>
    <w:rsid w:val="00737F07"/>
    <w:rsid w:val="00737F0F"/>
    <w:rsid w:val="007402D0"/>
    <w:rsid w:val="00740439"/>
    <w:rsid w:val="0074049F"/>
    <w:rsid w:val="007405CB"/>
    <w:rsid w:val="00740629"/>
    <w:rsid w:val="0074068F"/>
    <w:rsid w:val="00740846"/>
    <w:rsid w:val="00740910"/>
    <w:rsid w:val="00740C78"/>
    <w:rsid w:val="0074155E"/>
    <w:rsid w:val="00741649"/>
    <w:rsid w:val="00741A7D"/>
    <w:rsid w:val="00741CE4"/>
    <w:rsid w:val="00741E82"/>
    <w:rsid w:val="00741F68"/>
    <w:rsid w:val="007427A1"/>
    <w:rsid w:val="00742838"/>
    <w:rsid w:val="0074294D"/>
    <w:rsid w:val="007429B5"/>
    <w:rsid w:val="00742C09"/>
    <w:rsid w:val="007432DE"/>
    <w:rsid w:val="00743B6F"/>
    <w:rsid w:val="007440E2"/>
    <w:rsid w:val="007441E4"/>
    <w:rsid w:val="0074421F"/>
    <w:rsid w:val="007442F5"/>
    <w:rsid w:val="0074452E"/>
    <w:rsid w:val="007449BC"/>
    <w:rsid w:val="00744AF3"/>
    <w:rsid w:val="00744BBA"/>
    <w:rsid w:val="00744D63"/>
    <w:rsid w:val="00744DB4"/>
    <w:rsid w:val="00744F67"/>
    <w:rsid w:val="007453F4"/>
    <w:rsid w:val="0074540A"/>
    <w:rsid w:val="0074561B"/>
    <w:rsid w:val="0074561F"/>
    <w:rsid w:val="00745787"/>
    <w:rsid w:val="00745991"/>
    <w:rsid w:val="00745C1C"/>
    <w:rsid w:val="00745CF8"/>
    <w:rsid w:val="00745D57"/>
    <w:rsid w:val="00745EFE"/>
    <w:rsid w:val="00745FC3"/>
    <w:rsid w:val="007461CA"/>
    <w:rsid w:val="00746D73"/>
    <w:rsid w:val="00746E50"/>
    <w:rsid w:val="0074719E"/>
    <w:rsid w:val="007473D8"/>
    <w:rsid w:val="007478E2"/>
    <w:rsid w:val="00747966"/>
    <w:rsid w:val="007479F3"/>
    <w:rsid w:val="00747F55"/>
    <w:rsid w:val="00747F63"/>
    <w:rsid w:val="007500CF"/>
    <w:rsid w:val="007501EF"/>
    <w:rsid w:val="00750430"/>
    <w:rsid w:val="00750847"/>
    <w:rsid w:val="00750993"/>
    <w:rsid w:val="00750A59"/>
    <w:rsid w:val="00750ED4"/>
    <w:rsid w:val="00750F02"/>
    <w:rsid w:val="00751192"/>
    <w:rsid w:val="0075125C"/>
    <w:rsid w:val="00751298"/>
    <w:rsid w:val="007518CC"/>
    <w:rsid w:val="00751B00"/>
    <w:rsid w:val="00751C42"/>
    <w:rsid w:val="00751C6B"/>
    <w:rsid w:val="00751D2E"/>
    <w:rsid w:val="00752031"/>
    <w:rsid w:val="00752059"/>
    <w:rsid w:val="007521C2"/>
    <w:rsid w:val="007521D3"/>
    <w:rsid w:val="0075238D"/>
    <w:rsid w:val="00752407"/>
    <w:rsid w:val="0075247F"/>
    <w:rsid w:val="00752849"/>
    <w:rsid w:val="00752A2C"/>
    <w:rsid w:val="00752C36"/>
    <w:rsid w:val="00752CCD"/>
    <w:rsid w:val="00753499"/>
    <w:rsid w:val="00753505"/>
    <w:rsid w:val="00753633"/>
    <w:rsid w:val="0075365E"/>
    <w:rsid w:val="0075386E"/>
    <w:rsid w:val="007538AF"/>
    <w:rsid w:val="00753C65"/>
    <w:rsid w:val="00753D64"/>
    <w:rsid w:val="00753ED8"/>
    <w:rsid w:val="0075475B"/>
    <w:rsid w:val="007549AC"/>
    <w:rsid w:val="00754B46"/>
    <w:rsid w:val="00754C67"/>
    <w:rsid w:val="00754E0A"/>
    <w:rsid w:val="00754EEC"/>
    <w:rsid w:val="00754F69"/>
    <w:rsid w:val="0075520C"/>
    <w:rsid w:val="00755290"/>
    <w:rsid w:val="007553C6"/>
    <w:rsid w:val="007553F7"/>
    <w:rsid w:val="00755441"/>
    <w:rsid w:val="007556C9"/>
    <w:rsid w:val="0075577B"/>
    <w:rsid w:val="007559CE"/>
    <w:rsid w:val="00755A83"/>
    <w:rsid w:val="00755AA2"/>
    <w:rsid w:val="0075602B"/>
    <w:rsid w:val="00756321"/>
    <w:rsid w:val="007565D3"/>
    <w:rsid w:val="007566BD"/>
    <w:rsid w:val="007566BE"/>
    <w:rsid w:val="00756D18"/>
    <w:rsid w:val="00756E08"/>
    <w:rsid w:val="00756E32"/>
    <w:rsid w:val="00756F82"/>
    <w:rsid w:val="0075727B"/>
    <w:rsid w:val="00757403"/>
    <w:rsid w:val="00757431"/>
    <w:rsid w:val="007574B2"/>
    <w:rsid w:val="00757537"/>
    <w:rsid w:val="0075764E"/>
    <w:rsid w:val="007576C6"/>
    <w:rsid w:val="00757973"/>
    <w:rsid w:val="00757B06"/>
    <w:rsid w:val="00757BF7"/>
    <w:rsid w:val="00757FDC"/>
    <w:rsid w:val="0076024F"/>
    <w:rsid w:val="0076034B"/>
    <w:rsid w:val="00760460"/>
    <w:rsid w:val="007604D2"/>
    <w:rsid w:val="00760674"/>
    <w:rsid w:val="0076072C"/>
    <w:rsid w:val="0076088F"/>
    <w:rsid w:val="00760C9A"/>
    <w:rsid w:val="00760F5C"/>
    <w:rsid w:val="00761011"/>
    <w:rsid w:val="0076128F"/>
    <w:rsid w:val="00761377"/>
    <w:rsid w:val="007613BC"/>
    <w:rsid w:val="0076167A"/>
    <w:rsid w:val="007617FC"/>
    <w:rsid w:val="00761AC4"/>
    <w:rsid w:val="00761ACC"/>
    <w:rsid w:val="00761D3E"/>
    <w:rsid w:val="00761D4A"/>
    <w:rsid w:val="00762087"/>
    <w:rsid w:val="00762210"/>
    <w:rsid w:val="0076232F"/>
    <w:rsid w:val="00762572"/>
    <w:rsid w:val="0076267B"/>
    <w:rsid w:val="0076287A"/>
    <w:rsid w:val="007628BB"/>
    <w:rsid w:val="00762A40"/>
    <w:rsid w:val="00762BFF"/>
    <w:rsid w:val="0076341F"/>
    <w:rsid w:val="007640E2"/>
    <w:rsid w:val="0076468C"/>
    <w:rsid w:val="007646F8"/>
    <w:rsid w:val="007647F5"/>
    <w:rsid w:val="00764C78"/>
    <w:rsid w:val="00764D61"/>
    <w:rsid w:val="00764FF2"/>
    <w:rsid w:val="0076504D"/>
    <w:rsid w:val="00765227"/>
    <w:rsid w:val="00765267"/>
    <w:rsid w:val="0076560F"/>
    <w:rsid w:val="007658C1"/>
    <w:rsid w:val="00765B72"/>
    <w:rsid w:val="00765D89"/>
    <w:rsid w:val="00765F2A"/>
    <w:rsid w:val="00765FFD"/>
    <w:rsid w:val="0076639C"/>
    <w:rsid w:val="00766451"/>
    <w:rsid w:val="00766482"/>
    <w:rsid w:val="007665DE"/>
    <w:rsid w:val="00766859"/>
    <w:rsid w:val="00766DB5"/>
    <w:rsid w:val="007670C1"/>
    <w:rsid w:val="007671FC"/>
    <w:rsid w:val="007672E7"/>
    <w:rsid w:val="00767561"/>
    <w:rsid w:val="00767568"/>
    <w:rsid w:val="0076763B"/>
    <w:rsid w:val="007679E0"/>
    <w:rsid w:val="00767CFF"/>
    <w:rsid w:val="00767F73"/>
    <w:rsid w:val="00767FFA"/>
    <w:rsid w:val="00770272"/>
    <w:rsid w:val="007704F6"/>
    <w:rsid w:val="0077095D"/>
    <w:rsid w:val="00770A49"/>
    <w:rsid w:val="00770A83"/>
    <w:rsid w:val="00770A8B"/>
    <w:rsid w:val="00770E7E"/>
    <w:rsid w:val="00770ECA"/>
    <w:rsid w:val="00770F3D"/>
    <w:rsid w:val="0077138C"/>
    <w:rsid w:val="007714CE"/>
    <w:rsid w:val="007716D5"/>
    <w:rsid w:val="0077194E"/>
    <w:rsid w:val="007719FF"/>
    <w:rsid w:val="00771A19"/>
    <w:rsid w:val="00771D27"/>
    <w:rsid w:val="00771D53"/>
    <w:rsid w:val="00771F30"/>
    <w:rsid w:val="007723AD"/>
    <w:rsid w:val="0077250D"/>
    <w:rsid w:val="00772646"/>
    <w:rsid w:val="007726B9"/>
    <w:rsid w:val="00772928"/>
    <w:rsid w:val="00772B19"/>
    <w:rsid w:val="00772DC7"/>
    <w:rsid w:val="007733C7"/>
    <w:rsid w:val="007734BC"/>
    <w:rsid w:val="00773585"/>
    <w:rsid w:val="007738F5"/>
    <w:rsid w:val="00774193"/>
    <w:rsid w:val="007741DD"/>
    <w:rsid w:val="007746DF"/>
    <w:rsid w:val="00774715"/>
    <w:rsid w:val="00774936"/>
    <w:rsid w:val="00774AF4"/>
    <w:rsid w:val="00774CD6"/>
    <w:rsid w:val="00774E8E"/>
    <w:rsid w:val="00775126"/>
    <w:rsid w:val="0077516A"/>
    <w:rsid w:val="007751E4"/>
    <w:rsid w:val="0077555C"/>
    <w:rsid w:val="00775A0A"/>
    <w:rsid w:val="00775A37"/>
    <w:rsid w:val="00775ADF"/>
    <w:rsid w:val="00775B32"/>
    <w:rsid w:val="00776090"/>
    <w:rsid w:val="00776283"/>
    <w:rsid w:val="0077653B"/>
    <w:rsid w:val="00776611"/>
    <w:rsid w:val="0077679C"/>
    <w:rsid w:val="0077695B"/>
    <w:rsid w:val="00776A95"/>
    <w:rsid w:val="00776D3C"/>
    <w:rsid w:val="00776E8F"/>
    <w:rsid w:val="007772E9"/>
    <w:rsid w:val="00777610"/>
    <w:rsid w:val="00777A1A"/>
    <w:rsid w:val="00777CA9"/>
    <w:rsid w:val="0078011D"/>
    <w:rsid w:val="007802B4"/>
    <w:rsid w:val="00780317"/>
    <w:rsid w:val="00780745"/>
    <w:rsid w:val="007808E7"/>
    <w:rsid w:val="00780A12"/>
    <w:rsid w:val="00780C8A"/>
    <w:rsid w:val="00780E88"/>
    <w:rsid w:val="0078183D"/>
    <w:rsid w:val="00781A17"/>
    <w:rsid w:val="00781BF3"/>
    <w:rsid w:val="00781C35"/>
    <w:rsid w:val="00782264"/>
    <w:rsid w:val="00782326"/>
    <w:rsid w:val="0078235E"/>
    <w:rsid w:val="00782581"/>
    <w:rsid w:val="00782879"/>
    <w:rsid w:val="007829FA"/>
    <w:rsid w:val="00782D99"/>
    <w:rsid w:val="00782D9B"/>
    <w:rsid w:val="007832EE"/>
    <w:rsid w:val="0078336B"/>
    <w:rsid w:val="0078339B"/>
    <w:rsid w:val="007833B4"/>
    <w:rsid w:val="0078356A"/>
    <w:rsid w:val="00783752"/>
    <w:rsid w:val="0078375B"/>
    <w:rsid w:val="0078386F"/>
    <w:rsid w:val="00783A0A"/>
    <w:rsid w:val="00783CD2"/>
    <w:rsid w:val="00783D0C"/>
    <w:rsid w:val="00783E96"/>
    <w:rsid w:val="00783F52"/>
    <w:rsid w:val="00784202"/>
    <w:rsid w:val="00784414"/>
    <w:rsid w:val="00784670"/>
    <w:rsid w:val="0078487B"/>
    <w:rsid w:val="00784A54"/>
    <w:rsid w:val="00784DCB"/>
    <w:rsid w:val="00784E6D"/>
    <w:rsid w:val="00784EDB"/>
    <w:rsid w:val="007850D0"/>
    <w:rsid w:val="007853AB"/>
    <w:rsid w:val="0078558A"/>
    <w:rsid w:val="007856E9"/>
    <w:rsid w:val="007859DC"/>
    <w:rsid w:val="00785B72"/>
    <w:rsid w:val="00785D44"/>
    <w:rsid w:val="00785F76"/>
    <w:rsid w:val="00785F7D"/>
    <w:rsid w:val="00786714"/>
    <w:rsid w:val="007869CD"/>
    <w:rsid w:val="00786E12"/>
    <w:rsid w:val="00787054"/>
    <w:rsid w:val="007873B7"/>
    <w:rsid w:val="00787624"/>
    <w:rsid w:val="00787A41"/>
    <w:rsid w:val="00787A8A"/>
    <w:rsid w:val="007902F6"/>
    <w:rsid w:val="007907B7"/>
    <w:rsid w:val="00790BEC"/>
    <w:rsid w:val="00790CF3"/>
    <w:rsid w:val="00790EEE"/>
    <w:rsid w:val="00790FA2"/>
    <w:rsid w:val="007913E9"/>
    <w:rsid w:val="00791789"/>
    <w:rsid w:val="00791A74"/>
    <w:rsid w:val="0079228E"/>
    <w:rsid w:val="0079274B"/>
    <w:rsid w:val="00792881"/>
    <w:rsid w:val="00792A0F"/>
    <w:rsid w:val="00792AF2"/>
    <w:rsid w:val="00792BE5"/>
    <w:rsid w:val="00792BF7"/>
    <w:rsid w:val="007937BA"/>
    <w:rsid w:val="00793D65"/>
    <w:rsid w:val="007940FA"/>
    <w:rsid w:val="00794292"/>
    <w:rsid w:val="00794716"/>
    <w:rsid w:val="00794745"/>
    <w:rsid w:val="007948EC"/>
    <w:rsid w:val="00795894"/>
    <w:rsid w:val="00795A94"/>
    <w:rsid w:val="00796149"/>
    <w:rsid w:val="007969BA"/>
    <w:rsid w:val="00796AAD"/>
    <w:rsid w:val="00796C12"/>
    <w:rsid w:val="00797318"/>
    <w:rsid w:val="007974A5"/>
    <w:rsid w:val="00797627"/>
    <w:rsid w:val="007979C0"/>
    <w:rsid w:val="00797C48"/>
    <w:rsid w:val="00797DE2"/>
    <w:rsid w:val="007A027D"/>
    <w:rsid w:val="007A044F"/>
    <w:rsid w:val="007A0535"/>
    <w:rsid w:val="007A0724"/>
    <w:rsid w:val="007A0766"/>
    <w:rsid w:val="007A0822"/>
    <w:rsid w:val="007A0A96"/>
    <w:rsid w:val="007A103F"/>
    <w:rsid w:val="007A1179"/>
    <w:rsid w:val="007A122E"/>
    <w:rsid w:val="007A1359"/>
    <w:rsid w:val="007A14FA"/>
    <w:rsid w:val="007A180A"/>
    <w:rsid w:val="007A1955"/>
    <w:rsid w:val="007A1A28"/>
    <w:rsid w:val="007A22A1"/>
    <w:rsid w:val="007A248C"/>
    <w:rsid w:val="007A27E1"/>
    <w:rsid w:val="007A36CC"/>
    <w:rsid w:val="007A3C24"/>
    <w:rsid w:val="007A3F20"/>
    <w:rsid w:val="007A3F73"/>
    <w:rsid w:val="007A417B"/>
    <w:rsid w:val="007A4237"/>
    <w:rsid w:val="007A4439"/>
    <w:rsid w:val="007A4450"/>
    <w:rsid w:val="007A458C"/>
    <w:rsid w:val="007A4738"/>
    <w:rsid w:val="007A4E13"/>
    <w:rsid w:val="007A5025"/>
    <w:rsid w:val="007A503E"/>
    <w:rsid w:val="007A517D"/>
    <w:rsid w:val="007A520D"/>
    <w:rsid w:val="007A53A7"/>
    <w:rsid w:val="007A53E8"/>
    <w:rsid w:val="007A559E"/>
    <w:rsid w:val="007A55AD"/>
    <w:rsid w:val="007A56CA"/>
    <w:rsid w:val="007A582A"/>
    <w:rsid w:val="007A596E"/>
    <w:rsid w:val="007A5B18"/>
    <w:rsid w:val="007A5B4F"/>
    <w:rsid w:val="007A5BD7"/>
    <w:rsid w:val="007A5F09"/>
    <w:rsid w:val="007A5F92"/>
    <w:rsid w:val="007A6338"/>
    <w:rsid w:val="007A6563"/>
    <w:rsid w:val="007A661A"/>
    <w:rsid w:val="007A66D8"/>
    <w:rsid w:val="007A672D"/>
    <w:rsid w:val="007A68CA"/>
    <w:rsid w:val="007A6AC1"/>
    <w:rsid w:val="007A6D47"/>
    <w:rsid w:val="007A757C"/>
    <w:rsid w:val="007A7878"/>
    <w:rsid w:val="007A7A76"/>
    <w:rsid w:val="007A7C17"/>
    <w:rsid w:val="007B03C0"/>
    <w:rsid w:val="007B0695"/>
    <w:rsid w:val="007B0AFF"/>
    <w:rsid w:val="007B0C1E"/>
    <w:rsid w:val="007B0D3F"/>
    <w:rsid w:val="007B100B"/>
    <w:rsid w:val="007B1077"/>
    <w:rsid w:val="007B1464"/>
    <w:rsid w:val="007B18D1"/>
    <w:rsid w:val="007B1965"/>
    <w:rsid w:val="007B1A42"/>
    <w:rsid w:val="007B1DA8"/>
    <w:rsid w:val="007B1FA6"/>
    <w:rsid w:val="007B262C"/>
    <w:rsid w:val="007B28D6"/>
    <w:rsid w:val="007B294F"/>
    <w:rsid w:val="007B33D5"/>
    <w:rsid w:val="007B388B"/>
    <w:rsid w:val="007B3A4A"/>
    <w:rsid w:val="007B3AB9"/>
    <w:rsid w:val="007B3DF4"/>
    <w:rsid w:val="007B41A0"/>
    <w:rsid w:val="007B458F"/>
    <w:rsid w:val="007B46D2"/>
    <w:rsid w:val="007B46DF"/>
    <w:rsid w:val="007B47BA"/>
    <w:rsid w:val="007B492C"/>
    <w:rsid w:val="007B4AC5"/>
    <w:rsid w:val="007B54FB"/>
    <w:rsid w:val="007B56AF"/>
    <w:rsid w:val="007B56C2"/>
    <w:rsid w:val="007B5927"/>
    <w:rsid w:val="007B59B0"/>
    <w:rsid w:val="007B5A49"/>
    <w:rsid w:val="007B67A3"/>
    <w:rsid w:val="007B6A72"/>
    <w:rsid w:val="007B6AE9"/>
    <w:rsid w:val="007B6D71"/>
    <w:rsid w:val="007B6F87"/>
    <w:rsid w:val="007B703C"/>
    <w:rsid w:val="007B71F3"/>
    <w:rsid w:val="007B756D"/>
    <w:rsid w:val="007B760A"/>
    <w:rsid w:val="007B7CC3"/>
    <w:rsid w:val="007B7D1C"/>
    <w:rsid w:val="007B7DA2"/>
    <w:rsid w:val="007C035D"/>
    <w:rsid w:val="007C05F8"/>
    <w:rsid w:val="007C063B"/>
    <w:rsid w:val="007C08B2"/>
    <w:rsid w:val="007C0986"/>
    <w:rsid w:val="007C0DD0"/>
    <w:rsid w:val="007C1161"/>
    <w:rsid w:val="007C1301"/>
    <w:rsid w:val="007C1346"/>
    <w:rsid w:val="007C176C"/>
    <w:rsid w:val="007C1884"/>
    <w:rsid w:val="007C210F"/>
    <w:rsid w:val="007C23EA"/>
    <w:rsid w:val="007C2782"/>
    <w:rsid w:val="007C2AE3"/>
    <w:rsid w:val="007C318F"/>
    <w:rsid w:val="007C335A"/>
    <w:rsid w:val="007C33BE"/>
    <w:rsid w:val="007C35F1"/>
    <w:rsid w:val="007C36FE"/>
    <w:rsid w:val="007C3894"/>
    <w:rsid w:val="007C38FB"/>
    <w:rsid w:val="007C3A6A"/>
    <w:rsid w:val="007C3CE4"/>
    <w:rsid w:val="007C3F5D"/>
    <w:rsid w:val="007C3F87"/>
    <w:rsid w:val="007C40BB"/>
    <w:rsid w:val="007C4CBF"/>
    <w:rsid w:val="007C501A"/>
    <w:rsid w:val="007C5B01"/>
    <w:rsid w:val="007C5C0C"/>
    <w:rsid w:val="007C6017"/>
    <w:rsid w:val="007C6119"/>
    <w:rsid w:val="007C6195"/>
    <w:rsid w:val="007C648D"/>
    <w:rsid w:val="007C6876"/>
    <w:rsid w:val="007C6A80"/>
    <w:rsid w:val="007C6CB9"/>
    <w:rsid w:val="007C6E98"/>
    <w:rsid w:val="007C70D4"/>
    <w:rsid w:val="007C7503"/>
    <w:rsid w:val="007C77A3"/>
    <w:rsid w:val="007C7BD6"/>
    <w:rsid w:val="007C7CCB"/>
    <w:rsid w:val="007C7E13"/>
    <w:rsid w:val="007C7FF5"/>
    <w:rsid w:val="007D02B1"/>
    <w:rsid w:val="007D02BE"/>
    <w:rsid w:val="007D03DB"/>
    <w:rsid w:val="007D040F"/>
    <w:rsid w:val="007D05F9"/>
    <w:rsid w:val="007D0666"/>
    <w:rsid w:val="007D086F"/>
    <w:rsid w:val="007D098F"/>
    <w:rsid w:val="007D0A6E"/>
    <w:rsid w:val="007D0E80"/>
    <w:rsid w:val="007D1360"/>
    <w:rsid w:val="007D157A"/>
    <w:rsid w:val="007D1591"/>
    <w:rsid w:val="007D160C"/>
    <w:rsid w:val="007D18EF"/>
    <w:rsid w:val="007D196C"/>
    <w:rsid w:val="007D1BCD"/>
    <w:rsid w:val="007D1D69"/>
    <w:rsid w:val="007D1EE9"/>
    <w:rsid w:val="007D23E3"/>
    <w:rsid w:val="007D2511"/>
    <w:rsid w:val="007D2556"/>
    <w:rsid w:val="007D2941"/>
    <w:rsid w:val="007D2A42"/>
    <w:rsid w:val="007D2E10"/>
    <w:rsid w:val="007D2EF5"/>
    <w:rsid w:val="007D2F4A"/>
    <w:rsid w:val="007D3159"/>
    <w:rsid w:val="007D3B90"/>
    <w:rsid w:val="007D3C9A"/>
    <w:rsid w:val="007D3E45"/>
    <w:rsid w:val="007D44E4"/>
    <w:rsid w:val="007D497E"/>
    <w:rsid w:val="007D49D6"/>
    <w:rsid w:val="007D4CB1"/>
    <w:rsid w:val="007D4E17"/>
    <w:rsid w:val="007D4EFB"/>
    <w:rsid w:val="007D505E"/>
    <w:rsid w:val="007D50BD"/>
    <w:rsid w:val="007D55CD"/>
    <w:rsid w:val="007D5A24"/>
    <w:rsid w:val="007D5C78"/>
    <w:rsid w:val="007D5E53"/>
    <w:rsid w:val="007D5EF8"/>
    <w:rsid w:val="007D62F5"/>
    <w:rsid w:val="007D63E2"/>
    <w:rsid w:val="007D654C"/>
    <w:rsid w:val="007D6809"/>
    <w:rsid w:val="007D686D"/>
    <w:rsid w:val="007D68E7"/>
    <w:rsid w:val="007D69A7"/>
    <w:rsid w:val="007D6D3B"/>
    <w:rsid w:val="007D6DBF"/>
    <w:rsid w:val="007D7180"/>
    <w:rsid w:val="007D7293"/>
    <w:rsid w:val="007D74B6"/>
    <w:rsid w:val="007D7702"/>
    <w:rsid w:val="007E000A"/>
    <w:rsid w:val="007E056C"/>
    <w:rsid w:val="007E0800"/>
    <w:rsid w:val="007E08A0"/>
    <w:rsid w:val="007E092D"/>
    <w:rsid w:val="007E0B2E"/>
    <w:rsid w:val="007E0C24"/>
    <w:rsid w:val="007E0FA4"/>
    <w:rsid w:val="007E1208"/>
    <w:rsid w:val="007E124D"/>
    <w:rsid w:val="007E1492"/>
    <w:rsid w:val="007E1C5D"/>
    <w:rsid w:val="007E2127"/>
    <w:rsid w:val="007E21C4"/>
    <w:rsid w:val="007E235B"/>
    <w:rsid w:val="007E24C4"/>
    <w:rsid w:val="007E26B3"/>
    <w:rsid w:val="007E2CDC"/>
    <w:rsid w:val="007E3008"/>
    <w:rsid w:val="007E318D"/>
    <w:rsid w:val="007E34F1"/>
    <w:rsid w:val="007E382B"/>
    <w:rsid w:val="007E3CB0"/>
    <w:rsid w:val="007E480A"/>
    <w:rsid w:val="007E4960"/>
    <w:rsid w:val="007E4A57"/>
    <w:rsid w:val="007E4B40"/>
    <w:rsid w:val="007E4FFB"/>
    <w:rsid w:val="007E535C"/>
    <w:rsid w:val="007E5376"/>
    <w:rsid w:val="007E5396"/>
    <w:rsid w:val="007E548F"/>
    <w:rsid w:val="007E55CE"/>
    <w:rsid w:val="007E5716"/>
    <w:rsid w:val="007E5846"/>
    <w:rsid w:val="007E5AB1"/>
    <w:rsid w:val="007E5C04"/>
    <w:rsid w:val="007E5F3D"/>
    <w:rsid w:val="007E5FB0"/>
    <w:rsid w:val="007E6171"/>
    <w:rsid w:val="007E6184"/>
    <w:rsid w:val="007E6855"/>
    <w:rsid w:val="007E6AA7"/>
    <w:rsid w:val="007E6CF1"/>
    <w:rsid w:val="007E709A"/>
    <w:rsid w:val="007E70D8"/>
    <w:rsid w:val="007E711F"/>
    <w:rsid w:val="007E7419"/>
    <w:rsid w:val="007E745E"/>
    <w:rsid w:val="007E74C4"/>
    <w:rsid w:val="007E7529"/>
    <w:rsid w:val="007E75E6"/>
    <w:rsid w:val="007E7D40"/>
    <w:rsid w:val="007F0374"/>
    <w:rsid w:val="007F046B"/>
    <w:rsid w:val="007F046C"/>
    <w:rsid w:val="007F05CA"/>
    <w:rsid w:val="007F06EB"/>
    <w:rsid w:val="007F08C8"/>
    <w:rsid w:val="007F0A34"/>
    <w:rsid w:val="007F0A78"/>
    <w:rsid w:val="007F0CC5"/>
    <w:rsid w:val="007F0F18"/>
    <w:rsid w:val="007F114A"/>
    <w:rsid w:val="007F1269"/>
    <w:rsid w:val="007F12E5"/>
    <w:rsid w:val="007F16D1"/>
    <w:rsid w:val="007F18E7"/>
    <w:rsid w:val="007F1C14"/>
    <w:rsid w:val="007F1F86"/>
    <w:rsid w:val="007F2118"/>
    <w:rsid w:val="007F21AF"/>
    <w:rsid w:val="007F276C"/>
    <w:rsid w:val="007F2BE4"/>
    <w:rsid w:val="007F2D7B"/>
    <w:rsid w:val="007F31C8"/>
    <w:rsid w:val="007F32C7"/>
    <w:rsid w:val="007F3421"/>
    <w:rsid w:val="007F384B"/>
    <w:rsid w:val="007F3870"/>
    <w:rsid w:val="007F394C"/>
    <w:rsid w:val="007F3F80"/>
    <w:rsid w:val="007F411D"/>
    <w:rsid w:val="007F411E"/>
    <w:rsid w:val="007F4311"/>
    <w:rsid w:val="007F4571"/>
    <w:rsid w:val="007F4B00"/>
    <w:rsid w:val="007F4F3C"/>
    <w:rsid w:val="007F50A3"/>
    <w:rsid w:val="007F5612"/>
    <w:rsid w:val="007F5C5D"/>
    <w:rsid w:val="007F6401"/>
    <w:rsid w:val="007F64AA"/>
    <w:rsid w:val="007F67E0"/>
    <w:rsid w:val="007F6844"/>
    <w:rsid w:val="007F68AD"/>
    <w:rsid w:val="007F691F"/>
    <w:rsid w:val="007F6C3F"/>
    <w:rsid w:val="007F6F1F"/>
    <w:rsid w:val="007F7407"/>
    <w:rsid w:val="007F74C9"/>
    <w:rsid w:val="007F7806"/>
    <w:rsid w:val="007F7A66"/>
    <w:rsid w:val="00800204"/>
    <w:rsid w:val="00800578"/>
    <w:rsid w:val="008007C3"/>
    <w:rsid w:val="008008E3"/>
    <w:rsid w:val="00800ADB"/>
    <w:rsid w:val="00801041"/>
    <w:rsid w:val="008014D1"/>
    <w:rsid w:val="00801958"/>
    <w:rsid w:val="00801A09"/>
    <w:rsid w:val="00801A11"/>
    <w:rsid w:val="00801B8E"/>
    <w:rsid w:val="00801CDF"/>
    <w:rsid w:val="00801D82"/>
    <w:rsid w:val="00801E1F"/>
    <w:rsid w:val="00801FFA"/>
    <w:rsid w:val="008022A0"/>
    <w:rsid w:val="008025B6"/>
    <w:rsid w:val="008028BB"/>
    <w:rsid w:val="008029F1"/>
    <w:rsid w:val="00802A40"/>
    <w:rsid w:val="00802B59"/>
    <w:rsid w:val="00802F67"/>
    <w:rsid w:val="008032EC"/>
    <w:rsid w:val="008034C7"/>
    <w:rsid w:val="00803CD1"/>
    <w:rsid w:val="00803E92"/>
    <w:rsid w:val="008040FD"/>
    <w:rsid w:val="00804606"/>
    <w:rsid w:val="00805360"/>
    <w:rsid w:val="008053F6"/>
    <w:rsid w:val="008054FF"/>
    <w:rsid w:val="00805782"/>
    <w:rsid w:val="008057DA"/>
    <w:rsid w:val="008058D4"/>
    <w:rsid w:val="00805EE2"/>
    <w:rsid w:val="00805F43"/>
    <w:rsid w:val="00805F46"/>
    <w:rsid w:val="00806150"/>
    <w:rsid w:val="00806331"/>
    <w:rsid w:val="008063C4"/>
    <w:rsid w:val="0080652C"/>
    <w:rsid w:val="00806807"/>
    <w:rsid w:val="008068A4"/>
    <w:rsid w:val="008069E0"/>
    <w:rsid w:val="00806A80"/>
    <w:rsid w:val="00807418"/>
    <w:rsid w:val="008074C1"/>
    <w:rsid w:val="008076A9"/>
    <w:rsid w:val="0080772E"/>
    <w:rsid w:val="00807EAD"/>
    <w:rsid w:val="00807EF2"/>
    <w:rsid w:val="008100C4"/>
    <w:rsid w:val="008103D5"/>
    <w:rsid w:val="0081052F"/>
    <w:rsid w:val="008105A3"/>
    <w:rsid w:val="008107C6"/>
    <w:rsid w:val="008108CA"/>
    <w:rsid w:val="00810979"/>
    <w:rsid w:val="008109EA"/>
    <w:rsid w:val="00810C00"/>
    <w:rsid w:val="00811012"/>
    <w:rsid w:val="00811082"/>
    <w:rsid w:val="008111EC"/>
    <w:rsid w:val="00811640"/>
    <w:rsid w:val="00811757"/>
    <w:rsid w:val="00811AB2"/>
    <w:rsid w:val="00812420"/>
    <w:rsid w:val="008124FE"/>
    <w:rsid w:val="00812738"/>
    <w:rsid w:val="008127E3"/>
    <w:rsid w:val="008128EC"/>
    <w:rsid w:val="00812C2A"/>
    <w:rsid w:val="00812C57"/>
    <w:rsid w:val="008131CF"/>
    <w:rsid w:val="008132D4"/>
    <w:rsid w:val="008137F8"/>
    <w:rsid w:val="00813CF1"/>
    <w:rsid w:val="00813D3C"/>
    <w:rsid w:val="00813E00"/>
    <w:rsid w:val="0081403B"/>
    <w:rsid w:val="008141A6"/>
    <w:rsid w:val="008142EA"/>
    <w:rsid w:val="008146EC"/>
    <w:rsid w:val="0081497A"/>
    <w:rsid w:val="00814A59"/>
    <w:rsid w:val="00815067"/>
    <w:rsid w:val="008151CB"/>
    <w:rsid w:val="008152E5"/>
    <w:rsid w:val="0081537D"/>
    <w:rsid w:val="008153D6"/>
    <w:rsid w:val="00815603"/>
    <w:rsid w:val="00815631"/>
    <w:rsid w:val="008157DC"/>
    <w:rsid w:val="00815E79"/>
    <w:rsid w:val="00816168"/>
    <w:rsid w:val="0081622C"/>
    <w:rsid w:val="008163CE"/>
    <w:rsid w:val="00816471"/>
    <w:rsid w:val="00816B36"/>
    <w:rsid w:val="00817643"/>
    <w:rsid w:val="00817960"/>
    <w:rsid w:val="00817FB9"/>
    <w:rsid w:val="00820123"/>
    <w:rsid w:val="00820220"/>
    <w:rsid w:val="008205F1"/>
    <w:rsid w:val="00820BD0"/>
    <w:rsid w:val="00820EEC"/>
    <w:rsid w:val="008216DB"/>
    <w:rsid w:val="0082172A"/>
    <w:rsid w:val="008217E3"/>
    <w:rsid w:val="00821B56"/>
    <w:rsid w:val="00821B7D"/>
    <w:rsid w:val="00821D1D"/>
    <w:rsid w:val="00821F89"/>
    <w:rsid w:val="00821FE8"/>
    <w:rsid w:val="008221D9"/>
    <w:rsid w:val="008228A2"/>
    <w:rsid w:val="00822936"/>
    <w:rsid w:val="00822AF8"/>
    <w:rsid w:val="00822E71"/>
    <w:rsid w:val="00823205"/>
    <w:rsid w:val="00823328"/>
    <w:rsid w:val="0082381B"/>
    <w:rsid w:val="00823E8C"/>
    <w:rsid w:val="008240E4"/>
    <w:rsid w:val="008241D7"/>
    <w:rsid w:val="0082457F"/>
    <w:rsid w:val="008247F8"/>
    <w:rsid w:val="008248DD"/>
    <w:rsid w:val="00824BB0"/>
    <w:rsid w:val="00824EAF"/>
    <w:rsid w:val="0082569A"/>
    <w:rsid w:val="0082622F"/>
    <w:rsid w:val="00826639"/>
    <w:rsid w:val="008268EF"/>
    <w:rsid w:val="00826914"/>
    <w:rsid w:val="0082697A"/>
    <w:rsid w:val="00826A1A"/>
    <w:rsid w:val="00826AAC"/>
    <w:rsid w:val="00826C03"/>
    <w:rsid w:val="00826DAF"/>
    <w:rsid w:val="00826EA3"/>
    <w:rsid w:val="00827129"/>
    <w:rsid w:val="00827668"/>
    <w:rsid w:val="00827774"/>
    <w:rsid w:val="00827A5A"/>
    <w:rsid w:val="0083008D"/>
    <w:rsid w:val="008302A5"/>
    <w:rsid w:val="0083040B"/>
    <w:rsid w:val="008305EE"/>
    <w:rsid w:val="00830B6C"/>
    <w:rsid w:val="00830E78"/>
    <w:rsid w:val="00831243"/>
    <w:rsid w:val="008315C2"/>
    <w:rsid w:val="00831805"/>
    <w:rsid w:val="00831F46"/>
    <w:rsid w:val="0083213C"/>
    <w:rsid w:val="008321E2"/>
    <w:rsid w:val="00832375"/>
    <w:rsid w:val="0083243D"/>
    <w:rsid w:val="0083281A"/>
    <w:rsid w:val="0083282A"/>
    <w:rsid w:val="00832984"/>
    <w:rsid w:val="00832B2F"/>
    <w:rsid w:val="008332FA"/>
    <w:rsid w:val="0083330B"/>
    <w:rsid w:val="0083337F"/>
    <w:rsid w:val="008336AF"/>
    <w:rsid w:val="00833A79"/>
    <w:rsid w:val="00833C17"/>
    <w:rsid w:val="00833D28"/>
    <w:rsid w:val="00833D64"/>
    <w:rsid w:val="00833E94"/>
    <w:rsid w:val="008342B2"/>
    <w:rsid w:val="0083451E"/>
    <w:rsid w:val="0083475B"/>
    <w:rsid w:val="0083488D"/>
    <w:rsid w:val="00834A50"/>
    <w:rsid w:val="00834C11"/>
    <w:rsid w:val="00834D9A"/>
    <w:rsid w:val="0083512C"/>
    <w:rsid w:val="0083535D"/>
    <w:rsid w:val="00835A5E"/>
    <w:rsid w:val="00835CE6"/>
    <w:rsid w:val="00835D25"/>
    <w:rsid w:val="00835E17"/>
    <w:rsid w:val="008360EF"/>
    <w:rsid w:val="008362B1"/>
    <w:rsid w:val="00836396"/>
    <w:rsid w:val="00836BB6"/>
    <w:rsid w:val="008372EE"/>
    <w:rsid w:val="0083789F"/>
    <w:rsid w:val="008378FA"/>
    <w:rsid w:val="0083798D"/>
    <w:rsid w:val="00837F28"/>
    <w:rsid w:val="0084003D"/>
    <w:rsid w:val="00840546"/>
    <w:rsid w:val="0084078C"/>
    <w:rsid w:val="00840AFE"/>
    <w:rsid w:val="00840C86"/>
    <w:rsid w:val="00841080"/>
    <w:rsid w:val="00841669"/>
    <w:rsid w:val="008416D5"/>
    <w:rsid w:val="00841A25"/>
    <w:rsid w:val="00841EBC"/>
    <w:rsid w:val="00842001"/>
    <w:rsid w:val="008421DE"/>
    <w:rsid w:val="00842C86"/>
    <w:rsid w:val="0084302D"/>
    <w:rsid w:val="00843348"/>
    <w:rsid w:val="00843408"/>
    <w:rsid w:val="0084379C"/>
    <w:rsid w:val="00843D10"/>
    <w:rsid w:val="00844248"/>
    <w:rsid w:val="008442EF"/>
    <w:rsid w:val="00844303"/>
    <w:rsid w:val="00844683"/>
    <w:rsid w:val="00844D3C"/>
    <w:rsid w:val="00845060"/>
    <w:rsid w:val="00845176"/>
    <w:rsid w:val="008458B5"/>
    <w:rsid w:val="00845F4B"/>
    <w:rsid w:val="00845F96"/>
    <w:rsid w:val="00846487"/>
    <w:rsid w:val="00846692"/>
    <w:rsid w:val="00846DE2"/>
    <w:rsid w:val="00847119"/>
    <w:rsid w:val="00847480"/>
    <w:rsid w:val="00847A8C"/>
    <w:rsid w:val="00850013"/>
    <w:rsid w:val="00850D1F"/>
    <w:rsid w:val="00850F48"/>
    <w:rsid w:val="00851714"/>
    <w:rsid w:val="00851A59"/>
    <w:rsid w:val="00851DF6"/>
    <w:rsid w:val="008521DA"/>
    <w:rsid w:val="00852533"/>
    <w:rsid w:val="00852FF5"/>
    <w:rsid w:val="008531CC"/>
    <w:rsid w:val="0085334E"/>
    <w:rsid w:val="00853372"/>
    <w:rsid w:val="008535E6"/>
    <w:rsid w:val="00853747"/>
    <w:rsid w:val="0085374F"/>
    <w:rsid w:val="008537A1"/>
    <w:rsid w:val="00853851"/>
    <w:rsid w:val="00853911"/>
    <w:rsid w:val="00853946"/>
    <w:rsid w:val="00853CCC"/>
    <w:rsid w:val="00853FC4"/>
    <w:rsid w:val="0085457F"/>
    <w:rsid w:val="008548E4"/>
    <w:rsid w:val="008550B4"/>
    <w:rsid w:val="008552E8"/>
    <w:rsid w:val="00855374"/>
    <w:rsid w:val="00855481"/>
    <w:rsid w:val="0085554E"/>
    <w:rsid w:val="00855954"/>
    <w:rsid w:val="00855C4F"/>
    <w:rsid w:val="00855D93"/>
    <w:rsid w:val="0085601D"/>
    <w:rsid w:val="0085637D"/>
    <w:rsid w:val="0085641D"/>
    <w:rsid w:val="0085648E"/>
    <w:rsid w:val="008569C2"/>
    <w:rsid w:val="00856E68"/>
    <w:rsid w:val="00857171"/>
    <w:rsid w:val="00857245"/>
    <w:rsid w:val="008572B8"/>
    <w:rsid w:val="008572E1"/>
    <w:rsid w:val="008572E5"/>
    <w:rsid w:val="00857E99"/>
    <w:rsid w:val="00857FB9"/>
    <w:rsid w:val="008600E7"/>
    <w:rsid w:val="00860156"/>
    <w:rsid w:val="0086024C"/>
    <w:rsid w:val="008605D4"/>
    <w:rsid w:val="00860737"/>
    <w:rsid w:val="00860786"/>
    <w:rsid w:val="008608B8"/>
    <w:rsid w:val="00860B26"/>
    <w:rsid w:val="00860B44"/>
    <w:rsid w:val="00860DF3"/>
    <w:rsid w:val="00861000"/>
    <w:rsid w:val="00861328"/>
    <w:rsid w:val="008616DC"/>
    <w:rsid w:val="00861783"/>
    <w:rsid w:val="00861C2B"/>
    <w:rsid w:val="00861E40"/>
    <w:rsid w:val="00861E91"/>
    <w:rsid w:val="00861F01"/>
    <w:rsid w:val="00861FB8"/>
    <w:rsid w:val="00861FE1"/>
    <w:rsid w:val="00862190"/>
    <w:rsid w:val="0086226E"/>
    <w:rsid w:val="00862632"/>
    <w:rsid w:val="00862698"/>
    <w:rsid w:val="00862C93"/>
    <w:rsid w:val="00862EC6"/>
    <w:rsid w:val="008630B0"/>
    <w:rsid w:val="008632AF"/>
    <w:rsid w:val="00863578"/>
    <w:rsid w:val="00863A56"/>
    <w:rsid w:val="00863B44"/>
    <w:rsid w:val="00863EC0"/>
    <w:rsid w:val="008640BA"/>
    <w:rsid w:val="0086421E"/>
    <w:rsid w:val="00864E31"/>
    <w:rsid w:val="008650A7"/>
    <w:rsid w:val="008650A9"/>
    <w:rsid w:val="0086515C"/>
    <w:rsid w:val="00865615"/>
    <w:rsid w:val="008657A7"/>
    <w:rsid w:val="00865926"/>
    <w:rsid w:val="00865928"/>
    <w:rsid w:val="008659B7"/>
    <w:rsid w:val="00865CC2"/>
    <w:rsid w:val="00865F0E"/>
    <w:rsid w:val="00865F67"/>
    <w:rsid w:val="008660AD"/>
    <w:rsid w:val="008660CE"/>
    <w:rsid w:val="00866286"/>
    <w:rsid w:val="008663E9"/>
    <w:rsid w:val="0086661E"/>
    <w:rsid w:val="00866813"/>
    <w:rsid w:val="00866AAF"/>
    <w:rsid w:val="00866D2A"/>
    <w:rsid w:val="00866DF7"/>
    <w:rsid w:val="00866E7D"/>
    <w:rsid w:val="00866F05"/>
    <w:rsid w:val="0086701C"/>
    <w:rsid w:val="00867027"/>
    <w:rsid w:val="008671BF"/>
    <w:rsid w:val="00867574"/>
    <w:rsid w:val="00867738"/>
    <w:rsid w:val="0086792E"/>
    <w:rsid w:val="008679A7"/>
    <w:rsid w:val="00867AF2"/>
    <w:rsid w:val="00867B91"/>
    <w:rsid w:val="00867B96"/>
    <w:rsid w:val="00867BC3"/>
    <w:rsid w:val="00867DF3"/>
    <w:rsid w:val="00870104"/>
    <w:rsid w:val="008701AA"/>
    <w:rsid w:val="00870348"/>
    <w:rsid w:val="008707B4"/>
    <w:rsid w:val="008708AF"/>
    <w:rsid w:val="00870979"/>
    <w:rsid w:val="00870B55"/>
    <w:rsid w:val="00870C58"/>
    <w:rsid w:val="00870D29"/>
    <w:rsid w:val="00870D55"/>
    <w:rsid w:val="00870DC7"/>
    <w:rsid w:val="00871243"/>
    <w:rsid w:val="0087125E"/>
    <w:rsid w:val="008712DB"/>
    <w:rsid w:val="008712F6"/>
    <w:rsid w:val="008715D7"/>
    <w:rsid w:val="0087175B"/>
    <w:rsid w:val="008717A8"/>
    <w:rsid w:val="008718CD"/>
    <w:rsid w:val="008719CA"/>
    <w:rsid w:val="00871A3F"/>
    <w:rsid w:val="00872147"/>
    <w:rsid w:val="00872505"/>
    <w:rsid w:val="00872522"/>
    <w:rsid w:val="0087253A"/>
    <w:rsid w:val="00872600"/>
    <w:rsid w:val="0087297F"/>
    <w:rsid w:val="00872BFD"/>
    <w:rsid w:val="00872D48"/>
    <w:rsid w:val="00872E2C"/>
    <w:rsid w:val="00873161"/>
    <w:rsid w:val="008732A1"/>
    <w:rsid w:val="008734D2"/>
    <w:rsid w:val="0087368D"/>
    <w:rsid w:val="0087374F"/>
    <w:rsid w:val="008738F9"/>
    <w:rsid w:val="00873A5C"/>
    <w:rsid w:val="00873B02"/>
    <w:rsid w:val="00873B85"/>
    <w:rsid w:val="00873EB7"/>
    <w:rsid w:val="008740FE"/>
    <w:rsid w:val="00874AFB"/>
    <w:rsid w:val="008753B5"/>
    <w:rsid w:val="008754FA"/>
    <w:rsid w:val="008759A6"/>
    <w:rsid w:val="00875BCF"/>
    <w:rsid w:val="00875E9B"/>
    <w:rsid w:val="00876071"/>
    <w:rsid w:val="00876183"/>
    <w:rsid w:val="0087644C"/>
    <w:rsid w:val="008764FE"/>
    <w:rsid w:val="00876564"/>
    <w:rsid w:val="00876578"/>
    <w:rsid w:val="008767F5"/>
    <w:rsid w:val="00876913"/>
    <w:rsid w:val="0087692F"/>
    <w:rsid w:val="00876E37"/>
    <w:rsid w:val="00876F6B"/>
    <w:rsid w:val="008770E5"/>
    <w:rsid w:val="0087722A"/>
    <w:rsid w:val="00877377"/>
    <w:rsid w:val="0087796F"/>
    <w:rsid w:val="00877F5E"/>
    <w:rsid w:val="00880364"/>
    <w:rsid w:val="00880500"/>
    <w:rsid w:val="00880753"/>
    <w:rsid w:val="00880BC0"/>
    <w:rsid w:val="00880D3A"/>
    <w:rsid w:val="00880D8A"/>
    <w:rsid w:val="0088113B"/>
    <w:rsid w:val="0088130D"/>
    <w:rsid w:val="0088131B"/>
    <w:rsid w:val="0088142E"/>
    <w:rsid w:val="00881641"/>
    <w:rsid w:val="00881649"/>
    <w:rsid w:val="0088174C"/>
    <w:rsid w:val="0088179F"/>
    <w:rsid w:val="00881929"/>
    <w:rsid w:val="00881B05"/>
    <w:rsid w:val="00881C0D"/>
    <w:rsid w:val="00881C8C"/>
    <w:rsid w:val="00881D1E"/>
    <w:rsid w:val="00881E97"/>
    <w:rsid w:val="00881F71"/>
    <w:rsid w:val="008825EB"/>
    <w:rsid w:val="008826CD"/>
    <w:rsid w:val="00882CC6"/>
    <w:rsid w:val="00882E8E"/>
    <w:rsid w:val="00883083"/>
    <w:rsid w:val="0088336F"/>
    <w:rsid w:val="00883382"/>
    <w:rsid w:val="00883958"/>
    <w:rsid w:val="00883C04"/>
    <w:rsid w:val="00883E61"/>
    <w:rsid w:val="00883EFD"/>
    <w:rsid w:val="0088404E"/>
    <w:rsid w:val="00884236"/>
    <w:rsid w:val="008843C6"/>
    <w:rsid w:val="0088449F"/>
    <w:rsid w:val="008844E4"/>
    <w:rsid w:val="00884800"/>
    <w:rsid w:val="00884916"/>
    <w:rsid w:val="00884A40"/>
    <w:rsid w:val="00884B24"/>
    <w:rsid w:val="00885155"/>
    <w:rsid w:val="00886280"/>
    <w:rsid w:val="00886372"/>
    <w:rsid w:val="00886475"/>
    <w:rsid w:val="00886A3B"/>
    <w:rsid w:val="008871CF"/>
    <w:rsid w:val="008877AE"/>
    <w:rsid w:val="008877BE"/>
    <w:rsid w:val="0088797E"/>
    <w:rsid w:val="00887A07"/>
    <w:rsid w:val="00887C3E"/>
    <w:rsid w:val="00887E5B"/>
    <w:rsid w:val="00887F3F"/>
    <w:rsid w:val="008903BA"/>
    <w:rsid w:val="00890768"/>
    <w:rsid w:val="00890A62"/>
    <w:rsid w:val="00890AF2"/>
    <w:rsid w:val="00890CEE"/>
    <w:rsid w:val="00890CF5"/>
    <w:rsid w:val="00890D91"/>
    <w:rsid w:val="0089102D"/>
    <w:rsid w:val="00891211"/>
    <w:rsid w:val="0089145E"/>
    <w:rsid w:val="0089161A"/>
    <w:rsid w:val="008918BA"/>
    <w:rsid w:val="008918E1"/>
    <w:rsid w:val="00891B36"/>
    <w:rsid w:val="00891BBF"/>
    <w:rsid w:val="00891F2C"/>
    <w:rsid w:val="008920B6"/>
    <w:rsid w:val="008922C8"/>
    <w:rsid w:val="0089290A"/>
    <w:rsid w:val="00892C0C"/>
    <w:rsid w:val="00892F20"/>
    <w:rsid w:val="00892F69"/>
    <w:rsid w:val="0089307E"/>
    <w:rsid w:val="0089314D"/>
    <w:rsid w:val="008934C9"/>
    <w:rsid w:val="00893A92"/>
    <w:rsid w:val="00893CB8"/>
    <w:rsid w:val="008941D0"/>
    <w:rsid w:val="008945B5"/>
    <w:rsid w:val="00894711"/>
    <w:rsid w:val="008959B7"/>
    <w:rsid w:val="00895AEA"/>
    <w:rsid w:val="008961D6"/>
    <w:rsid w:val="008961DA"/>
    <w:rsid w:val="008966E0"/>
    <w:rsid w:val="0089672A"/>
    <w:rsid w:val="00896860"/>
    <w:rsid w:val="00896CE3"/>
    <w:rsid w:val="008970C9"/>
    <w:rsid w:val="008974BE"/>
    <w:rsid w:val="008975BF"/>
    <w:rsid w:val="00897612"/>
    <w:rsid w:val="0089764D"/>
    <w:rsid w:val="00897831"/>
    <w:rsid w:val="0089794D"/>
    <w:rsid w:val="00897CF4"/>
    <w:rsid w:val="00897DDD"/>
    <w:rsid w:val="00897F0E"/>
    <w:rsid w:val="00897FD7"/>
    <w:rsid w:val="008A00FA"/>
    <w:rsid w:val="008A05A5"/>
    <w:rsid w:val="008A074A"/>
    <w:rsid w:val="008A0C59"/>
    <w:rsid w:val="008A0D4F"/>
    <w:rsid w:val="008A0EF4"/>
    <w:rsid w:val="008A0F6C"/>
    <w:rsid w:val="008A110A"/>
    <w:rsid w:val="008A120B"/>
    <w:rsid w:val="008A12B9"/>
    <w:rsid w:val="008A12E7"/>
    <w:rsid w:val="008A131A"/>
    <w:rsid w:val="008A15D3"/>
    <w:rsid w:val="008A1665"/>
    <w:rsid w:val="008A18B7"/>
    <w:rsid w:val="008A20E0"/>
    <w:rsid w:val="008A2549"/>
    <w:rsid w:val="008A2766"/>
    <w:rsid w:val="008A2E69"/>
    <w:rsid w:val="008A2E9E"/>
    <w:rsid w:val="008A2F38"/>
    <w:rsid w:val="008A3155"/>
    <w:rsid w:val="008A317B"/>
    <w:rsid w:val="008A3592"/>
    <w:rsid w:val="008A3ACC"/>
    <w:rsid w:val="008A3AE1"/>
    <w:rsid w:val="008A3AF4"/>
    <w:rsid w:val="008A3BCC"/>
    <w:rsid w:val="008A40E1"/>
    <w:rsid w:val="008A4147"/>
    <w:rsid w:val="008A44C1"/>
    <w:rsid w:val="008A490C"/>
    <w:rsid w:val="008A4AD1"/>
    <w:rsid w:val="008A507E"/>
    <w:rsid w:val="008A5285"/>
    <w:rsid w:val="008A538F"/>
    <w:rsid w:val="008A53A5"/>
    <w:rsid w:val="008A558E"/>
    <w:rsid w:val="008A55C9"/>
    <w:rsid w:val="008A56EA"/>
    <w:rsid w:val="008A5CD8"/>
    <w:rsid w:val="008A5E4C"/>
    <w:rsid w:val="008A5F59"/>
    <w:rsid w:val="008A60D1"/>
    <w:rsid w:val="008A6223"/>
    <w:rsid w:val="008A62BC"/>
    <w:rsid w:val="008A63B4"/>
    <w:rsid w:val="008A6601"/>
    <w:rsid w:val="008A6796"/>
    <w:rsid w:val="008A69A5"/>
    <w:rsid w:val="008A6A46"/>
    <w:rsid w:val="008A6CCF"/>
    <w:rsid w:val="008A6DB6"/>
    <w:rsid w:val="008A76BF"/>
    <w:rsid w:val="008A7754"/>
    <w:rsid w:val="008A7775"/>
    <w:rsid w:val="008A77DD"/>
    <w:rsid w:val="008A7A86"/>
    <w:rsid w:val="008A7C18"/>
    <w:rsid w:val="008A7F62"/>
    <w:rsid w:val="008B0420"/>
    <w:rsid w:val="008B0D1E"/>
    <w:rsid w:val="008B1091"/>
    <w:rsid w:val="008B1161"/>
    <w:rsid w:val="008B1276"/>
    <w:rsid w:val="008B147D"/>
    <w:rsid w:val="008B14D8"/>
    <w:rsid w:val="008B1943"/>
    <w:rsid w:val="008B199F"/>
    <w:rsid w:val="008B1E6D"/>
    <w:rsid w:val="008B224F"/>
    <w:rsid w:val="008B22CC"/>
    <w:rsid w:val="008B26A7"/>
    <w:rsid w:val="008B2781"/>
    <w:rsid w:val="008B3259"/>
    <w:rsid w:val="008B33E3"/>
    <w:rsid w:val="008B373A"/>
    <w:rsid w:val="008B3A8B"/>
    <w:rsid w:val="008B3AF2"/>
    <w:rsid w:val="008B3CB1"/>
    <w:rsid w:val="008B40D8"/>
    <w:rsid w:val="008B41DD"/>
    <w:rsid w:val="008B42B9"/>
    <w:rsid w:val="008B4390"/>
    <w:rsid w:val="008B4432"/>
    <w:rsid w:val="008B464E"/>
    <w:rsid w:val="008B4E5D"/>
    <w:rsid w:val="008B5024"/>
    <w:rsid w:val="008B5122"/>
    <w:rsid w:val="008B51B8"/>
    <w:rsid w:val="008B5295"/>
    <w:rsid w:val="008B544F"/>
    <w:rsid w:val="008B547A"/>
    <w:rsid w:val="008B5C21"/>
    <w:rsid w:val="008B5DA6"/>
    <w:rsid w:val="008B5F0E"/>
    <w:rsid w:val="008B5F31"/>
    <w:rsid w:val="008B6789"/>
    <w:rsid w:val="008B7384"/>
    <w:rsid w:val="008B7423"/>
    <w:rsid w:val="008B78BD"/>
    <w:rsid w:val="008B7AF9"/>
    <w:rsid w:val="008B7FF8"/>
    <w:rsid w:val="008C047F"/>
    <w:rsid w:val="008C06DB"/>
    <w:rsid w:val="008C07CC"/>
    <w:rsid w:val="008C0926"/>
    <w:rsid w:val="008C0A49"/>
    <w:rsid w:val="008C0AFA"/>
    <w:rsid w:val="008C0F78"/>
    <w:rsid w:val="008C1593"/>
    <w:rsid w:val="008C18C9"/>
    <w:rsid w:val="008C195C"/>
    <w:rsid w:val="008C1B9E"/>
    <w:rsid w:val="008C20FC"/>
    <w:rsid w:val="008C24B5"/>
    <w:rsid w:val="008C27AF"/>
    <w:rsid w:val="008C2860"/>
    <w:rsid w:val="008C2A3A"/>
    <w:rsid w:val="008C2CCB"/>
    <w:rsid w:val="008C3227"/>
    <w:rsid w:val="008C3381"/>
    <w:rsid w:val="008C33A9"/>
    <w:rsid w:val="008C34CA"/>
    <w:rsid w:val="008C3834"/>
    <w:rsid w:val="008C38EA"/>
    <w:rsid w:val="008C39BC"/>
    <w:rsid w:val="008C3DEC"/>
    <w:rsid w:val="008C3EAD"/>
    <w:rsid w:val="008C3F7F"/>
    <w:rsid w:val="008C404B"/>
    <w:rsid w:val="008C44E4"/>
    <w:rsid w:val="008C4558"/>
    <w:rsid w:val="008C46FE"/>
    <w:rsid w:val="008C4799"/>
    <w:rsid w:val="008C530E"/>
    <w:rsid w:val="008C595B"/>
    <w:rsid w:val="008C5961"/>
    <w:rsid w:val="008C59C8"/>
    <w:rsid w:val="008C5A6C"/>
    <w:rsid w:val="008C5CD6"/>
    <w:rsid w:val="008C5DD2"/>
    <w:rsid w:val="008C5E60"/>
    <w:rsid w:val="008C5F8B"/>
    <w:rsid w:val="008C634C"/>
    <w:rsid w:val="008C657D"/>
    <w:rsid w:val="008C6B19"/>
    <w:rsid w:val="008C6C14"/>
    <w:rsid w:val="008C6C1B"/>
    <w:rsid w:val="008C6DF3"/>
    <w:rsid w:val="008C6EA3"/>
    <w:rsid w:val="008C6FCB"/>
    <w:rsid w:val="008C7012"/>
    <w:rsid w:val="008C72FD"/>
    <w:rsid w:val="008C7B3C"/>
    <w:rsid w:val="008C7B94"/>
    <w:rsid w:val="008C7D6D"/>
    <w:rsid w:val="008D00C9"/>
    <w:rsid w:val="008D05D1"/>
    <w:rsid w:val="008D0600"/>
    <w:rsid w:val="008D094C"/>
    <w:rsid w:val="008D0BC1"/>
    <w:rsid w:val="008D0DAD"/>
    <w:rsid w:val="008D0FE0"/>
    <w:rsid w:val="008D116D"/>
    <w:rsid w:val="008D130F"/>
    <w:rsid w:val="008D1482"/>
    <w:rsid w:val="008D14A0"/>
    <w:rsid w:val="008D1668"/>
    <w:rsid w:val="008D181F"/>
    <w:rsid w:val="008D19F0"/>
    <w:rsid w:val="008D1BCC"/>
    <w:rsid w:val="008D1DC5"/>
    <w:rsid w:val="008D1E5A"/>
    <w:rsid w:val="008D1FF0"/>
    <w:rsid w:val="008D222A"/>
    <w:rsid w:val="008D231B"/>
    <w:rsid w:val="008D23DD"/>
    <w:rsid w:val="008D2740"/>
    <w:rsid w:val="008D282D"/>
    <w:rsid w:val="008D2BD4"/>
    <w:rsid w:val="008D2C3C"/>
    <w:rsid w:val="008D2E91"/>
    <w:rsid w:val="008D2F8F"/>
    <w:rsid w:val="008D32D0"/>
    <w:rsid w:val="008D33F1"/>
    <w:rsid w:val="008D359B"/>
    <w:rsid w:val="008D3606"/>
    <w:rsid w:val="008D3A7C"/>
    <w:rsid w:val="008D3E51"/>
    <w:rsid w:val="008D44EF"/>
    <w:rsid w:val="008D4560"/>
    <w:rsid w:val="008D45C6"/>
    <w:rsid w:val="008D4A87"/>
    <w:rsid w:val="008D4FA1"/>
    <w:rsid w:val="008D5078"/>
    <w:rsid w:val="008D522D"/>
    <w:rsid w:val="008D5819"/>
    <w:rsid w:val="008D58E2"/>
    <w:rsid w:val="008D59FD"/>
    <w:rsid w:val="008D5E63"/>
    <w:rsid w:val="008D603E"/>
    <w:rsid w:val="008D6131"/>
    <w:rsid w:val="008D6223"/>
    <w:rsid w:val="008D670E"/>
    <w:rsid w:val="008D6738"/>
    <w:rsid w:val="008D69C2"/>
    <w:rsid w:val="008D6FE0"/>
    <w:rsid w:val="008D70B7"/>
    <w:rsid w:val="008D734D"/>
    <w:rsid w:val="008D73A0"/>
    <w:rsid w:val="008D7A65"/>
    <w:rsid w:val="008D7EA2"/>
    <w:rsid w:val="008E0376"/>
    <w:rsid w:val="008E037E"/>
    <w:rsid w:val="008E0A24"/>
    <w:rsid w:val="008E0C4A"/>
    <w:rsid w:val="008E0F16"/>
    <w:rsid w:val="008E0FD4"/>
    <w:rsid w:val="008E1568"/>
    <w:rsid w:val="008E16F9"/>
    <w:rsid w:val="008E18A5"/>
    <w:rsid w:val="008E1A3A"/>
    <w:rsid w:val="008E2065"/>
    <w:rsid w:val="008E20FD"/>
    <w:rsid w:val="008E238C"/>
    <w:rsid w:val="008E25BA"/>
    <w:rsid w:val="008E2A28"/>
    <w:rsid w:val="008E2AE5"/>
    <w:rsid w:val="008E2BF4"/>
    <w:rsid w:val="008E2D38"/>
    <w:rsid w:val="008E2DB7"/>
    <w:rsid w:val="008E30D6"/>
    <w:rsid w:val="008E3124"/>
    <w:rsid w:val="008E32FC"/>
    <w:rsid w:val="008E334A"/>
    <w:rsid w:val="008E348D"/>
    <w:rsid w:val="008E381D"/>
    <w:rsid w:val="008E392E"/>
    <w:rsid w:val="008E3BDC"/>
    <w:rsid w:val="008E4541"/>
    <w:rsid w:val="008E4557"/>
    <w:rsid w:val="008E4963"/>
    <w:rsid w:val="008E50E8"/>
    <w:rsid w:val="008E510F"/>
    <w:rsid w:val="008E52CE"/>
    <w:rsid w:val="008E55AC"/>
    <w:rsid w:val="008E5745"/>
    <w:rsid w:val="008E5832"/>
    <w:rsid w:val="008E5BAC"/>
    <w:rsid w:val="008E682B"/>
    <w:rsid w:val="008E6AB9"/>
    <w:rsid w:val="008E6AF1"/>
    <w:rsid w:val="008E6C61"/>
    <w:rsid w:val="008E6FF1"/>
    <w:rsid w:val="008E75D8"/>
    <w:rsid w:val="008E78B6"/>
    <w:rsid w:val="008E7CD2"/>
    <w:rsid w:val="008E7D56"/>
    <w:rsid w:val="008E7D6E"/>
    <w:rsid w:val="008F0270"/>
    <w:rsid w:val="008F05D6"/>
    <w:rsid w:val="008F07E3"/>
    <w:rsid w:val="008F0B92"/>
    <w:rsid w:val="008F10AC"/>
    <w:rsid w:val="008F1365"/>
    <w:rsid w:val="008F1488"/>
    <w:rsid w:val="008F14F6"/>
    <w:rsid w:val="008F172B"/>
    <w:rsid w:val="008F186F"/>
    <w:rsid w:val="008F18B4"/>
    <w:rsid w:val="008F192E"/>
    <w:rsid w:val="008F1992"/>
    <w:rsid w:val="008F2225"/>
    <w:rsid w:val="008F2693"/>
    <w:rsid w:val="008F275A"/>
    <w:rsid w:val="008F2AD3"/>
    <w:rsid w:val="008F2EC3"/>
    <w:rsid w:val="008F2EEE"/>
    <w:rsid w:val="008F315B"/>
    <w:rsid w:val="008F3170"/>
    <w:rsid w:val="008F338B"/>
    <w:rsid w:val="008F364F"/>
    <w:rsid w:val="008F373E"/>
    <w:rsid w:val="008F3809"/>
    <w:rsid w:val="008F3873"/>
    <w:rsid w:val="008F38C8"/>
    <w:rsid w:val="008F406D"/>
    <w:rsid w:val="008F4256"/>
    <w:rsid w:val="008F425B"/>
    <w:rsid w:val="008F4266"/>
    <w:rsid w:val="008F4326"/>
    <w:rsid w:val="008F44E7"/>
    <w:rsid w:val="008F464D"/>
    <w:rsid w:val="008F4681"/>
    <w:rsid w:val="008F4762"/>
    <w:rsid w:val="008F479D"/>
    <w:rsid w:val="008F47BF"/>
    <w:rsid w:val="008F4A6F"/>
    <w:rsid w:val="008F4C0A"/>
    <w:rsid w:val="008F501D"/>
    <w:rsid w:val="008F53A2"/>
    <w:rsid w:val="008F53B2"/>
    <w:rsid w:val="008F53CF"/>
    <w:rsid w:val="008F559A"/>
    <w:rsid w:val="008F5613"/>
    <w:rsid w:val="008F56B0"/>
    <w:rsid w:val="008F58E6"/>
    <w:rsid w:val="008F5E03"/>
    <w:rsid w:val="008F6194"/>
    <w:rsid w:val="008F6369"/>
    <w:rsid w:val="008F66E4"/>
    <w:rsid w:val="008F67DF"/>
    <w:rsid w:val="008F6915"/>
    <w:rsid w:val="008F69C0"/>
    <w:rsid w:val="008F705D"/>
    <w:rsid w:val="008F72A9"/>
    <w:rsid w:val="008F72FA"/>
    <w:rsid w:val="008F74AA"/>
    <w:rsid w:val="008F750D"/>
    <w:rsid w:val="008F7648"/>
    <w:rsid w:val="008F790B"/>
    <w:rsid w:val="008F7EF4"/>
    <w:rsid w:val="008F7EFF"/>
    <w:rsid w:val="00900E07"/>
    <w:rsid w:val="00900FC7"/>
    <w:rsid w:val="009010EE"/>
    <w:rsid w:val="00901588"/>
    <w:rsid w:val="00901769"/>
    <w:rsid w:val="009019B6"/>
    <w:rsid w:val="00901CC1"/>
    <w:rsid w:val="00901E5D"/>
    <w:rsid w:val="00901E79"/>
    <w:rsid w:val="00902167"/>
    <w:rsid w:val="00902413"/>
    <w:rsid w:val="00902BDB"/>
    <w:rsid w:val="00902BF5"/>
    <w:rsid w:val="00902BF8"/>
    <w:rsid w:val="00902C93"/>
    <w:rsid w:val="00902F85"/>
    <w:rsid w:val="00903007"/>
    <w:rsid w:val="009030CE"/>
    <w:rsid w:val="009031BD"/>
    <w:rsid w:val="00903297"/>
    <w:rsid w:val="009041D6"/>
    <w:rsid w:val="009042BA"/>
    <w:rsid w:val="009045CD"/>
    <w:rsid w:val="00904727"/>
    <w:rsid w:val="00904802"/>
    <w:rsid w:val="00904D47"/>
    <w:rsid w:val="0090520B"/>
    <w:rsid w:val="00905257"/>
    <w:rsid w:val="00905370"/>
    <w:rsid w:val="009054A9"/>
    <w:rsid w:val="00905574"/>
    <w:rsid w:val="00905A3B"/>
    <w:rsid w:val="00906264"/>
    <w:rsid w:val="009062A7"/>
    <w:rsid w:val="009073C6"/>
    <w:rsid w:val="009073E1"/>
    <w:rsid w:val="0090747E"/>
    <w:rsid w:val="0090772B"/>
    <w:rsid w:val="00907888"/>
    <w:rsid w:val="009078E0"/>
    <w:rsid w:val="00907E71"/>
    <w:rsid w:val="00907F20"/>
    <w:rsid w:val="00907F2E"/>
    <w:rsid w:val="00910172"/>
    <w:rsid w:val="00910593"/>
    <w:rsid w:val="0091083E"/>
    <w:rsid w:val="0091099E"/>
    <w:rsid w:val="00910B24"/>
    <w:rsid w:val="00910C92"/>
    <w:rsid w:val="00910FF6"/>
    <w:rsid w:val="0091157F"/>
    <w:rsid w:val="009115F3"/>
    <w:rsid w:val="00911801"/>
    <w:rsid w:val="0091192A"/>
    <w:rsid w:val="00911978"/>
    <w:rsid w:val="00911D34"/>
    <w:rsid w:val="00911E97"/>
    <w:rsid w:val="009121B2"/>
    <w:rsid w:val="009123F7"/>
    <w:rsid w:val="009127CA"/>
    <w:rsid w:val="00912A20"/>
    <w:rsid w:val="00912A69"/>
    <w:rsid w:val="00913433"/>
    <w:rsid w:val="009134FA"/>
    <w:rsid w:val="00913682"/>
    <w:rsid w:val="00913880"/>
    <w:rsid w:val="00913ABE"/>
    <w:rsid w:val="00914081"/>
    <w:rsid w:val="0091410E"/>
    <w:rsid w:val="009141C0"/>
    <w:rsid w:val="00914629"/>
    <w:rsid w:val="009146A2"/>
    <w:rsid w:val="00914891"/>
    <w:rsid w:val="00914D2D"/>
    <w:rsid w:val="009151C0"/>
    <w:rsid w:val="0091530B"/>
    <w:rsid w:val="00915448"/>
    <w:rsid w:val="00915482"/>
    <w:rsid w:val="0091557F"/>
    <w:rsid w:val="009155E4"/>
    <w:rsid w:val="009156A9"/>
    <w:rsid w:val="009157FB"/>
    <w:rsid w:val="00915996"/>
    <w:rsid w:val="009159E5"/>
    <w:rsid w:val="00915BA8"/>
    <w:rsid w:val="00915E04"/>
    <w:rsid w:val="00915FF7"/>
    <w:rsid w:val="0091612A"/>
    <w:rsid w:val="00916156"/>
    <w:rsid w:val="0091616D"/>
    <w:rsid w:val="00916263"/>
    <w:rsid w:val="0091643E"/>
    <w:rsid w:val="0091648B"/>
    <w:rsid w:val="00916775"/>
    <w:rsid w:val="00916987"/>
    <w:rsid w:val="00916A99"/>
    <w:rsid w:val="00916AC0"/>
    <w:rsid w:val="00916B18"/>
    <w:rsid w:val="00916C83"/>
    <w:rsid w:val="00916E43"/>
    <w:rsid w:val="00916FEB"/>
    <w:rsid w:val="0091703D"/>
    <w:rsid w:val="009171AC"/>
    <w:rsid w:val="00917492"/>
    <w:rsid w:val="00917E0A"/>
    <w:rsid w:val="00917E6A"/>
    <w:rsid w:val="00920199"/>
    <w:rsid w:val="009205CF"/>
    <w:rsid w:val="009207D8"/>
    <w:rsid w:val="00920907"/>
    <w:rsid w:val="00920D26"/>
    <w:rsid w:val="00920E01"/>
    <w:rsid w:val="009211F1"/>
    <w:rsid w:val="009211F3"/>
    <w:rsid w:val="009213E3"/>
    <w:rsid w:val="009215FC"/>
    <w:rsid w:val="0092163F"/>
    <w:rsid w:val="00921813"/>
    <w:rsid w:val="00921CB2"/>
    <w:rsid w:val="00921CB4"/>
    <w:rsid w:val="009222C5"/>
    <w:rsid w:val="0092244E"/>
    <w:rsid w:val="00922600"/>
    <w:rsid w:val="0092283A"/>
    <w:rsid w:val="00922A29"/>
    <w:rsid w:val="00922A90"/>
    <w:rsid w:val="00922EB9"/>
    <w:rsid w:val="009231A1"/>
    <w:rsid w:val="0092335B"/>
    <w:rsid w:val="0092361B"/>
    <w:rsid w:val="009238E9"/>
    <w:rsid w:val="00923A46"/>
    <w:rsid w:val="00923D7D"/>
    <w:rsid w:val="00924464"/>
    <w:rsid w:val="0092453B"/>
    <w:rsid w:val="009245FD"/>
    <w:rsid w:val="00924973"/>
    <w:rsid w:val="00924CBB"/>
    <w:rsid w:val="00924CDD"/>
    <w:rsid w:val="009251FC"/>
    <w:rsid w:val="00925465"/>
    <w:rsid w:val="009254A2"/>
    <w:rsid w:val="00925552"/>
    <w:rsid w:val="009255E6"/>
    <w:rsid w:val="009257A3"/>
    <w:rsid w:val="009258BA"/>
    <w:rsid w:val="0092599D"/>
    <w:rsid w:val="00925A2B"/>
    <w:rsid w:val="00925A98"/>
    <w:rsid w:val="00925AD3"/>
    <w:rsid w:val="00925B79"/>
    <w:rsid w:val="009263D3"/>
    <w:rsid w:val="00926997"/>
    <w:rsid w:val="00926AC3"/>
    <w:rsid w:val="00926AEB"/>
    <w:rsid w:val="00927206"/>
    <w:rsid w:val="00927440"/>
    <w:rsid w:val="00927759"/>
    <w:rsid w:val="00927962"/>
    <w:rsid w:val="00927C0E"/>
    <w:rsid w:val="00927C16"/>
    <w:rsid w:val="00927C70"/>
    <w:rsid w:val="00927CEA"/>
    <w:rsid w:val="00930958"/>
    <w:rsid w:val="009309C3"/>
    <w:rsid w:val="009309E3"/>
    <w:rsid w:val="00930AF1"/>
    <w:rsid w:val="00930D53"/>
    <w:rsid w:val="00930FB1"/>
    <w:rsid w:val="00931146"/>
    <w:rsid w:val="009311D2"/>
    <w:rsid w:val="009311F2"/>
    <w:rsid w:val="0093136C"/>
    <w:rsid w:val="009314C6"/>
    <w:rsid w:val="00931799"/>
    <w:rsid w:val="00931B72"/>
    <w:rsid w:val="00931D7B"/>
    <w:rsid w:val="00931E22"/>
    <w:rsid w:val="00931E6E"/>
    <w:rsid w:val="00931F9C"/>
    <w:rsid w:val="00931FC9"/>
    <w:rsid w:val="0093219D"/>
    <w:rsid w:val="00932F27"/>
    <w:rsid w:val="0093316C"/>
    <w:rsid w:val="009334B3"/>
    <w:rsid w:val="00933632"/>
    <w:rsid w:val="00933D82"/>
    <w:rsid w:val="009340C1"/>
    <w:rsid w:val="0093416E"/>
    <w:rsid w:val="009344B2"/>
    <w:rsid w:val="00934852"/>
    <w:rsid w:val="00934DC6"/>
    <w:rsid w:val="00934F34"/>
    <w:rsid w:val="00935078"/>
    <w:rsid w:val="00935325"/>
    <w:rsid w:val="0093552B"/>
    <w:rsid w:val="009358AB"/>
    <w:rsid w:val="00935901"/>
    <w:rsid w:val="00935957"/>
    <w:rsid w:val="00935D05"/>
    <w:rsid w:val="00935EA3"/>
    <w:rsid w:val="00936AA3"/>
    <w:rsid w:val="00936D9E"/>
    <w:rsid w:val="00936FFD"/>
    <w:rsid w:val="009371DD"/>
    <w:rsid w:val="009373C8"/>
    <w:rsid w:val="009373EB"/>
    <w:rsid w:val="00937474"/>
    <w:rsid w:val="00937779"/>
    <w:rsid w:val="00937947"/>
    <w:rsid w:val="00937A8E"/>
    <w:rsid w:val="00937C2C"/>
    <w:rsid w:val="00937C4E"/>
    <w:rsid w:val="00937E0D"/>
    <w:rsid w:val="00940870"/>
    <w:rsid w:val="00940882"/>
    <w:rsid w:val="00940923"/>
    <w:rsid w:val="00940EB6"/>
    <w:rsid w:val="009411DC"/>
    <w:rsid w:val="00941850"/>
    <w:rsid w:val="009419CE"/>
    <w:rsid w:val="00941D41"/>
    <w:rsid w:val="00941DC1"/>
    <w:rsid w:val="00941F44"/>
    <w:rsid w:val="0094245B"/>
    <w:rsid w:val="009426C6"/>
    <w:rsid w:val="0094271E"/>
    <w:rsid w:val="00942867"/>
    <w:rsid w:val="009435C1"/>
    <w:rsid w:val="0094393E"/>
    <w:rsid w:val="0094394A"/>
    <w:rsid w:val="00943A8A"/>
    <w:rsid w:val="00943AEE"/>
    <w:rsid w:val="00943AF1"/>
    <w:rsid w:val="00943C09"/>
    <w:rsid w:val="00944075"/>
    <w:rsid w:val="009446EC"/>
    <w:rsid w:val="00944C98"/>
    <w:rsid w:val="00944CE5"/>
    <w:rsid w:val="00944DA8"/>
    <w:rsid w:val="00944DB0"/>
    <w:rsid w:val="00944EFB"/>
    <w:rsid w:val="00944F79"/>
    <w:rsid w:val="00945912"/>
    <w:rsid w:val="00945981"/>
    <w:rsid w:val="009459A8"/>
    <w:rsid w:val="009459BC"/>
    <w:rsid w:val="00945F9E"/>
    <w:rsid w:val="009460B3"/>
    <w:rsid w:val="0094630F"/>
    <w:rsid w:val="0094633F"/>
    <w:rsid w:val="0094636E"/>
    <w:rsid w:val="009464A7"/>
    <w:rsid w:val="00946508"/>
    <w:rsid w:val="00946736"/>
    <w:rsid w:val="0094699C"/>
    <w:rsid w:val="00946EA6"/>
    <w:rsid w:val="00947077"/>
    <w:rsid w:val="009470C7"/>
    <w:rsid w:val="00947307"/>
    <w:rsid w:val="00947443"/>
    <w:rsid w:val="009474E1"/>
    <w:rsid w:val="009476A3"/>
    <w:rsid w:val="0094783A"/>
    <w:rsid w:val="0094799F"/>
    <w:rsid w:val="00947AFC"/>
    <w:rsid w:val="00947B74"/>
    <w:rsid w:val="00947EA2"/>
    <w:rsid w:val="00950128"/>
    <w:rsid w:val="009502BF"/>
    <w:rsid w:val="00950307"/>
    <w:rsid w:val="0095033F"/>
    <w:rsid w:val="0095039B"/>
    <w:rsid w:val="00950548"/>
    <w:rsid w:val="00951094"/>
    <w:rsid w:val="00951300"/>
    <w:rsid w:val="00951383"/>
    <w:rsid w:val="0095179B"/>
    <w:rsid w:val="00951869"/>
    <w:rsid w:val="009523F1"/>
    <w:rsid w:val="00952531"/>
    <w:rsid w:val="009525A6"/>
    <w:rsid w:val="009527EB"/>
    <w:rsid w:val="0095287D"/>
    <w:rsid w:val="00952B9C"/>
    <w:rsid w:val="00952DEA"/>
    <w:rsid w:val="00952E0D"/>
    <w:rsid w:val="00952F99"/>
    <w:rsid w:val="00952FED"/>
    <w:rsid w:val="0095309F"/>
    <w:rsid w:val="0095334F"/>
    <w:rsid w:val="00953636"/>
    <w:rsid w:val="00953685"/>
    <w:rsid w:val="00953736"/>
    <w:rsid w:val="00953C02"/>
    <w:rsid w:val="00953C3F"/>
    <w:rsid w:val="00953CFD"/>
    <w:rsid w:val="0095402A"/>
    <w:rsid w:val="00954163"/>
    <w:rsid w:val="00954327"/>
    <w:rsid w:val="00954643"/>
    <w:rsid w:val="00954AD3"/>
    <w:rsid w:val="00954AD5"/>
    <w:rsid w:val="00954CB9"/>
    <w:rsid w:val="00954DA8"/>
    <w:rsid w:val="00954FB3"/>
    <w:rsid w:val="00954FF5"/>
    <w:rsid w:val="009551CD"/>
    <w:rsid w:val="0095521B"/>
    <w:rsid w:val="00955471"/>
    <w:rsid w:val="009554B6"/>
    <w:rsid w:val="009559D8"/>
    <w:rsid w:val="00955A30"/>
    <w:rsid w:val="00955A64"/>
    <w:rsid w:val="00955DAC"/>
    <w:rsid w:val="00955ECA"/>
    <w:rsid w:val="009560B7"/>
    <w:rsid w:val="0095669A"/>
    <w:rsid w:val="009566C0"/>
    <w:rsid w:val="00956B1D"/>
    <w:rsid w:val="00956D20"/>
    <w:rsid w:val="00956FF9"/>
    <w:rsid w:val="00957250"/>
    <w:rsid w:val="00957455"/>
    <w:rsid w:val="0095754F"/>
    <w:rsid w:val="009576E8"/>
    <w:rsid w:val="00957B24"/>
    <w:rsid w:val="00957C56"/>
    <w:rsid w:val="00957E21"/>
    <w:rsid w:val="0096007D"/>
    <w:rsid w:val="00960266"/>
    <w:rsid w:val="009606D2"/>
    <w:rsid w:val="00960982"/>
    <w:rsid w:val="00960C70"/>
    <w:rsid w:val="00960EBD"/>
    <w:rsid w:val="00960F26"/>
    <w:rsid w:val="00961209"/>
    <w:rsid w:val="00961626"/>
    <w:rsid w:val="00961ADA"/>
    <w:rsid w:val="00961C60"/>
    <w:rsid w:val="00961D09"/>
    <w:rsid w:val="00961F10"/>
    <w:rsid w:val="00962533"/>
    <w:rsid w:val="00962580"/>
    <w:rsid w:val="00962657"/>
    <w:rsid w:val="009628D7"/>
    <w:rsid w:val="00962A50"/>
    <w:rsid w:val="00962A5F"/>
    <w:rsid w:val="00962A9A"/>
    <w:rsid w:val="00962EB6"/>
    <w:rsid w:val="009630CF"/>
    <w:rsid w:val="009632AA"/>
    <w:rsid w:val="00963495"/>
    <w:rsid w:val="00963828"/>
    <w:rsid w:val="00963AD8"/>
    <w:rsid w:val="00963D9D"/>
    <w:rsid w:val="00963DFF"/>
    <w:rsid w:val="00963EE9"/>
    <w:rsid w:val="00963F64"/>
    <w:rsid w:val="0096415F"/>
    <w:rsid w:val="0096417F"/>
    <w:rsid w:val="00964676"/>
    <w:rsid w:val="0096469D"/>
    <w:rsid w:val="00964FF7"/>
    <w:rsid w:val="0096517B"/>
    <w:rsid w:val="00965538"/>
    <w:rsid w:val="00965701"/>
    <w:rsid w:val="00965BD3"/>
    <w:rsid w:val="00965EF7"/>
    <w:rsid w:val="00965F39"/>
    <w:rsid w:val="00966558"/>
    <w:rsid w:val="0096678D"/>
    <w:rsid w:val="009667D9"/>
    <w:rsid w:val="00966981"/>
    <w:rsid w:val="00966A52"/>
    <w:rsid w:val="00966C42"/>
    <w:rsid w:val="00966D50"/>
    <w:rsid w:val="00966DFD"/>
    <w:rsid w:val="0096706B"/>
    <w:rsid w:val="009673A8"/>
    <w:rsid w:val="009675B0"/>
    <w:rsid w:val="0096771F"/>
    <w:rsid w:val="00967A62"/>
    <w:rsid w:val="00967B57"/>
    <w:rsid w:val="00967BAC"/>
    <w:rsid w:val="00967C37"/>
    <w:rsid w:val="00967CBD"/>
    <w:rsid w:val="00970836"/>
    <w:rsid w:val="00970A78"/>
    <w:rsid w:val="00970F4F"/>
    <w:rsid w:val="0097100E"/>
    <w:rsid w:val="00971477"/>
    <w:rsid w:val="00971573"/>
    <w:rsid w:val="00971A08"/>
    <w:rsid w:val="00971BC1"/>
    <w:rsid w:val="00971DD2"/>
    <w:rsid w:val="009720D2"/>
    <w:rsid w:val="00972422"/>
    <w:rsid w:val="00972600"/>
    <w:rsid w:val="0097267D"/>
    <w:rsid w:val="0097282D"/>
    <w:rsid w:val="00972B9B"/>
    <w:rsid w:val="00972DE9"/>
    <w:rsid w:val="009730A5"/>
    <w:rsid w:val="009732B1"/>
    <w:rsid w:val="00973603"/>
    <w:rsid w:val="009737CF"/>
    <w:rsid w:val="009738AA"/>
    <w:rsid w:val="00973AD4"/>
    <w:rsid w:val="00973DF5"/>
    <w:rsid w:val="009743A6"/>
    <w:rsid w:val="00974944"/>
    <w:rsid w:val="00974A45"/>
    <w:rsid w:val="00974A82"/>
    <w:rsid w:val="00974C98"/>
    <w:rsid w:val="00974F52"/>
    <w:rsid w:val="0097500B"/>
    <w:rsid w:val="009754B6"/>
    <w:rsid w:val="009755E2"/>
    <w:rsid w:val="00975628"/>
    <w:rsid w:val="00975640"/>
    <w:rsid w:val="00975D8C"/>
    <w:rsid w:val="0097619C"/>
    <w:rsid w:val="0097636B"/>
    <w:rsid w:val="009768FC"/>
    <w:rsid w:val="00976A2E"/>
    <w:rsid w:val="00976ABF"/>
    <w:rsid w:val="009771D7"/>
    <w:rsid w:val="0097723E"/>
    <w:rsid w:val="00977335"/>
    <w:rsid w:val="00977471"/>
    <w:rsid w:val="00977919"/>
    <w:rsid w:val="0097791F"/>
    <w:rsid w:val="00977B57"/>
    <w:rsid w:val="00977E27"/>
    <w:rsid w:val="00977F98"/>
    <w:rsid w:val="00977FAD"/>
    <w:rsid w:val="00980A52"/>
    <w:rsid w:val="00980EF3"/>
    <w:rsid w:val="00980FCD"/>
    <w:rsid w:val="00981642"/>
    <w:rsid w:val="00981805"/>
    <w:rsid w:val="00981923"/>
    <w:rsid w:val="009819F7"/>
    <w:rsid w:val="00981A28"/>
    <w:rsid w:val="00981D60"/>
    <w:rsid w:val="00981DCF"/>
    <w:rsid w:val="00982131"/>
    <w:rsid w:val="00982325"/>
    <w:rsid w:val="0098237C"/>
    <w:rsid w:val="00982548"/>
    <w:rsid w:val="009825C7"/>
    <w:rsid w:val="009826DF"/>
    <w:rsid w:val="009828FB"/>
    <w:rsid w:val="00982EC6"/>
    <w:rsid w:val="00983AF8"/>
    <w:rsid w:val="00983C9E"/>
    <w:rsid w:val="00983E68"/>
    <w:rsid w:val="00984195"/>
    <w:rsid w:val="00984339"/>
    <w:rsid w:val="00984437"/>
    <w:rsid w:val="009848B5"/>
    <w:rsid w:val="00984A7E"/>
    <w:rsid w:val="00984D9F"/>
    <w:rsid w:val="00984E6F"/>
    <w:rsid w:val="009850BC"/>
    <w:rsid w:val="0098529B"/>
    <w:rsid w:val="00985416"/>
    <w:rsid w:val="009857A3"/>
    <w:rsid w:val="009859FD"/>
    <w:rsid w:val="00985B4F"/>
    <w:rsid w:val="00985EA0"/>
    <w:rsid w:val="00986265"/>
    <w:rsid w:val="00986464"/>
    <w:rsid w:val="0098648A"/>
    <w:rsid w:val="009864CE"/>
    <w:rsid w:val="0098660D"/>
    <w:rsid w:val="00986771"/>
    <w:rsid w:val="009868E4"/>
    <w:rsid w:val="00986A21"/>
    <w:rsid w:val="00986CC4"/>
    <w:rsid w:val="009870CF"/>
    <w:rsid w:val="0098718F"/>
    <w:rsid w:val="00987284"/>
    <w:rsid w:val="009873A0"/>
    <w:rsid w:val="00987630"/>
    <w:rsid w:val="00987F3A"/>
    <w:rsid w:val="0099004A"/>
    <w:rsid w:val="00990066"/>
    <w:rsid w:val="00990113"/>
    <w:rsid w:val="0099038C"/>
    <w:rsid w:val="0099048B"/>
    <w:rsid w:val="0099069E"/>
    <w:rsid w:val="00990BC3"/>
    <w:rsid w:val="00990D30"/>
    <w:rsid w:val="0099125F"/>
    <w:rsid w:val="00991712"/>
    <w:rsid w:val="0099187A"/>
    <w:rsid w:val="00991AED"/>
    <w:rsid w:val="00991EE3"/>
    <w:rsid w:val="009921F5"/>
    <w:rsid w:val="00992215"/>
    <w:rsid w:val="0099264F"/>
    <w:rsid w:val="0099278C"/>
    <w:rsid w:val="009929F3"/>
    <w:rsid w:val="00992D50"/>
    <w:rsid w:val="009930F1"/>
    <w:rsid w:val="009931F7"/>
    <w:rsid w:val="0099395F"/>
    <w:rsid w:val="00993B91"/>
    <w:rsid w:val="00993C2F"/>
    <w:rsid w:val="00994139"/>
    <w:rsid w:val="009941D8"/>
    <w:rsid w:val="009945F1"/>
    <w:rsid w:val="009946F0"/>
    <w:rsid w:val="00994A6B"/>
    <w:rsid w:val="00994B8E"/>
    <w:rsid w:val="00994DCF"/>
    <w:rsid w:val="00994F52"/>
    <w:rsid w:val="0099522E"/>
    <w:rsid w:val="0099584D"/>
    <w:rsid w:val="009958D8"/>
    <w:rsid w:val="009958F2"/>
    <w:rsid w:val="00995BFD"/>
    <w:rsid w:val="00995C52"/>
    <w:rsid w:val="00995F07"/>
    <w:rsid w:val="00995FF5"/>
    <w:rsid w:val="00996119"/>
    <w:rsid w:val="00996354"/>
    <w:rsid w:val="009966CE"/>
    <w:rsid w:val="009967CC"/>
    <w:rsid w:val="00996C54"/>
    <w:rsid w:val="00996ED5"/>
    <w:rsid w:val="009972E2"/>
    <w:rsid w:val="00997A5F"/>
    <w:rsid w:val="00997CBF"/>
    <w:rsid w:val="00997DE8"/>
    <w:rsid w:val="009A00C6"/>
    <w:rsid w:val="009A0334"/>
    <w:rsid w:val="009A04FA"/>
    <w:rsid w:val="009A05AA"/>
    <w:rsid w:val="009A0BDC"/>
    <w:rsid w:val="009A0F07"/>
    <w:rsid w:val="009A116C"/>
    <w:rsid w:val="009A1616"/>
    <w:rsid w:val="009A1742"/>
    <w:rsid w:val="009A19A5"/>
    <w:rsid w:val="009A1AA4"/>
    <w:rsid w:val="009A1BB8"/>
    <w:rsid w:val="009A1CC4"/>
    <w:rsid w:val="009A1DF3"/>
    <w:rsid w:val="009A1FCB"/>
    <w:rsid w:val="009A2068"/>
    <w:rsid w:val="009A21DC"/>
    <w:rsid w:val="009A21E0"/>
    <w:rsid w:val="009A21FE"/>
    <w:rsid w:val="009A2595"/>
    <w:rsid w:val="009A2693"/>
    <w:rsid w:val="009A2875"/>
    <w:rsid w:val="009A2887"/>
    <w:rsid w:val="009A2899"/>
    <w:rsid w:val="009A2CFC"/>
    <w:rsid w:val="009A2E1C"/>
    <w:rsid w:val="009A2F63"/>
    <w:rsid w:val="009A2FBD"/>
    <w:rsid w:val="009A313D"/>
    <w:rsid w:val="009A3245"/>
    <w:rsid w:val="009A331F"/>
    <w:rsid w:val="009A3754"/>
    <w:rsid w:val="009A376F"/>
    <w:rsid w:val="009A394C"/>
    <w:rsid w:val="009A3DA4"/>
    <w:rsid w:val="009A477C"/>
    <w:rsid w:val="009A4937"/>
    <w:rsid w:val="009A4963"/>
    <w:rsid w:val="009A4B83"/>
    <w:rsid w:val="009A4BB8"/>
    <w:rsid w:val="009A4E24"/>
    <w:rsid w:val="009A506C"/>
    <w:rsid w:val="009A53D9"/>
    <w:rsid w:val="009A55DF"/>
    <w:rsid w:val="009A5A6A"/>
    <w:rsid w:val="009A5E4F"/>
    <w:rsid w:val="009A5F76"/>
    <w:rsid w:val="009A60ED"/>
    <w:rsid w:val="009A6137"/>
    <w:rsid w:val="009A61B8"/>
    <w:rsid w:val="009A639E"/>
    <w:rsid w:val="009A6717"/>
    <w:rsid w:val="009A6B2E"/>
    <w:rsid w:val="009A6BA6"/>
    <w:rsid w:val="009A6D7E"/>
    <w:rsid w:val="009A7477"/>
    <w:rsid w:val="009A74B1"/>
    <w:rsid w:val="009A7603"/>
    <w:rsid w:val="009A77D8"/>
    <w:rsid w:val="009A7D5B"/>
    <w:rsid w:val="009A7DA0"/>
    <w:rsid w:val="009A7F24"/>
    <w:rsid w:val="009B0632"/>
    <w:rsid w:val="009B0848"/>
    <w:rsid w:val="009B0962"/>
    <w:rsid w:val="009B09F2"/>
    <w:rsid w:val="009B0A7C"/>
    <w:rsid w:val="009B0F7F"/>
    <w:rsid w:val="009B1070"/>
    <w:rsid w:val="009B10D2"/>
    <w:rsid w:val="009B1397"/>
    <w:rsid w:val="009B13EB"/>
    <w:rsid w:val="009B1507"/>
    <w:rsid w:val="009B1520"/>
    <w:rsid w:val="009B1577"/>
    <w:rsid w:val="009B158E"/>
    <w:rsid w:val="009B1CA2"/>
    <w:rsid w:val="009B2258"/>
    <w:rsid w:val="009B24AB"/>
    <w:rsid w:val="009B25D9"/>
    <w:rsid w:val="009B2638"/>
    <w:rsid w:val="009B27B0"/>
    <w:rsid w:val="009B2BCD"/>
    <w:rsid w:val="009B2D9B"/>
    <w:rsid w:val="009B2DA1"/>
    <w:rsid w:val="009B2E03"/>
    <w:rsid w:val="009B308D"/>
    <w:rsid w:val="009B3689"/>
    <w:rsid w:val="009B3838"/>
    <w:rsid w:val="009B3916"/>
    <w:rsid w:val="009B3EBB"/>
    <w:rsid w:val="009B3F0B"/>
    <w:rsid w:val="009B44FC"/>
    <w:rsid w:val="009B46C2"/>
    <w:rsid w:val="009B483A"/>
    <w:rsid w:val="009B4DFF"/>
    <w:rsid w:val="009B4E17"/>
    <w:rsid w:val="009B4EF7"/>
    <w:rsid w:val="009B56A4"/>
    <w:rsid w:val="009B5A69"/>
    <w:rsid w:val="009B5D07"/>
    <w:rsid w:val="009B5E1D"/>
    <w:rsid w:val="009B5F7A"/>
    <w:rsid w:val="009B604F"/>
    <w:rsid w:val="009B63A5"/>
    <w:rsid w:val="009B6566"/>
    <w:rsid w:val="009B65E6"/>
    <w:rsid w:val="009B6601"/>
    <w:rsid w:val="009B6663"/>
    <w:rsid w:val="009B6A16"/>
    <w:rsid w:val="009B6ABF"/>
    <w:rsid w:val="009B6E5A"/>
    <w:rsid w:val="009B7051"/>
    <w:rsid w:val="009B7123"/>
    <w:rsid w:val="009B7137"/>
    <w:rsid w:val="009B7169"/>
    <w:rsid w:val="009B71FC"/>
    <w:rsid w:val="009B746D"/>
    <w:rsid w:val="009B7583"/>
    <w:rsid w:val="009B774C"/>
    <w:rsid w:val="009B7B46"/>
    <w:rsid w:val="009C0173"/>
    <w:rsid w:val="009C05F1"/>
    <w:rsid w:val="009C071A"/>
    <w:rsid w:val="009C08B0"/>
    <w:rsid w:val="009C0AF7"/>
    <w:rsid w:val="009C10E4"/>
    <w:rsid w:val="009C13F9"/>
    <w:rsid w:val="009C1553"/>
    <w:rsid w:val="009C1669"/>
    <w:rsid w:val="009C1683"/>
    <w:rsid w:val="009C1906"/>
    <w:rsid w:val="009C1AB5"/>
    <w:rsid w:val="009C1F73"/>
    <w:rsid w:val="009C2168"/>
    <w:rsid w:val="009C226D"/>
    <w:rsid w:val="009C23E1"/>
    <w:rsid w:val="009C26B6"/>
    <w:rsid w:val="009C29D5"/>
    <w:rsid w:val="009C3092"/>
    <w:rsid w:val="009C3438"/>
    <w:rsid w:val="009C346B"/>
    <w:rsid w:val="009C36E5"/>
    <w:rsid w:val="009C383D"/>
    <w:rsid w:val="009C3FD3"/>
    <w:rsid w:val="009C432B"/>
    <w:rsid w:val="009C44E9"/>
    <w:rsid w:val="009C4810"/>
    <w:rsid w:val="009C4A02"/>
    <w:rsid w:val="009C4B0D"/>
    <w:rsid w:val="009C4C9D"/>
    <w:rsid w:val="009C4CC6"/>
    <w:rsid w:val="009C4E7D"/>
    <w:rsid w:val="009C4FF9"/>
    <w:rsid w:val="009C502B"/>
    <w:rsid w:val="009C510F"/>
    <w:rsid w:val="009C5371"/>
    <w:rsid w:val="009C5407"/>
    <w:rsid w:val="009C55E9"/>
    <w:rsid w:val="009C56A2"/>
    <w:rsid w:val="009C584A"/>
    <w:rsid w:val="009C5AA8"/>
    <w:rsid w:val="009C5DF1"/>
    <w:rsid w:val="009C6357"/>
    <w:rsid w:val="009C688F"/>
    <w:rsid w:val="009C6B3B"/>
    <w:rsid w:val="009C6BF4"/>
    <w:rsid w:val="009C6E15"/>
    <w:rsid w:val="009C6EC6"/>
    <w:rsid w:val="009C7011"/>
    <w:rsid w:val="009C7064"/>
    <w:rsid w:val="009C7438"/>
    <w:rsid w:val="009C75D0"/>
    <w:rsid w:val="009C7814"/>
    <w:rsid w:val="009C7EE4"/>
    <w:rsid w:val="009D0256"/>
    <w:rsid w:val="009D032B"/>
    <w:rsid w:val="009D04B9"/>
    <w:rsid w:val="009D0670"/>
    <w:rsid w:val="009D070D"/>
    <w:rsid w:val="009D0B5E"/>
    <w:rsid w:val="009D0CA8"/>
    <w:rsid w:val="009D0CB8"/>
    <w:rsid w:val="009D0E23"/>
    <w:rsid w:val="009D0F95"/>
    <w:rsid w:val="009D103B"/>
    <w:rsid w:val="009D10B9"/>
    <w:rsid w:val="009D1287"/>
    <w:rsid w:val="009D12B9"/>
    <w:rsid w:val="009D19D9"/>
    <w:rsid w:val="009D1A32"/>
    <w:rsid w:val="009D1F87"/>
    <w:rsid w:val="009D20D4"/>
    <w:rsid w:val="009D26DC"/>
    <w:rsid w:val="009D28CA"/>
    <w:rsid w:val="009D2AC6"/>
    <w:rsid w:val="009D2CFB"/>
    <w:rsid w:val="009D2D08"/>
    <w:rsid w:val="009D3319"/>
    <w:rsid w:val="009D3330"/>
    <w:rsid w:val="009D398F"/>
    <w:rsid w:val="009D3C72"/>
    <w:rsid w:val="009D3D39"/>
    <w:rsid w:val="009D40AB"/>
    <w:rsid w:val="009D415A"/>
    <w:rsid w:val="009D4382"/>
    <w:rsid w:val="009D47E8"/>
    <w:rsid w:val="009D4855"/>
    <w:rsid w:val="009D4A6F"/>
    <w:rsid w:val="009D4B4C"/>
    <w:rsid w:val="009D5097"/>
    <w:rsid w:val="009D53EC"/>
    <w:rsid w:val="009D5548"/>
    <w:rsid w:val="009D5623"/>
    <w:rsid w:val="009D595E"/>
    <w:rsid w:val="009D60C6"/>
    <w:rsid w:val="009D648F"/>
    <w:rsid w:val="009D65EA"/>
    <w:rsid w:val="009D6792"/>
    <w:rsid w:val="009D6D4A"/>
    <w:rsid w:val="009D6EA3"/>
    <w:rsid w:val="009D6FE4"/>
    <w:rsid w:val="009D70AF"/>
    <w:rsid w:val="009D723C"/>
    <w:rsid w:val="009D7B32"/>
    <w:rsid w:val="009D7C84"/>
    <w:rsid w:val="009D7D3A"/>
    <w:rsid w:val="009D7F45"/>
    <w:rsid w:val="009D7FE7"/>
    <w:rsid w:val="009E0280"/>
    <w:rsid w:val="009E07F5"/>
    <w:rsid w:val="009E0A2B"/>
    <w:rsid w:val="009E0B11"/>
    <w:rsid w:val="009E0E56"/>
    <w:rsid w:val="009E1226"/>
    <w:rsid w:val="009E13A1"/>
    <w:rsid w:val="009E1569"/>
    <w:rsid w:val="009E19A4"/>
    <w:rsid w:val="009E1C34"/>
    <w:rsid w:val="009E1F3C"/>
    <w:rsid w:val="009E2068"/>
    <w:rsid w:val="009E228E"/>
    <w:rsid w:val="009E2A38"/>
    <w:rsid w:val="009E2D9A"/>
    <w:rsid w:val="009E2DA3"/>
    <w:rsid w:val="009E3218"/>
    <w:rsid w:val="009E333F"/>
    <w:rsid w:val="009E367C"/>
    <w:rsid w:val="009E36D1"/>
    <w:rsid w:val="009E37D3"/>
    <w:rsid w:val="009E38DD"/>
    <w:rsid w:val="009E400B"/>
    <w:rsid w:val="009E40E1"/>
    <w:rsid w:val="009E4347"/>
    <w:rsid w:val="009E4402"/>
    <w:rsid w:val="009E4B3B"/>
    <w:rsid w:val="009E4BC9"/>
    <w:rsid w:val="009E51A4"/>
    <w:rsid w:val="009E5469"/>
    <w:rsid w:val="009E5494"/>
    <w:rsid w:val="009E552F"/>
    <w:rsid w:val="009E5723"/>
    <w:rsid w:val="009E57F7"/>
    <w:rsid w:val="009E591F"/>
    <w:rsid w:val="009E5A6E"/>
    <w:rsid w:val="009E5C3B"/>
    <w:rsid w:val="009E62C2"/>
    <w:rsid w:val="009E6330"/>
    <w:rsid w:val="009E64C1"/>
    <w:rsid w:val="009E69A0"/>
    <w:rsid w:val="009E6C1D"/>
    <w:rsid w:val="009E7006"/>
    <w:rsid w:val="009E70D3"/>
    <w:rsid w:val="009E71D6"/>
    <w:rsid w:val="009E7241"/>
    <w:rsid w:val="009E7761"/>
    <w:rsid w:val="009E796C"/>
    <w:rsid w:val="009E79D6"/>
    <w:rsid w:val="009F0044"/>
    <w:rsid w:val="009F02BC"/>
    <w:rsid w:val="009F0644"/>
    <w:rsid w:val="009F0672"/>
    <w:rsid w:val="009F0C22"/>
    <w:rsid w:val="009F0EE7"/>
    <w:rsid w:val="009F0FCB"/>
    <w:rsid w:val="009F0FE2"/>
    <w:rsid w:val="009F11A0"/>
    <w:rsid w:val="009F14E8"/>
    <w:rsid w:val="009F1688"/>
    <w:rsid w:val="009F17C1"/>
    <w:rsid w:val="009F189F"/>
    <w:rsid w:val="009F2184"/>
    <w:rsid w:val="009F2299"/>
    <w:rsid w:val="009F245B"/>
    <w:rsid w:val="009F247C"/>
    <w:rsid w:val="009F24F5"/>
    <w:rsid w:val="009F25D1"/>
    <w:rsid w:val="009F262C"/>
    <w:rsid w:val="009F2631"/>
    <w:rsid w:val="009F274A"/>
    <w:rsid w:val="009F2C97"/>
    <w:rsid w:val="009F3074"/>
    <w:rsid w:val="009F34F0"/>
    <w:rsid w:val="009F35B3"/>
    <w:rsid w:val="009F397C"/>
    <w:rsid w:val="009F3A23"/>
    <w:rsid w:val="009F412B"/>
    <w:rsid w:val="009F41BB"/>
    <w:rsid w:val="009F4211"/>
    <w:rsid w:val="009F4396"/>
    <w:rsid w:val="009F4619"/>
    <w:rsid w:val="009F4758"/>
    <w:rsid w:val="009F4880"/>
    <w:rsid w:val="009F48F6"/>
    <w:rsid w:val="009F4BBF"/>
    <w:rsid w:val="009F4D35"/>
    <w:rsid w:val="009F4EDF"/>
    <w:rsid w:val="009F5037"/>
    <w:rsid w:val="009F5B2C"/>
    <w:rsid w:val="009F5B34"/>
    <w:rsid w:val="009F5D91"/>
    <w:rsid w:val="009F5E00"/>
    <w:rsid w:val="009F6037"/>
    <w:rsid w:val="009F6274"/>
    <w:rsid w:val="009F638A"/>
    <w:rsid w:val="009F643B"/>
    <w:rsid w:val="009F6674"/>
    <w:rsid w:val="009F6B0F"/>
    <w:rsid w:val="009F6D07"/>
    <w:rsid w:val="009F6D8F"/>
    <w:rsid w:val="009F6E83"/>
    <w:rsid w:val="009F6EFA"/>
    <w:rsid w:val="009F74B4"/>
    <w:rsid w:val="009F7877"/>
    <w:rsid w:val="00A000F6"/>
    <w:rsid w:val="00A001DE"/>
    <w:rsid w:val="00A009F5"/>
    <w:rsid w:val="00A00AE8"/>
    <w:rsid w:val="00A00B66"/>
    <w:rsid w:val="00A00CA2"/>
    <w:rsid w:val="00A010A6"/>
    <w:rsid w:val="00A015BA"/>
    <w:rsid w:val="00A01BBE"/>
    <w:rsid w:val="00A021A0"/>
    <w:rsid w:val="00A021DF"/>
    <w:rsid w:val="00A022F0"/>
    <w:rsid w:val="00A02766"/>
    <w:rsid w:val="00A02B5B"/>
    <w:rsid w:val="00A02DB7"/>
    <w:rsid w:val="00A035CE"/>
    <w:rsid w:val="00A03F7F"/>
    <w:rsid w:val="00A0411B"/>
    <w:rsid w:val="00A04267"/>
    <w:rsid w:val="00A045AD"/>
    <w:rsid w:val="00A04842"/>
    <w:rsid w:val="00A055A3"/>
    <w:rsid w:val="00A055F2"/>
    <w:rsid w:val="00A05738"/>
    <w:rsid w:val="00A0584D"/>
    <w:rsid w:val="00A05CEE"/>
    <w:rsid w:val="00A05F05"/>
    <w:rsid w:val="00A06031"/>
    <w:rsid w:val="00A0630E"/>
    <w:rsid w:val="00A06426"/>
    <w:rsid w:val="00A064F8"/>
    <w:rsid w:val="00A06529"/>
    <w:rsid w:val="00A06625"/>
    <w:rsid w:val="00A06636"/>
    <w:rsid w:val="00A06CBF"/>
    <w:rsid w:val="00A06D29"/>
    <w:rsid w:val="00A06D42"/>
    <w:rsid w:val="00A06D65"/>
    <w:rsid w:val="00A070AF"/>
    <w:rsid w:val="00A070FF"/>
    <w:rsid w:val="00A07310"/>
    <w:rsid w:val="00A073FA"/>
    <w:rsid w:val="00A07422"/>
    <w:rsid w:val="00A0760F"/>
    <w:rsid w:val="00A07617"/>
    <w:rsid w:val="00A07832"/>
    <w:rsid w:val="00A07837"/>
    <w:rsid w:val="00A0798D"/>
    <w:rsid w:val="00A07AC8"/>
    <w:rsid w:val="00A07BB1"/>
    <w:rsid w:val="00A07FE5"/>
    <w:rsid w:val="00A10146"/>
    <w:rsid w:val="00A10496"/>
    <w:rsid w:val="00A10EE4"/>
    <w:rsid w:val="00A111C4"/>
    <w:rsid w:val="00A112AF"/>
    <w:rsid w:val="00A112C4"/>
    <w:rsid w:val="00A11510"/>
    <w:rsid w:val="00A115D9"/>
    <w:rsid w:val="00A11804"/>
    <w:rsid w:val="00A1192B"/>
    <w:rsid w:val="00A1200D"/>
    <w:rsid w:val="00A12056"/>
    <w:rsid w:val="00A12083"/>
    <w:rsid w:val="00A121A5"/>
    <w:rsid w:val="00A1264D"/>
    <w:rsid w:val="00A1268F"/>
    <w:rsid w:val="00A126FC"/>
    <w:rsid w:val="00A127E6"/>
    <w:rsid w:val="00A1316E"/>
    <w:rsid w:val="00A13EE6"/>
    <w:rsid w:val="00A147C6"/>
    <w:rsid w:val="00A1480D"/>
    <w:rsid w:val="00A14873"/>
    <w:rsid w:val="00A14C65"/>
    <w:rsid w:val="00A14CAF"/>
    <w:rsid w:val="00A14E14"/>
    <w:rsid w:val="00A14E70"/>
    <w:rsid w:val="00A151EA"/>
    <w:rsid w:val="00A15211"/>
    <w:rsid w:val="00A1539E"/>
    <w:rsid w:val="00A15476"/>
    <w:rsid w:val="00A15834"/>
    <w:rsid w:val="00A1593A"/>
    <w:rsid w:val="00A15A34"/>
    <w:rsid w:val="00A15C92"/>
    <w:rsid w:val="00A16194"/>
    <w:rsid w:val="00A16284"/>
    <w:rsid w:val="00A16346"/>
    <w:rsid w:val="00A1672C"/>
    <w:rsid w:val="00A16CA3"/>
    <w:rsid w:val="00A16CC6"/>
    <w:rsid w:val="00A16D64"/>
    <w:rsid w:val="00A16F51"/>
    <w:rsid w:val="00A17187"/>
    <w:rsid w:val="00A171D9"/>
    <w:rsid w:val="00A171F7"/>
    <w:rsid w:val="00A17271"/>
    <w:rsid w:val="00A17273"/>
    <w:rsid w:val="00A17510"/>
    <w:rsid w:val="00A1759B"/>
    <w:rsid w:val="00A17722"/>
    <w:rsid w:val="00A17794"/>
    <w:rsid w:val="00A17E07"/>
    <w:rsid w:val="00A2033B"/>
    <w:rsid w:val="00A20344"/>
    <w:rsid w:val="00A205E4"/>
    <w:rsid w:val="00A206D7"/>
    <w:rsid w:val="00A20711"/>
    <w:rsid w:val="00A20A68"/>
    <w:rsid w:val="00A20AA3"/>
    <w:rsid w:val="00A20AF0"/>
    <w:rsid w:val="00A20C01"/>
    <w:rsid w:val="00A21295"/>
    <w:rsid w:val="00A212D8"/>
    <w:rsid w:val="00A21363"/>
    <w:rsid w:val="00A213CC"/>
    <w:rsid w:val="00A21606"/>
    <w:rsid w:val="00A21674"/>
    <w:rsid w:val="00A219D4"/>
    <w:rsid w:val="00A21B75"/>
    <w:rsid w:val="00A21C5F"/>
    <w:rsid w:val="00A22104"/>
    <w:rsid w:val="00A2222D"/>
    <w:rsid w:val="00A22556"/>
    <w:rsid w:val="00A22840"/>
    <w:rsid w:val="00A22913"/>
    <w:rsid w:val="00A22F75"/>
    <w:rsid w:val="00A232B4"/>
    <w:rsid w:val="00A2384A"/>
    <w:rsid w:val="00A2397D"/>
    <w:rsid w:val="00A23FA3"/>
    <w:rsid w:val="00A24525"/>
    <w:rsid w:val="00A2497F"/>
    <w:rsid w:val="00A24DDE"/>
    <w:rsid w:val="00A24FE5"/>
    <w:rsid w:val="00A25090"/>
    <w:rsid w:val="00A25569"/>
    <w:rsid w:val="00A257A3"/>
    <w:rsid w:val="00A25898"/>
    <w:rsid w:val="00A2597A"/>
    <w:rsid w:val="00A25A38"/>
    <w:rsid w:val="00A26425"/>
    <w:rsid w:val="00A264A0"/>
    <w:rsid w:val="00A265E6"/>
    <w:rsid w:val="00A26834"/>
    <w:rsid w:val="00A26836"/>
    <w:rsid w:val="00A26A8B"/>
    <w:rsid w:val="00A26F71"/>
    <w:rsid w:val="00A2733E"/>
    <w:rsid w:val="00A2745C"/>
    <w:rsid w:val="00A27468"/>
    <w:rsid w:val="00A27689"/>
    <w:rsid w:val="00A2787E"/>
    <w:rsid w:val="00A27B73"/>
    <w:rsid w:val="00A27D46"/>
    <w:rsid w:val="00A3019A"/>
    <w:rsid w:val="00A302E4"/>
    <w:rsid w:val="00A30656"/>
    <w:rsid w:val="00A309A7"/>
    <w:rsid w:val="00A309C6"/>
    <w:rsid w:val="00A30A35"/>
    <w:rsid w:val="00A30B6A"/>
    <w:rsid w:val="00A30DF6"/>
    <w:rsid w:val="00A30E3E"/>
    <w:rsid w:val="00A30E90"/>
    <w:rsid w:val="00A30F83"/>
    <w:rsid w:val="00A3137D"/>
    <w:rsid w:val="00A31580"/>
    <w:rsid w:val="00A315EE"/>
    <w:rsid w:val="00A31924"/>
    <w:rsid w:val="00A31C21"/>
    <w:rsid w:val="00A3206D"/>
    <w:rsid w:val="00A323C9"/>
    <w:rsid w:val="00A32575"/>
    <w:rsid w:val="00A325F2"/>
    <w:rsid w:val="00A326C0"/>
    <w:rsid w:val="00A32B30"/>
    <w:rsid w:val="00A32CBC"/>
    <w:rsid w:val="00A330EF"/>
    <w:rsid w:val="00A3350A"/>
    <w:rsid w:val="00A3368D"/>
    <w:rsid w:val="00A337BE"/>
    <w:rsid w:val="00A33B8B"/>
    <w:rsid w:val="00A33BC7"/>
    <w:rsid w:val="00A33C2F"/>
    <w:rsid w:val="00A33D05"/>
    <w:rsid w:val="00A33DA7"/>
    <w:rsid w:val="00A33DA8"/>
    <w:rsid w:val="00A33E09"/>
    <w:rsid w:val="00A33E8D"/>
    <w:rsid w:val="00A34148"/>
    <w:rsid w:val="00A3460E"/>
    <w:rsid w:val="00A3481F"/>
    <w:rsid w:val="00A34A5A"/>
    <w:rsid w:val="00A34B92"/>
    <w:rsid w:val="00A34CE0"/>
    <w:rsid w:val="00A35265"/>
    <w:rsid w:val="00A3550A"/>
    <w:rsid w:val="00A35942"/>
    <w:rsid w:val="00A35977"/>
    <w:rsid w:val="00A35BD3"/>
    <w:rsid w:val="00A35C10"/>
    <w:rsid w:val="00A3644B"/>
    <w:rsid w:val="00A365E4"/>
    <w:rsid w:val="00A369DA"/>
    <w:rsid w:val="00A36A8D"/>
    <w:rsid w:val="00A36C8B"/>
    <w:rsid w:val="00A36F69"/>
    <w:rsid w:val="00A36F75"/>
    <w:rsid w:val="00A3704B"/>
    <w:rsid w:val="00A3712A"/>
    <w:rsid w:val="00A3754E"/>
    <w:rsid w:val="00A37765"/>
    <w:rsid w:val="00A3788F"/>
    <w:rsid w:val="00A37BDD"/>
    <w:rsid w:val="00A37C23"/>
    <w:rsid w:val="00A37DC3"/>
    <w:rsid w:val="00A37DE0"/>
    <w:rsid w:val="00A40314"/>
    <w:rsid w:val="00A404A3"/>
    <w:rsid w:val="00A405E0"/>
    <w:rsid w:val="00A405F3"/>
    <w:rsid w:val="00A40618"/>
    <w:rsid w:val="00A406FF"/>
    <w:rsid w:val="00A4084B"/>
    <w:rsid w:val="00A409AD"/>
    <w:rsid w:val="00A40A80"/>
    <w:rsid w:val="00A40D53"/>
    <w:rsid w:val="00A40D7B"/>
    <w:rsid w:val="00A40E35"/>
    <w:rsid w:val="00A40FA9"/>
    <w:rsid w:val="00A41575"/>
    <w:rsid w:val="00A417E6"/>
    <w:rsid w:val="00A418C9"/>
    <w:rsid w:val="00A4192D"/>
    <w:rsid w:val="00A41A8E"/>
    <w:rsid w:val="00A41B18"/>
    <w:rsid w:val="00A41E59"/>
    <w:rsid w:val="00A41E5B"/>
    <w:rsid w:val="00A41F26"/>
    <w:rsid w:val="00A420A2"/>
    <w:rsid w:val="00A420AE"/>
    <w:rsid w:val="00A42EAC"/>
    <w:rsid w:val="00A430E4"/>
    <w:rsid w:val="00A43330"/>
    <w:rsid w:val="00A4361E"/>
    <w:rsid w:val="00A43828"/>
    <w:rsid w:val="00A4398B"/>
    <w:rsid w:val="00A43EA8"/>
    <w:rsid w:val="00A43F15"/>
    <w:rsid w:val="00A43F54"/>
    <w:rsid w:val="00A442EE"/>
    <w:rsid w:val="00A44302"/>
    <w:rsid w:val="00A4441F"/>
    <w:rsid w:val="00A446AD"/>
    <w:rsid w:val="00A44740"/>
    <w:rsid w:val="00A44A0C"/>
    <w:rsid w:val="00A44AA0"/>
    <w:rsid w:val="00A44E17"/>
    <w:rsid w:val="00A44F11"/>
    <w:rsid w:val="00A45183"/>
    <w:rsid w:val="00A45493"/>
    <w:rsid w:val="00A45550"/>
    <w:rsid w:val="00A458AB"/>
    <w:rsid w:val="00A45B37"/>
    <w:rsid w:val="00A45BB9"/>
    <w:rsid w:val="00A45BFC"/>
    <w:rsid w:val="00A45CD9"/>
    <w:rsid w:val="00A4624A"/>
    <w:rsid w:val="00A46895"/>
    <w:rsid w:val="00A46992"/>
    <w:rsid w:val="00A46BD7"/>
    <w:rsid w:val="00A46D1C"/>
    <w:rsid w:val="00A47103"/>
    <w:rsid w:val="00A47966"/>
    <w:rsid w:val="00A47C2A"/>
    <w:rsid w:val="00A502E5"/>
    <w:rsid w:val="00A505D8"/>
    <w:rsid w:val="00A50946"/>
    <w:rsid w:val="00A50F68"/>
    <w:rsid w:val="00A50F7D"/>
    <w:rsid w:val="00A5111D"/>
    <w:rsid w:val="00A513F3"/>
    <w:rsid w:val="00A516B5"/>
    <w:rsid w:val="00A5194D"/>
    <w:rsid w:val="00A51AAC"/>
    <w:rsid w:val="00A51BA0"/>
    <w:rsid w:val="00A51C94"/>
    <w:rsid w:val="00A522E5"/>
    <w:rsid w:val="00A5233A"/>
    <w:rsid w:val="00A52552"/>
    <w:rsid w:val="00A52872"/>
    <w:rsid w:val="00A52B52"/>
    <w:rsid w:val="00A5364E"/>
    <w:rsid w:val="00A536F1"/>
    <w:rsid w:val="00A53721"/>
    <w:rsid w:val="00A537AD"/>
    <w:rsid w:val="00A539CF"/>
    <w:rsid w:val="00A54277"/>
    <w:rsid w:val="00A54303"/>
    <w:rsid w:val="00A545EA"/>
    <w:rsid w:val="00A546A3"/>
    <w:rsid w:val="00A54B50"/>
    <w:rsid w:val="00A550F5"/>
    <w:rsid w:val="00A5512F"/>
    <w:rsid w:val="00A55163"/>
    <w:rsid w:val="00A55226"/>
    <w:rsid w:val="00A5536D"/>
    <w:rsid w:val="00A5539F"/>
    <w:rsid w:val="00A557B8"/>
    <w:rsid w:val="00A557C0"/>
    <w:rsid w:val="00A559E7"/>
    <w:rsid w:val="00A55EFE"/>
    <w:rsid w:val="00A5617A"/>
    <w:rsid w:val="00A5629B"/>
    <w:rsid w:val="00A562BC"/>
    <w:rsid w:val="00A566BE"/>
    <w:rsid w:val="00A566CE"/>
    <w:rsid w:val="00A56793"/>
    <w:rsid w:val="00A56869"/>
    <w:rsid w:val="00A56922"/>
    <w:rsid w:val="00A56A05"/>
    <w:rsid w:val="00A57261"/>
    <w:rsid w:val="00A573B4"/>
    <w:rsid w:val="00A57482"/>
    <w:rsid w:val="00A5749F"/>
    <w:rsid w:val="00A57BD1"/>
    <w:rsid w:val="00A57D54"/>
    <w:rsid w:val="00A60053"/>
    <w:rsid w:val="00A60661"/>
    <w:rsid w:val="00A606D1"/>
    <w:rsid w:val="00A60A17"/>
    <w:rsid w:val="00A60FBD"/>
    <w:rsid w:val="00A61102"/>
    <w:rsid w:val="00A61341"/>
    <w:rsid w:val="00A6147C"/>
    <w:rsid w:val="00A61556"/>
    <w:rsid w:val="00A6180F"/>
    <w:rsid w:val="00A619ED"/>
    <w:rsid w:val="00A61ADA"/>
    <w:rsid w:val="00A62616"/>
    <w:rsid w:val="00A6277D"/>
    <w:rsid w:val="00A628F3"/>
    <w:rsid w:val="00A62C7E"/>
    <w:rsid w:val="00A63129"/>
    <w:rsid w:val="00A63241"/>
    <w:rsid w:val="00A63648"/>
    <w:rsid w:val="00A636DA"/>
    <w:rsid w:val="00A637A1"/>
    <w:rsid w:val="00A63886"/>
    <w:rsid w:val="00A638DA"/>
    <w:rsid w:val="00A63942"/>
    <w:rsid w:val="00A63DEE"/>
    <w:rsid w:val="00A63E62"/>
    <w:rsid w:val="00A63EB6"/>
    <w:rsid w:val="00A64502"/>
    <w:rsid w:val="00A64631"/>
    <w:rsid w:val="00A64804"/>
    <w:rsid w:val="00A648A7"/>
    <w:rsid w:val="00A65078"/>
    <w:rsid w:val="00A651CB"/>
    <w:rsid w:val="00A652F4"/>
    <w:rsid w:val="00A655E8"/>
    <w:rsid w:val="00A6569E"/>
    <w:rsid w:val="00A659EA"/>
    <w:rsid w:val="00A660F2"/>
    <w:rsid w:val="00A66108"/>
    <w:rsid w:val="00A6646B"/>
    <w:rsid w:val="00A665EF"/>
    <w:rsid w:val="00A6666F"/>
    <w:rsid w:val="00A66731"/>
    <w:rsid w:val="00A6674E"/>
    <w:rsid w:val="00A6688D"/>
    <w:rsid w:val="00A66C6C"/>
    <w:rsid w:val="00A66F3F"/>
    <w:rsid w:val="00A67401"/>
    <w:rsid w:val="00A6755A"/>
    <w:rsid w:val="00A67BD3"/>
    <w:rsid w:val="00A67FAA"/>
    <w:rsid w:val="00A70335"/>
    <w:rsid w:val="00A70376"/>
    <w:rsid w:val="00A704AC"/>
    <w:rsid w:val="00A706BC"/>
    <w:rsid w:val="00A70835"/>
    <w:rsid w:val="00A70A0C"/>
    <w:rsid w:val="00A70ACA"/>
    <w:rsid w:val="00A70BC4"/>
    <w:rsid w:val="00A70BD2"/>
    <w:rsid w:val="00A70F95"/>
    <w:rsid w:val="00A710AC"/>
    <w:rsid w:val="00A71198"/>
    <w:rsid w:val="00A7129B"/>
    <w:rsid w:val="00A712D3"/>
    <w:rsid w:val="00A71467"/>
    <w:rsid w:val="00A71635"/>
    <w:rsid w:val="00A71964"/>
    <w:rsid w:val="00A71DFF"/>
    <w:rsid w:val="00A71FB4"/>
    <w:rsid w:val="00A7201E"/>
    <w:rsid w:val="00A72126"/>
    <w:rsid w:val="00A7227E"/>
    <w:rsid w:val="00A7284F"/>
    <w:rsid w:val="00A72D77"/>
    <w:rsid w:val="00A72D9B"/>
    <w:rsid w:val="00A73346"/>
    <w:rsid w:val="00A733E1"/>
    <w:rsid w:val="00A73757"/>
    <w:rsid w:val="00A743F5"/>
    <w:rsid w:val="00A74518"/>
    <w:rsid w:val="00A747AD"/>
    <w:rsid w:val="00A7550A"/>
    <w:rsid w:val="00A75632"/>
    <w:rsid w:val="00A75698"/>
    <w:rsid w:val="00A75CDC"/>
    <w:rsid w:val="00A75D42"/>
    <w:rsid w:val="00A75D45"/>
    <w:rsid w:val="00A76110"/>
    <w:rsid w:val="00A762A1"/>
    <w:rsid w:val="00A7664C"/>
    <w:rsid w:val="00A770E9"/>
    <w:rsid w:val="00A77389"/>
    <w:rsid w:val="00A77451"/>
    <w:rsid w:val="00A774AF"/>
    <w:rsid w:val="00A7769C"/>
    <w:rsid w:val="00A7770D"/>
    <w:rsid w:val="00A778D4"/>
    <w:rsid w:val="00A77968"/>
    <w:rsid w:val="00A77A93"/>
    <w:rsid w:val="00A77B67"/>
    <w:rsid w:val="00A77E85"/>
    <w:rsid w:val="00A77EAB"/>
    <w:rsid w:val="00A800BC"/>
    <w:rsid w:val="00A801FC"/>
    <w:rsid w:val="00A803C7"/>
    <w:rsid w:val="00A806E9"/>
    <w:rsid w:val="00A80AB3"/>
    <w:rsid w:val="00A80B54"/>
    <w:rsid w:val="00A80BB5"/>
    <w:rsid w:val="00A80DE6"/>
    <w:rsid w:val="00A81127"/>
    <w:rsid w:val="00A815D4"/>
    <w:rsid w:val="00A819A2"/>
    <w:rsid w:val="00A81B2C"/>
    <w:rsid w:val="00A823FA"/>
    <w:rsid w:val="00A826D0"/>
    <w:rsid w:val="00A83189"/>
    <w:rsid w:val="00A833D5"/>
    <w:rsid w:val="00A83595"/>
    <w:rsid w:val="00A836D1"/>
    <w:rsid w:val="00A836D2"/>
    <w:rsid w:val="00A8375D"/>
    <w:rsid w:val="00A838C7"/>
    <w:rsid w:val="00A83BF1"/>
    <w:rsid w:val="00A83CA7"/>
    <w:rsid w:val="00A83CEC"/>
    <w:rsid w:val="00A8406D"/>
    <w:rsid w:val="00A84078"/>
    <w:rsid w:val="00A84255"/>
    <w:rsid w:val="00A84554"/>
    <w:rsid w:val="00A84679"/>
    <w:rsid w:val="00A8471D"/>
    <w:rsid w:val="00A847F2"/>
    <w:rsid w:val="00A848F4"/>
    <w:rsid w:val="00A84C9E"/>
    <w:rsid w:val="00A84F4D"/>
    <w:rsid w:val="00A85094"/>
    <w:rsid w:val="00A85261"/>
    <w:rsid w:val="00A852B5"/>
    <w:rsid w:val="00A8551C"/>
    <w:rsid w:val="00A85D25"/>
    <w:rsid w:val="00A862E1"/>
    <w:rsid w:val="00A8637F"/>
    <w:rsid w:val="00A86A78"/>
    <w:rsid w:val="00A86AF9"/>
    <w:rsid w:val="00A86B27"/>
    <w:rsid w:val="00A86B55"/>
    <w:rsid w:val="00A86C49"/>
    <w:rsid w:val="00A86D78"/>
    <w:rsid w:val="00A8744D"/>
    <w:rsid w:val="00A87663"/>
    <w:rsid w:val="00A876BE"/>
    <w:rsid w:val="00A87B09"/>
    <w:rsid w:val="00A87BBE"/>
    <w:rsid w:val="00A87C03"/>
    <w:rsid w:val="00A90029"/>
    <w:rsid w:val="00A900BD"/>
    <w:rsid w:val="00A909B9"/>
    <w:rsid w:val="00A90D3A"/>
    <w:rsid w:val="00A90D5E"/>
    <w:rsid w:val="00A90DB5"/>
    <w:rsid w:val="00A910B1"/>
    <w:rsid w:val="00A912F5"/>
    <w:rsid w:val="00A91679"/>
    <w:rsid w:val="00A9180C"/>
    <w:rsid w:val="00A918F3"/>
    <w:rsid w:val="00A91AFE"/>
    <w:rsid w:val="00A91D62"/>
    <w:rsid w:val="00A91DFB"/>
    <w:rsid w:val="00A91E4C"/>
    <w:rsid w:val="00A9221E"/>
    <w:rsid w:val="00A9261D"/>
    <w:rsid w:val="00A92834"/>
    <w:rsid w:val="00A92B97"/>
    <w:rsid w:val="00A932D1"/>
    <w:rsid w:val="00A93A51"/>
    <w:rsid w:val="00A93B77"/>
    <w:rsid w:val="00A93DD7"/>
    <w:rsid w:val="00A93EED"/>
    <w:rsid w:val="00A950D4"/>
    <w:rsid w:val="00A951E9"/>
    <w:rsid w:val="00A9527F"/>
    <w:rsid w:val="00A95419"/>
    <w:rsid w:val="00A95454"/>
    <w:rsid w:val="00A96009"/>
    <w:rsid w:val="00A960ED"/>
    <w:rsid w:val="00A96439"/>
    <w:rsid w:val="00A9654F"/>
    <w:rsid w:val="00A9668B"/>
    <w:rsid w:val="00A97006"/>
    <w:rsid w:val="00A9700C"/>
    <w:rsid w:val="00A9713F"/>
    <w:rsid w:val="00A97841"/>
    <w:rsid w:val="00A97AEE"/>
    <w:rsid w:val="00A97D72"/>
    <w:rsid w:val="00AA0084"/>
    <w:rsid w:val="00AA00EC"/>
    <w:rsid w:val="00AA00F9"/>
    <w:rsid w:val="00AA0AA9"/>
    <w:rsid w:val="00AA10C1"/>
    <w:rsid w:val="00AA1194"/>
    <w:rsid w:val="00AA122D"/>
    <w:rsid w:val="00AA1532"/>
    <w:rsid w:val="00AA1927"/>
    <w:rsid w:val="00AA1A04"/>
    <w:rsid w:val="00AA1A69"/>
    <w:rsid w:val="00AA1C26"/>
    <w:rsid w:val="00AA1E23"/>
    <w:rsid w:val="00AA256D"/>
    <w:rsid w:val="00AA25F4"/>
    <w:rsid w:val="00AA2627"/>
    <w:rsid w:val="00AA271D"/>
    <w:rsid w:val="00AA27B5"/>
    <w:rsid w:val="00AA2D65"/>
    <w:rsid w:val="00AA3337"/>
    <w:rsid w:val="00AA3457"/>
    <w:rsid w:val="00AA345E"/>
    <w:rsid w:val="00AA35CB"/>
    <w:rsid w:val="00AA3672"/>
    <w:rsid w:val="00AA3EB9"/>
    <w:rsid w:val="00AA4273"/>
    <w:rsid w:val="00AA4355"/>
    <w:rsid w:val="00AA4468"/>
    <w:rsid w:val="00AA44C1"/>
    <w:rsid w:val="00AA455A"/>
    <w:rsid w:val="00AA463F"/>
    <w:rsid w:val="00AA4A6A"/>
    <w:rsid w:val="00AA4BEA"/>
    <w:rsid w:val="00AA5100"/>
    <w:rsid w:val="00AA5208"/>
    <w:rsid w:val="00AA53B1"/>
    <w:rsid w:val="00AA5469"/>
    <w:rsid w:val="00AA5476"/>
    <w:rsid w:val="00AA5732"/>
    <w:rsid w:val="00AA5A0D"/>
    <w:rsid w:val="00AA5AF6"/>
    <w:rsid w:val="00AA64AF"/>
    <w:rsid w:val="00AA6A03"/>
    <w:rsid w:val="00AA6C53"/>
    <w:rsid w:val="00AA6D65"/>
    <w:rsid w:val="00AA6F50"/>
    <w:rsid w:val="00AA71EE"/>
    <w:rsid w:val="00AA77B3"/>
    <w:rsid w:val="00AA7819"/>
    <w:rsid w:val="00AA7FF0"/>
    <w:rsid w:val="00AB0099"/>
    <w:rsid w:val="00AB0381"/>
    <w:rsid w:val="00AB07A8"/>
    <w:rsid w:val="00AB0CD9"/>
    <w:rsid w:val="00AB0D3D"/>
    <w:rsid w:val="00AB123F"/>
    <w:rsid w:val="00AB134E"/>
    <w:rsid w:val="00AB13D9"/>
    <w:rsid w:val="00AB14BA"/>
    <w:rsid w:val="00AB1724"/>
    <w:rsid w:val="00AB18AD"/>
    <w:rsid w:val="00AB1B89"/>
    <w:rsid w:val="00AB2003"/>
    <w:rsid w:val="00AB2178"/>
    <w:rsid w:val="00AB242B"/>
    <w:rsid w:val="00AB24E1"/>
    <w:rsid w:val="00AB2639"/>
    <w:rsid w:val="00AB2674"/>
    <w:rsid w:val="00AB27B5"/>
    <w:rsid w:val="00AB2E22"/>
    <w:rsid w:val="00AB322D"/>
    <w:rsid w:val="00AB32F6"/>
    <w:rsid w:val="00AB33AA"/>
    <w:rsid w:val="00AB3425"/>
    <w:rsid w:val="00AB3D6F"/>
    <w:rsid w:val="00AB3F8D"/>
    <w:rsid w:val="00AB40D8"/>
    <w:rsid w:val="00AB42E1"/>
    <w:rsid w:val="00AB4327"/>
    <w:rsid w:val="00AB43F7"/>
    <w:rsid w:val="00AB4C48"/>
    <w:rsid w:val="00AB4E69"/>
    <w:rsid w:val="00AB5013"/>
    <w:rsid w:val="00AB51D1"/>
    <w:rsid w:val="00AB544D"/>
    <w:rsid w:val="00AB555B"/>
    <w:rsid w:val="00AB55A2"/>
    <w:rsid w:val="00AB5890"/>
    <w:rsid w:val="00AB5927"/>
    <w:rsid w:val="00AB5B82"/>
    <w:rsid w:val="00AB5C3E"/>
    <w:rsid w:val="00AB5DCE"/>
    <w:rsid w:val="00AB5E63"/>
    <w:rsid w:val="00AB6277"/>
    <w:rsid w:val="00AB633D"/>
    <w:rsid w:val="00AB639C"/>
    <w:rsid w:val="00AB6725"/>
    <w:rsid w:val="00AB6780"/>
    <w:rsid w:val="00AB6CC7"/>
    <w:rsid w:val="00AB6ED9"/>
    <w:rsid w:val="00AB6F27"/>
    <w:rsid w:val="00AB704B"/>
    <w:rsid w:val="00AB7392"/>
    <w:rsid w:val="00AB73DA"/>
    <w:rsid w:val="00AB7587"/>
    <w:rsid w:val="00AB7739"/>
    <w:rsid w:val="00AB7BE2"/>
    <w:rsid w:val="00AB7C42"/>
    <w:rsid w:val="00AC0128"/>
    <w:rsid w:val="00AC07A0"/>
    <w:rsid w:val="00AC0CA7"/>
    <w:rsid w:val="00AC0DDC"/>
    <w:rsid w:val="00AC0EA2"/>
    <w:rsid w:val="00AC0FF3"/>
    <w:rsid w:val="00AC0FFD"/>
    <w:rsid w:val="00AC12CA"/>
    <w:rsid w:val="00AC1357"/>
    <w:rsid w:val="00AC14CE"/>
    <w:rsid w:val="00AC1581"/>
    <w:rsid w:val="00AC18BE"/>
    <w:rsid w:val="00AC1AE1"/>
    <w:rsid w:val="00AC1B55"/>
    <w:rsid w:val="00AC1CB3"/>
    <w:rsid w:val="00AC1ECA"/>
    <w:rsid w:val="00AC2005"/>
    <w:rsid w:val="00AC2040"/>
    <w:rsid w:val="00AC2060"/>
    <w:rsid w:val="00AC213D"/>
    <w:rsid w:val="00AC26A8"/>
    <w:rsid w:val="00AC2D67"/>
    <w:rsid w:val="00AC2FA2"/>
    <w:rsid w:val="00AC3604"/>
    <w:rsid w:val="00AC3AA7"/>
    <w:rsid w:val="00AC4112"/>
    <w:rsid w:val="00AC4392"/>
    <w:rsid w:val="00AC46B8"/>
    <w:rsid w:val="00AC4958"/>
    <w:rsid w:val="00AC4D33"/>
    <w:rsid w:val="00AC5034"/>
    <w:rsid w:val="00AC513A"/>
    <w:rsid w:val="00AC51B0"/>
    <w:rsid w:val="00AC5580"/>
    <w:rsid w:val="00AC571C"/>
    <w:rsid w:val="00AC5990"/>
    <w:rsid w:val="00AC5DF1"/>
    <w:rsid w:val="00AC5EF8"/>
    <w:rsid w:val="00AC5F62"/>
    <w:rsid w:val="00AC60CC"/>
    <w:rsid w:val="00AC61F6"/>
    <w:rsid w:val="00AC622D"/>
    <w:rsid w:val="00AC6318"/>
    <w:rsid w:val="00AC6323"/>
    <w:rsid w:val="00AC68CE"/>
    <w:rsid w:val="00AC6932"/>
    <w:rsid w:val="00AC6B8E"/>
    <w:rsid w:val="00AC6C8A"/>
    <w:rsid w:val="00AC6DBA"/>
    <w:rsid w:val="00AC71C2"/>
    <w:rsid w:val="00AC7442"/>
    <w:rsid w:val="00AC758C"/>
    <w:rsid w:val="00AC7C35"/>
    <w:rsid w:val="00AD0467"/>
    <w:rsid w:val="00AD0577"/>
    <w:rsid w:val="00AD0932"/>
    <w:rsid w:val="00AD0CEB"/>
    <w:rsid w:val="00AD1236"/>
    <w:rsid w:val="00AD1264"/>
    <w:rsid w:val="00AD12BA"/>
    <w:rsid w:val="00AD14CC"/>
    <w:rsid w:val="00AD1651"/>
    <w:rsid w:val="00AD1669"/>
    <w:rsid w:val="00AD173A"/>
    <w:rsid w:val="00AD1783"/>
    <w:rsid w:val="00AD1A1E"/>
    <w:rsid w:val="00AD1B7C"/>
    <w:rsid w:val="00AD1DDD"/>
    <w:rsid w:val="00AD1F00"/>
    <w:rsid w:val="00AD238E"/>
    <w:rsid w:val="00AD2986"/>
    <w:rsid w:val="00AD2A07"/>
    <w:rsid w:val="00AD2D13"/>
    <w:rsid w:val="00AD2F9E"/>
    <w:rsid w:val="00AD30FC"/>
    <w:rsid w:val="00AD3111"/>
    <w:rsid w:val="00AD3320"/>
    <w:rsid w:val="00AD3AD5"/>
    <w:rsid w:val="00AD3B74"/>
    <w:rsid w:val="00AD4175"/>
    <w:rsid w:val="00AD44C9"/>
    <w:rsid w:val="00AD4611"/>
    <w:rsid w:val="00AD4801"/>
    <w:rsid w:val="00AD49B0"/>
    <w:rsid w:val="00AD4A60"/>
    <w:rsid w:val="00AD4EFE"/>
    <w:rsid w:val="00AD5449"/>
    <w:rsid w:val="00AD5AE6"/>
    <w:rsid w:val="00AD5D79"/>
    <w:rsid w:val="00AD636B"/>
    <w:rsid w:val="00AD63B9"/>
    <w:rsid w:val="00AD6433"/>
    <w:rsid w:val="00AD6445"/>
    <w:rsid w:val="00AD65C5"/>
    <w:rsid w:val="00AD6640"/>
    <w:rsid w:val="00AD66FD"/>
    <w:rsid w:val="00AD6737"/>
    <w:rsid w:val="00AD6955"/>
    <w:rsid w:val="00AD69E0"/>
    <w:rsid w:val="00AD69E9"/>
    <w:rsid w:val="00AD6AED"/>
    <w:rsid w:val="00AD6B42"/>
    <w:rsid w:val="00AD6C99"/>
    <w:rsid w:val="00AD6E2D"/>
    <w:rsid w:val="00AD6E4D"/>
    <w:rsid w:val="00AD7915"/>
    <w:rsid w:val="00AD7935"/>
    <w:rsid w:val="00AD79A6"/>
    <w:rsid w:val="00AD7A2B"/>
    <w:rsid w:val="00AD7F58"/>
    <w:rsid w:val="00AE003D"/>
    <w:rsid w:val="00AE006D"/>
    <w:rsid w:val="00AE015F"/>
    <w:rsid w:val="00AE0216"/>
    <w:rsid w:val="00AE03E1"/>
    <w:rsid w:val="00AE0410"/>
    <w:rsid w:val="00AE0756"/>
    <w:rsid w:val="00AE0A1E"/>
    <w:rsid w:val="00AE0FA8"/>
    <w:rsid w:val="00AE10D3"/>
    <w:rsid w:val="00AE1495"/>
    <w:rsid w:val="00AE153C"/>
    <w:rsid w:val="00AE1593"/>
    <w:rsid w:val="00AE16A7"/>
    <w:rsid w:val="00AE183F"/>
    <w:rsid w:val="00AE1B2B"/>
    <w:rsid w:val="00AE1C61"/>
    <w:rsid w:val="00AE207E"/>
    <w:rsid w:val="00AE2133"/>
    <w:rsid w:val="00AE23A6"/>
    <w:rsid w:val="00AE2A43"/>
    <w:rsid w:val="00AE2E6C"/>
    <w:rsid w:val="00AE2EE4"/>
    <w:rsid w:val="00AE3080"/>
    <w:rsid w:val="00AE326D"/>
    <w:rsid w:val="00AE34EA"/>
    <w:rsid w:val="00AE35B2"/>
    <w:rsid w:val="00AE3636"/>
    <w:rsid w:val="00AE3708"/>
    <w:rsid w:val="00AE3833"/>
    <w:rsid w:val="00AE3934"/>
    <w:rsid w:val="00AE3C73"/>
    <w:rsid w:val="00AE3CBD"/>
    <w:rsid w:val="00AE403F"/>
    <w:rsid w:val="00AE404F"/>
    <w:rsid w:val="00AE4153"/>
    <w:rsid w:val="00AE43C0"/>
    <w:rsid w:val="00AE461A"/>
    <w:rsid w:val="00AE47A5"/>
    <w:rsid w:val="00AE4A4B"/>
    <w:rsid w:val="00AE4AFF"/>
    <w:rsid w:val="00AE4BC0"/>
    <w:rsid w:val="00AE4F6D"/>
    <w:rsid w:val="00AE5927"/>
    <w:rsid w:val="00AE5942"/>
    <w:rsid w:val="00AE5B10"/>
    <w:rsid w:val="00AE611A"/>
    <w:rsid w:val="00AE65F8"/>
    <w:rsid w:val="00AE6606"/>
    <w:rsid w:val="00AE6AB6"/>
    <w:rsid w:val="00AE6BF1"/>
    <w:rsid w:val="00AE6EF3"/>
    <w:rsid w:val="00AE7142"/>
    <w:rsid w:val="00AE7792"/>
    <w:rsid w:val="00AE788D"/>
    <w:rsid w:val="00AE7BA9"/>
    <w:rsid w:val="00AE7C71"/>
    <w:rsid w:val="00AE7D3A"/>
    <w:rsid w:val="00AE7E93"/>
    <w:rsid w:val="00AE7F92"/>
    <w:rsid w:val="00AF004E"/>
    <w:rsid w:val="00AF040F"/>
    <w:rsid w:val="00AF088D"/>
    <w:rsid w:val="00AF0AC0"/>
    <w:rsid w:val="00AF15E6"/>
    <w:rsid w:val="00AF1627"/>
    <w:rsid w:val="00AF1714"/>
    <w:rsid w:val="00AF201A"/>
    <w:rsid w:val="00AF22B2"/>
    <w:rsid w:val="00AF24B7"/>
    <w:rsid w:val="00AF26D5"/>
    <w:rsid w:val="00AF2940"/>
    <w:rsid w:val="00AF29A8"/>
    <w:rsid w:val="00AF2A16"/>
    <w:rsid w:val="00AF2B63"/>
    <w:rsid w:val="00AF2C34"/>
    <w:rsid w:val="00AF2CA9"/>
    <w:rsid w:val="00AF2CDF"/>
    <w:rsid w:val="00AF2E1F"/>
    <w:rsid w:val="00AF32E3"/>
    <w:rsid w:val="00AF380E"/>
    <w:rsid w:val="00AF396B"/>
    <w:rsid w:val="00AF3B52"/>
    <w:rsid w:val="00AF3C0B"/>
    <w:rsid w:val="00AF3DC1"/>
    <w:rsid w:val="00AF3E47"/>
    <w:rsid w:val="00AF427D"/>
    <w:rsid w:val="00AF428A"/>
    <w:rsid w:val="00AF438B"/>
    <w:rsid w:val="00AF4A23"/>
    <w:rsid w:val="00AF4B68"/>
    <w:rsid w:val="00AF4B83"/>
    <w:rsid w:val="00AF4F96"/>
    <w:rsid w:val="00AF59E2"/>
    <w:rsid w:val="00AF5B18"/>
    <w:rsid w:val="00AF62BE"/>
    <w:rsid w:val="00AF633B"/>
    <w:rsid w:val="00AF6712"/>
    <w:rsid w:val="00AF6992"/>
    <w:rsid w:val="00AF6EEC"/>
    <w:rsid w:val="00AF720B"/>
    <w:rsid w:val="00AF73EF"/>
    <w:rsid w:val="00AF768B"/>
    <w:rsid w:val="00AF77D4"/>
    <w:rsid w:val="00AF7B64"/>
    <w:rsid w:val="00AF7D68"/>
    <w:rsid w:val="00AF7F71"/>
    <w:rsid w:val="00B0002E"/>
    <w:rsid w:val="00B0019D"/>
    <w:rsid w:val="00B0059C"/>
    <w:rsid w:val="00B00855"/>
    <w:rsid w:val="00B00D1C"/>
    <w:rsid w:val="00B00D9F"/>
    <w:rsid w:val="00B00E1A"/>
    <w:rsid w:val="00B00E87"/>
    <w:rsid w:val="00B00FAC"/>
    <w:rsid w:val="00B01050"/>
    <w:rsid w:val="00B01533"/>
    <w:rsid w:val="00B0167F"/>
    <w:rsid w:val="00B019FC"/>
    <w:rsid w:val="00B01AAB"/>
    <w:rsid w:val="00B01D00"/>
    <w:rsid w:val="00B01EE2"/>
    <w:rsid w:val="00B0234F"/>
    <w:rsid w:val="00B024C0"/>
    <w:rsid w:val="00B02A1F"/>
    <w:rsid w:val="00B02B4A"/>
    <w:rsid w:val="00B02D52"/>
    <w:rsid w:val="00B03017"/>
    <w:rsid w:val="00B0305C"/>
    <w:rsid w:val="00B035EA"/>
    <w:rsid w:val="00B038A9"/>
    <w:rsid w:val="00B03AD1"/>
    <w:rsid w:val="00B03C73"/>
    <w:rsid w:val="00B0417C"/>
    <w:rsid w:val="00B0431F"/>
    <w:rsid w:val="00B044BF"/>
    <w:rsid w:val="00B04797"/>
    <w:rsid w:val="00B04994"/>
    <w:rsid w:val="00B04B6D"/>
    <w:rsid w:val="00B04D33"/>
    <w:rsid w:val="00B04D42"/>
    <w:rsid w:val="00B04EF4"/>
    <w:rsid w:val="00B052DA"/>
    <w:rsid w:val="00B053B7"/>
    <w:rsid w:val="00B055AF"/>
    <w:rsid w:val="00B0596A"/>
    <w:rsid w:val="00B05B29"/>
    <w:rsid w:val="00B05E49"/>
    <w:rsid w:val="00B05FD2"/>
    <w:rsid w:val="00B06087"/>
    <w:rsid w:val="00B0644E"/>
    <w:rsid w:val="00B06619"/>
    <w:rsid w:val="00B06660"/>
    <w:rsid w:val="00B06A3C"/>
    <w:rsid w:val="00B06FAD"/>
    <w:rsid w:val="00B071CB"/>
    <w:rsid w:val="00B07268"/>
    <w:rsid w:val="00B073A9"/>
    <w:rsid w:val="00B0775D"/>
    <w:rsid w:val="00B0777B"/>
    <w:rsid w:val="00B07EE8"/>
    <w:rsid w:val="00B106CD"/>
    <w:rsid w:val="00B108CA"/>
    <w:rsid w:val="00B1093A"/>
    <w:rsid w:val="00B10A4C"/>
    <w:rsid w:val="00B10C7C"/>
    <w:rsid w:val="00B10FE9"/>
    <w:rsid w:val="00B10FFF"/>
    <w:rsid w:val="00B1120A"/>
    <w:rsid w:val="00B11415"/>
    <w:rsid w:val="00B1182D"/>
    <w:rsid w:val="00B1191D"/>
    <w:rsid w:val="00B11920"/>
    <w:rsid w:val="00B11BFB"/>
    <w:rsid w:val="00B11FE1"/>
    <w:rsid w:val="00B1203D"/>
    <w:rsid w:val="00B123A0"/>
    <w:rsid w:val="00B1261E"/>
    <w:rsid w:val="00B126F9"/>
    <w:rsid w:val="00B12AFF"/>
    <w:rsid w:val="00B12BA3"/>
    <w:rsid w:val="00B12BD9"/>
    <w:rsid w:val="00B130D6"/>
    <w:rsid w:val="00B13345"/>
    <w:rsid w:val="00B133CC"/>
    <w:rsid w:val="00B133E0"/>
    <w:rsid w:val="00B138DA"/>
    <w:rsid w:val="00B13BB9"/>
    <w:rsid w:val="00B13E13"/>
    <w:rsid w:val="00B13F8A"/>
    <w:rsid w:val="00B1425F"/>
    <w:rsid w:val="00B14878"/>
    <w:rsid w:val="00B1497C"/>
    <w:rsid w:val="00B14B63"/>
    <w:rsid w:val="00B154D1"/>
    <w:rsid w:val="00B155BB"/>
    <w:rsid w:val="00B15686"/>
    <w:rsid w:val="00B15AD7"/>
    <w:rsid w:val="00B15BAA"/>
    <w:rsid w:val="00B161D7"/>
    <w:rsid w:val="00B16607"/>
    <w:rsid w:val="00B1664C"/>
    <w:rsid w:val="00B16979"/>
    <w:rsid w:val="00B16C79"/>
    <w:rsid w:val="00B170CD"/>
    <w:rsid w:val="00B174AF"/>
    <w:rsid w:val="00B17772"/>
    <w:rsid w:val="00B177E9"/>
    <w:rsid w:val="00B17951"/>
    <w:rsid w:val="00B17B31"/>
    <w:rsid w:val="00B17CF4"/>
    <w:rsid w:val="00B2070C"/>
    <w:rsid w:val="00B207FA"/>
    <w:rsid w:val="00B2082E"/>
    <w:rsid w:val="00B2091B"/>
    <w:rsid w:val="00B20E3D"/>
    <w:rsid w:val="00B20E65"/>
    <w:rsid w:val="00B20E68"/>
    <w:rsid w:val="00B21237"/>
    <w:rsid w:val="00B21EA5"/>
    <w:rsid w:val="00B22023"/>
    <w:rsid w:val="00B22302"/>
    <w:rsid w:val="00B225F5"/>
    <w:rsid w:val="00B226FA"/>
    <w:rsid w:val="00B22730"/>
    <w:rsid w:val="00B22CAB"/>
    <w:rsid w:val="00B22FCA"/>
    <w:rsid w:val="00B23579"/>
    <w:rsid w:val="00B2373F"/>
    <w:rsid w:val="00B23A74"/>
    <w:rsid w:val="00B23B9D"/>
    <w:rsid w:val="00B23F47"/>
    <w:rsid w:val="00B23F7C"/>
    <w:rsid w:val="00B241D1"/>
    <w:rsid w:val="00B245E5"/>
    <w:rsid w:val="00B24AF9"/>
    <w:rsid w:val="00B24D59"/>
    <w:rsid w:val="00B24EB0"/>
    <w:rsid w:val="00B250CA"/>
    <w:rsid w:val="00B25229"/>
    <w:rsid w:val="00B25346"/>
    <w:rsid w:val="00B25457"/>
    <w:rsid w:val="00B257A7"/>
    <w:rsid w:val="00B25B08"/>
    <w:rsid w:val="00B25EF3"/>
    <w:rsid w:val="00B25F8A"/>
    <w:rsid w:val="00B26296"/>
    <w:rsid w:val="00B26395"/>
    <w:rsid w:val="00B265A8"/>
    <w:rsid w:val="00B2678E"/>
    <w:rsid w:val="00B26881"/>
    <w:rsid w:val="00B268D1"/>
    <w:rsid w:val="00B26C23"/>
    <w:rsid w:val="00B27058"/>
    <w:rsid w:val="00B27215"/>
    <w:rsid w:val="00B27265"/>
    <w:rsid w:val="00B273B4"/>
    <w:rsid w:val="00B27894"/>
    <w:rsid w:val="00B278BA"/>
    <w:rsid w:val="00B2797C"/>
    <w:rsid w:val="00B27DEA"/>
    <w:rsid w:val="00B3046B"/>
    <w:rsid w:val="00B304B1"/>
    <w:rsid w:val="00B30776"/>
    <w:rsid w:val="00B3082D"/>
    <w:rsid w:val="00B30832"/>
    <w:rsid w:val="00B308F5"/>
    <w:rsid w:val="00B30A1E"/>
    <w:rsid w:val="00B30BA8"/>
    <w:rsid w:val="00B30C4D"/>
    <w:rsid w:val="00B30C65"/>
    <w:rsid w:val="00B30C68"/>
    <w:rsid w:val="00B30D49"/>
    <w:rsid w:val="00B31126"/>
    <w:rsid w:val="00B311F1"/>
    <w:rsid w:val="00B3125F"/>
    <w:rsid w:val="00B31757"/>
    <w:rsid w:val="00B31C12"/>
    <w:rsid w:val="00B31F57"/>
    <w:rsid w:val="00B31F77"/>
    <w:rsid w:val="00B32407"/>
    <w:rsid w:val="00B3244C"/>
    <w:rsid w:val="00B32525"/>
    <w:rsid w:val="00B326BF"/>
    <w:rsid w:val="00B328B5"/>
    <w:rsid w:val="00B32930"/>
    <w:rsid w:val="00B33056"/>
    <w:rsid w:val="00B33287"/>
    <w:rsid w:val="00B3330A"/>
    <w:rsid w:val="00B33386"/>
    <w:rsid w:val="00B3346F"/>
    <w:rsid w:val="00B3390D"/>
    <w:rsid w:val="00B340D9"/>
    <w:rsid w:val="00B3473D"/>
    <w:rsid w:val="00B34A76"/>
    <w:rsid w:val="00B35106"/>
    <w:rsid w:val="00B35335"/>
    <w:rsid w:val="00B3543C"/>
    <w:rsid w:val="00B35569"/>
    <w:rsid w:val="00B35912"/>
    <w:rsid w:val="00B359EA"/>
    <w:rsid w:val="00B35D0E"/>
    <w:rsid w:val="00B35DA6"/>
    <w:rsid w:val="00B35E15"/>
    <w:rsid w:val="00B35E8A"/>
    <w:rsid w:val="00B3639B"/>
    <w:rsid w:val="00B364B0"/>
    <w:rsid w:val="00B36520"/>
    <w:rsid w:val="00B36579"/>
    <w:rsid w:val="00B368C0"/>
    <w:rsid w:val="00B368F6"/>
    <w:rsid w:val="00B3691A"/>
    <w:rsid w:val="00B36ADA"/>
    <w:rsid w:val="00B36D61"/>
    <w:rsid w:val="00B36F5A"/>
    <w:rsid w:val="00B36FD4"/>
    <w:rsid w:val="00B370E0"/>
    <w:rsid w:val="00B3712C"/>
    <w:rsid w:val="00B372F9"/>
    <w:rsid w:val="00B37D57"/>
    <w:rsid w:val="00B37E2D"/>
    <w:rsid w:val="00B4006D"/>
    <w:rsid w:val="00B401AE"/>
    <w:rsid w:val="00B40510"/>
    <w:rsid w:val="00B406C4"/>
    <w:rsid w:val="00B40712"/>
    <w:rsid w:val="00B408BD"/>
    <w:rsid w:val="00B40A03"/>
    <w:rsid w:val="00B40A29"/>
    <w:rsid w:val="00B40A98"/>
    <w:rsid w:val="00B40BC7"/>
    <w:rsid w:val="00B40BED"/>
    <w:rsid w:val="00B40CBE"/>
    <w:rsid w:val="00B40E9C"/>
    <w:rsid w:val="00B41090"/>
    <w:rsid w:val="00B41479"/>
    <w:rsid w:val="00B4153D"/>
    <w:rsid w:val="00B41554"/>
    <w:rsid w:val="00B41559"/>
    <w:rsid w:val="00B41A3D"/>
    <w:rsid w:val="00B41A94"/>
    <w:rsid w:val="00B41F3A"/>
    <w:rsid w:val="00B41FFC"/>
    <w:rsid w:val="00B42440"/>
    <w:rsid w:val="00B427B2"/>
    <w:rsid w:val="00B42975"/>
    <w:rsid w:val="00B42A22"/>
    <w:rsid w:val="00B42D60"/>
    <w:rsid w:val="00B43066"/>
    <w:rsid w:val="00B43437"/>
    <w:rsid w:val="00B434AB"/>
    <w:rsid w:val="00B435B4"/>
    <w:rsid w:val="00B43BA8"/>
    <w:rsid w:val="00B43C82"/>
    <w:rsid w:val="00B44324"/>
    <w:rsid w:val="00B4434A"/>
    <w:rsid w:val="00B448DF"/>
    <w:rsid w:val="00B44A04"/>
    <w:rsid w:val="00B44C50"/>
    <w:rsid w:val="00B44D15"/>
    <w:rsid w:val="00B44D5B"/>
    <w:rsid w:val="00B44E81"/>
    <w:rsid w:val="00B44EB3"/>
    <w:rsid w:val="00B4524D"/>
    <w:rsid w:val="00B4562E"/>
    <w:rsid w:val="00B458CC"/>
    <w:rsid w:val="00B4597D"/>
    <w:rsid w:val="00B45BB7"/>
    <w:rsid w:val="00B45D66"/>
    <w:rsid w:val="00B45D8A"/>
    <w:rsid w:val="00B45E77"/>
    <w:rsid w:val="00B45F8D"/>
    <w:rsid w:val="00B45FA2"/>
    <w:rsid w:val="00B465FC"/>
    <w:rsid w:val="00B46776"/>
    <w:rsid w:val="00B4678F"/>
    <w:rsid w:val="00B4696A"/>
    <w:rsid w:val="00B46D61"/>
    <w:rsid w:val="00B47047"/>
    <w:rsid w:val="00B4733C"/>
    <w:rsid w:val="00B4736D"/>
    <w:rsid w:val="00B473B6"/>
    <w:rsid w:val="00B47704"/>
    <w:rsid w:val="00B4770F"/>
    <w:rsid w:val="00B47883"/>
    <w:rsid w:val="00B47B42"/>
    <w:rsid w:val="00B47BAB"/>
    <w:rsid w:val="00B47D3C"/>
    <w:rsid w:val="00B47D78"/>
    <w:rsid w:val="00B47EA5"/>
    <w:rsid w:val="00B47F4B"/>
    <w:rsid w:val="00B47F68"/>
    <w:rsid w:val="00B501BD"/>
    <w:rsid w:val="00B504C4"/>
    <w:rsid w:val="00B5058A"/>
    <w:rsid w:val="00B50714"/>
    <w:rsid w:val="00B50B28"/>
    <w:rsid w:val="00B50E26"/>
    <w:rsid w:val="00B50EA3"/>
    <w:rsid w:val="00B51242"/>
    <w:rsid w:val="00B513FD"/>
    <w:rsid w:val="00B51699"/>
    <w:rsid w:val="00B5171E"/>
    <w:rsid w:val="00B51742"/>
    <w:rsid w:val="00B518F5"/>
    <w:rsid w:val="00B51E38"/>
    <w:rsid w:val="00B522AC"/>
    <w:rsid w:val="00B52504"/>
    <w:rsid w:val="00B526D6"/>
    <w:rsid w:val="00B52725"/>
    <w:rsid w:val="00B52D73"/>
    <w:rsid w:val="00B52FA3"/>
    <w:rsid w:val="00B53099"/>
    <w:rsid w:val="00B53C52"/>
    <w:rsid w:val="00B53D03"/>
    <w:rsid w:val="00B53E28"/>
    <w:rsid w:val="00B53E72"/>
    <w:rsid w:val="00B54091"/>
    <w:rsid w:val="00B54414"/>
    <w:rsid w:val="00B544DD"/>
    <w:rsid w:val="00B5464F"/>
    <w:rsid w:val="00B54929"/>
    <w:rsid w:val="00B549A3"/>
    <w:rsid w:val="00B54E5C"/>
    <w:rsid w:val="00B552DB"/>
    <w:rsid w:val="00B55478"/>
    <w:rsid w:val="00B554EC"/>
    <w:rsid w:val="00B557F1"/>
    <w:rsid w:val="00B557F2"/>
    <w:rsid w:val="00B55D6A"/>
    <w:rsid w:val="00B55E52"/>
    <w:rsid w:val="00B55F8D"/>
    <w:rsid w:val="00B560DE"/>
    <w:rsid w:val="00B562FB"/>
    <w:rsid w:val="00B563DA"/>
    <w:rsid w:val="00B5647E"/>
    <w:rsid w:val="00B564F8"/>
    <w:rsid w:val="00B56B8C"/>
    <w:rsid w:val="00B56BD9"/>
    <w:rsid w:val="00B56CBA"/>
    <w:rsid w:val="00B56D96"/>
    <w:rsid w:val="00B56E33"/>
    <w:rsid w:val="00B56E86"/>
    <w:rsid w:val="00B57373"/>
    <w:rsid w:val="00B575A3"/>
    <w:rsid w:val="00B5770C"/>
    <w:rsid w:val="00B577F2"/>
    <w:rsid w:val="00B57936"/>
    <w:rsid w:val="00B57A7E"/>
    <w:rsid w:val="00B57AF4"/>
    <w:rsid w:val="00B57E6D"/>
    <w:rsid w:val="00B6014F"/>
    <w:rsid w:val="00B602F4"/>
    <w:rsid w:val="00B603AD"/>
    <w:rsid w:val="00B60717"/>
    <w:rsid w:val="00B6083F"/>
    <w:rsid w:val="00B60D26"/>
    <w:rsid w:val="00B612B2"/>
    <w:rsid w:val="00B612B9"/>
    <w:rsid w:val="00B61388"/>
    <w:rsid w:val="00B61877"/>
    <w:rsid w:val="00B61B82"/>
    <w:rsid w:val="00B61BE3"/>
    <w:rsid w:val="00B61CF4"/>
    <w:rsid w:val="00B61FFD"/>
    <w:rsid w:val="00B620B1"/>
    <w:rsid w:val="00B62DD0"/>
    <w:rsid w:val="00B62FFF"/>
    <w:rsid w:val="00B6330B"/>
    <w:rsid w:val="00B63495"/>
    <w:rsid w:val="00B639CC"/>
    <w:rsid w:val="00B63ACB"/>
    <w:rsid w:val="00B63C07"/>
    <w:rsid w:val="00B63DB4"/>
    <w:rsid w:val="00B63E83"/>
    <w:rsid w:val="00B63E99"/>
    <w:rsid w:val="00B642B2"/>
    <w:rsid w:val="00B64321"/>
    <w:rsid w:val="00B643A0"/>
    <w:rsid w:val="00B64693"/>
    <w:rsid w:val="00B647B6"/>
    <w:rsid w:val="00B647FF"/>
    <w:rsid w:val="00B64D8A"/>
    <w:rsid w:val="00B64EDC"/>
    <w:rsid w:val="00B64F59"/>
    <w:rsid w:val="00B64F81"/>
    <w:rsid w:val="00B64FAC"/>
    <w:rsid w:val="00B650DC"/>
    <w:rsid w:val="00B6544B"/>
    <w:rsid w:val="00B654F3"/>
    <w:rsid w:val="00B656B7"/>
    <w:rsid w:val="00B65A66"/>
    <w:rsid w:val="00B65C76"/>
    <w:rsid w:val="00B65CB6"/>
    <w:rsid w:val="00B65CBD"/>
    <w:rsid w:val="00B65EE1"/>
    <w:rsid w:val="00B66163"/>
    <w:rsid w:val="00B66466"/>
    <w:rsid w:val="00B6646D"/>
    <w:rsid w:val="00B66473"/>
    <w:rsid w:val="00B665E0"/>
    <w:rsid w:val="00B665F9"/>
    <w:rsid w:val="00B66836"/>
    <w:rsid w:val="00B6694B"/>
    <w:rsid w:val="00B66A29"/>
    <w:rsid w:val="00B66AF9"/>
    <w:rsid w:val="00B66CE8"/>
    <w:rsid w:val="00B66E3B"/>
    <w:rsid w:val="00B66F66"/>
    <w:rsid w:val="00B67062"/>
    <w:rsid w:val="00B67444"/>
    <w:rsid w:val="00B67647"/>
    <w:rsid w:val="00B677DB"/>
    <w:rsid w:val="00B67B8A"/>
    <w:rsid w:val="00B67E67"/>
    <w:rsid w:val="00B67EF0"/>
    <w:rsid w:val="00B67F1F"/>
    <w:rsid w:val="00B70065"/>
    <w:rsid w:val="00B70425"/>
    <w:rsid w:val="00B7043B"/>
    <w:rsid w:val="00B7070F"/>
    <w:rsid w:val="00B707FD"/>
    <w:rsid w:val="00B70983"/>
    <w:rsid w:val="00B7099E"/>
    <w:rsid w:val="00B70A2C"/>
    <w:rsid w:val="00B70C64"/>
    <w:rsid w:val="00B70D6E"/>
    <w:rsid w:val="00B71103"/>
    <w:rsid w:val="00B71226"/>
    <w:rsid w:val="00B71425"/>
    <w:rsid w:val="00B71833"/>
    <w:rsid w:val="00B71927"/>
    <w:rsid w:val="00B71A0D"/>
    <w:rsid w:val="00B71EAD"/>
    <w:rsid w:val="00B7273D"/>
    <w:rsid w:val="00B72856"/>
    <w:rsid w:val="00B72A34"/>
    <w:rsid w:val="00B72D5B"/>
    <w:rsid w:val="00B73121"/>
    <w:rsid w:val="00B73218"/>
    <w:rsid w:val="00B733BB"/>
    <w:rsid w:val="00B7382D"/>
    <w:rsid w:val="00B7386F"/>
    <w:rsid w:val="00B739C4"/>
    <w:rsid w:val="00B7419B"/>
    <w:rsid w:val="00B741ED"/>
    <w:rsid w:val="00B742AC"/>
    <w:rsid w:val="00B742CE"/>
    <w:rsid w:val="00B74379"/>
    <w:rsid w:val="00B74637"/>
    <w:rsid w:val="00B749FD"/>
    <w:rsid w:val="00B74B34"/>
    <w:rsid w:val="00B74EC6"/>
    <w:rsid w:val="00B75222"/>
    <w:rsid w:val="00B7527C"/>
    <w:rsid w:val="00B7591D"/>
    <w:rsid w:val="00B75AAA"/>
    <w:rsid w:val="00B766F7"/>
    <w:rsid w:val="00B768F1"/>
    <w:rsid w:val="00B76E0D"/>
    <w:rsid w:val="00B76F08"/>
    <w:rsid w:val="00B770A8"/>
    <w:rsid w:val="00B7757A"/>
    <w:rsid w:val="00B7776C"/>
    <w:rsid w:val="00B778AA"/>
    <w:rsid w:val="00B77914"/>
    <w:rsid w:val="00B779AD"/>
    <w:rsid w:val="00B77A87"/>
    <w:rsid w:val="00B77ACC"/>
    <w:rsid w:val="00B77E6A"/>
    <w:rsid w:val="00B803C0"/>
    <w:rsid w:val="00B804CD"/>
    <w:rsid w:val="00B8055B"/>
    <w:rsid w:val="00B809B7"/>
    <w:rsid w:val="00B80CCB"/>
    <w:rsid w:val="00B810DE"/>
    <w:rsid w:val="00B81261"/>
    <w:rsid w:val="00B81477"/>
    <w:rsid w:val="00B816AF"/>
    <w:rsid w:val="00B816E0"/>
    <w:rsid w:val="00B8185E"/>
    <w:rsid w:val="00B81B3F"/>
    <w:rsid w:val="00B81D06"/>
    <w:rsid w:val="00B820A8"/>
    <w:rsid w:val="00B820C8"/>
    <w:rsid w:val="00B820DD"/>
    <w:rsid w:val="00B821A9"/>
    <w:rsid w:val="00B8251F"/>
    <w:rsid w:val="00B82A31"/>
    <w:rsid w:val="00B82BAE"/>
    <w:rsid w:val="00B82C7A"/>
    <w:rsid w:val="00B82DA9"/>
    <w:rsid w:val="00B82FB2"/>
    <w:rsid w:val="00B833D7"/>
    <w:rsid w:val="00B83534"/>
    <w:rsid w:val="00B836C9"/>
    <w:rsid w:val="00B8373C"/>
    <w:rsid w:val="00B8378B"/>
    <w:rsid w:val="00B83805"/>
    <w:rsid w:val="00B83BED"/>
    <w:rsid w:val="00B83DED"/>
    <w:rsid w:val="00B8419D"/>
    <w:rsid w:val="00B847CD"/>
    <w:rsid w:val="00B84BF4"/>
    <w:rsid w:val="00B84F56"/>
    <w:rsid w:val="00B850E8"/>
    <w:rsid w:val="00B851CF"/>
    <w:rsid w:val="00B855D7"/>
    <w:rsid w:val="00B8572F"/>
    <w:rsid w:val="00B859A8"/>
    <w:rsid w:val="00B85B0E"/>
    <w:rsid w:val="00B85D47"/>
    <w:rsid w:val="00B86148"/>
    <w:rsid w:val="00B86BCA"/>
    <w:rsid w:val="00B86C6E"/>
    <w:rsid w:val="00B86ECC"/>
    <w:rsid w:val="00B8701A"/>
    <w:rsid w:val="00B873D3"/>
    <w:rsid w:val="00B87993"/>
    <w:rsid w:val="00B879F0"/>
    <w:rsid w:val="00B87C34"/>
    <w:rsid w:val="00B87CE2"/>
    <w:rsid w:val="00B87F44"/>
    <w:rsid w:val="00B9084F"/>
    <w:rsid w:val="00B9098D"/>
    <w:rsid w:val="00B90BDF"/>
    <w:rsid w:val="00B90DDE"/>
    <w:rsid w:val="00B90F74"/>
    <w:rsid w:val="00B9155D"/>
    <w:rsid w:val="00B91711"/>
    <w:rsid w:val="00B9177A"/>
    <w:rsid w:val="00B91B6C"/>
    <w:rsid w:val="00B91BA5"/>
    <w:rsid w:val="00B91C5C"/>
    <w:rsid w:val="00B91E87"/>
    <w:rsid w:val="00B91F49"/>
    <w:rsid w:val="00B920BF"/>
    <w:rsid w:val="00B924A0"/>
    <w:rsid w:val="00B926AD"/>
    <w:rsid w:val="00B92827"/>
    <w:rsid w:val="00B92D21"/>
    <w:rsid w:val="00B92F34"/>
    <w:rsid w:val="00B931E3"/>
    <w:rsid w:val="00B93982"/>
    <w:rsid w:val="00B93AF1"/>
    <w:rsid w:val="00B93B6B"/>
    <w:rsid w:val="00B942B0"/>
    <w:rsid w:val="00B942BD"/>
    <w:rsid w:val="00B946EA"/>
    <w:rsid w:val="00B94883"/>
    <w:rsid w:val="00B949ED"/>
    <w:rsid w:val="00B94C64"/>
    <w:rsid w:val="00B94D75"/>
    <w:rsid w:val="00B94E44"/>
    <w:rsid w:val="00B950C7"/>
    <w:rsid w:val="00B95146"/>
    <w:rsid w:val="00B95265"/>
    <w:rsid w:val="00B95267"/>
    <w:rsid w:val="00B95475"/>
    <w:rsid w:val="00B9579F"/>
    <w:rsid w:val="00B95CC8"/>
    <w:rsid w:val="00B96347"/>
    <w:rsid w:val="00B964EA"/>
    <w:rsid w:val="00B96C60"/>
    <w:rsid w:val="00B96CCC"/>
    <w:rsid w:val="00B96E9F"/>
    <w:rsid w:val="00B96F96"/>
    <w:rsid w:val="00B96FA5"/>
    <w:rsid w:val="00B9717B"/>
    <w:rsid w:val="00B971D5"/>
    <w:rsid w:val="00B9732E"/>
    <w:rsid w:val="00B97629"/>
    <w:rsid w:val="00B97741"/>
    <w:rsid w:val="00B97C79"/>
    <w:rsid w:val="00BA0229"/>
    <w:rsid w:val="00BA025C"/>
    <w:rsid w:val="00BA0348"/>
    <w:rsid w:val="00BA0A24"/>
    <w:rsid w:val="00BA0AD7"/>
    <w:rsid w:val="00BA0B7F"/>
    <w:rsid w:val="00BA0E98"/>
    <w:rsid w:val="00BA10CC"/>
    <w:rsid w:val="00BA111D"/>
    <w:rsid w:val="00BA142F"/>
    <w:rsid w:val="00BA15F1"/>
    <w:rsid w:val="00BA16B0"/>
    <w:rsid w:val="00BA17FF"/>
    <w:rsid w:val="00BA1936"/>
    <w:rsid w:val="00BA1979"/>
    <w:rsid w:val="00BA21DD"/>
    <w:rsid w:val="00BA2219"/>
    <w:rsid w:val="00BA25DD"/>
    <w:rsid w:val="00BA27A8"/>
    <w:rsid w:val="00BA2965"/>
    <w:rsid w:val="00BA2B26"/>
    <w:rsid w:val="00BA2ECC"/>
    <w:rsid w:val="00BA2EEF"/>
    <w:rsid w:val="00BA2FEB"/>
    <w:rsid w:val="00BA306E"/>
    <w:rsid w:val="00BA314B"/>
    <w:rsid w:val="00BA3257"/>
    <w:rsid w:val="00BA3294"/>
    <w:rsid w:val="00BA32BF"/>
    <w:rsid w:val="00BA34FA"/>
    <w:rsid w:val="00BA3523"/>
    <w:rsid w:val="00BA3545"/>
    <w:rsid w:val="00BA3CBA"/>
    <w:rsid w:val="00BA3EB0"/>
    <w:rsid w:val="00BA454C"/>
    <w:rsid w:val="00BA46ED"/>
    <w:rsid w:val="00BA4921"/>
    <w:rsid w:val="00BA4C3E"/>
    <w:rsid w:val="00BA572B"/>
    <w:rsid w:val="00BA5825"/>
    <w:rsid w:val="00BA5A71"/>
    <w:rsid w:val="00BA5B5D"/>
    <w:rsid w:val="00BA5EDB"/>
    <w:rsid w:val="00BA609E"/>
    <w:rsid w:val="00BA623B"/>
    <w:rsid w:val="00BA649B"/>
    <w:rsid w:val="00BA66F4"/>
    <w:rsid w:val="00BA6710"/>
    <w:rsid w:val="00BA6D27"/>
    <w:rsid w:val="00BA6FD6"/>
    <w:rsid w:val="00BA73DA"/>
    <w:rsid w:val="00BA7A82"/>
    <w:rsid w:val="00BA7D56"/>
    <w:rsid w:val="00BA7F57"/>
    <w:rsid w:val="00BB0002"/>
    <w:rsid w:val="00BB00CB"/>
    <w:rsid w:val="00BB033F"/>
    <w:rsid w:val="00BB03A4"/>
    <w:rsid w:val="00BB04F6"/>
    <w:rsid w:val="00BB08C5"/>
    <w:rsid w:val="00BB1645"/>
    <w:rsid w:val="00BB17F0"/>
    <w:rsid w:val="00BB17FA"/>
    <w:rsid w:val="00BB19D4"/>
    <w:rsid w:val="00BB1DB0"/>
    <w:rsid w:val="00BB2038"/>
    <w:rsid w:val="00BB2185"/>
    <w:rsid w:val="00BB222A"/>
    <w:rsid w:val="00BB23E4"/>
    <w:rsid w:val="00BB25A3"/>
    <w:rsid w:val="00BB2748"/>
    <w:rsid w:val="00BB278A"/>
    <w:rsid w:val="00BB2C7A"/>
    <w:rsid w:val="00BB2F68"/>
    <w:rsid w:val="00BB2FE7"/>
    <w:rsid w:val="00BB3458"/>
    <w:rsid w:val="00BB3474"/>
    <w:rsid w:val="00BB38ED"/>
    <w:rsid w:val="00BB397A"/>
    <w:rsid w:val="00BB3D7D"/>
    <w:rsid w:val="00BB4031"/>
    <w:rsid w:val="00BB41DB"/>
    <w:rsid w:val="00BB4F88"/>
    <w:rsid w:val="00BB525E"/>
    <w:rsid w:val="00BB52FC"/>
    <w:rsid w:val="00BB586B"/>
    <w:rsid w:val="00BB5A3B"/>
    <w:rsid w:val="00BB5B78"/>
    <w:rsid w:val="00BB5C56"/>
    <w:rsid w:val="00BB5C92"/>
    <w:rsid w:val="00BB5E9A"/>
    <w:rsid w:val="00BB65C3"/>
    <w:rsid w:val="00BB6907"/>
    <w:rsid w:val="00BB693A"/>
    <w:rsid w:val="00BB69E3"/>
    <w:rsid w:val="00BB6A1E"/>
    <w:rsid w:val="00BB7134"/>
    <w:rsid w:val="00BB7147"/>
    <w:rsid w:val="00BB7161"/>
    <w:rsid w:val="00BB766E"/>
    <w:rsid w:val="00BB7977"/>
    <w:rsid w:val="00BB7AAF"/>
    <w:rsid w:val="00BB7D71"/>
    <w:rsid w:val="00BB7DD5"/>
    <w:rsid w:val="00BB7E8C"/>
    <w:rsid w:val="00BB7F4A"/>
    <w:rsid w:val="00BC013B"/>
    <w:rsid w:val="00BC0166"/>
    <w:rsid w:val="00BC0214"/>
    <w:rsid w:val="00BC022D"/>
    <w:rsid w:val="00BC02A1"/>
    <w:rsid w:val="00BC0482"/>
    <w:rsid w:val="00BC0618"/>
    <w:rsid w:val="00BC077E"/>
    <w:rsid w:val="00BC0824"/>
    <w:rsid w:val="00BC0B48"/>
    <w:rsid w:val="00BC0D03"/>
    <w:rsid w:val="00BC0D98"/>
    <w:rsid w:val="00BC0EAA"/>
    <w:rsid w:val="00BC128A"/>
    <w:rsid w:val="00BC147C"/>
    <w:rsid w:val="00BC153E"/>
    <w:rsid w:val="00BC1A6B"/>
    <w:rsid w:val="00BC1CEB"/>
    <w:rsid w:val="00BC2093"/>
    <w:rsid w:val="00BC21F3"/>
    <w:rsid w:val="00BC24AB"/>
    <w:rsid w:val="00BC24D4"/>
    <w:rsid w:val="00BC291C"/>
    <w:rsid w:val="00BC340D"/>
    <w:rsid w:val="00BC3543"/>
    <w:rsid w:val="00BC35E8"/>
    <w:rsid w:val="00BC37B3"/>
    <w:rsid w:val="00BC3E5D"/>
    <w:rsid w:val="00BC3EEB"/>
    <w:rsid w:val="00BC3F0E"/>
    <w:rsid w:val="00BC3F25"/>
    <w:rsid w:val="00BC4122"/>
    <w:rsid w:val="00BC428F"/>
    <w:rsid w:val="00BC43A9"/>
    <w:rsid w:val="00BC4498"/>
    <w:rsid w:val="00BC4506"/>
    <w:rsid w:val="00BC4706"/>
    <w:rsid w:val="00BC4E2A"/>
    <w:rsid w:val="00BC4F54"/>
    <w:rsid w:val="00BC541A"/>
    <w:rsid w:val="00BC542F"/>
    <w:rsid w:val="00BC555E"/>
    <w:rsid w:val="00BC5573"/>
    <w:rsid w:val="00BC56B3"/>
    <w:rsid w:val="00BC5D49"/>
    <w:rsid w:val="00BC5FF3"/>
    <w:rsid w:val="00BC616D"/>
    <w:rsid w:val="00BC63B4"/>
    <w:rsid w:val="00BC67CF"/>
    <w:rsid w:val="00BC6C90"/>
    <w:rsid w:val="00BC6D32"/>
    <w:rsid w:val="00BC6D3F"/>
    <w:rsid w:val="00BC6D54"/>
    <w:rsid w:val="00BC6FCA"/>
    <w:rsid w:val="00BC71EE"/>
    <w:rsid w:val="00BC7280"/>
    <w:rsid w:val="00BC72D2"/>
    <w:rsid w:val="00BC7441"/>
    <w:rsid w:val="00BC7794"/>
    <w:rsid w:val="00BC7D2F"/>
    <w:rsid w:val="00BD0041"/>
    <w:rsid w:val="00BD0288"/>
    <w:rsid w:val="00BD035F"/>
    <w:rsid w:val="00BD03FA"/>
    <w:rsid w:val="00BD06DC"/>
    <w:rsid w:val="00BD0714"/>
    <w:rsid w:val="00BD07AE"/>
    <w:rsid w:val="00BD0AEF"/>
    <w:rsid w:val="00BD0B87"/>
    <w:rsid w:val="00BD0CA4"/>
    <w:rsid w:val="00BD1140"/>
    <w:rsid w:val="00BD14EB"/>
    <w:rsid w:val="00BD1649"/>
    <w:rsid w:val="00BD17BF"/>
    <w:rsid w:val="00BD1824"/>
    <w:rsid w:val="00BD18D4"/>
    <w:rsid w:val="00BD1AE9"/>
    <w:rsid w:val="00BD1C49"/>
    <w:rsid w:val="00BD1C7D"/>
    <w:rsid w:val="00BD1FA7"/>
    <w:rsid w:val="00BD2289"/>
    <w:rsid w:val="00BD2339"/>
    <w:rsid w:val="00BD25C8"/>
    <w:rsid w:val="00BD299A"/>
    <w:rsid w:val="00BD2BDB"/>
    <w:rsid w:val="00BD2CED"/>
    <w:rsid w:val="00BD2CFE"/>
    <w:rsid w:val="00BD2E24"/>
    <w:rsid w:val="00BD2E81"/>
    <w:rsid w:val="00BD3227"/>
    <w:rsid w:val="00BD3506"/>
    <w:rsid w:val="00BD3707"/>
    <w:rsid w:val="00BD46A5"/>
    <w:rsid w:val="00BD478F"/>
    <w:rsid w:val="00BD49FD"/>
    <w:rsid w:val="00BD4A80"/>
    <w:rsid w:val="00BD4D22"/>
    <w:rsid w:val="00BD4D79"/>
    <w:rsid w:val="00BD4E7C"/>
    <w:rsid w:val="00BD514D"/>
    <w:rsid w:val="00BD53A8"/>
    <w:rsid w:val="00BD5815"/>
    <w:rsid w:val="00BD5B0A"/>
    <w:rsid w:val="00BD5B99"/>
    <w:rsid w:val="00BD5CA7"/>
    <w:rsid w:val="00BD6476"/>
    <w:rsid w:val="00BD674E"/>
    <w:rsid w:val="00BD678D"/>
    <w:rsid w:val="00BD687F"/>
    <w:rsid w:val="00BD68D9"/>
    <w:rsid w:val="00BD69EA"/>
    <w:rsid w:val="00BD6B11"/>
    <w:rsid w:val="00BD6D1E"/>
    <w:rsid w:val="00BD6E14"/>
    <w:rsid w:val="00BD6E8B"/>
    <w:rsid w:val="00BD6F0F"/>
    <w:rsid w:val="00BD72A7"/>
    <w:rsid w:val="00BD7469"/>
    <w:rsid w:val="00BD75FE"/>
    <w:rsid w:val="00BD7A82"/>
    <w:rsid w:val="00BE01A7"/>
    <w:rsid w:val="00BE01B8"/>
    <w:rsid w:val="00BE0539"/>
    <w:rsid w:val="00BE06ED"/>
    <w:rsid w:val="00BE0897"/>
    <w:rsid w:val="00BE0972"/>
    <w:rsid w:val="00BE0F98"/>
    <w:rsid w:val="00BE1013"/>
    <w:rsid w:val="00BE1034"/>
    <w:rsid w:val="00BE106A"/>
    <w:rsid w:val="00BE119F"/>
    <w:rsid w:val="00BE1676"/>
    <w:rsid w:val="00BE17B1"/>
    <w:rsid w:val="00BE1A0A"/>
    <w:rsid w:val="00BE1BB3"/>
    <w:rsid w:val="00BE20D8"/>
    <w:rsid w:val="00BE213F"/>
    <w:rsid w:val="00BE223E"/>
    <w:rsid w:val="00BE289C"/>
    <w:rsid w:val="00BE2901"/>
    <w:rsid w:val="00BE293D"/>
    <w:rsid w:val="00BE2BF4"/>
    <w:rsid w:val="00BE2D8C"/>
    <w:rsid w:val="00BE2F06"/>
    <w:rsid w:val="00BE32EE"/>
    <w:rsid w:val="00BE373D"/>
    <w:rsid w:val="00BE37B3"/>
    <w:rsid w:val="00BE3912"/>
    <w:rsid w:val="00BE3E47"/>
    <w:rsid w:val="00BE407D"/>
    <w:rsid w:val="00BE4416"/>
    <w:rsid w:val="00BE4775"/>
    <w:rsid w:val="00BE4AE1"/>
    <w:rsid w:val="00BE4BE9"/>
    <w:rsid w:val="00BE501C"/>
    <w:rsid w:val="00BE5113"/>
    <w:rsid w:val="00BE53D0"/>
    <w:rsid w:val="00BE579B"/>
    <w:rsid w:val="00BE5819"/>
    <w:rsid w:val="00BE5AC8"/>
    <w:rsid w:val="00BE5B7B"/>
    <w:rsid w:val="00BE5CC3"/>
    <w:rsid w:val="00BE5CEC"/>
    <w:rsid w:val="00BE5D1D"/>
    <w:rsid w:val="00BE5D8B"/>
    <w:rsid w:val="00BE5E7E"/>
    <w:rsid w:val="00BE5F65"/>
    <w:rsid w:val="00BE60D4"/>
    <w:rsid w:val="00BE6381"/>
    <w:rsid w:val="00BE64D6"/>
    <w:rsid w:val="00BE6903"/>
    <w:rsid w:val="00BE6934"/>
    <w:rsid w:val="00BE6A16"/>
    <w:rsid w:val="00BE7533"/>
    <w:rsid w:val="00BE7B3A"/>
    <w:rsid w:val="00BE7C9A"/>
    <w:rsid w:val="00BE7E1D"/>
    <w:rsid w:val="00BE7E3E"/>
    <w:rsid w:val="00BE7E3F"/>
    <w:rsid w:val="00BF0222"/>
    <w:rsid w:val="00BF0410"/>
    <w:rsid w:val="00BF044C"/>
    <w:rsid w:val="00BF07FA"/>
    <w:rsid w:val="00BF0BF2"/>
    <w:rsid w:val="00BF12AD"/>
    <w:rsid w:val="00BF151B"/>
    <w:rsid w:val="00BF16A4"/>
    <w:rsid w:val="00BF16F8"/>
    <w:rsid w:val="00BF1997"/>
    <w:rsid w:val="00BF1AFD"/>
    <w:rsid w:val="00BF1B90"/>
    <w:rsid w:val="00BF1E8F"/>
    <w:rsid w:val="00BF202F"/>
    <w:rsid w:val="00BF221E"/>
    <w:rsid w:val="00BF2244"/>
    <w:rsid w:val="00BF28C5"/>
    <w:rsid w:val="00BF2995"/>
    <w:rsid w:val="00BF2BB3"/>
    <w:rsid w:val="00BF2CCA"/>
    <w:rsid w:val="00BF336E"/>
    <w:rsid w:val="00BF33EB"/>
    <w:rsid w:val="00BF3993"/>
    <w:rsid w:val="00BF39C1"/>
    <w:rsid w:val="00BF3B65"/>
    <w:rsid w:val="00BF3CC9"/>
    <w:rsid w:val="00BF3DDC"/>
    <w:rsid w:val="00BF4323"/>
    <w:rsid w:val="00BF4361"/>
    <w:rsid w:val="00BF467F"/>
    <w:rsid w:val="00BF4967"/>
    <w:rsid w:val="00BF5638"/>
    <w:rsid w:val="00BF596A"/>
    <w:rsid w:val="00BF597B"/>
    <w:rsid w:val="00BF5BD9"/>
    <w:rsid w:val="00BF5C1C"/>
    <w:rsid w:val="00BF5EFF"/>
    <w:rsid w:val="00BF63D3"/>
    <w:rsid w:val="00BF6729"/>
    <w:rsid w:val="00BF697B"/>
    <w:rsid w:val="00BF6F83"/>
    <w:rsid w:val="00BF70B9"/>
    <w:rsid w:val="00BF718A"/>
    <w:rsid w:val="00BF718E"/>
    <w:rsid w:val="00BF78EC"/>
    <w:rsid w:val="00BF7DF6"/>
    <w:rsid w:val="00BF7ECC"/>
    <w:rsid w:val="00C00029"/>
    <w:rsid w:val="00C002D9"/>
    <w:rsid w:val="00C00315"/>
    <w:rsid w:val="00C003FC"/>
    <w:rsid w:val="00C00787"/>
    <w:rsid w:val="00C007CD"/>
    <w:rsid w:val="00C00836"/>
    <w:rsid w:val="00C00925"/>
    <w:rsid w:val="00C00934"/>
    <w:rsid w:val="00C00CCF"/>
    <w:rsid w:val="00C00EFC"/>
    <w:rsid w:val="00C00F93"/>
    <w:rsid w:val="00C010A9"/>
    <w:rsid w:val="00C01346"/>
    <w:rsid w:val="00C016E2"/>
    <w:rsid w:val="00C01A19"/>
    <w:rsid w:val="00C01B17"/>
    <w:rsid w:val="00C024CA"/>
    <w:rsid w:val="00C02A3F"/>
    <w:rsid w:val="00C02C24"/>
    <w:rsid w:val="00C03052"/>
    <w:rsid w:val="00C032FD"/>
    <w:rsid w:val="00C03527"/>
    <w:rsid w:val="00C03590"/>
    <w:rsid w:val="00C038BE"/>
    <w:rsid w:val="00C039DE"/>
    <w:rsid w:val="00C03BFB"/>
    <w:rsid w:val="00C03F06"/>
    <w:rsid w:val="00C0401E"/>
    <w:rsid w:val="00C0402D"/>
    <w:rsid w:val="00C0477C"/>
    <w:rsid w:val="00C04A7E"/>
    <w:rsid w:val="00C04B70"/>
    <w:rsid w:val="00C05201"/>
    <w:rsid w:val="00C052B5"/>
    <w:rsid w:val="00C053AA"/>
    <w:rsid w:val="00C05533"/>
    <w:rsid w:val="00C05778"/>
    <w:rsid w:val="00C059A5"/>
    <w:rsid w:val="00C059C1"/>
    <w:rsid w:val="00C05B77"/>
    <w:rsid w:val="00C05EA6"/>
    <w:rsid w:val="00C05EC0"/>
    <w:rsid w:val="00C060D2"/>
    <w:rsid w:val="00C0630B"/>
    <w:rsid w:val="00C063C5"/>
    <w:rsid w:val="00C064D8"/>
    <w:rsid w:val="00C06591"/>
    <w:rsid w:val="00C06685"/>
    <w:rsid w:val="00C0671D"/>
    <w:rsid w:val="00C06BB0"/>
    <w:rsid w:val="00C06C89"/>
    <w:rsid w:val="00C06EE5"/>
    <w:rsid w:val="00C0747E"/>
    <w:rsid w:val="00C078D3"/>
    <w:rsid w:val="00C079D7"/>
    <w:rsid w:val="00C07BE4"/>
    <w:rsid w:val="00C07DA0"/>
    <w:rsid w:val="00C07E5F"/>
    <w:rsid w:val="00C10323"/>
    <w:rsid w:val="00C1036E"/>
    <w:rsid w:val="00C103F4"/>
    <w:rsid w:val="00C10518"/>
    <w:rsid w:val="00C10984"/>
    <w:rsid w:val="00C10DD2"/>
    <w:rsid w:val="00C10F15"/>
    <w:rsid w:val="00C11045"/>
    <w:rsid w:val="00C11065"/>
    <w:rsid w:val="00C11188"/>
    <w:rsid w:val="00C1131B"/>
    <w:rsid w:val="00C11441"/>
    <w:rsid w:val="00C11515"/>
    <w:rsid w:val="00C1151C"/>
    <w:rsid w:val="00C11882"/>
    <w:rsid w:val="00C119A6"/>
    <w:rsid w:val="00C11C2A"/>
    <w:rsid w:val="00C123DB"/>
    <w:rsid w:val="00C127CC"/>
    <w:rsid w:val="00C12AC0"/>
    <w:rsid w:val="00C1313D"/>
    <w:rsid w:val="00C13207"/>
    <w:rsid w:val="00C13917"/>
    <w:rsid w:val="00C1399F"/>
    <w:rsid w:val="00C13E51"/>
    <w:rsid w:val="00C14118"/>
    <w:rsid w:val="00C14150"/>
    <w:rsid w:val="00C14359"/>
    <w:rsid w:val="00C14534"/>
    <w:rsid w:val="00C147CE"/>
    <w:rsid w:val="00C148A2"/>
    <w:rsid w:val="00C148FC"/>
    <w:rsid w:val="00C14B96"/>
    <w:rsid w:val="00C14D33"/>
    <w:rsid w:val="00C14FB1"/>
    <w:rsid w:val="00C150B8"/>
    <w:rsid w:val="00C15191"/>
    <w:rsid w:val="00C152F7"/>
    <w:rsid w:val="00C155AF"/>
    <w:rsid w:val="00C156E4"/>
    <w:rsid w:val="00C15798"/>
    <w:rsid w:val="00C15961"/>
    <w:rsid w:val="00C15AD2"/>
    <w:rsid w:val="00C15AD9"/>
    <w:rsid w:val="00C15BD7"/>
    <w:rsid w:val="00C15ED9"/>
    <w:rsid w:val="00C16274"/>
    <w:rsid w:val="00C16415"/>
    <w:rsid w:val="00C1669D"/>
    <w:rsid w:val="00C1685F"/>
    <w:rsid w:val="00C16BD6"/>
    <w:rsid w:val="00C16D76"/>
    <w:rsid w:val="00C16E81"/>
    <w:rsid w:val="00C16F8E"/>
    <w:rsid w:val="00C1707F"/>
    <w:rsid w:val="00C171E6"/>
    <w:rsid w:val="00C17377"/>
    <w:rsid w:val="00C17445"/>
    <w:rsid w:val="00C176E9"/>
    <w:rsid w:val="00C17706"/>
    <w:rsid w:val="00C177C9"/>
    <w:rsid w:val="00C1797D"/>
    <w:rsid w:val="00C17D44"/>
    <w:rsid w:val="00C17E81"/>
    <w:rsid w:val="00C17FE3"/>
    <w:rsid w:val="00C20096"/>
    <w:rsid w:val="00C20097"/>
    <w:rsid w:val="00C200BC"/>
    <w:rsid w:val="00C20321"/>
    <w:rsid w:val="00C2092D"/>
    <w:rsid w:val="00C20D35"/>
    <w:rsid w:val="00C20D8A"/>
    <w:rsid w:val="00C20DA6"/>
    <w:rsid w:val="00C2120E"/>
    <w:rsid w:val="00C2128D"/>
    <w:rsid w:val="00C212DB"/>
    <w:rsid w:val="00C21739"/>
    <w:rsid w:val="00C217CF"/>
    <w:rsid w:val="00C2180F"/>
    <w:rsid w:val="00C21A55"/>
    <w:rsid w:val="00C21D2B"/>
    <w:rsid w:val="00C2200D"/>
    <w:rsid w:val="00C22110"/>
    <w:rsid w:val="00C225A8"/>
    <w:rsid w:val="00C22790"/>
    <w:rsid w:val="00C228F7"/>
    <w:rsid w:val="00C22931"/>
    <w:rsid w:val="00C22F3A"/>
    <w:rsid w:val="00C23366"/>
    <w:rsid w:val="00C233F4"/>
    <w:rsid w:val="00C2366A"/>
    <w:rsid w:val="00C2394E"/>
    <w:rsid w:val="00C23DB0"/>
    <w:rsid w:val="00C2414D"/>
    <w:rsid w:val="00C24158"/>
    <w:rsid w:val="00C24464"/>
    <w:rsid w:val="00C2457F"/>
    <w:rsid w:val="00C246E8"/>
    <w:rsid w:val="00C24717"/>
    <w:rsid w:val="00C24D8E"/>
    <w:rsid w:val="00C25046"/>
    <w:rsid w:val="00C252EC"/>
    <w:rsid w:val="00C25528"/>
    <w:rsid w:val="00C259B1"/>
    <w:rsid w:val="00C25BED"/>
    <w:rsid w:val="00C25C59"/>
    <w:rsid w:val="00C25D5B"/>
    <w:rsid w:val="00C2648B"/>
    <w:rsid w:val="00C2690F"/>
    <w:rsid w:val="00C26ABA"/>
    <w:rsid w:val="00C26B24"/>
    <w:rsid w:val="00C26D55"/>
    <w:rsid w:val="00C26E21"/>
    <w:rsid w:val="00C27145"/>
    <w:rsid w:val="00C27338"/>
    <w:rsid w:val="00C277D0"/>
    <w:rsid w:val="00C2789E"/>
    <w:rsid w:val="00C2792D"/>
    <w:rsid w:val="00C27AC1"/>
    <w:rsid w:val="00C27ECA"/>
    <w:rsid w:val="00C30100"/>
    <w:rsid w:val="00C3050C"/>
    <w:rsid w:val="00C30686"/>
    <w:rsid w:val="00C30717"/>
    <w:rsid w:val="00C3089B"/>
    <w:rsid w:val="00C308AD"/>
    <w:rsid w:val="00C30925"/>
    <w:rsid w:val="00C30986"/>
    <w:rsid w:val="00C30C64"/>
    <w:rsid w:val="00C30C69"/>
    <w:rsid w:val="00C31258"/>
    <w:rsid w:val="00C316E5"/>
    <w:rsid w:val="00C31BF8"/>
    <w:rsid w:val="00C31C06"/>
    <w:rsid w:val="00C31CDD"/>
    <w:rsid w:val="00C31E24"/>
    <w:rsid w:val="00C32309"/>
    <w:rsid w:val="00C3234A"/>
    <w:rsid w:val="00C3280A"/>
    <w:rsid w:val="00C32C4B"/>
    <w:rsid w:val="00C32E43"/>
    <w:rsid w:val="00C3334C"/>
    <w:rsid w:val="00C33C28"/>
    <w:rsid w:val="00C3458F"/>
    <w:rsid w:val="00C347C1"/>
    <w:rsid w:val="00C347D7"/>
    <w:rsid w:val="00C349D6"/>
    <w:rsid w:val="00C34CB1"/>
    <w:rsid w:val="00C35068"/>
    <w:rsid w:val="00C35080"/>
    <w:rsid w:val="00C350AE"/>
    <w:rsid w:val="00C353DC"/>
    <w:rsid w:val="00C354E6"/>
    <w:rsid w:val="00C35990"/>
    <w:rsid w:val="00C35996"/>
    <w:rsid w:val="00C35BD2"/>
    <w:rsid w:val="00C36182"/>
    <w:rsid w:val="00C36292"/>
    <w:rsid w:val="00C36306"/>
    <w:rsid w:val="00C36B69"/>
    <w:rsid w:val="00C36DFE"/>
    <w:rsid w:val="00C36E7C"/>
    <w:rsid w:val="00C37074"/>
    <w:rsid w:val="00C37360"/>
    <w:rsid w:val="00C375BF"/>
    <w:rsid w:val="00C378E3"/>
    <w:rsid w:val="00C37FC5"/>
    <w:rsid w:val="00C400D0"/>
    <w:rsid w:val="00C40754"/>
    <w:rsid w:val="00C40A5D"/>
    <w:rsid w:val="00C40D49"/>
    <w:rsid w:val="00C40DE8"/>
    <w:rsid w:val="00C40DF3"/>
    <w:rsid w:val="00C40E82"/>
    <w:rsid w:val="00C40EAA"/>
    <w:rsid w:val="00C40F35"/>
    <w:rsid w:val="00C40F51"/>
    <w:rsid w:val="00C414CB"/>
    <w:rsid w:val="00C41546"/>
    <w:rsid w:val="00C41700"/>
    <w:rsid w:val="00C41896"/>
    <w:rsid w:val="00C41C31"/>
    <w:rsid w:val="00C4209E"/>
    <w:rsid w:val="00C42429"/>
    <w:rsid w:val="00C4243F"/>
    <w:rsid w:val="00C42476"/>
    <w:rsid w:val="00C4250A"/>
    <w:rsid w:val="00C425E8"/>
    <w:rsid w:val="00C42B20"/>
    <w:rsid w:val="00C434D0"/>
    <w:rsid w:val="00C43596"/>
    <w:rsid w:val="00C43CED"/>
    <w:rsid w:val="00C43E4D"/>
    <w:rsid w:val="00C445BE"/>
    <w:rsid w:val="00C446D9"/>
    <w:rsid w:val="00C44A83"/>
    <w:rsid w:val="00C44CCF"/>
    <w:rsid w:val="00C44F12"/>
    <w:rsid w:val="00C457EB"/>
    <w:rsid w:val="00C45961"/>
    <w:rsid w:val="00C45C48"/>
    <w:rsid w:val="00C45D28"/>
    <w:rsid w:val="00C45D9D"/>
    <w:rsid w:val="00C45F66"/>
    <w:rsid w:val="00C46061"/>
    <w:rsid w:val="00C46076"/>
    <w:rsid w:val="00C460E8"/>
    <w:rsid w:val="00C4631C"/>
    <w:rsid w:val="00C466B7"/>
    <w:rsid w:val="00C46B67"/>
    <w:rsid w:val="00C46D05"/>
    <w:rsid w:val="00C46F70"/>
    <w:rsid w:val="00C47006"/>
    <w:rsid w:val="00C47136"/>
    <w:rsid w:val="00C4745F"/>
    <w:rsid w:val="00C474F6"/>
    <w:rsid w:val="00C476F9"/>
    <w:rsid w:val="00C47923"/>
    <w:rsid w:val="00C47B35"/>
    <w:rsid w:val="00C47CAA"/>
    <w:rsid w:val="00C47D04"/>
    <w:rsid w:val="00C47D7C"/>
    <w:rsid w:val="00C47ECC"/>
    <w:rsid w:val="00C47F4C"/>
    <w:rsid w:val="00C5009A"/>
    <w:rsid w:val="00C5021A"/>
    <w:rsid w:val="00C5038A"/>
    <w:rsid w:val="00C503D7"/>
    <w:rsid w:val="00C50528"/>
    <w:rsid w:val="00C505A5"/>
    <w:rsid w:val="00C506F2"/>
    <w:rsid w:val="00C507E4"/>
    <w:rsid w:val="00C5090D"/>
    <w:rsid w:val="00C50C22"/>
    <w:rsid w:val="00C510A3"/>
    <w:rsid w:val="00C510E9"/>
    <w:rsid w:val="00C51122"/>
    <w:rsid w:val="00C5150B"/>
    <w:rsid w:val="00C5153E"/>
    <w:rsid w:val="00C51B86"/>
    <w:rsid w:val="00C51E12"/>
    <w:rsid w:val="00C51EFC"/>
    <w:rsid w:val="00C51FFA"/>
    <w:rsid w:val="00C520FD"/>
    <w:rsid w:val="00C52313"/>
    <w:rsid w:val="00C525A2"/>
    <w:rsid w:val="00C5287E"/>
    <w:rsid w:val="00C52B5D"/>
    <w:rsid w:val="00C52BEA"/>
    <w:rsid w:val="00C53064"/>
    <w:rsid w:val="00C530BB"/>
    <w:rsid w:val="00C5319E"/>
    <w:rsid w:val="00C53434"/>
    <w:rsid w:val="00C535C5"/>
    <w:rsid w:val="00C53919"/>
    <w:rsid w:val="00C53C47"/>
    <w:rsid w:val="00C53CD7"/>
    <w:rsid w:val="00C54240"/>
    <w:rsid w:val="00C54840"/>
    <w:rsid w:val="00C54F6D"/>
    <w:rsid w:val="00C5505E"/>
    <w:rsid w:val="00C55192"/>
    <w:rsid w:val="00C55306"/>
    <w:rsid w:val="00C5554C"/>
    <w:rsid w:val="00C5588E"/>
    <w:rsid w:val="00C558FA"/>
    <w:rsid w:val="00C55A9B"/>
    <w:rsid w:val="00C55B76"/>
    <w:rsid w:val="00C55BBD"/>
    <w:rsid w:val="00C55D96"/>
    <w:rsid w:val="00C56300"/>
    <w:rsid w:val="00C564DA"/>
    <w:rsid w:val="00C56695"/>
    <w:rsid w:val="00C56855"/>
    <w:rsid w:val="00C56B4F"/>
    <w:rsid w:val="00C56D32"/>
    <w:rsid w:val="00C56DCC"/>
    <w:rsid w:val="00C56E38"/>
    <w:rsid w:val="00C56E57"/>
    <w:rsid w:val="00C56E5D"/>
    <w:rsid w:val="00C56EB6"/>
    <w:rsid w:val="00C57586"/>
    <w:rsid w:val="00C5794C"/>
    <w:rsid w:val="00C57B8C"/>
    <w:rsid w:val="00C57D33"/>
    <w:rsid w:val="00C603DA"/>
    <w:rsid w:val="00C60DB0"/>
    <w:rsid w:val="00C60DBF"/>
    <w:rsid w:val="00C60ED4"/>
    <w:rsid w:val="00C61006"/>
    <w:rsid w:val="00C6106A"/>
    <w:rsid w:val="00C610D4"/>
    <w:rsid w:val="00C61130"/>
    <w:rsid w:val="00C611CC"/>
    <w:rsid w:val="00C61F74"/>
    <w:rsid w:val="00C62011"/>
    <w:rsid w:val="00C62107"/>
    <w:rsid w:val="00C6248F"/>
    <w:rsid w:val="00C624C4"/>
    <w:rsid w:val="00C626B3"/>
    <w:rsid w:val="00C627CA"/>
    <w:rsid w:val="00C629AA"/>
    <w:rsid w:val="00C62CF9"/>
    <w:rsid w:val="00C62D97"/>
    <w:rsid w:val="00C62E47"/>
    <w:rsid w:val="00C63181"/>
    <w:rsid w:val="00C633DC"/>
    <w:rsid w:val="00C63AAD"/>
    <w:rsid w:val="00C63B20"/>
    <w:rsid w:val="00C63B4A"/>
    <w:rsid w:val="00C63CF2"/>
    <w:rsid w:val="00C63DE5"/>
    <w:rsid w:val="00C641A2"/>
    <w:rsid w:val="00C64282"/>
    <w:rsid w:val="00C6428A"/>
    <w:rsid w:val="00C642F8"/>
    <w:rsid w:val="00C6432A"/>
    <w:rsid w:val="00C644CB"/>
    <w:rsid w:val="00C6456B"/>
    <w:rsid w:val="00C64AC5"/>
    <w:rsid w:val="00C64AF8"/>
    <w:rsid w:val="00C64FFA"/>
    <w:rsid w:val="00C6551D"/>
    <w:rsid w:val="00C65716"/>
    <w:rsid w:val="00C6599F"/>
    <w:rsid w:val="00C65DDD"/>
    <w:rsid w:val="00C65EB9"/>
    <w:rsid w:val="00C65EBC"/>
    <w:rsid w:val="00C65FE4"/>
    <w:rsid w:val="00C660DF"/>
    <w:rsid w:val="00C66BDA"/>
    <w:rsid w:val="00C66D00"/>
    <w:rsid w:val="00C66EC5"/>
    <w:rsid w:val="00C66F4D"/>
    <w:rsid w:val="00C6739A"/>
    <w:rsid w:val="00C673C0"/>
    <w:rsid w:val="00C675E4"/>
    <w:rsid w:val="00C676F8"/>
    <w:rsid w:val="00C67712"/>
    <w:rsid w:val="00C67F1C"/>
    <w:rsid w:val="00C70474"/>
    <w:rsid w:val="00C7082D"/>
    <w:rsid w:val="00C7082E"/>
    <w:rsid w:val="00C70D40"/>
    <w:rsid w:val="00C710BF"/>
    <w:rsid w:val="00C71114"/>
    <w:rsid w:val="00C713CA"/>
    <w:rsid w:val="00C716D7"/>
    <w:rsid w:val="00C717C0"/>
    <w:rsid w:val="00C71A76"/>
    <w:rsid w:val="00C71E5B"/>
    <w:rsid w:val="00C72356"/>
    <w:rsid w:val="00C72677"/>
    <w:rsid w:val="00C728D1"/>
    <w:rsid w:val="00C72994"/>
    <w:rsid w:val="00C72A9E"/>
    <w:rsid w:val="00C72B03"/>
    <w:rsid w:val="00C72BFB"/>
    <w:rsid w:val="00C72F3F"/>
    <w:rsid w:val="00C72F66"/>
    <w:rsid w:val="00C72F80"/>
    <w:rsid w:val="00C73602"/>
    <w:rsid w:val="00C7370E"/>
    <w:rsid w:val="00C738F6"/>
    <w:rsid w:val="00C73C77"/>
    <w:rsid w:val="00C7448B"/>
    <w:rsid w:val="00C74599"/>
    <w:rsid w:val="00C74689"/>
    <w:rsid w:val="00C74DDD"/>
    <w:rsid w:val="00C750B8"/>
    <w:rsid w:val="00C750E8"/>
    <w:rsid w:val="00C752A4"/>
    <w:rsid w:val="00C755BF"/>
    <w:rsid w:val="00C75820"/>
    <w:rsid w:val="00C75A56"/>
    <w:rsid w:val="00C75E51"/>
    <w:rsid w:val="00C75FAE"/>
    <w:rsid w:val="00C76087"/>
    <w:rsid w:val="00C761F2"/>
    <w:rsid w:val="00C762F8"/>
    <w:rsid w:val="00C764D6"/>
    <w:rsid w:val="00C769CE"/>
    <w:rsid w:val="00C76D94"/>
    <w:rsid w:val="00C76F19"/>
    <w:rsid w:val="00C773A4"/>
    <w:rsid w:val="00C775F3"/>
    <w:rsid w:val="00C77604"/>
    <w:rsid w:val="00C7785C"/>
    <w:rsid w:val="00C7791B"/>
    <w:rsid w:val="00C77C84"/>
    <w:rsid w:val="00C77F96"/>
    <w:rsid w:val="00C80039"/>
    <w:rsid w:val="00C803B6"/>
    <w:rsid w:val="00C80628"/>
    <w:rsid w:val="00C807D8"/>
    <w:rsid w:val="00C808FA"/>
    <w:rsid w:val="00C80D4C"/>
    <w:rsid w:val="00C80DC2"/>
    <w:rsid w:val="00C8105A"/>
    <w:rsid w:val="00C8124D"/>
    <w:rsid w:val="00C81532"/>
    <w:rsid w:val="00C815C5"/>
    <w:rsid w:val="00C81657"/>
    <w:rsid w:val="00C817BE"/>
    <w:rsid w:val="00C81F0B"/>
    <w:rsid w:val="00C81FDF"/>
    <w:rsid w:val="00C82076"/>
    <w:rsid w:val="00C82130"/>
    <w:rsid w:val="00C825C8"/>
    <w:rsid w:val="00C8271F"/>
    <w:rsid w:val="00C8282F"/>
    <w:rsid w:val="00C82971"/>
    <w:rsid w:val="00C82E5B"/>
    <w:rsid w:val="00C83052"/>
    <w:rsid w:val="00C8357E"/>
    <w:rsid w:val="00C83711"/>
    <w:rsid w:val="00C83CC4"/>
    <w:rsid w:val="00C844F8"/>
    <w:rsid w:val="00C845B8"/>
    <w:rsid w:val="00C8466B"/>
    <w:rsid w:val="00C84EEF"/>
    <w:rsid w:val="00C85043"/>
    <w:rsid w:val="00C850F6"/>
    <w:rsid w:val="00C85333"/>
    <w:rsid w:val="00C8538C"/>
    <w:rsid w:val="00C85E2E"/>
    <w:rsid w:val="00C86090"/>
    <w:rsid w:val="00C8642F"/>
    <w:rsid w:val="00C86470"/>
    <w:rsid w:val="00C86511"/>
    <w:rsid w:val="00C86ECC"/>
    <w:rsid w:val="00C87016"/>
    <w:rsid w:val="00C876C3"/>
    <w:rsid w:val="00C879DF"/>
    <w:rsid w:val="00C87A74"/>
    <w:rsid w:val="00C87C08"/>
    <w:rsid w:val="00C87F3E"/>
    <w:rsid w:val="00C87F6F"/>
    <w:rsid w:val="00C90793"/>
    <w:rsid w:val="00C90AA5"/>
    <w:rsid w:val="00C90B39"/>
    <w:rsid w:val="00C90C24"/>
    <w:rsid w:val="00C90E65"/>
    <w:rsid w:val="00C90F09"/>
    <w:rsid w:val="00C910B6"/>
    <w:rsid w:val="00C91270"/>
    <w:rsid w:val="00C9134E"/>
    <w:rsid w:val="00C91630"/>
    <w:rsid w:val="00C917E1"/>
    <w:rsid w:val="00C91AD4"/>
    <w:rsid w:val="00C91FBE"/>
    <w:rsid w:val="00C9263C"/>
    <w:rsid w:val="00C92640"/>
    <w:rsid w:val="00C9278F"/>
    <w:rsid w:val="00C92A9A"/>
    <w:rsid w:val="00C92F24"/>
    <w:rsid w:val="00C9309A"/>
    <w:rsid w:val="00C93A03"/>
    <w:rsid w:val="00C93AC3"/>
    <w:rsid w:val="00C93BE9"/>
    <w:rsid w:val="00C941FA"/>
    <w:rsid w:val="00C9426E"/>
    <w:rsid w:val="00C9434E"/>
    <w:rsid w:val="00C94413"/>
    <w:rsid w:val="00C94420"/>
    <w:rsid w:val="00C9468C"/>
    <w:rsid w:val="00C946FB"/>
    <w:rsid w:val="00C94A89"/>
    <w:rsid w:val="00C94D71"/>
    <w:rsid w:val="00C94D8D"/>
    <w:rsid w:val="00C94FAA"/>
    <w:rsid w:val="00C95030"/>
    <w:rsid w:val="00C9532B"/>
    <w:rsid w:val="00C95331"/>
    <w:rsid w:val="00C9577D"/>
    <w:rsid w:val="00C957B6"/>
    <w:rsid w:val="00C9588E"/>
    <w:rsid w:val="00C95E32"/>
    <w:rsid w:val="00C95E71"/>
    <w:rsid w:val="00C9603E"/>
    <w:rsid w:val="00C9617F"/>
    <w:rsid w:val="00C968C5"/>
    <w:rsid w:val="00C96B8D"/>
    <w:rsid w:val="00C96D23"/>
    <w:rsid w:val="00C96E74"/>
    <w:rsid w:val="00C972F1"/>
    <w:rsid w:val="00C974C5"/>
    <w:rsid w:val="00C976B6"/>
    <w:rsid w:val="00C9784D"/>
    <w:rsid w:val="00C97D15"/>
    <w:rsid w:val="00C97FCC"/>
    <w:rsid w:val="00CA083C"/>
    <w:rsid w:val="00CA09E1"/>
    <w:rsid w:val="00CA0AC1"/>
    <w:rsid w:val="00CA0DE7"/>
    <w:rsid w:val="00CA0FEC"/>
    <w:rsid w:val="00CA1099"/>
    <w:rsid w:val="00CA12C5"/>
    <w:rsid w:val="00CA13C6"/>
    <w:rsid w:val="00CA17B6"/>
    <w:rsid w:val="00CA18F7"/>
    <w:rsid w:val="00CA19C4"/>
    <w:rsid w:val="00CA1AC1"/>
    <w:rsid w:val="00CA1BA1"/>
    <w:rsid w:val="00CA1BF7"/>
    <w:rsid w:val="00CA1C09"/>
    <w:rsid w:val="00CA20DA"/>
    <w:rsid w:val="00CA2159"/>
    <w:rsid w:val="00CA2197"/>
    <w:rsid w:val="00CA22B9"/>
    <w:rsid w:val="00CA24AF"/>
    <w:rsid w:val="00CA2535"/>
    <w:rsid w:val="00CA2602"/>
    <w:rsid w:val="00CA2732"/>
    <w:rsid w:val="00CA27B1"/>
    <w:rsid w:val="00CA2832"/>
    <w:rsid w:val="00CA2A27"/>
    <w:rsid w:val="00CA2AA0"/>
    <w:rsid w:val="00CA2D3A"/>
    <w:rsid w:val="00CA3314"/>
    <w:rsid w:val="00CA336A"/>
    <w:rsid w:val="00CA33DF"/>
    <w:rsid w:val="00CA35A9"/>
    <w:rsid w:val="00CA3865"/>
    <w:rsid w:val="00CA3916"/>
    <w:rsid w:val="00CA3A3C"/>
    <w:rsid w:val="00CA3ED5"/>
    <w:rsid w:val="00CA433F"/>
    <w:rsid w:val="00CA46E5"/>
    <w:rsid w:val="00CA47C3"/>
    <w:rsid w:val="00CA47D9"/>
    <w:rsid w:val="00CA490E"/>
    <w:rsid w:val="00CA4932"/>
    <w:rsid w:val="00CA494F"/>
    <w:rsid w:val="00CA4C27"/>
    <w:rsid w:val="00CA4D9A"/>
    <w:rsid w:val="00CA4DCF"/>
    <w:rsid w:val="00CA52F5"/>
    <w:rsid w:val="00CA549A"/>
    <w:rsid w:val="00CA54C9"/>
    <w:rsid w:val="00CA5C5A"/>
    <w:rsid w:val="00CA5E5B"/>
    <w:rsid w:val="00CA5F42"/>
    <w:rsid w:val="00CA647C"/>
    <w:rsid w:val="00CA65B0"/>
    <w:rsid w:val="00CA661A"/>
    <w:rsid w:val="00CA6B99"/>
    <w:rsid w:val="00CA6C34"/>
    <w:rsid w:val="00CA6D89"/>
    <w:rsid w:val="00CA733D"/>
    <w:rsid w:val="00CA73D3"/>
    <w:rsid w:val="00CA7554"/>
    <w:rsid w:val="00CA77E9"/>
    <w:rsid w:val="00CA7828"/>
    <w:rsid w:val="00CA7A74"/>
    <w:rsid w:val="00CA7D34"/>
    <w:rsid w:val="00CB00D1"/>
    <w:rsid w:val="00CB0174"/>
    <w:rsid w:val="00CB02AF"/>
    <w:rsid w:val="00CB0317"/>
    <w:rsid w:val="00CB0376"/>
    <w:rsid w:val="00CB04EF"/>
    <w:rsid w:val="00CB050A"/>
    <w:rsid w:val="00CB06CD"/>
    <w:rsid w:val="00CB0957"/>
    <w:rsid w:val="00CB0CD0"/>
    <w:rsid w:val="00CB0EFA"/>
    <w:rsid w:val="00CB159A"/>
    <w:rsid w:val="00CB2144"/>
    <w:rsid w:val="00CB21AE"/>
    <w:rsid w:val="00CB2D77"/>
    <w:rsid w:val="00CB307B"/>
    <w:rsid w:val="00CB3332"/>
    <w:rsid w:val="00CB352D"/>
    <w:rsid w:val="00CB37DA"/>
    <w:rsid w:val="00CB3CA0"/>
    <w:rsid w:val="00CB3D1A"/>
    <w:rsid w:val="00CB4210"/>
    <w:rsid w:val="00CB431C"/>
    <w:rsid w:val="00CB432D"/>
    <w:rsid w:val="00CB4389"/>
    <w:rsid w:val="00CB4852"/>
    <w:rsid w:val="00CB4AD1"/>
    <w:rsid w:val="00CB4D1D"/>
    <w:rsid w:val="00CB4D4A"/>
    <w:rsid w:val="00CB5099"/>
    <w:rsid w:val="00CB518C"/>
    <w:rsid w:val="00CB51EA"/>
    <w:rsid w:val="00CB5263"/>
    <w:rsid w:val="00CB53B2"/>
    <w:rsid w:val="00CB5724"/>
    <w:rsid w:val="00CB586E"/>
    <w:rsid w:val="00CB5FBE"/>
    <w:rsid w:val="00CB5FD7"/>
    <w:rsid w:val="00CB5FF5"/>
    <w:rsid w:val="00CB60D9"/>
    <w:rsid w:val="00CB60F4"/>
    <w:rsid w:val="00CB6349"/>
    <w:rsid w:val="00CB65B5"/>
    <w:rsid w:val="00CB666B"/>
    <w:rsid w:val="00CB66AE"/>
    <w:rsid w:val="00CB688F"/>
    <w:rsid w:val="00CB6895"/>
    <w:rsid w:val="00CB6B50"/>
    <w:rsid w:val="00CB7515"/>
    <w:rsid w:val="00CB77B6"/>
    <w:rsid w:val="00CB79CD"/>
    <w:rsid w:val="00CB79D0"/>
    <w:rsid w:val="00CB7AC8"/>
    <w:rsid w:val="00CB7D11"/>
    <w:rsid w:val="00CB7E87"/>
    <w:rsid w:val="00CC0092"/>
    <w:rsid w:val="00CC0100"/>
    <w:rsid w:val="00CC0861"/>
    <w:rsid w:val="00CC0947"/>
    <w:rsid w:val="00CC0C26"/>
    <w:rsid w:val="00CC0D51"/>
    <w:rsid w:val="00CC0FBC"/>
    <w:rsid w:val="00CC11FC"/>
    <w:rsid w:val="00CC12F8"/>
    <w:rsid w:val="00CC147B"/>
    <w:rsid w:val="00CC1A4F"/>
    <w:rsid w:val="00CC1B02"/>
    <w:rsid w:val="00CC1D49"/>
    <w:rsid w:val="00CC1D77"/>
    <w:rsid w:val="00CC1DE8"/>
    <w:rsid w:val="00CC22B5"/>
    <w:rsid w:val="00CC2607"/>
    <w:rsid w:val="00CC2762"/>
    <w:rsid w:val="00CC28C7"/>
    <w:rsid w:val="00CC2C0D"/>
    <w:rsid w:val="00CC2DC1"/>
    <w:rsid w:val="00CC2EA8"/>
    <w:rsid w:val="00CC3367"/>
    <w:rsid w:val="00CC3539"/>
    <w:rsid w:val="00CC36C8"/>
    <w:rsid w:val="00CC3749"/>
    <w:rsid w:val="00CC3B31"/>
    <w:rsid w:val="00CC3DB8"/>
    <w:rsid w:val="00CC459D"/>
    <w:rsid w:val="00CC46DD"/>
    <w:rsid w:val="00CC4C08"/>
    <w:rsid w:val="00CC4E88"/>
    <w:rsid w:val="00CC4F59"/>
    <w:rsid w:val="00CC5044"/>
    <w:rsid w:val="00CC5186"/>
    <w:rsid w:val="00CC52C7"/>
    <w:rsid w:val="00CC535E"/>
    <w:rsid w:val="00CC53B2"/>
    <w:rsid w:val="00CC5AF1"/>
    <w:rsid w:val="00CC5E99"/>
    <w:rsid w:val="00CC64C7"/>
    <w:rsid w:val="00CC64DE"/>
    <w:rsid w:val="00CC6999"/>
    <w:rsid w:val="00CC6A00"/>
    <w:rsid w:val="00CC6BEA"/>
    <w:rsid w:val="00CC6BFF"/>
    <w:rsid w:val="00CC6D27"/>
    <w:rsid w:val="00CC6D65"/>
    <w:rsid w:val="00CC6D86"/>
    <w:rsid w:val="00CC6E2B"/>
    <w:rsid w:val="00CC6FB2"/>
    <w:rsid w:val="00CC7488"/>
    <w:rsid w:val="00CC79B3"/>
    <w:rsid w:val="00CC7BF6"/>
    <w:rsid w:val="00CC7D00"/>
    <w:rsid w:val="00CC7E87"/>
    <w:rsid w:val="00CD023F"/>
    <w:rsid w:val="00CD07A5"/>
    <w:rsid w:val="00CD0A66"/>
    <w:rsid w:val="00CD1196"/>
    <w:rsid w:val="00CD149F"/>
    <w:rsid w:val="00CD170B"/>
    <w:rsid w:val="00CD18E5"/>
    <w:rsid w:val="00CD1978"/>
    <w:rsid w:val="00CD19BF"/>
    <w:rsid w:val="00CD1A45"/>
    <w:rsid w:val="00CD1C40"/>
    <w:rsid w:val="00CD1C93"/>
    <w:rsid w:val="00CD1FCD"/>
    <w:rsid w:val="00CD2231"/>
    <w:rsid w:val="00CD225F"/>
    <w:rsid w:val="00CD2329"/>
    <w:rsid w:val="00CD23EA"/>
    <w:rsid w:val="00CD24D3"/>
    <w:rsid w:val="00CD29BC"/>
    <w:rsid w:val="00CD29D9"/>
    <w:rsid w:val="00CD2A1C"/>
    <w:rsid w:val="00CD2A48"/>
    <w:rsid w:val="00CD2B74"/>
    <w:rsid w:val="00CD2B7F"/>
    <w:rsid w:val="00CD2C41"/>
    <w:rsid w:val="00CD2E63"/>
    <w:rsid w:val="00CD309C"/>
    <w:rsid w:val="00CD3223"/>
    <w:rsid w:val="00CD342A"/>
    <w:rsid w:val="00CD3751"/>
    <w:rsid w:val="00CD38DE"/>
    <w:rsid w:val="00CD3F33"/>
    <w:rsid w:val="00CD3F9B"/>
    <w:rsid w:val="00CD3FFC"/>
    <w:rsid w:val="00CD489E"/>
    <w:rsid w:val="00CD4B65"/>
    <w:rsid w:val="00CD4BDB"/>
    <w:rsid w:val="00CD4CD1"/>
    <w:rsid w:val="00CD4D84"/>
    <w:rsid w:val="00CD4F2D"/>
    <w:rsid w:val="00CD5176"/>
    <w:rsid w:val="00CD5301"/>
    <w:rsid w:val="00CD55AB"/>
    <w:rsid w:val="00CD571A"/>
    <w:rsid w:val="00CD579C"/>
    <w:rsid w:val="00CD580A"/>
    <w:rsid w:val="00CD5884"/>
    <w:rsid w:val="00CD5B30"/>
    <w:rsid w:val="00CD5DAD"/>
    <w:rsid w:val="00CD5E8E"/>
    <w:rsid w:val="00CD5ECE"/>
    <w:rsid w:val="00CD60D0"/>
    <w:rsid w:val="00CD6351"/>
    <w:rsid w:val="00CD6462"/>
    <w:rsid w:val="00CD6594"/>
    <w:rsid w:val="00CD65D6"/>
    <w:rsid w:val="00CD69C9"/>
    <w:rsid w:val="00CD6C88"/>
    <w:rsid w:val="00CD6D63"/>
    <w:rsid w:val="00CD77A0"/>
    <w:rsid w:val="00CD788C"/>
    <w:rsid w:val="00CD7BF0"/>
    <w:rsid w:val="00CD7D0E"/>
    <w:rsid w:val="00CE0018"/>
    <w:rsid w:val="00CE0561"/>
    <w:rsid w:val="00CE082E"/>
    <w:rsid w:val="00CE0A2B"/>
    <w:rsid w:val="00CE0C11"/>
    <w:rsid w:val="00CE0CC7"/>
    <w:rsid w:val="00CE0D25"/>
    <w:rsid w:val="00CE11C0"/>
    <w:rsid w:val="00CE1212"/>
    <w:rsid w:val="00CE142A"/>
    <w:rsid w:val="00CE16B9"/>
    <w:rsid w:val="00CE178F"/>
    <w:rsid w:val="00CE19E8"/>
    <w:rsid w:val="00CE1C1A"/>
    <w:rsid w:val="00CE2030"/>
    <w:rsid w:val="00CE2413"/>
    <w:rsid w:val="00CE27B7"/>
    <w:rsid w:val="00CE2804"/>
    <w:rsid w:val="00CE29DA"/>
    <w:rsid w:val="00CE2BF6"/>
    <w:rsid w:val="00CE3122"/>
    <w:rsid w:val="00CE31A5"/>
    <w:rsid w:val="00CE351B"/>
    <w:rsid w:val="00CE3608"/>
    <w:rsid w:val="00CE37DF"/>
    <w:rsid w:val="00CE3AA3"/>
    <w:rsid w:val="00CE3ECF"/>
    <w:rsid w:val="00CE3F0E"/>
    <w:rsid w:val="00CE4106"/>
    <w:rsid w:val="00CE41F4"/>
    <w:rsid w:val="00CE45DD"/>
    <w:rsid w:val="00CE4A85"/>
    <w:rsid w:val="00CE4ABC"/>
    <w:rsid w:val="00CE4B97"/>
    <w:rsid w:val="00CE4BC2"/>
    <w:rsid w:val="00CE4EB5"/>
    <w:rsid w:val="00CE501C"/>
    <w:rsid w:val="00CE5155"/>
    <w:rsid w:val="00CE518A"/>
    <w:rsid w:val="00CE5DD6"/>
    <w:rsid w:val="00CE5ED3"/>
    <w:rsid w:val="00CE668D"/>
    <w:rsid w:val="00CE67AF"/>
    <w:rsid w:val="00CE6919"/>
    <w:rsid w:val="00CE6ABE"/>
    <w:rsid w:val="00CE6C41"/>
    <w:rsid w:val="00CE6E90"/>
    <w:rsid w:val="00CE7015"/>
    <w:rsid w:val="00CE779B"/>
    <w:rsid w:val="00CE7B43"/>
    <w:rsid w:val="00CE7CE5"/>
    <w:rsid w:val="00CF004E"/>
    <w:rsid w:val="00CF0A34"/>
    <w:rsid w:val="00CF0B29"/>
    <w:rsid w:val="00CF0D07"/>
    <w:rsid w:val="00CF13B3"/>
    <w:rsid w:val="00CF1482"/>
    <w:rsid w:val="00CF17A2"/>
    <w:rsid w:val="00CF17FA"/>
    <w:rsid w:val="00CF1933"/>
    <w:rsid w:val="00CF19EF"/>
    <w:rsid w:val="00CF1B13"/>
    <w:rsid w:val="00CF1BD4"/>
    <w:rsid w:val="00CF1DB3"/>
    <w:rsid w:val="00CF1DE8"/>
    <w:rsid w:val="00CF1FD4"/>
    <w:rsid w:val="00CF25AE"/>
    <w:rsid w:val="00CF2776"/>
    <w:rsid w:val="00CF2A20"/>
    <w:rsid w:val="00CF2B09"/>
    <w:rsid w:val="00CF2ED0"/>
    <w:rsid w:val="00CF33F5"/>
    <w:rsid w:val="00CF34DC"/>
    <w:rsid w:val="00CF3B35"/>
    <w:rsid w:val="00CF3C60"/>
    <w:rsid w:val="00CF3F36"/>
    <w:rsid w:val="00CF41E9"/>
    <w:rsid w:val="00CF4413"/>
    <w:rsid w:val="00CF4648"/>
    <w:rsid w:val="00CF47A3"/>
    <w:rsid w:val="00CF47E5"/>
    <w:rsid w:val="00CF4A18"/>
    <w:rsid w:val="00CF4CAA"/>
    <w:rsid w:val="00CF4EA8"/>
    <w:rsid w:val="00CF5015"/>
    <w:rsid w:val="00CF5150"/>
    <w:rsid w:val="00CF5B86"/>
    <w:rsid w:val="00CF60CB"/>
    <w:rsid w:val="00CF6677"/>
    <w:rsid w:val="00CF66A6"/>
    <w:rsid w:val="00CF679B"/>
    <w:rsid w:val="00CF6842"/>
    <w:rsid w:val="00CF6BC9"/>
    <w:rsid w:val="00CF6C7B"/>
    <w:rsid w:val="00CF6D64"/>
    <w:rsid w:val="00CF72F1"/>
    <w:rsid w:val="00CF737B"/>
    <w:rsid w:val="00CF76BC"/>
    <w:rsid w:val="00CF7B6B"/>
    <w:rsid w:val="00CF7BD8"/>
    <w:rsid w:val="00CF7CEF"/>
    <w:rsid w:val="00CF7EE7"/>
    <w:rsid w:val="00D000F9"/>
    <w:rsid w:val="00D0028A"/>
    <w:rsid w:val="00D002EE"/>
    <w:rsid w:val="00D0053B"/>
    <w:rsid w:val="00D00540"/>
    <w:rsid w:val="00D00A75"/>
    <w:rsid w:val="00D00D26"/>
    <w:rsid w:val="00D00F2D"/>
    <w:rsid w:val="00D00F9B"/>
    <w:rsid w:val="00D0103C"/>
    <w:rsid w:val="00D0107B"/>
    <w:rsid w:val="00D01172"/>
    <w:rsid w:val="00D01802"/>
    <w:rsid w:val="00D018D2"/>
    <w:rsid w:val="00D01ABE"/>
    <w:rsid w:val="00D01F11"/>
    <w:rsid w:val="00D02408"/>
    <w:rsid w:val="00D024A8"/>
    <w:rsid w:val="00D029CA"/>
    <w:rsid w:val="00D02B28"/>
    <w:rsid w:val="00D02C62"/>
    <w:rsid w:val="00D02E6E"/>
    <w:rsid w:val="00D02FE7"/>
    <w:rsid w:val="00D03007"/>
    <w:rsid w:val="00D03105"/>
    <w:rsid w:val="00D03212"/>
    <w:rsid w:val="00D03533"/>
    <w:rsid w:val="00D0390D"/>
    <w:rsid w:val="00D03A70"/>
    <w:rsid w:val="00D03B4D"/>
    <w:rsid w:val="00D03C3F"/>
    <w:rsid w:val="00D03D9F"/>
    <w:rsid w:val="00D03DE0"/>
    <w:rsid w:val="00D03F84"/>
    <w:rsid w:val="00D04E2D"/>
    <w:rsid w:val="00D04E3E"/>
    <w:rsid w:val="00D0507B"/>
    <w:rsid w:val="00D05781"/>
    <w:rsid w:val="00D05910"/>
    <w:rsid w:val="00D05E09"/>
    <w:rsid w:val="00D05E1A"/>
    <w:rsid w:val="00D05F81"/>
    <w:rsid w:val="00D060E6"/>
    <w:rsid w:val="00D06142"/>
    <w:rsid w:val="00D06165"/>
    <w:rsid w:val="00D06449"/>
    <w:rsid w:val="00D06A40"/>
    <w:rsid w:val="00D06A91"/>
    <w:rsid w:val="00D06B3C"/>
    <w:rsid w:val="00D06B3E"/>
    <w:rsid w:val="00D06C90"/>
    <w:rsid w:val="00D06F96"/>
    <w:rsid w:val="00D07091"/>
    <w:rsid w:val="00D071EC"/>
    <w:rsid w:val="00D0756E"/>
    <w:rsid w:val="00D076B5"/>
    <w:rsid w:val="00D07B91"/>
    <w:rsid w:val="00D07BAD"/>
    <w:rsid w:val="00D07D78"/>
    <w:rsid w:val="00D07EF4"/>
    <w:rsid w:val="00D07FB6"/>
    <w:rsid w:val="00D07FD5"/>
    <w:rsid w:val="00D07FE1"/>
    <w:rsid w:val="00D1067C"/>
    <w:rsid w:val="00D109A8"/>
    <w:rsid w:val="00D10B8F"/>
    <w:rsid w:val="00D10D7E"/>
    <w:rsid w:val="00D10EAF"/>
    <w:rsid w:val="00D112C0"/>
    <w:rsid w:val="00D112E7"/>
    <w:rsid w:val="00D117B3"/>
    <w:rsid w:val="00D1186C"/>
    <w:rsid w:val="00D1194F"/>
    <w:rsid w:val="00D119DE"/>
    <w:rsid w:val="00D11FED"/>
    <w:rsid w:val="00D121E7"/>
    <w:rsid w:val="00D123BE"/>
    <w:rsid w:val="00D126DB"/>
    <w:rsid w:val="00D126DD"/>
    <w:rsid w:val="00D12C07"/>
    <w:rsid w:val="00D13397"/>
    <w:rsid w:val="00D13433"/>
    <w:rsid w:val="00D13511"/>
    <w:rsid w:val="00D13570"/>
    <w:rsid w:val="00D13607"/>
    <w:rsid w:val="00D1378A"/>
    <w:rsid w:val="00D139C9"/>
    <w:rsid w:val="00D13DC9"/>
    <w:rsid w:val="00D13F3E"/>
    <w:rsid w:val="00D14277"/>
    <w:rsid w:val="00D1429D"/>
    <w:rsid w:val="00D14396"/>
    <w:rsid w:val="00D1441D"/>
    <w:rsid w:val="00D1453C"/>
    <w:rsid w:val="00D1459C"/>
    <w:rsid w:val="00D14691"/>
    <w:rsid w:val="00D14C5C"/>
    <w:rsid w:val="00D14CB4"/>
    <w:rsid w:val="00D14DCD"/>
    <w:rsid w:val="00D14E34"/>
    <w:rsid w:val="00D14FAE"/>
    <w:rsid w:val="00D14FFF"/>
    <w:rsid w:val="00D15257"/>
    <w:rsid w:val="00D152EA"/>
    <w:rsid w:val="00D156C4"/>
    <w:rsid w:val="00D15ABC"/>
    <w:rsid w:val="00D15B43"/>
    <w:rsid w:val="00D15BD8"/>
    <w:rsid w:val="00D15E10"/>
    <w:rsid w:val="00D165AF"/>
    <w:rsid w:val="00D1663A"/>
    <w:rsid w:val="00D16929"/>
    <w:rsid w:val="00D16B45"/>
    <w:rsid w:val="00D16BBA"/>
    <w:rsid w:val="00D1707B"/>
    <w:rsid w:val="00D17469"/>
    <w:rsid w:val="00D175F6"/>
    <w:rsid w:val="00D1780C"/>
    <w:rsid w:val="00D17C4C"/>
    <w:rsid w:val="00D17DEC"/>
    <w:rsid w:val="00D2008B"/>
    <w:rsid w:val="00D200C4"/>
    <w:rsid w:val="00D2014D"/>
    <w:rsid w:val="00D2024A"/>
    <w:rsid w:val="00D20693"/>
    <w:rsid w:val="00D2089B"/>
    <w:rsid w:val="00D208BA"/>
    <w:rsid w:val="00D20B11"/>
    <w:rsid w:val="00D20CC4"/>
    <w:rsid w:val="00D2111A"/>
    <w:rsid w:val="00D21240"/>
    <w:rsid w:val="00D213E3"/>
    <w:rsid w:val="00D21B5E"/>
    <w:rsid w:val="00D21D90"/>
    <w:rsid w:val="00D2201E"/>
    <w:rsid w:val="00D22026"/>
    <w:rsid w:val="00D22240"/>
    <w:rsid w:val="00D22305"/>
    <w:rsid w:val="00D22362"/>
    <w:rsid w:val="00D22473"/>
    <w:rsid w:val="00D224D8"/>
    <w:rsid w:val="00D226E6"/>
    <w:rsid w:val="00D226FE"/>
    <w:rsid w:val="00D22750"/>
    <w:rsid w:val="00D2287B"/>
    <w:rsid w:val="00D22936"/>
    <w:rsid w:val="00D22CAB"/>
    <w:rsid w:val="00D22D73"/>
    <w:rsid w:val="00D22FC0"/>
    <w:rsid w:val="00D2304F"/>
    <w:rsid w:val="00D235D6"/>
    <w:rsid w:val="00D238CA"/>
    <w:rsid w:val="00D23BC5"/>
    <w:rsid w:val="00D23EA8"/>
    <w:rsid w:val="00D24062"/>
    <w:rsid w:val="00D2412A"/>
    <w:rsid w:val="00D2422B"/>
    <w:rsid w:val="00D2437F"/>
    <w:rsid w:val="00D248B6"/>
    <w:rsid w:val="00D24B06"/>
    <w:rsid w:val="00D24D81"/>
    <w:rsid w:val="00D24FE8"/>
    <w:rsid w:val="00D25613"/>
    <w:rsid w:val="00D25936"/>
    <w:rsid w:val="00D259FD"/>
    <w:rsid w:val="00D25A75"/>
    <w:rsid w:val="00D25BAD"/>
    <w:rsid w:val="00D25BC4"/>
    <w:rsid w:val="00D25E3E"/>
    <w:rsid w:val="00D25E67"/>
    <w:rsid w:val="00D26094"/>
    <w:rsid w:val="00D264A2"/>
    <w:rsid w:val="00D26657"/>
    <w:rsid w:val="00D26760"/>
    <w:rsid w:val="00D26B08"/>
    <w:rsid w:val="00D26B25"/>
    <w:rsid w:val="00D26B60"/>
    <w:rsid w:val="00D26C3E"/>
    <w:rsid w:val="00D26C6B"/>
    <w:rsid w:val="00D26CC7"/>
    <w:rsid w:val="00D26E54"/>
    <w:rsid w:val="00D26EFB"/>
    <w:rsid w:val="00D2700C"/>
    <w:rsid w:val="00D273A7"/>
    <w:rsid w:val="00D2744C"/>
    <w:rsid w:val="00D27466"/>
    <w:rsid w:val="00D27468"/>
    <w:rsid w:val="00D3043F"/>
    <w:rsid w:val="00D304C9"/>
    <w:rsid w:val="00D30662"/>
    <w:rsid w:val="00D3072E"/>
    <w:rsid w:val="00D30A2C"/>
    <w:rsid w:val="00D3107B"/>
    <w:rsid w:val="00D311C5"/>
    <w:rsid w:val="00D3132C"/>
    <w:rsid w:val="00D313DA"/>
    <w:rsid w:val="00D31963"/>
    <w:rsid w:val="00D31A64"/>
    <w:rsid w:val="00D31BC5"/>
    <w:rsid w:val="00D31BFA"/>
    <w:rsid w:val="00D31C0D"/>
    <w:rsid w:val="00D31CC7"/>
    <w:rsid w:val="00D31D08"/>
    <w:rsid w:val="00D31D8F"/>
    <w:rsid w:val="00D32657"/>
    <w:rsid w:val="00D326E7"/>
    <w:rsid w:val="00D32777"/>
    <w:rsid w:val="00D329D1"/>
    <w:rsid w:val="00D32B4A"/>
    <w:rsid w:val="00D32DCB"/>
    <w:rsid w:val="00D339A6"/>
    <w:rsid w:val="00D339A8"/>
    <w:rsid w:val="00D33C96"/>
    <w:rsid w:val="00D33D15"/>
    <w:rsid w:val="00D33F29"/>
    <w:rsid w:val="00D33F69"/>
    <w:rsid w:val="00D33F72"/>
    <w:rsid w:val="00D3418D"/>
    <w:rsid w:val="00D348E5"/>
    <w:rsid w:val="00D34A81"/>
    <w:rsid w:val="00D34AD4"/>
    <w:rsid w:val="00D34B3A"/>
    <w:rsid w:val="00D350CB"/>
    <w:rsid w:val="00D35264"/>
    <w:rsid w:val="00D354C9"/>
    <w:rsid w:val="00D35534"/>
    <w:rsid w:val="00D358CB"/>
    <w:rsid w:val="00D35B8E"/>
    <w:rsid w:val="00D35F18"/>
    <w:rsid w:val="00D362E2"/>
    <w:rsid w:val="00D364BF"/>
    <w:rsid w:val="00D36572"/>
    <w:rsid w:val="00D3698C"/>
    <w:rsid w:val="00D37192"/>
    <w:rsid w:val="00D37B16"/>
    <w:rsid w:val="00D4012B"/>
    <w:rsid w:val="00D40283"/>
    <w:rsid w:val="00D404C4"/>
    <w:rsid w:val="00D404EE"/>
    <w:rsid w:val="00D4078A"/>
    <w:rsid w:val="00D408E8"/>
    <w:rsid w:val="00D40D4F"/>
    <w:rsid w:val="00D40E29"/>
    <w:rsid w:val="00D40E50"/>
    <w:rsid w:val="00D41043"/>
    <w:rsid w:val="00D411F7"/>
    <w:rsid w:val="00D412B3"/>
    <w:rsid w:val="00D413D2"/>
    <w:rsid w:val="00D41446"/>
    <w:rsid w:val="00D41657"/>
    <w:rsid w:val="00D41C03"/>
    <w:rsid w:val="00D41CD2"/>
    <w:rsid w:val="00D41CDC"/>
    <w:rsid w:val="00D41D90"/>
    <w:rsid w:val="00D421EB"/>
    <w:rsid w:val="00D427C7"/>
    <w:rsid w:val="00D42CFD"/>
    <w:rsid w:val="00D43312"/>
    <w:rsid w:val="00D435E2"/>
    <w:rsid w:val="00D438E7"/>
    <w:rsid w:val="00D43900"/>
    <w:rsid w:val="00D43CC6"/>
    <w:rsid w:val="00D44011"/>
    <w:rsid w:val="00D446E3"/>
    <w:rsid w:val="00D44770"/>
    <w:rsid w:val="00D44976"/>
    <w:rsid w:val="00D449F7"/>
    <w:rsid w:val="00D44D99"/>
    <w:rsid w:val="00D45110"/>
    <w:rsid w:val="00D45380"/>
    <w:rsid w:val="00D45434"/>
    <w:rsid w:val="00D45554"/>
    <w:rsid w:val="00D457B5"/>
    <w:rsid w:val="00D457EB"/>
    <w:rsid w:val="00D45E00"/>
    <w:rsid w:val="00D45F73"/>
    <w:rsid w:val="00D45FEB"/>
    <w:rsid w:val="00D4600A"/>
    <w:rsid w:val="00D46D89"/>
    <w:rsid w:val="00D46DC7"/>
    <w:rsid w:val="00D46E3A"/>
    <w:rsid w:val="00D47191"/>
    <w:rsid w:val="00D47253"/>
    <w:rsid w:val="00D47285"/>
    <w:rsid w:val="00D474F1"/>
    <w:rsid w:val="00D4775A"/>
    <w:rsid w:val="00D4787F"/>
    <w:rsid w:val="00D479DF"/>
    <w:rsid w:val="00D47D27"/>
    <w:rsid w:val="00D47E22"/>
    <w:rsid w:val="00D503AC"/>
    <w:rsid w:val="00D50651"/>
    <w:rsid w:val="00D507DE"/>
    <w:rsid w:val="00D50EC6"/>
    <w:rsid w:val="00D50F4E"/>
    <w:rsid w:val="00D50F7D"/>
    <w:rsid w:val="00D511E7"/>
    <w:rsid w:val="00D51235"/>
    <w:rsid w:val="00D51707"/>
    <w:rsid w:val="00D5179A"/>
    <w:rsid w:val="00D51AD8"/>
    <w:rsid w:val="00D51B6B"/>
    <w:rsid w:val="00D51E97"/>
    <w:rsid w:val="00D51F04"/>
    <w:rsid w:val="00D52405"/>
    <w:rsid w:val="00D524BF"/>
    <w:rsid w:val="00D52596"/>
    <w:rsid w:val="00D527B2"/>
    <w:rsid w:val="00D529A2"/>
    <w:rsid w:val="00D52D4A"/>
    <w:rsid w:val="00D52D54"/>
    <w:rsid w:val="00D52E03"/>
    <w:rsid w:val="00D52EE6"/>
    <w:rsid w:val="00D52F89"/>
    <w:rsid w:val="00D53087"/>
    <w:rsid w:val="00D53192"/>
    <w:rsid w:val="00D534DB"/>
    <w:rsid w:val="00D53821"/>
    <w:rsid w:val="00D538CB"/>
    <w:rsid w:val="00D5398F"/>
    <w:rsid w:val="00D53E5C"/>
    <w:rsid w:val="00D5407D"/>
    <w:rsid w:val="00D54335"/>
    <w:rsid w:val="00D545C2"/>
    <w:rsid w:val="00D548A7"/>
    <w:rsid w:val="00D549A8"/>
    <w:rsid w:val="00D54A2F"/>
    <w:rsid w:val="00D54BBF"/>
    <w:rsid w:val="00D54BF2"/>
    <w:rsid w:val="00D54DE3"/>
    <w:rsid w:val="00D552AC"/>
    <w:rsid w:val="00D552CE"/>
    <w:rsid w:val="00D5561D"/>
    <w:rsid w:val="00D55712"/>
    <w:rsid w:val="00D55DB4"/>
    <w:rsid w:val="00D55DDD"/>
    <w:rsid w:val="00D55F04"/>
    <w:rsid w:val="00D56016"/>
    <w:rsid w:val="00D5683B"/>
    <w:rsid w:val="00D568D9"/>
    <w:rsid w:val="00D569DF"/>
    <w:rsid w:val="00D56AE4"/>
    <w:rsid w:val="00D56B02"/>
    <w:rsid w:val="00D56E7E"/>
    <w:rsid w:val="00D57340"/>
    <w:rsid w:val="00D57526"/>
    <w:rsid w:val="00D579EC"/>
    <w:rsid w:val="00D579FA"/>
    <w:rsid w:val="00D57B07"/>
    <w:rsid w:val="00D57B9A"/>
    <w:rsid w:val="00D57CD4"/>
    <w:rsid w:val="00D57D45"/>
    <w:rsid w:val="00D6004F"/>
    <w:rsid w:val="00D6035A"/>
    <w:rsid w:val="00D606AD"/>
    <w:rsid w:val="00D60769"/>
    <w:rsid w:val="00D60798"/>
    <w:rsid w:val="00D6085C"/>
    <w:rsid w:val="00D6085F"/>
    <w:rsid w:val="00D60AEF"/>
    <w:rsid w:val="00D60BB1"/>
    <w:rsid w:val="00D60E5A"/>
    <w:rsid w:val="00D60FEB"/>
    <w:rsid w:val="00D611FD"/>
    <w:rsid w:val="00D613AA"/>
    <w:rsid w:val="00D6144D"/>
    <w:rsid w:val="00D618DC"/>
    <w:rsid w:val="00D61AAA"/>
    <w:rsid w:val="00D61B14"/>
    <w:rsid w:val="00D61BE3"/>
    <w:rsid w:val="00D61DC3"/>
    <w:rsid w:val="00D6202B"/>
    <w:rsid w:val="00D6215C"/>
    <w:rsid w:val="00D62179"/>
    <w:rsid w:val="00D622FA"/>
    <w:rsid w:val="00D62469"/>
    <w:rsid w:val="00D62A70"/>
    <w:rsid w:val="00D62B53"/>
    <w:rsid w:val="00D62BCC"/>
    <w:rsid w:val="00D62DDE"/>
    <w:rsid w:val="00D62FC5"/>
    <w:rsid w:val="00D6337A"/>
    <w:rsid w:val="00D63C5E"/>
    <w:rsid w:val="00D64426"/>
    <w:rsid w:val="00D64802"/>
    <w:rsid w:val="00D648A9"/>
    <w:rsid w:val="00D64CC1"/>
    <w:rsid w:val="00D64D76"/>
    <w:rsid w:val="00D64DC2"/>
    <w:rsid w:val="00D64EA2"/>
    <w:rsid w:val="00D65147"/>
    <w:rsid w:val="00D65180"/>
    <w:rsid w:val="00D65571"/>
    <w:rsid w:val="00D65670"/>
    <w:rsid w:val="00D65976"/>
    <w:rsid w:val="00D65A28"/>
    <w:rsid w:val="00D65AEF"/>
    <w:rsid w:val="00D65B37"/>
    <w:rsid w:val="00D65B49"/>
    <w:rsid w:val="00D65B99"/>
    <w:rsid w:val="00D65C84"/>
    <w:rsid w:val="00D6622C"/>
    <w:rsid w:val="00D662E9"/>
    <w:rsid w:val="00D66774"/>
    <w:rsid w:val="00D667CB"/>
    <w:rsid w:val="00D66A6A"/>
    <w:rsid w:val="00D67074"/>
    <w:rsid w:val="00D670B2"/>
    <w:rsid w:val="00D67139"/>
    <w:rsid w:val="00D671B1"/>
    <w:rsid w:val="00D67260"/>
    <w:rsid w:val="00D67268"/>
    <w:rsid w:val="00D672E5"/>
    <w:rsid w:val="00D67983"/>
    <w:rsid w:val="00D67A29"/>
    <w:rsid w:val="00D67AFF"/>
    <w:rsid w:val="00D67B5F"/>
    <w:rsid w:val="00D67E99"/>
    <w:rsid w:val="00D70092"/>
    <w:rsid w:val="00D702DE"/>
    <w:rsid w:val="00D702E6"/>
    <w:rsid w:val="00D707EC"/>
    <w:rsid w:val="00D707FB"/>
    <w:rsid w:val="00D709B6"/>
    <w:rsid w:val="00D70B78"/>
    <w:rsid w:val="00D70FB0"/>
    <w:rsid w:val="00D7115A"/>
    <w:rsid w:val="00D71253"/>
    <w:rsid w:val="00D7130E"/>
    <w:rsid w:val="00D71476"/>
    <w:rsid w:val="00D71717"/>
    <w:rsid w:val="00D718C3"/>
    <w:rsid w:val="00D71B52"/>
    <w:rsid w:val="00D71B92"/>
    <w:rsid w:val="00D71BF1"/>
    <w:rsid w:val="00D71D1F"/>
    <w:rsid w:val="00D71D2F"/>
    <w:rsid w:val="00D71DD1"/>
    <w:rsid w:val="00D72037"/>
    <w:rsid w:val="00D7215B"/>
    <w:rsid w:val="00D7223B"/>
    <w:rsid w:val="00D72457"/>
    <w:rsid w:val="00D726BA"/>
    <w:rsid w:val="00D726F0"/>
    <w:rsid w:val="00D728DB"/>
    <w:rsid w:val="00D72A9A"/>
    <w:rsid w:val="00D72D9F"/>
    <w:rsid w:val="00D730D7"/>
    <w:rsid w:val="00D7321B"/>
    <w:rsid w:val="00D736FB"/>
    <w:rsid w:val="00D7371D"/>
    <w:rsid w:val="00D73C32"/>
    <w:rsid w:val="00D73D5F"/>
    <w:rsid w:val="00D73DF4"/>
    <w:rsid w:val="00D74217"/>
    <w:rsid w:val="00D74513"/>
    <w:rsid w:val="00D74945"/>
    <w:rsid w:val="00D74A25"/>
    <w:rsid w:val="00D74BA0"/>
    <w:rsid w:val="00D74E63"/>
    <w:rsid w:val="00D74F39"/>
    <w:rsid w:val="00D750AD"/>
    <w:rsid w:val="00D75342"/>
    <w:rsid w:val="00D75504"/>
    <w:rsid w:val="00D75654"/>
    <w:rsid w:val="00D75988"/>
    <w:rsid w:val="00D75AC5"/>
    <w:rsid w:val="00D75D09"/>
    <w:rsid w:val="00D75DB5"/>
    <w:rsid w:val="00D75E65"/>
    <w:rsid w:val="00D75F08"/>
    <w:rsid w:val="00D75F6C"/>
    <w:rsid w:val="00D763A3"/>
    <w:rsid w:val="00D764E1"/>
    <w:rsid w:val="00D76A23"/>
    <w:rsid w:val="00D76E32"/>
    <w:rsid w:val="00D77103"/>
    <w:rsid w:val="00D77384"/>
    <w:rsid w:val="00D77510"/>
    <w:rsid w:val="00D77740"/>
    <w:rsid w:val="00D77800"/>
    <w:rsid w:val="00D7785D"/>
    <w:rsid w:val="00D77EF9"/>
    <w:rsid w:val="00D77F5C"/>
    <w:rsid w:val="00D8013A"/>
    <w:rsid w:val="00D80D1A"/>
    <w:rsid w:val="00D81230"/>
    <w:rsid w:val="00D8125A"/>
    <w:rsid w:val="00D8128B"/>
    <w:rsid w:val="00D812C2"/>
    <w:rsid w:val="00D81305"/>
    <w:rsid w:val="00D815C3"/>
    <w:rsid w:val="00D816E2"/>
    <w:rsid w:val="00D81722"/>
    <w:rsid w:val="00D81D18"/>
    <w:rsid w:val="00D81F6D"/>
    <w:rsid w:val="00D82027"/>
    <w:rsid w:val="00D82060"/>
    <w:rsid w:val="00D82229"/>
    <w:rsid w:val="00D82B97"/>
    <w:rsid w:val="00D82C49"/>
    <w:rsid w:val="00D8313D"/>
    <w:rsid w:val="00D838C4"/>
    <w:rsid w:val="00D83955"/>
    <w:rsid w:val="00D839EE"/>
    <w:rsid w:val="00D83A2C"/>
    <w:rsid w:val="00D83BF1"/>
    <w:rsid w:val="00D83FAF"/>
    <w:rsid w:val="00D840C5"/>
    <w:rsid w:val="00D840C6"/>
    <w:rsid w:val="00D840D2"/>
    <w:rsid w:val="00D841B5"/>
    <w:rsid w:val="00D843CD"/>
    <w:rsid w:val="00D84560"/>
    <w:rsid w:val="00D84E94"/>
    <w:rsid w:val="00D84FD4"/>
    <w:rsid w:val="00D853E7"/>
    <w:rsid w:val="00D85786"/>
    <w:rsid w:val="00D85B36"/>
    <w:rsid w:val="00D85C6D"/>
    <w:rsid w:val="00D85E20"/>
    <w:rsid w:val="00D86161"/>
    <w:rsid w:val="00D86657"/>
    <w:rsid w:val="00D866C8"/>
    <w:rsid w:val="00D86B35"/>
    <w:rsid w:val="00D86E10"/>
    <w:rsid w:val="00D871DD"/>
    <w:rsid w:val="00D87431"/>
    <w:rsid w:val="00D877A3"/>
    <w:rsid w:val="00D8789F"/>
    <w:rsid w:val="00D878A0"/>
    <w:rsid w:val="00D8798E"/>
    <w:rsid w:val="00D87B2C"/>
    <w:rsid w:val="00D87D23"/>
    <w:rsid w:val="00D87E60"/>
    <w:rsid w:val="00D87E7B"/>
    <w:rsid w:val="00D87EC2"/>
    <w:rsid w:val="00D900C0"/>
    <w:rsid w:val="00D90677"/>
    <w:rsid w:val="00D906D0"/>
    <w:rsid w:val="00D906EC"/>
    <w:rsid w:val="00D907DD"/>
    <w:rsid w:val="00D90C37"/>
    <w:rsid w:val="00D90EF2"/>
    <w:rsid w:val="00D91098"/>
    <w:rsid w:val="00D910D4"/>
    <w:rsid w:val="00D91732"/>
    <w:rsid w:val="00D91A2F"/>
    <w:rsid w:val="00D92085"/>
    <w:rsid w:val="00D92153"/>
    <w:rsid w:val="00D9264A"/>
    <w:rsid w:val="00D928AE"/>
    <w:rsid w:val="00D928CC"/>
    <w:rsid w:val="00D92B7B"/>
    <w:rsid w:val="00D92B88"/>
    <w:rsid w:val="00D92C09"/>
    <w:rsid w:val="00D92C63"/>
    <w:rsid w:val="00D92CDA"/>
    <w:rsid w:val="00D92D7D"/>
    <w:rsid w:val="00D92FB2"/>
    <w:rsid w:val="00D93129"/>
    <w:rsid w:val="00D93701"/>
    <w:rsid w:val="00D93C0C"/>
    <w:rsid w:val="00D93D67"/>
    <w:rsid w:val="00D93D6E"/>
    <w:rsid w:val="00D93DA4"/>
    <w:rsid w:val="00D94008"/>
    <w:rsid w:val="00D94116"/>
    <w:rsid w:val="00D94296"/>
    <w:rsid w:val="00D9450C"/>
    <w:rsid w:val="00D949FD"/>
    <w:rsid w:val="00D954E5"/>
    <w:rsid w:val="00D95787"/>
    <w:rsid w:val="00D95BD3"/>
    <w:rsid w:val="00D95CDB"/>
    <w:rsid w:val="00D95E1C"/>
    <w:rsid w:val="00D95E63"/>
    <w:rsid w:val="00D96116"/>
    <w:rsid w:val="00D9613A"/>
    <w:rsid w:val="00D96534"/>
    <w:rsid w:val="00D965B7"/>
    <w:rsid w:val="00D96890"/>
    <w:rsid w:val="00D96C5E"/>
    <w:rsid w:val="00D97037"/>
    <w:rsid w:val="00D9717E"/>
    <w:rsid w:val="00D972A1"/>
    <w:rsid w:val="00D97552"/>
    <w:rsid w:val="00D97915"/>
    <w:rsid w:val="00D97955"/>
    <w:rsid w:val="00D9797F"/>
    <w:rsid w:val="00D97A05"/>
    <w:rsid w:val="00D97C01"/>
    <w:rsid w:val="00D97EBB"/>
    <w:rsid w:val="00D97EEA"/>
    <w:rsid w:val="00DA02E2"/>
    <w:rsid w:val="00DA03FA"/>
    <w:rsid w:val="00DA0D47"/>
    <w:rsid w:val="00DA0E49"/>
    <w:rsid w:val="00DA0EAA"/>
    <w:rsid w:val="00DA0F51"/>
    <w:rsid w:val="00DA10F6"/>
    <w:rsid w:val="00DA1292"/>
    <w:rsid w:val="00DA1332"/>
    <w:rsid w:val="00DA13F1"/>
    <w:rsid w:val="00DA1590"/>
    <w:rsid w:val="00DA1D11"/>
    <w:rsid w:val="00DA1DFB"/>
    <w:rsid w:val="00DA24C3"/>
    <w:rsid w:val="00DA26CE"/>
    <w:rsid w:val="00DA288C"/>
    <w:rsid w:val="00DA2FC3"/>
    <w:rsid w:val="00DA3218"/>
    <w:rsid w:val="00DA373D"/>
    <w:rsid w:val="00DA37C6"/>
    <w:rsid w:val="00DA3904"/>
    <w:rsid w:val="00DA39D7"/>
    <w:rsid w:val="00DA3B5D"/>
    <w:rsid w:val="00DA3BA1"/>
    <w:rsid w:val="00DA3C27"/>
    <w:rsid w:val="00DA3DF9"/>
    <w:rsid w:val="00DA41BE"/>
    <w:rsid w:val="00DA48FF"/>
    <w:rsid w:val="00DA49D4"/>
    <w:rsid w:val="00DA4EA8"/>
    <w:rsid w:val="00DA4EE9"/>
    <w:rsid w:val="00DA526E"/>
    <w:rsid w:val="00DA5CC9"/>
    <w:rsid w:val="00DA617F"/>
    <w:rsid w:val="00DA653D"/>
    <w:rsid w:val="00DA6C05"/>
    <w:rsid w:val="00DA6C66"/>
    <w:rsid w:val="00DA6F36"/>
    <w:rsid w:val="00DA70BA"/>
    <w:rsid w:val="00DA70BC"/>
    <w:rsid w:val="00DA73BF"/>
    <w:rsid w:val="00DA759B"/>
    <w:rsid w:val="00DA79E4"/>
    <w:rsid w:val="00DA7A96"/>
    <w:rsid w:val="00DB08F3"/>
    <w:rsid w:val="00DB0AC0"/>
    <w:rsid w:val="00DB0C0E"/>
    <w:rsid w:val="00DB0C7F"/>
    <w:rsid w:val="00DB0D21"/>
    <w:rsid w:val="00DB1422"/>
    <w:rsid w:val="00DB1A3C"/>
    <w:rsid w:val="00DB1DA1"/>
    <w:rsid w:val="00DB1EA3"/>
    <w:rsid w:val="00DB2009"/>
    <w:rsid w:val="00DB2213"/>
    <w:rsid w:val="00DB2361"/>
    <w:rsid w:val="00DB261F"/>
    <w:rsid w:val="00DB2688"/>
    <w:rsid w:val="00DB2DBE"/>
    <w:rsid w:val="00DB2E30"/>
    <w:rsid w:val="00DB30BE"/>
    <w:rsid w:val="00DB32D9"/>
    <w:rsid w:val="00DB34D8"/>
    <w:rsid w:val="00DB3834"/>
    <w:rsid w:val="00DB3997"/>
    <w:rsid w:val="00DB3B66"/>
    <w:rsid w:val="00DB3E57"/>
    <w:rsid w:val="00DB42A4"/>
    <w:rsid w:val="00DB4432"/>
    <w:rsid w:val="00DB450E"/>
    <w:rsid w:val="00DB4A71"/>
    <w:rsid w:val="00DB4F07"/>
    <w:rsid w:val="00DB4F9F"/>
    <w:rsid w:val="00DB50EC"/>
    <w:rsid w:val="00DB5D57"/>
    <w:rsid w:val="00DB5F2D"/>
    <w:rsid w:val="00DB63D1"/>
    <w:rsid w:val="00DB6423"/>
    <w:rsid w:val="00DB66ED"/>
    <w:rsid w:val="00DB66F1"/>
    <w:rsid w:val="00DB6AFA"/>
    <w:rsid w:val="00DB6D8F"/>
    <w:rsid w:val="00DB6E32"/>
    <w:rsid w:val="00DB6F17"/>
    <w:rsid w:val="00DB739A"/>
    <w:rsid w:val="00DB752F"/>
    <w:rsid w:val="00DB7821"/>
    <w:rsid w:val="00DB7A19"/>
    <w:rsid w:val="00DC00EE"/>
    <w:rsid w:val="00DC019E"/>
    <w:rsid w:val="00DC01D4"/>
    <w:rsid w:val="00DC0600"/>
    <w:rsid w:val="00DC06B8"/>
    <w:rsid w:val="00DC06E0"/>
    <w:rsid w:val="00DC071D"/>
    <w:rsid w:val="00DC0BD5"/>
    <w:rsid w:val="00DC0DBA"/>
    <w:rsid w:val="00DC0E13"/>
    <w:rsid w:val="00DC1ACD"/>
    <w:rsid w:val="00DC2130"/>
    <w:rsid w:val="00DC2435"/>
    <w:rsid w:val="00DC2619"/>
    <w:rsid w:val="00DC265F"/>
    <w:rsid w:val="00DC2A85"/>
    <w:rsid w:val="00DC2B25"/>
    <w:rsid w:val="00DC2CD0"/>
    <w:rsid w:val="00DC300D"/>
    <w:rsid w:val="00DC31A8"/>
    <w:rsid w:val="00DC3326"/>
    <w:rsid w:val="00DC33DE"/>
    <w:rsid w:val="00DC35E7"/>
    <w:rsid w:val="00DC4022"/>
    <w:rsid w:val="00DC4556"/>
    <w:rsid w:val="00DC5018"/>
    <w:rsid w:val="00DC501D"/>
    <w:rsid w:val="00DC50DB"/>
    <w:rsid w:val="00DC5696"/>
    <w:rsid w:val="00DC57EB"/>
    <w:rsid w:val="00DC5827"/>
    <w:rsid w:val="00DC5984"/>
    <w:rsid w:val="00DC5B19"/>
    <w:rsid w:val="00DC5BA8"/>
    <w:rsid w:val="00DC5DFE"/>
    <w:rsid w:val="00DC5E69"/>
    <w:rsid w:val="00DC5F16"/>
    <w:rsid w:val="00DC5F6F"/>
    <w:rsid w:val="00DC6142"/>
    <w:rsid w:val="00DC620F"/>
    <w:rsid w:val="00DC62D0"/>
    <w:rsid w:val="00DC6479"/>
    <w:rsid w:val="00DC66FF"/>
    <w:rsid w:val="00DC6AD0"/>
    <w:rsid w:val="00DC6B1C"/>
    <w:rsid w:val="00DC6C57"/>
    <w:rsid w:val="00DC6C94"/>
    <w:rsid w:val="00DC6CB4"/>
    <w:rsid w:val="00DC6DE6"/>
    <w:rsid w:val="00DC6E4E"/>
    <w:rsid w:val="00DC6F16"/>
    <w:rsid w:val="00DC6FB9"/>
    <w:rsid w:val="00DC7132"/>
    <w:rsid w:val="00DC72F8"/>
    <w:rsid w:val="00DC74E8"/>
    <w:rsid w:val="00DC790C"/>
    <w:rsid w:val="00DC79D9"/>
    <w:rsid w:val="00DC7D42"/>
    <w:rsid w:val="00DD047A"/>
    <w:rsid w:val="00DD05FD"/>
    <w:rsid w:val="00DD0784"/>
    <w:rsid w:val="00DD0929"/>
    <w:rsid w:val="00DD0AC4"/>
    <w:rsid w:val="00DD0B94"/>
    <w:rsid w:val="00DD0D30"/>
    <w:rsid w:val="00DD116B"/>
    <w:rsid w:val="00DD11A7"/>
    <w:rsid w:val="00DD14A7"/>
    <w:rsid w:val="00DD15E5"/>
    <w:rsid w:val="00DD1F0E"/>
    <w:rsid w:val="00DD227B"/>
    <w:rsid w:val="00DD22E2"/>
    <w:rsid w:val="00DD2487"/>
    <w:rsid w:val="00DD25FA"/>
    <w:rsid w:val="00DD26DB"/>
    <w:rsid w:val="00DD2782"/>
    <w:rsid w:val="00DD2A6A"/>
    <w:rsid w:val="00DD32E4"/>
    <w:rsid w:val="00DD33C0"/>
    <w:rsid w:val="00DD3452"/>
    <w:rsid w:val="00DD3633"/>
    <w:rsid w:val="00DD36E7"/>
    <w:rsid w:val="00DD3767"/>
    <w:rsid w:val="00DD38E1"/>
    <w:rsid w:val="00DD3B9B"/>
    <w:rsid w:val="00DD400C"/>
    <w:rsid w:val="00DD445B"/>
    <w:rsid w:val="00DD44CB"/>
    <w:rsid w:val="00DD46DB"/>
    <w:rsid w:val="00DD4A69"/>
    <w:rsid w:val="00DD4EC1"/>
    <w:rsid w:val="00DD4F3B"/>
    <w:rsid w:val="00DD4FB6"/>
    <w:rsid w:val="00DD505E"/>
    <w:rsid w:val="00DD5179"/>
    <w:rsid w:val="00DD53B3"/>
    <w:rsid w:val="00DD5774"/>
    <w:rsid w:val="00DD5827"/>
    <w:rsid w:val="00DD59BB"/>
    <w:rsid w:val="00DD5A95"/>
    <w:rsid w:val="00DD5B82"/>
    <w:rsid w:val="00DD5C2B"/>
    <w:rsid w:val="00DD5D28"/>
    <w:rsid w:val="00DD5D2F"/>
    <w:rsid w:val="00DD6031"/>
    <w:rsid w:val="00DD61FD"/>
    <w:rsid w:val="00DD63E0"/>
    <w:rsid w:val="00DD6432"/>
    <w:rsid w:val="00DD66EF"/>
    <w:rsid w:val="00DD6729"/>
    <w:rsid w:val="00DD6BFA"/>
    <w:rsid w:val="00DD6C9C"/>
    <w:rsid w:val="00DD7387"/>
    <w:rsid w:val="00DD73C9"/>
    <w:rsid w:val="00DD7404"/>
    <w:rsid w:val="00DD7489"/>
    <w:rsid w:val="00DD770F"/>
    <w:rsid w:val="00DD774A"/>
    <w:rsid w:val="00DD77BD"/>
    <w:rsid w:val="00DD7831"/>
    <w:rsid w:val="00DD78F7"/>
    <w:rsid w:val="00DD7ABE"/>
    <w:rsid w:val="00DD7C33"/>
    <w:rsid w:val="00DD7D3F"/>
    <w:rsid w:val="00DD7F05"/>
    <w:rsid w:val="00DE009F"/>
    <w:rsid w:val="00DE00E1"/>
    <w:rsid w:val="00DE0155"/>
    <w:rsid w:val="00DE06DE"/>
    <w:rsid w:val="00DE0776"/>
    <w:rsid w:val="00DE09C3"/>
    <w:rsid w:val="00DE11DD"/>
    <w:rsid w:val="00DE127C"/>
    <w:rsid w:val="00DE1370"/>
    <w:rsid w:val="00DE13D2"/>
    <w:rsid w:val="00DE146C"/>
    <w:rsid w:val="00DE1508"/>
    <w:rsid w:val="00DE1AA2"/>
    <w:rsid w:val="00DE220B"/>
    <w:rsid w:val="00DE22D2"/>
    <w:rsid w:val="00DE2ACE"/>
    <w:rsid w:val="00DE2BC3"/>
    <w:rsid w:val="00DE2D99"/>
    <w:rsid w:val="00DE2EA9"/>
    <w:rsid w:val="00DE2F34"/>
    <w:rsid w:val="00DE3187"/>
    <w:rsid w:val="00DE3302"/>
    <w:rsid w:val="00DE35CD"/>
    <w:rsid w:val="00DE369B"/>
    <w:rsid w:val="00DE3933"/>
    <w:rsid w:val="00DE3D9D"/>
    <w:rsid w:val="00DE3FEE"/>
    <w:rsid w:val="00DE40B4"/>
    <w:rsid w:val="00DE40FA"/>
    <w:rsid w:val="00DE4423"/>
    <w:rsid w:val="00DE49B4"/>
    <w:rsid w:val="00DE4A1E"/>
    <w:rsid w:val="00DE4B66"/>
    <w:rsid w:val="00DE4EF3"/>
    <w:rsid w:val="00DE4F05"/>
    <w:rsid w:val="00DE57F3"/>
    <w:rsid w:val="00DE58FB"/>
    <w:rsid w:val="00DE5907"/>
    <w:rsid w:val="00DE5922"/>
    <w:rsid w:val="00DE5A7B"/>
    <w:rsid w:val="00DE5D5A"/>
    <w:rsid w:val="00DE5DB9"/>
    <w:rsid w:val="00DE5DC4"/>
    <w:rsid w:val="00DE5FF7"/>
    <w:rsid w:val="00DE61F1"/>
    <w:rsid w:val="00DE6265"/>
    <w:rsid w:val="00DE627E"/>
    <w:rsid w:val="00DE655F"/>
    <w:rsid w:val="00DE6828"/>
    <w:rsid w:val="00DE6A06"/>
    <w:rsid w:val="00DE6C28"/>
    <w:rsid w:val="00DE707E"/>
    <w:rsid w:val="00DE711F"/>
    <w:rsid w:val="00DE7321"/>
    <w:rsid w:val="00DE7517"/>
    <w:rsid w:val="00DE76D1"/>
    <w:rsid w:val="00DE774F"/>
    <w:rsid w:val="00DE7791"/>
    <w:rsid w:val="00DE7810"/>
    <w:rsid w:val="00DE7CC2"/>
    <w:rsid w:val="00DE7E15"/>
    <w:rsid w:val="00DF027F"/>
    <w:rsid w:val="00DF0300"/>
    <w:rsid w:val="00DF0836"/>
    <w:rsid w:val="00DF0F0A"/>
    <w:rsid w:val="00DF1335"/>
    <w:rsid w:val="00DF1B36"/>
    <w:rsid w:val="00DF1C31"/>
    <w:rsid w:val="00DF1F00"/>
    <w:rsid w:val="00DF1F5A"/>
    <w:rsid w:val="00DF2246"/>
    <w:rsid w:val="00DF28E1"/>
    <w:rsid w:val="00DF2BEF"/>
    <w:rsid w:val="00DF2DCE"/>
    <w:rsid w:val="00DF301B"/>
    <w:rsid w:val="00DF30F1"/>
    <w:rsid w:val="00DF31DC"/>
    <w:rsid w:val="00DF3302"/>
    <w:rsid w:val="00DF3342"/>
    <w:rsid w:val="00DF371B"/>
    <w:rsid w:val="00DF391B"/>
    <w:rsid w:val="00DF39A5"/>
    <w:rsid w:val="00DF3C0A"/>
    <w:rsid w:val="00DF3DFA"/>
    <w:rsid w:val="00DF41FD"/>
    <w:rsid w:val="00DF42B3"/>
    <w:rsid w:val="00DF42E2"/>
    <w:rsid w:val="00DF4454"/>
    <w:rsid w:val="00DF4471"/>
    <w:rsid w:val="00DF458A"/>
    <w:rsid w:val="00DF4AE5"/>
    <w:rsid w:val="00DF4BE7"/>
    <w:rsid w:val="00DF4D16"/>
    <w:rsid w:val="00DF4DBD"/>
    <w:rsid w:val="00DF504F"/>
    <w:rsid w:val="00DF50ED"/>
    <w:rsid w:val="00DF51E4"/>
    <w:rsid w:val="00DF5639"/>
    <w:rsid w:val="00DF5911"/>
    <w:rsid w:val="00DF6150"/>
    <w:rsid w:val="00DF621E"/>
    <w:rsid w:val="00DF6423"/>
    <w:rsid w:val="00DF6917"/>
    <w:rsid w:val="00DF6CD2"/>
    <w:rsid w:val="00DF6EF8"/>
    <w:rsid w:val="00DF74F5"/>
    <w:rsid w:val="00DF75C1"/>
    <w:rsid w:val="00DF769A"/>
    <w:rsid w:val="00DF79D9"/>
    <w:rsid w:val="00DF7FE8"/>
    <w:rsid w:val="00E002B4"/>
    <w:rsid w:val="00E0031D"/>
    <w:rsid w:val="00E00376"/>
    <w:rsid w:val="00E00A81"/>
    <w:rsid w:val="00E00C71"/>
    <w:rsid w:val="00E01290"/>
    <w:rsid w:val="00E01320"/>
    <w:rsid w:val="00E01624"/>
    <w:rsid w:val="00E0178D"/>
    <w:rsid w:val="00E01936"/>
    <w:rsid w:val="00E01A8B"/>
    <w:rsid w:val="00E02176"/>
    <w:rsid w:val="00E022DC"/>
    <w:rsid w:val="00E0285C"/>
    <w:rsid w:val="00E02B0D"/>
    <w:rsid w:val="00E02B2C"/>
    <w:rsid w:val="00E02B5E"/>
    <w:rsid w:val="00E02FE8"/>
    <w:rsid w:val="00E031B4"/>
    <w:rsid w:val="00E0322F"/>
    <w:rsid w:val="00E0340B"/>
    <w:rsid w:val="00E0359B"/>
    <w:rsid w:val="00E036D5"/>
    <w:rsid w:val="00E037CB"/>
    <w:rsid w:val="00E039DD"/>
    <w:rsid w:val="00E03BBB"/>
    <w:rsid w:val="00E03E99"/>
    <w:rsid w:val="00E04035"/>
    <w:rsid w:val="00E04146"/>
    <w:rsid w:val="00E041BF"/>
    <w:rsid w:val="00E042CC"/>
    <w:rsid w:val="00E047DB"/>
    <w:rsid w:val="00E049D7"/>
    <w:rsid w:val="00E04ABF"/>
    <w:rsid w:val="00E04BF3"/>
    <w:rsid w:val="00E04BF5"/>
    <w:rsid w:val="00E05223"/>
    <w:rsid w:val="00E053B8"/>
    <w:rsid w:val="00E05402"/>
    <w:rsid w:val="00E05626"/>
    <w:rsid w:val="00E0577B"/>
    <w:rsid w:val="00E05A68"/>
    <w:rsid w:val="00E05CED"/>
    <w:rsid w:val="00E05D0C"/>
    <w:rsid w:val="00E05ED3"/>
    <w:rsid w:val="00E05FAA"/>
    <w:rsid w:val="00E06424"/>
    <w:rsid w:val="00E064DB"/>
    <w:rsid w:val="00E06507"/>
    <w:rsid w:val="00E06590"/>
    <w:rsid w:val="00E06C00"/>
    <w:rsid w:val="00E06E10"/>
    <w:rsid w:val="00E071D1"/>
    <w:rsid w:val="00E07409"/>
    <w:rsid w:val="00E077B3"/>
    <w:rsid w:val="00E07C53"/>
    <w:rsid w:val="00E07EC5"/>
    <w:rsid w:val="00E1003A"/>
    <w:rsid w:val="00E10554"/>
    <w:rsid w:val="00E106B1"/>
    <w:rsid w:val="00E10990"/>
    <w:rsid w:val="00E1103C"/>
    <w:rsid w:val="00E110C1"/>
    <w:rsid w:val="00E113E6"/>
    <w:rsid w:val="00E115C5"/>
    <w:rsid w:val="00E11650"/>
    <w:rsid w:val="00E11800"/>
    <w:rsid w:val="00E11CBE"/>
    <w:rsid w:val="00E11DB8"/>
    <w:rsid w:val="00E11EAC"/>
    <w:rsid w:val="00E12037"/>
    <w:rsid w:val="00E12356"/>
    <w:rsid w:val="00E126A7"/>
    <w:rsid w:val="00E128DC"/>
    <w:rsid w:val="00E12CEF"/>
    <w:rsid w:val="00E12DBA"/>
    <w:rsid w:val="00E13221"/>
    <w:rsid w:val="00E1354D"/>
    <w:rsid w:val="00E136D1"/>
    <w:rsid w:val="00E136D6"/>
    <w:rsid w:val="00E13830"/>
    <w:rsid w:val="00E139D9"/>
    <w:rsid w:val="00E13AC6"/>
    <w:rsid w:val="00E13B1F"/>
    <w:rsid w:val="00E13B40"/>
    <w:rsid w:val="00E13CAE"/>
    <w:rsid w:val="00E14201"/>
    <w:rsid w:val="00E147BD"/>
    <w:rsid w:val="00E1486E"/>
    <w:rsid w:val="00E148E4"/>
    <w:rsid w:val="00E14C5E"/>
    <w:rsid w:val="00E14ED6"/>
    <w:rsid w:val="00E14F25"/>
    <w:rsid w:val="00E151BA"/>
    <w:rsid w:val="00E15473"/>
    <w:rsid w:val="00E154E3"/>
    <w:rsid w:val="00E15875"/>
    <w:rsid w:val="00E15B56"/>
    <w:rsid w:val="00E15B75"/>
    <w:rsid w:val="00E15CFD"/>
    <w:rsid w:val="00E15F4C"/>
    <w:rsid w:val="00E160D1"/>
    <w:rsid w:val="00E1618C"/>
    <w:rsid w:val="00E16318"/>
    <w:rsid w:val="00E165AA"/>
    <w:rsid w:val="00E167A7"/>
    <w:rsid w:val="00E168D2"/>
    <w:rsid w:val="00E16B37"/>
    <w:rsid w:val="00E16EE6"/>
    <w:rsid w:val="00E16FE8"/>
    <w:rsid w:val="00E1711E"/>
    <w:rsid w:val="00E171F2"/>
    <w:rsid w:val="00E1746E"/>
    <w:rsid w:val="00E200E2"/>
    <w:rsid w:val="00E20368"/>
    <w:rsid w:val="00E20426"/>
    <w:rsid w:val="00E206BD"/>
    <w:rsid w:val="00E20CA4"/>
    <w:rsid w:val="00E20CC9"/>
    <w:rsid w:val="00E20E1D"/>
    <w:rsid w:val="00E21120"/>
    <w:rsid w:val="00E211E5"/>
    <w:rsid w:val="00E213FC"/>
    <w:rsid w:val="00E21486"/>
    <w:rsid w:val="00E216BB"/>
    <w:rsid w:val="00E21941"/>
    <w:rsid w:val="00E21B4B"/>
    <w:rsid w:val="00E21C6F"/>
    <w:rsid w:val="00E21E58"/>
    <w:rsid w:val="00E21F89"/>
    <w:rsid w:val="00E220C6"/>
    <w:rsid w:val="00E223F3"/>
    <w:rsid w:val="00E22515"/>
    <w:rsid w:val="00E225C0"/>
    <w:rsid w:val="00E2260D"/>
    <w:rsid w:val="00E228BF"/>
    <w:rsid w:val="00E22A40"/>
    <w:rsid w:val="00E22CB0"/>
    <w:rsid w:val="00E22DA4"/>
    <w:rsid w:val="00E22F3C"/>
    <w:rsid w:val="00E2322E"/>
    <w:rsid w:val="00E2395E"/>
    <w:rsid w:val="00E23AC7"/>
    <w:rsid w:val="00E23BE8"/>
    <w:rsid w:val="00E23C19"/>
    <w:rsid w:val="00E23C21"/>
    <w:rsid w:val="00E23C22"/>
    <w:rsid w:val="00E23DE5"/>
    <w:rsid w:val="00E23F9E"/>
    <w:rsid w:val="00E2447C"/>
    <w:rsid w:val="00E247D4"/>
    <w:rsid w:val="00E2489C"/>
    <w:rsid w:val="00E24A9A"/>
    <w:rsid w:val="00E24E48"/>
    <w:rsid w:val="00E2552E"/>
    <w:rsid w:val="00E25805"/>
    <w:rsid w:val="00E258B1"/>
    <w:rsid w:val="00E25D10"/>
    <w:rsid w:val="00E25E03"/>
    <w:rsid w:val="00E25F14"/>
    <w:rsid w:val="00E260F4"/>
    <w:rsid w:val="00E26901"/>
    <w:rsid w:val="00E27057"/>
    <w:rsid w:val="00E2725F"/>
    <w:rsid w:val="00E27465"/>
    <w:rsid w:val="00E276C9"/>
    <w:rsid w:val="00E277F8"/>
    <w:rsid w:val="00E27880"/>
    <w:rsid w:val="00E2793B"/>
    <w:rsid w:val="00E27B36"/>
    <w:rsid w:val="00E27BC0"/>
    <w:rsid w:val="00E27D31"/>
    <w:rsid w:val="00E27EB0"/>
    <w:rsid w:val="00E3036A"/>
    <w:rsid w:val="00E3090E"/>
    <w:rsid w:val="00E30914"/>
    <w:rsid w:val="00E30C17"/>
    <w:rsid w:val="00E30C8B"/>
    <w:rsid w:val="00E30E1E"/>
    <w:rsid w:val="00E30E39"/>
    <w:rsid w:val="00E30F52"/>
    <w:rsid w:val="00E30FAD"/>
    <w:rsid w:val="00E3122C"/>
    <w:rsid w:val="00E316B6"/>
    <w:rsid w:val="00E317F0"/>
    <w:rsid w:val="00E31B9F"/>
    <w:rsid w:val="00E323D1"/>
    <w:rsid w:val="00E32429"/>
    <w:rsid w:val="00E32569"/>
    <w:rsid w:val="00E32B21"/>
    <w:rsid w:val="00E331B6"/>
    <w:rsid w:val="00E3349C"/>
    <w:rsid w:val="00E336DD"/>
    <w:rsid w:val="00E33D73"/>
    <w:rsid w:val="00E33E5C"/>
    <w:rsid w:val="00E34258"/>
    <w:rsid w:val="00E34369"/>
    <w:rsid w:val="00E34437"/>
    <w:rsid w:val="00E34BAD"/>
    <w:rsid w:val="00E34C27"/>
    <w:rsid w:val="00E3507F"/>
    <w:rsid w:val="00E353A4"/>
    <w:rsid w:val="00E3555B"/>
    <w:rsid w:val="00E355AD"/>
    <w:rsid w:val="00E356F5"/>
    <w:rsid w:val="00E35785"/>
    <w:rsid w:val="00E35F7B"/>
    <w:rsid w:val="00E36198"/>
    <w:rsid w:val="00E36A60"/>
    <w:rsid w:val="00E36C4B"/>
    <w:rsid w:val="00E36CD4"/>
    <w:rsid w:val="00E36FDF"/>
    <w:rsid w:val="00E3703A"/>
    <w:rsid w:val="00E3712F"/>
    <w:rsid w:val="00E37308"/>
    <w:rsid w:val="00E3759D"/>
    <w:rsid w:val="00E378CE"/>
    <w:rsid w:val="00E3791B"/>
    <w:rsid w:val="00E37A1D"/>
    <w:rsid w:val="00E37AAC"/>
    <w:rsid w:val="00E37BB1"/>
    <w:rsid w:val="00E37D02"/>
    <w:rsid w:val="00E40787"/>
    <w:rsid w:val="00E40852"/>
    <w:rsid w:val="00E40B68"/>
    <w:rsid w:val="00E40EAE"/>
    <w:rsid w:val="00E41064"/>
    <w:rsid w:val="00E41283"/>
    <w:rsid w:val="00E414B6"/>
    <w:rsid w:val="00E41762"/>
    <w:rsid w:val="00E4191D"/>
    <w:rsid w:val="00E41A43"/>
    <w:rsid w:val="00E4207D"/>
    <w:rsid w:val="00E423F4"/>
    <w:rsid w:val="00E42434"/>
    <w:rsid w:val="00E42780"/>
    <w:rsid w:val="00E42A60"/>
    <w:rsid w:val="00E42B1E"/>
    <w:rsid w:val="00E42C2B"/>
    <w:rsid w:val="00E42EE2"/>
    <w:rsid w:val="00E42F9C"/>
    <w:rsid w:val="00E4311B"/>
    <w:rsid w:val="00E431F6"/>
    <w:rsid w:val="00E433C6"/>
    <w:rsid w:val="00E437AE"/>
    <w:rsid w:val="00E43800"/>
    <w:rsid w:val="00E4393E"/>
    <w:rsid w:val="00E43B07"/>
    <w:rsid w:val="00E43D09"/>
    <w:rsid w:val="00E43E05"/>
    <w:rsid w:val="00E43E15"/>
    <w:rsid w:val="00E43FD4"/>
    <w:rsid w:val="00E4409D"/>
    <w:rsid w:val="00E44232"/>
    <w:rsid w:val="00E444B1"/>
    <w:rsid w:val="00E445C5"/>
    <w:rsid w:val="00E445EA"/>
    <w:rsid w:val="00E44A66"/>
    <w:rsid w:val="00E44B8E"/>
    <w:rsid w:val="00E44E40"/>
    <w:rsid w:val="00E45007"/>
    <w:rsid w:val="00E45196"/>
    <w:rsid w:val="00E4557E"/>
    <w:rsid w:val="00E45821"/>
    <w:rsid w:val="00E45A52"/>
    <w:rsid w:val="00E45ABA"/>
    <w:rsid w:val="00E45E68"/>
    <w:rsid w:val="00E46269"/>
    <w:rsid w:val="00E467F5"/>
    <w:rsid w:val="00E46A61"/>
    <w:rsid w:val="00E46B57"/>
    <w:rsid w:val="00E46E77"/>
    <w:rsid w:val="00E47124"/>
    <w:rsid w:val="00E47134"/>
    <w:rsid w:val="00E471E5"/>
    <w:rsid w:val="00E4729F"/>
    <w:rsid w:val="00E4737F"/>
    <w:rsid w:val="00E474F9"/>
    <w:rsid w:val="00E47818"/>
    <w:rsid w:val="00E47849"/>
    <w:rsid w:val="00E47EAF"/>
    <w:rsid w:val="00E47FB0"/>
    <w:rsid w:val="00E50054"/>
    <w:rsid w:val="00E50101"/>
    <w:rsid w:val="00E50166"/>
    <w:rsid w:val="00E5035E"/>
    <w:rsid w:val="00E50386"/>
    <w:rsid w:val="00E50A1D"/>
    <w:rsid w:val="00E50BB4"/>
    <w:rsid w:val="00E50F30"/>
    <w:rsid w:val="00E51702"/>
    <w:rsid w:val="00E51727"/>
    <w:rsid w:val="00E51947"/>
    <w:rsid w:val="00E51C47"/>
    <w:rsid w:val="00E51CE7"/>
    <w:rsid w:val="00E52042"/>
    <w:rsid w:val="00E520C2"/>
    <w:rsid w:val="00E5226F"/>
    <w:rsid w:val="00E5231F"/>
    <w:rsid w:val="00E5243A"/>
    <w:rsid w:val="00E525D6"/>
    <w:rsid w:val="00E525EB"/>
    <w:rsid w:val="00E5274E"/>
    <w:rsid w:val="00E52AD1"/>
    <w:rsid w:val="00E52E80"/>
    <w:rsid w:val="00E53114"/>
    <w:rsid w:val="00E53159"/>
    <w:rsid w:val="00E538E5"/>
    <w:rsid w:val="00E53CC9"/>
    <w:rsid w:val="00E540C4"/>
    <w:rsid w:val="00E542D2"/>
    <w:rsid w:val="00E543D7"/>
    <w:rsid w:val="00E54873"/>
    <w:rsid w:val="00E548B7"/>
    <w:rsid w:val="00E54C0E"/>
    <w:rsid w:val="00E54C25"/>
    <w:rsid w:val="00E54C69"/>
    <w:rsid w:val="00E54CE5"/>
    <w:rsid w:val="00E54D24"/>
    <w:rsid w:val="00E54E88"/>
    <w:rsid w:val="00E54F8B"/>
    <w:rsid w:val="00E550BA"/>
    <w:rsid w:val="00E55170"/>
    <w:rsid w:val="00E5541F"/>
    <w:rsid w:val="00E5592C"/>
    <w:rsid w:val="00E55989"/>
    <w:rsid w:val="00E55C15"/>
    <w:rsid w:val="00E55F96"/>
    <w:rsid w:val="00E56043"/>
    <w:rsid w:val="00E563A6"/>
    <w:rsid w:val="00E56426"/>
    <w:rsid w:val="00E5655C"/>
    <w:rsid w:val="00E56693"/>
    <w:rsid w:val="00E5682C"/>
    <w:rsid w:val="00E56F61"/>
    <w:rsid w:val="00E5724B"/>
    <w:rsid w:val="00E573BD"/>
    <w:rsid w:val="00E575B3"/>
    <w:rsid w:val="00E57812"/>
    <w:rsid w:val="00E57D79"/>
    <w:rsid w:val="00E57EA6"/>
    <w:rsid w:val="00E601A1"/>
    <w:rsid w:val="00E601E1"/>
    <w:rsid w:val="00E602AE"/>
    <w:rsid w:val="00E60356"/>
    <w:rsid w:val="00E6055E"/>
    <w:rsid w:val="00E605ED"/>
    <w:rsid w:val="00E605F7"/>
    <w:rsid w:val="00E60D64"/>
    <w:rsid w:val="00E60ED8"/>
    <w:rsid w:val="00E60F79"/>
    <w:rsid w:val="00E6116B"/>
    <w:rsid w:val="00E61300"/>
    <w:rsid w:val="00E6134E"/>
    <w:rsid w:val="00E61744"/>
    <w:rsid w:val="00E6181F"/>
    <w:rsid w:val="00E61D6A"/>
    <w:rsid w:val="00E61DD9"/>
    <w:rsid w:val="00E62402"/>
    <w:rsid w:val="00E6246E"/>
    <w:rsid w:val="00E62589"/>
    <w:rsid w:val="00E626B9"/>
    <w:rsid w:val="00E627B9"/>
    <w:rsid w:val="00E629F0"/>
    <w:rsid w:val="00E62CE9"/>
    <w:rsid w:val="00E62DB0"/>
    <w:rsid w:val="00E62E41"/>
    <w:rsid w:val="00E6303E"/>
    <w:rsid w:val="00E630F6"/>
    <w:rsid w:val="00E63129"/>
    <w:rsid w:val="00E63619"/>
    <w:rsid w:val="00E638F1"/>
    <w:rsid w:val="00E64053"/>
    <w:rsid w:val="00E642AA"/>
    <w:rsid w:val="00E644AF"/>
    <w:rsid w:val="00E6474E"/>
    <w:rsid w:val="00E64FC0"/>
    <w:rsid w:val="00E65040"/>
    <w:rsid w:val="00E656C8"/>
    <w:rsid w:val="00E657D7"/>
    <w:rsid w:val="00E65B6C"/>
    <w:rsid w:val="00E65BB7"/>
    <w:rsid w:val="00E65D0C"/>
    <w:rsid w:val="00E66246"/>
    <w:rsid w:val="00E66291"/>
    <w:rsid w:val="00E6629B"/>
    <w:rsid w:val="00E6661E"/>
    <w:rsid w:val="00E66CC9"/>
    <w:rsid w:val="00E66E4F"/>
    <w:rsid w:val="00E66E7D"/>
    <w:rsid w:val="00E66E7E"/>
    <w:rsid w:val="00E66F3D"/>
    <w:rsid w:val="00E66F65"/>
    <w:rsid w:val="00E671FC"/>
    <w:rsid w:val="00E673C2"/>
    <w:rsid w:val="00E673F8"/>
    <w:rsid w:val="00E677FB"/>
    <w:rsid w:val="00E678BA"/>
    <w:rsid w:val="00E67C21"/>
    <w:rsid w:val="00E67DF4"/>
    <w:rsid w:val="00E67EA5"/>
    <w:rsid w:val="00E7006E"/>
    <w:rsid w:val="00E70327"/>
    <w:rsid w:val="00E7041A"/>
    <w:rsid w:val="00E7084E"/>
    <w:rsid w:val="00E71283"/>
    <w:rsid w:val="00E713A0"/>
    <w:rsid w:val="00E717D5"/>
    <w:rsid w:val="00E718D3"/>
    <w:rsid w:val="00E718DB"/>
    <w:rsid w:val="00E719F1"/>
    <w:rsid w:val="00E71A55"/>
    <w:rsid w:val="00E71B5F"/>
    <w:rsid w:val="00E71BD1"/>
    <w:rsid w:val="00E71C2A"/>
    <w:rsid w:val="00E71C75"/>
    <w:rsid w:val="00E722FF"/>
    <w:rsid w:val="00E7248F"/>
    <w:rsid w:val="00E72581"/>
    <w:rsid w:val="00E728E1"/>
    <w:rsid w:val="00E729CF"/>
    <w:rsid w:val="00E729D8"/>
    <w:rsid w:val="00E72B2A"/>
    <w:rsid w:val="00E72BBD"/>
    <w:rsid w:val="00E72BF2"/>
    <w:rsid w:val="00E72CF8"/>
    <w:rsid w:val="00E72D90"/>
    <w:rsid w:val="00E72E6E"/>
    <w:rsid w:val="00E72EA1"/>
    <w:rsid w:val="00E7324A"/>
    <w:rsid w:val="00E734E5"/>
    <w:rsid w:val="00E738DF"/>
    <w:rsid w:val="00E739E8"/>
    <w:rsid w:val="00E73BD2"/>
    <w:rsid w:val="00E7493D"/>
    <w:rsid w:val="00E74BA0"/>
    <w:rsid w:val="00E74D0B"/>
    <w:rsid w:val="00E75130"/>
    <w:rsid w:val="00E757E4"/>
    <w:rsid w:val="00E758B8"/>
    <w:rsid w:val="00E75CF4"/>
    <w:rsid w:val="00E75D74"/>
    <w:rsid w:val="00E7634A"/>
    <w:rsid w:val="00E76660"/>
    <w:rsid w:val="00E768A9"/>
    <w:rsid w:val="00E76AFE"/>
    <w:rsid w:val="00E76B18"/>
    <w:rsid w:val="00E76D6B"/>
    <w:rsid w:val="00E76DE4"/>
    <w:rsid w:val="00E76F71"/>
    <w:rsid w:val="00E76F79"/>
    <w:rsid w:val="00E77010"/>
    <w:rsid w:val="00E77175"/>
    <w:rsid w:val="00E778FE"/>
    <w:rsid w:val="00E77907"/>
    <w:rsid w:val="00E77937"/>
    <w:rsid w:val="00E77AC0"/>
    <w:rsid w:val="00E77DF3"/>
    <w:rsid w:val="00E80379"/>
    <w:rsid w:val="00E8056C"/>
    <w:rsid w:val="00E807D1"/>
    <w:rsid w:val="00E807D6"/>
    <w:rsid w:val="00E80819"/>
    <w:rsid w:val="00E80A4F"/>
    <w:rsid w:val="00E80CB5"/>
    <w:rsid w:val="00E81209"/>
    <w:rsid w:val="00E813E4"/>
    <w:rsid w:val="00E8188C"/>
    <w:rsid w:val="00E818EA"/>
    <w:rsid w:val="00E81B47"/>
    <w:rsid w:val="00E81E5C"/>
    <w:rsid w:val="00E81F4B"/>
    <w:rsid w:val="00E82244"/>
    <w:rsid w:val="00E8240A"/>
    <w:rsid w:val="00E82AE5"/>
    <w:rsid w:val="00E82E95"/>
    <w:rsid w:val="00E82F47"/>
    <w:rsid w:val="00E830A2"/>
    <w:rsid w:val="00E83133"/>
    <w:rsid w:val="00E83642"/>
    <w:rsid w:val="00E83903"/>
    <w:rsid w:val="00E839D1"/>
    <w:rsid w:val="00E83CEA"/>
    <w:rsid w:val="00E83D4C"/>
    <w:rsid w:val="00E83DD6"/>
    <w:rsid w:val="00E83E40"/>
    <w:rsid w:val="00E840A9"/>
    <w:rsid w:val="00E84469"/>
    <w:rsid w:val="00E849A8"/>
    <w:rsid w:val="00E84AB3"/>
    <w:rsid w:val="00E84F49"/>
    <w:rsid w:val="00E851FC"/>
    <w:rsid w:val="00E85310"/>
    <w:rsid w:val="00E853A3"/>
    <w:rsid w:val="00E85569"/>
    <w:rsid w:val="00E8559A"/>
    <w:rsid w:val="00E8565B"/>
    <w:rsid w:val="00E8574E"/>
    <w:rsid w:val="00E85CA2"/>
    <w:rsid w:val="00E85CB3"/>
    <w:rsid w:val="00E863DB"/>
    <w:rsid w:val="00E864CD"/>
    <w:rsid w:val="00E864F0"/>
    <w:rsid w:val="00E86E01"/>
    <w:rsid w:val="00E870EB"/>
    <w:rsid w:val="00E871CC"/>
    <w:rsid w:val="00E87226"/>
    <w:rsid w:val="00E876DA"/>
    <w:rsid w:val="00E8772E"/>
    <w:rsid w:val="00E87757"/>
    <w:rsid w:val="00E87DE6"/>
    <w:rsid w:val="00E90219"/>
    <w:rsid w:val="00E9022D"/>
    <w:rsid w:val="00E9080F"/>
    <w:rsid w:val="00E9081F"/>
    <w:rsid w:val="00E90836"/>
    <w:rsid w:val="00E90838"/>
    <w:rsid w:val="00E908D3"/>
    <w:rsid w:val="00E90ACA"/>
    <w:rsid w:val="00E90B06"/>
    <w:rsid w:val="00E90F34"/>
    <w:rsid w:val="00E90FA0"/>
    <w:rsid w:val="00E910CD"/>
    <w:rsid w:val="00E91414"/>
    <w:rsid w:val="00E91623"/>
    <w:rsid w:val="00E91ABE"/>
    <w:rsid w:val="00E91BBC"/>
    <w:rsid w:val="00E92315"/>
    <w:rsid w:val="00E925D6"/>
    <w:rsid w:val="00E92628"/>
    <w:rsid w:val="00E926B1"/>
    <w:rsid w:val="00E9286A"/>
    <w:rsid w:val="00E928AE"/>
    <w:rsid w:val="00E92D21"/>
    <w:rsid w:val="00E93110"/>
    <w:rsid w:val="00E931A0"/>
    <w:rsid w:val="00E93399"/>
    <w:rsid w:val="00E9354F"/>
    <w:rsid w:val="00E937D7"/>
    <w:rsid w:val="00E93AB9"/>
    <w:rsid w:val="00E93E4A"/>
    <w:rsid w:val="00E93EFB"/>
    <w:rsid w:val="00E93F04"/>
    <w:rsid w:val="00E943D9"/>
    <w:rsid w:val="00E94A91"/>
    <w:rsid w:val="00E94A96"/>
    <w:rsid w:val="00E94EDC"/>
    <w:rsid w:val="00E95394"/>
    <w:rsid w:val="00E9539F"/>
    <w:rsid w:val="00E958FC"/>
    <w:rsid w:val="00E95A32"/>
    <w:rsid w:val="00E95B7B"/>
    <w:rsid w:val="00E95EC3"/>
    <w:rsid w:val="00E96426"/>
    <w:rsid w:val="00E9651D"/>
    <w:rsid w:val="00E96662"/>
    <w:rsid w:val="00E96846"/>
    <w:rsid w:val="00E969E5"/>
    <w:rsid w:val="00E96A48"/>
    <w:rsid w:val="00E96A4D"/>
    <w:rsid w:val="00E96CDB"/>
    <w:rsid w:val="00E97375"/>
    <w:rsid w:val="00E977AC"/>
    <w:rsid w:val="00E97884"/>
    <w:rsid w:val="00E97940"/>
    <w:rsid w:val="00E97DB3"/>
    <w:rsid w:val="00E97DE7"/>
    <w:rsid w:val="00E97EF2"/>
    <w:rsid w:val="00E97FC0"/>
    <w:rsid w:val="00EA0129"/>
    <w:rsid w:val="00EA01C5"/>
    <w:rsid w:val="00EA0842"/>
    <w:rsid w:val="00EA0B76"/>
    <w:rsid w:val="00EA128C"/>
    <w:rsid w:val="00EA13F0"/>
    <w:rsid w:val="00EA1417"/>
    <w:rsid w:val="00EA1521"/>
    <w:rsid w:val="00EA1926"/>
    <w:rsid w:val="00EA1F5A"/>
    <w:rsid w:val="00EA21BF"/>
    <w:rsid w:val="00EA24A0"/>
    <w:rsid w:val="00EA2593"/>
    <w:rsid w:val="00EA270E"/>
    <w:rsid w:val="00EA2C67"/>
    <w:rsid w:val="00EA2C99"/>
    <w:rsid w:val="00EA3228"/>
    <w:rsid w:val="00EA349B"/>
    <w:rsid w:val="00EA38A3"/>
    <w:rsid w:val="00EA3CB4"/>
    <w:rsid w:val="00EA3DC5"/>
    <w:rsid w:val="00EA4029"/>
    <w:rsid w:val="00EA40F5"/>
    <w:rsid w:val="00EA417F"/>
    <w:rsid w:val="00EA4262"/>
    <w:rsid w:val="00EA43FD"/>
    <w:rsid w:val="00EA448D"/>
    <w:rsid w:val="00EA46E4"/>
    <w:rsid w:val="00EA4717"/>
    <w:rsid w:val="00EA48CA"/>
    <w:rsid w:val="00EA4921"/>
    <w:rsid w:val="00EA4E6E"/>
    <w:rsid w:val="00EA50F9"/>
    <w:rsid w:val="00EA5414"/>
    <w:rsid w:val="00EA558E"/>
    <w:rsid w:val="00EA55DA"/>
    <w:rsid w:val="00EA5845"/>
    <w:rsid w:val="00EA5915"/>
    <w:rsid w:val="00EA5A06"/>
    <w:rsid w:val="00EA5AC6"/>
    <w:rsid w:val="00EA5BA9"/>
    <w:rsid w:val="00EA5E93"/>
    <w:rsid w:val="00EA5FDB"/>
    <w:rsid w:val="00EA60BA"/>
    <w:rsid w:val="00EA6782"/>
    <w:rsid w:val="00EA68CF"/>
    <w:rsid w:val="00EA6A52"/>
    <w:rsid w:val="00EA6D87"/>
    <w:rsid w:val="00EA6E4B"/>
    <w:rsid w:val="00EA7199"/>
    <w:rsid w:val="00EA73CF"/>
    <w:rsid w:val="00EA790F"/>
    <w:rsid w:val="00EA7B32"/>
    <w:rsid w:val="00EA7E3E"/>
    <w:rsid w:val="00EA7EEB"/>
    <w:rsid w:val="00EA7FC4"/>
    <w:rsid w:val="00EB03CF"/>
    <w:rsid w:val="00EB059A"/>
    <w:rsid w:val="00EB0914"/>
    <w:rsid w:val="00EB0D24"/>
    <w:rsid w:val="00EB0D35"/>
    <w:rsid w:val="00EB1388"/>
    <w:rsid w:val="00EB15EA"/>
    <w:rsid w:val="00EB1686"/>
    <w:rsid w:val="00EB1893"/>
    <w:rsid w:val="00EB191E"/>
    <w:rsid w:val="00EB1D97"/>
    <w:rsid w:val="00EB1F49"/>
    <w:rsid w:val="00EB20CE"/>
    <w:rsid w:val="00EB2295"/>
    <w:rsid w:val="00EB235B"/>
    <w:rsid w:val="00EB267A"/>
    <w:rsid w:val="00EB275F"/>
    <w:rsid w:val="00EB27BD"/>
    <w:rsid w:val="00EB2A76"/>
    <w:rsid w:val="00EB2AC3"/>
    <w:rsid w:val="00EB2C3B"/>
    <w:rsid w:val="00EB2FDB"/>
    <w:rsid w:val="00EB3188"/>
    <w:rsid w:val="00EB335B"/>
    <w:rsid w:val="00EB340F"/>
    <w:rsid w:val="00EB367C"/>
    <w:rsid w:val="00EB37F6"/>
    <w:rsid w:val="00EB39B0"/>
    <w:rsid w:val="00EB3F42"/>
    <w:rsid w:val="00EB425F"/>
    <w:rsid w:val="00EB4888"/>
    <w:rsid w:val="00EB4A18"/>
    <w:rsid w:val="00EB4A58"/>
    <w:rsid w:val="00EB4C9E"/>
    <w:rsid w:val="00EB4D70"/>
    <w:rsid w:val="00EB518E"/>
    <w:rsid w:val="00EB5321"/>
    <w:rsid w:val="00EB5428"/>
    <w:rsid w:val="00EB5443"/>
    <w:rsid w:val="00EB58E2"/>
    <w:rsid w:val="00EB5A28"/>
    <w:rsid w:val="00EB5B66"/>
    <w:rsid w:val="00EB5E41"/>
    <w:rsid w:val="00EB5FFA"/>
    <w:rsid w:val="00EB6614"/>
    <w:rsid w:val="00EB666E"/>
    <w:rsid w:val="00EB6692"/>
    <w:rsid w:val="00EB6E6F"/>
    <w:rsid w:val="00EB6F93"/>
    <w:rsid w:val="00EB6FFB"/>
    <w:rsid w:val="00EB70F8"/>
    <w:rsid w:val="00EB71C8"/>
    <w:rsid w:val="00EB725B"/>
    <w:rsid w:val="00EB728A"/>
    <w:rsid w:val="00EB780E"/>
    <w:rsid w:val="00EB793B"/>
    <w:rsid w:val="00EB79AC"/>
    <w:rsid w:val="00EC04A3"/>
    <w:rsid w:val="00EC065C"/>
    <w:rsid w:val="00EC0696"/>
    <w:rsid w:val="00EC0783"/>
    <w:rsid w:val="00EC07AB"/>
    <w:rsid w:val="00EC0B3D"/>
    <w:rsid w:val="00EC0D10"/>
    <w:rsid w:val="00EC0F90"/>
    <w:rsid w:val="00EC1267"/>
    <w:rsid w:val="00EC12CC"/>
    <w:rsid w:val="00EC157E"/>
    <w:rsid w:val="00EC1616"/>
    <w:rsid w:val="00EC1888"/>
    <w:rsid w:val="00EC1A38"/>
    <w:rsid w:val="00EC1A62"/>
    <w:rsid w:val="00EC2307"/>
    <w:rsid w:val="00EC2347"/>
    <w:rsid w:val="00EC29DC"/>
    <w:rsid w:val="00EC2CB4"/>
    <w:rsid w:val="00EC2D03"/>
    <w:rsid w:val="00EC336E"/>
    <w:rsid w:val="00EC33BF"/>
    <w:rsid w:val="00EC3550"/>
    <w:rsid w:val="00EC38BA"/>
    <w:rsid w:val="00EC3974"/>
    <w:rsid w:val="00EC39F9"/>
    <w:rsid w:val="00EC3D6B"/>
    <w:rsid w:val="00EC4119"/>
    <w:rsid w:val="00EC4129"/>
    <w:rsid w:val="00EC417A"/>
    <w:rsid w:val="00EC4279"/>
    <w:rsid w:val="00EC42F4"/>
    <w:rsid w:val="00EC4453"/>
    <w:rsid w:val="00EC4A46"/>
    <w:rsid w:val="00EC4F14"/>
    <w:rsid w:val="00EC506B"/>
    <w:rsid w:val="00EC507E"/>
    <w:rsid w:val="00EC5385"/>
    <w:rsid w:val="00EC57EC"/>
    <w:rsid w:val="00EC5E7F"/>
    <w:rsid w:val="00EC5F27"/>
    <w:rsid w:val="00EC60AA"/>
    <w:rsid w:val="00EC63F9"/>
    <w:rsid w:val="00EC6853"/>
    <w:rsid w:val="00EC6972"/>
    <w:rsid w:val="00EC6CE3"/>
    <w:rsid w:val="00EC6E65"/>
    <w:rsid w:val="00EC6FCE"/>
    <w:rsid w:val="00EC7162"/>
    <w:rsid w:val="00EC73A7"/>
    <w:rsid w:val="00EC7500"/>
    <w:rsid w:val="00EC75D4"/>
    <w:rsid w:val="00EC76E7"/>
    <w:rsid w:val="00EC7DE2"/>
    <w:rsid w:val="00EC7EF3"/>
    <w:rsid w:val="00ED00C9"/>
    <w:rsid w:val="00ED010C"/>
    <w:rsid w:val="00ED0269"/>
    <w:rsid w:val="00ED02BD"/>
    <w:rsid w:val="00ED0538"/>
    <w:rsid w:val="00ED0CE6"/>
    <w:rsid w:val="00ED0F39"/>
    <w:rsid w:val="00ED12E7"/>
    <w:rsid w:val="00ED139F"/>
    <w:rsid w:val="00ED168A"/>
    <w:rsid w:val="00ED16BC"/>
    <w:rsid w:val="00ED16D2"/>
    <w:rsid w:val="00ED16D8"/>
    <w:rsid w:val="00ED1860"/>
    <w:rsid w:val="00ED1F09"/>
    <w:rsid w:val="00ED211F"/>
    <w:rsid w:val="00ED2287"/>
    <w:rsid w:val="00ED27E9"/>
    <w:rsid w:val="00ED298F"/>
    <w:rsid w:val="00ED2E0E"/>
    <w:rsid w:val="00ED3100"/>
    <w:rsid w:val="00ED3105"/>
    <w:rsid w:val="00ED3107"/>
    <w:rsid w:val="00ED3136"/>
    <w:rsid w:val="00ED3246"/>
    <w:rsid w:val="00ED3327"/>
    <w:rsid w:val="00ED3536"/>
    <w:rsid w:val="00ED356C"/>
    <w:rsid w:val="00ED35CA"/>
    <w:rsid w:val="00ED3826"/>
    <w:rsid w:val="00ED387E"/>
    <w:rsid w:val="00ED3BA6"/>
    <w:rsid w:val="00ED3CA9"/>
    <w:rsid w:val="00ED432F"/>
    <w:rsid w:val="00ED475C"/>
    <w:rsid w:val="00ED4B0C"/>
    <w:rsid w:val="00ED4F99"/>
    <w:rsid w:val="00ED509F"/>
    <w:rsid w:val="00ED50A7"/>
    <w:rsid w:val="00ED5622"/>
    <w:rsid w:val="00ED582F"/>
    <w:rsid w:val="00ED58B2"/>
    <w:rsid w:val="00ED58F9"/>
    <w:rsid w:val="00ED5C3C"/>
    <w:rsid w:val="00ED5C82"/>
    <w:rsid w:val="00ED5CCE"/>
    <w:rsid w:val="00ED61F7"/>
    <w:rsid w:val="00ED6427"/>
    <w:rsid w:val="00ED6915"/>
    <w:rsid w:val="00ED6BBF"/>
    <w:rsid w:val="00ED6C7A"/>
    <w:rsid w:val="00ED6C7C"/>
    <w:rsid w:val="00ED6DD6"/>
    <w:rsid w:val="00ED719E"/>
    <w:rsid w:val="00ED71F3"/>
    <w:rsid w:val="00ED7255"/>
    <w:rsid w:val="00ED75C4"/>
    <w:rsid w:val="00ED769F"/>
    <w:rsid w:val="00ED77B8"/>
    <w:rsid w:val="00ED7B5F"/>
    <w:rsid w:val="00ED7D4B"/>
    <w:rsid w:val="00ED7D5C"/>
    <w:rsid w:val="00EE027B"/>
    <w:rsid w:val="00EE02D0"/>
    <w:rsid w:val="00EE0614"/>
    <w:rsid w:val="00EE0783"/>
    <w:rsid w:val="00EE0879"/>
    <w:rsid w:val="00EE0DEA"/>
    <w:rsid w:val="00EE0E02"/>
    <w:rsid w:val="00EE1351"/>
    <w:rsid w:val="00EE13FB"/>
    <w:rsid w:val="00EE14F3"/>
    <w:rsid w:val="00EE18B3"/>
    <w:rsid w:val="00EE1B44"/>
    <w:rsid w:val="00EE1BA1"/>
    <w:rsid w:val="00EE1D4D"/>
    <w:rsid w:val="00EE1D7C"/>
    <w:rsid w:val="00EE1EFB"/>
    <w:rsid w:val="00EE1FD6"/>
    <w:rsid w:val="00EE2126"/>
    <w:rsid w:val="00EE2132"/>
    <w:rsid w:val="00EE2571"/>
    <w:rsid w:val="00EE2A1B"/>
    <w:rsid w:val="00EE2F08"/>
    <w:rsid w:val="00EE2F87"/>
    <w:rsid w:val="00EE303A"/>
    <w:rsid w:val="00EE3290"/>
    <w:rsid w:val="00EE337E"/>
    <w:rsid w:val="00EE34E2"/>
    <w:rsid w:val="00EE3527"/>
    <w:rsid w:val="00EE3A02"/>
    <w:rsid w:val="00EE3BB5"/>
    <w:rsid w:val="00EE3D9F"/>
    <w:rsid w:val="00EE3DB2"/>
    <w:rsid w:val="00EE3E16"/>
    <w:rsid w:val="00EE3F70"/>
    <w:rsid w:val="00EE4001"/>
    <w:rsid w:val="00EE4796"/>
    <w:rsid w:val="00EE48AB"/>
    <w:rsid w:val="00EE497E"/>
    <w:rsid w:val="00EE5290"/>
    <w:rsid w:val="00EE53BB"/>
    <w:rsid w:val="00EE54A6"/>
    <w:rsid w:val="00EE552D"/>
    <w:rsid w:val="00EE60F7"/>
    <w:rsid w:val="00EE6990"/>
    <w:rsid w:val="00EE699E"/>
    <w:rsid w:val="00EE69C0"/>
    <w:rsid w:val="00EE6A13"/>
    <w:rsid w:val="00EE6A60"/>
    <w:rsid w:val="00EE716E"/>
    <w:rsid w:val="00EE7314"/>
    <w:rsid w:val="00EE7811"/>
    <w:rsid w:val="00EE7836"/>
    <w:rsid w:val="00EE79EE"/>
    <w:rsid w:val="00EE7A13"/>
    <w:rsid w:val="00EE7EB0"/>
    <w:rsid w:val="00EF0301"/>
    <w:rsid w:val="00EF039C"/>
    <w:rsid w:val="00EF06CC"/>
    <w:rsid w:val="00EF0737"/>
    <w:rsid w:val="00EF07BF"/>
    <w:rsid w:val="00EF09F4"/>
    <w:rsid w:val="00EF0A14"/>
    <w:rsid w:val="00EF0B35"/>
    <w:rsid w:val="00EF0E92"/>
    <w:rsid w:val="00EF119F"/>
    <w:rsid w:val="00EF16F3"/>
    <w:rsid w:val="00EF1873"/>
    <w:rsid w:val="00EF1B00"/>
    <w:rsid w:val="00EF1B84"/>
    <w:rsid w:val="00EF1B8E"/>
    <w:rsid w:val="00EF1C0F"/>
    <w:rsid w:val="00EF1C49"/>
    <w:rsid w:val="00EF2057"/>
    <w:rsid w:val="00EF2106"/>
    <w:rsid w:val="00EF2108"/>
    <w:rsid w:val="00EF27C3"/>
    <w:rsid w:val="00EF2AD8"/>
    <w:rsid w:val="00EF2B42"/>
    <w:rsid w:val="00EF2BD2"/>
    <w:rsid w:val="00EF2CCF"/>
    <w:rsid w:val="00EF301D"/>
    <w:rsid w:val="00EF331E"/>
    <w:rsid w:val="00EF3369"/>
    <w:rsid w:val="00EF336F"/>
    <w:rsid w:val="00EF34BA"/>
    <w:rsid w:val="00EF362D"/>
    <w:rsid w:val="00EF36EC"/>
    <w:rsid w:val="00EF3AC4"/>
    <w:rsid w:val="00EF3B1F"/>
    <w:rsid w:val="00EF4374"/>
    <w:rsid w:val="00EF46F0"/>
    <w:rsid w:val="00EF4954"/>
    <w:rsid w:val="00EF49C3"/>
    <w:rsid w:val="00EF4D52"/>
    <w:rsid w:val="00EF4E21"/>
    <w:rsid w:val="00EF4F6C"/>
    <w:rsid w:val="00EF5335"/>
    <w:rsid w:val="00EF57E6"/>
    <w:rsid w:val="00EF5A9D"/>
    <w:rsid w:val="00EF5B7D"/>
    <w:rsid w:val="00EF5E0B"/>
    <w:rsid w:val="00EF5FD8"/>
    <w:rsid w:val="00EF6010"/>
    <w:rsid w:val="00EF60CF"/>
    <w:rsid w:val="00EF60E8"/>
    <w:rsid w:val="00EF6832"/>
    <w:rsid w:val="00EF6847"/>
    <w:rsid w:val="00EF6F11"/>
    <w:rsid w:val="00EF6FDD"/>
    <w:rsid w:val="00EF73B5"/>
    <w:rsid w:val="00EF74D4"/>
    <w:rsid w:val="00EF74DD"/>
    <w:rsid w:val="00EF7A09"/>
    <w:rsid w:val="00EF7CD5"/>
    <w:rsid w:val="00F0007C"/>
    <w:rsid w:val="00F00091"/>
    <w:rsid w:val="00F001B5"/>
    <w:rsid w:val="00F003E8"/>
    <w:rsid w:val="00F00413"/>
    <w:rsid w:val="00F009C0"/>
    <w:rsid w:val="00F00E79"/>
    <w:rsid w:val="00F0116E"/>
    <w:rsid w:val="00F0135D"/>
    <w:rsid w:val="00F014E7"/>
    <w:rsid w:val="00F016E6"/>
    <w:rsid w:val="00F019D7"/>
    <w:rsid w:val="00F01C74"/>
    <w:rsid w:val="00F01D9B"/>
    <w:rsid w:val="00F01DC7"/>
    <w:rsid w:val="00F0214D"/>
    <w:rsid w:val="00F02304"/>
    <w:rsid w:val="00F02760"/>
    <w:rsid w:val="00F02B7C"/>
    <w:rsid w:val="00F02E24"/>
    <w:rsid w:val="00F02FEC"/>
    <w:rsid w:val="00F03255"/>
    <w:rsid w:val="00F03520"/>
    <w:rsid w:val="00F035E8"/>
    <w:rsid w:val="00F03723"/>
    <w:rsid w:val="00F0385A"/>
    <w:rsid w:val="00F03A2E"/>
    <w:rsid w:val="00F03A55"/>
    <w:rsid w:val="00F03CA8"/>
    <w:rsid w:val="00F03F5E"/>
    <w:rsid w:val="00F04188"/>
    <w:rsid w:val="00F041CB"/>
    <w:rsid w:val="00F04590"/>
    <w:rsid w:val="00F045CD"/>
    <w:rsid w:val="00F047A4"/>
    <w:rsid w:val="00F04BAA"/>
    <w:rsid w:val="00F04F0D"/>
    <w:rsid w:val="00F05630"/>
    <w:rsid w:val="00F05661"/>
    <w:rsid w:val="00F05BD7"/>
    <w:rsid w:val="00F060D0"/>
    <w:rsid w:val="00F060E8"/>
    <w:rsid w:val="00F06A2F"/>
    <w:rsid w:val="00F06AC1"/>
    <w:rsid w:val="00F06B9E"/>
    <w:rsid w:val="00F06DD2"/>
    <w:rsid w:val="00F06E16"/>
    <w:rsid w:val="00F06F1F"/>
    <w:rsid w:val="00F07082"/>
    <w:rsid w:val="00F0725B"/>
    <w:rsid w:val="00F07341"/>
    <w:rsid w:val="00F07687"/>
    <w:rsid w:val="00F0774F"/>
    <w:rsid w:val="00F07782"/>
    <w:rsid w:val="00F101B2"/>
    <w:rsid w:val="00F101B7"/>
    <w:rsid w:val="00F101DB"/>
    <w:rsid w:val="00F104E2"/>
    <w:rsid w:val="00F107D1"/>
    <w:rsid w:val="00F10859"/>
    <w:rsid w:val="00F10A03"/>
    <w:rsid w:val="00F10C51"/>
    <w:rsid w:val="00F10D42"/>
    <w:rsid w:val="00F10E68"/>
    <w:rsid w:val="00F10E92"/>
    <w:rsid w:val="00F10FC1"/>
    <w:rsid w:val="00F11315"/>
    <w:rsid w:val="00F1141A"/>
    <w:rsid w:val="00F11C44"/>
    <w:rsid w:val="00F11E2A"/>
    <w:rsid w:val="00F11EBC"/>
    <w:rsid w:val="00F1249E"/>
    <w:rsid w:val="00F124C6"/>
    <w:rsid w:val="00F12B51"/>
    <w:rsid w:val="00F12EAB"/>
    <w:rsid w:val="00F13582"/>
    <w:rsid w:val="00F139E0"/>
    <w:rsid w:val="00F13AF6"/>
    <w:rsid w:val="00F13D32"/>
    <w:rsid w:val="00F13E10"/>
    <w:rsid w:val="00F141BD"/>
    <w:rsid w:val="00F142A3"/>
    <w:rsid w:val="00F149D6"/>
    <w:rsid w:val="00F14A31"/>
    <w:rsid w:val="00F14B32"/>
    <w:rsid w:val="00F14F3B"/>
    <w:rsid w:val="00F14FB2"/>
    <w:rsid w:val="00F151B4"/>
    <w:rsid w:val="00F1531E"/>
    <w:rsid w:val="00F1562B"/>
    <w:rsid w:val="00F15634"/>
    <w:rsid w:val="00F1575E"/>
    <w:rsid w:val="00F15D84"/>
    <w:rsid w:val="00F15E52"/>
    <w:rsid w:val="00F15F8C"/>
    <w:rsid w:val="00F162DB"/>
    <w:rsid w:val="00F16409"/>
    <w:rsid w:val="00F164CA"/>
    <w:rsid w:val="00F168C4"/>
    <w:rsid w:val="00F169DB"/>
    <w:rsid w:val="00F16AF6"/>
    <w:rsid w:val="00F16B1E"/>
    <w:rsid w:val="00F16CEC"/>
    <w:rsid w:val="00F16D2A"/>
    <w:rsid w:val="00F16DE1"/>
    <w:rsid w:val="00F16F11"/>
    <w:rsid w:val="00F173E7"/>
    <w:rsid w:val="00F174C0"/>
    <w:rsid w:val="00F17574"/>
    <w:rsid w:val="00F17621"/>
    <w:rsid w:val="00F17653"/>
    <w:rsid w:val="00F2009D"/>
    <w:rsid w:val="00F202D2"/>
    <w:rsid w:val="00F20343"/>
    <w:rsid w:val="00F20471"/>
    <w:rsid w:val="00F20666"/>
    <w:rsid w:val="00F207D6"/>
    <w:rsid w:val="00F210C7"/>
    <w:rsid w:val="00F213FD"/>
    <w:rsid w:val="00F2161A"/>
    <w:rsid w:val="00F21640"/>
    <w:rsid w:val="00F217CE"/>
    <w:rsid w:val="00F21A26"/>
    <w:rsid w:val="00F21FA0"/>
    <w:rsid w:val="00F223F2"/>
    <w:rsid w:val="00F2259E"/>
    <w:rsid w:val="00F226B0"/>
    <w:rsid w:val="00F2289F"/>
    <w:rsid w:val="00F22ADC"/>
    <w:rsid w:val="00F22C25"/>
    <w:rsid w:val="00F22DC8"/>
    <w:rsid w:val="00F22E0D"/>
    <w:rsid w:val="00F22F98"/>
    <w:rsid w:val="00F23047"/>
    <w:rsid w:val="00F234B8"/>
    <w:rsid w:val="00F23536"/>
    <w:rsid w:val="00F2373F"/>
    <w:rsid w:val="00F23759"/>
    <w:rsid w:val="00F23A5F"/>
    <w:rsid w:val="00F23BBB"/>
    <w:rsid w:val="00F23E1A"/>
    <w:rsid w:val="00F240C4"/>
    <w:rsid w:val="00F241AD"/>
    <w:rsid w:val="00F24292"/>
    <w:rsid w:val="00F243A4"/>
    <w:rsid w:val="00F2440D"/>
    <w:rsid w:val="00F244A6"/>
    <w:rsid w:val="00F244A7"/>
    <w:rsid w:val="00F2473C"/>
    <w:rsid w:val="00F249B5"/>
    <w:rsid w:val="00F24A85"/>
    <w:rsid w:val="00F24B21"/>
    <w:rsid w:val="00F24BAB"/>
    <w:rsid w:val="00F2521A"/>
    <w:rsid w:val="00F25400"/>
    <w:rsid w:val="00F25618"/>
    <w:rsid w:val="00F25806"/>
    <w:rsid w:val="00F259DA"/>
    <w:rsid w:val="00F25C9D"/>
    <w:rsid w:val="00F26554"/>
    <w:rsid w:val="00F26ED6"/>
    <w:rsid w:val="00F27245"/>
    <w:rsid w:val="00F27307"/>
    <w:rsid w:val="00F27357"/>
    <w:rsid w:val="00F273C7"/>
    <w:rsid w:val="00F2774C"/>
    <w:rsid w:val="00F27A36"/>
    <w:rsid w:val="00F27C5A"/>
    <w:rsid w:val="00F27CE3"/>
    <w:rsid w:val="00F27E5C"/>
    <w:rsid w:val="00F3081C"/>
    <w:rsid w:val="00F30ACB"/>
    <w:rsid w:val="00F30AFE"/>
    <w:rsid w:val="00F30D1E"/>
    <w:rsid w:val="00F310E6"/>
    <w:rsid w:val="00F3166C"/>
    <w:rsid w:val="00F316B0"/>
    <w:rsid w:val="00F317BD"/>
    <w:rsid w:val="00F317E4"/>
    <w:rsid w:val="00F3185A"/>
    <w:rsid w:val="00F31AAE"/>
    <w:rsid w:val="00F31AC1"/>
    <w:rsid w:val="00F31CA4"/>
    <w:rsid w:val="00F320B1"/>
    <w:rsid w:val="00F322DE"/>
    <w:rsid w:val="00F32422"/>
    <w:rsid w:val="00F32B3E"/>
    <w:rsid w:val="00F32C0D"/>
    <w:rsid w:val="00F32C4C"/>
    <w:rsid w:val="00F32DB7"/>
    <w:rsid w:val="00F32ED5"/>
    <w:rsid w:val="00F3313C"/>
    <w:rsid w:val="00F3340C"/>
    <w:rsid w:val="00F33699"/>
    <w:rsid w:val="00F336EC"/>
    <w:rsid w:val="00F3372E"/>
    <w:rsid w:val="00F338C4"/>
    <w:rsid w:val="00F33E44"/>
    <w:rsid w:val="00F33EEE"/>
    <w:rsid w:val="00F34202"/>
    <w:rsid w:val="00F3433C"/>
    <w:rsid w:val="00F3468A"/>
    <w:rsid w:val="00F346E3"/>
    <w:rsid w:val="00F34A58"/>
    <w:rsid w:val="00F34CE1"/>
    <w:rsid w:val="00F34E73"/>
    <w:rsid w:val="00F34EAF"/>
    <w:rsid w:val="00F34F0F"/>
    <w:rsid w:val="00F34F28"/>
    <w:rsid w:val="00F34FA9"/>
    <w:rsid w:val="00F35100"/>
    <w:rsid w:val="00F351CF"/>
    <w:rsid w:val="00F3529A"/>
    <w:rsid w:val="00F353DF"/>
    <w:rsid w:val="00F354F3"/>
    <w:rsid w:val="00F35BD8"/>
    <w:rsid w:val="00F35C89"/>
    <w:rsid w:val="00F35D80"/>
    <w:rsid w:val="00F35F34"/>
    <w:rsid w:val="00F35FA8"/>
    <w:rsid w:val="00F36363"/>
    <w:rsid w:val="00F364AF"/>
    <w:rsid w:val="00F3667C"/>
    <w:rsid w:val="00F3668C"/>
    <w:rsid w:val="00F36910"/>
    <w:rsid w:val="00F36A7C"/>
    <w:rsid w:val="00F36B32"/>
    <w:rsid w:val="00F36F8C"/>
    <w:rsid w:val="00F36FA1"/>
    <w:rsid w:val="00F3700B"/>
    <w:rsid w:val="00F375CA"/>
    <w:rsid w:val="00F377A8"/>
    <w:rsid w:val="00F378E1"/>
    <w:rsid w:val="00F37902"/>
    <w:rsid w:val="00F37BC7"/>
    <w:rsid w:val="00F37C28"/>
    <w:rsid w:val="00F37E68"/>
    <w:rsid w:val="00F400C6"/>
    <w:rsid w:val="00F401D4"/>
    <w:rsid w:val="00F402E6"/>
    <w:rsid w:val="00F407D9"/>
    <w:rsid w:val="00F408F3"/>
    <w:rsid w:val="00F409E6"/>
    <w:rsid w:val="00F40B0D"/>
    <w:rsid w:val="00F40CDD"/>
    <w:rsid w:val="00F40D81"/>
    <w:rsid w:val="00F40D98"/>
    <w:rsid w:val="00F41598"/>
    <w:rsid w:val="00F417EA"/>
    <w:rsid w:val="00F41AB8"/>
    <w:rsid w:val="00F41B35"/>
    <w:rsid w:val="00F41DB2"/>
    <w:rsid w:val="00F41E35"/>
    <w:rsid w:val="00F41E70"/>
    <w:rsid w:val="00F42076"/>
    <w:rsid w:val="00F428FC"/>
    <w:rsid w:val="00F42991"/>
    <w:rsid w:val="00F42C8E"/>
    <w:rsid w:val="00F42E7C"/>
    <w:rsid w:val="00F43598"/>
    <w:rsid w:val="00F436C6"/>
    <w:rsid w:val="00F4378E"/>
    <w:rsid w:val="00F4379E"/>
    <w:rsid w:val="00F437C5"/>
    <w:rsid w:val="00F43A6B"/>
    <w:rsid w:val="00F43F5C"/>
    <w:rsid w:val="00F43F6A"/>
    <w:rsid w:val="00F443C5"/>
    <w:rsid w:val="00F44609"/>
    <w:rsid w:val="00F44653"/>
    <w:rsid w:val="00F446C8"/>
    <w:rsid w:val="00F44D34"/>
    <w:rsid w:val="00F44D42"/>
    <w:rsid w:val="00F44E42"/>
    <w:rsid w:val="00F44EF0"/>
    <w:rsid w:val="00F4525A"/>
    <w:rsid w:val="00F452C7"/>
    <w:rsid w:val="00F452F4"/>
    <w:rsid w:val="00F454D2"/>
    <w:rsid w:val="00F45516"/>
    <w:rsid w:val="00F45674"/>
    <w:rsid w:val="00F45794"/>
    <w:rsid w:val="00F457E1"/>
    <w:rsid w:val="00F45A5D"/>
    <w:rsid w:val="00F45B7C"/>
    <w:rsid w:val="00F45E7A"/>
    <w:rsid w:val="00F45EBC"/>
    <w:rsid w:val="00F45EE4"/>
    <w:rsid w:val="00F460DD"/>
    <w:rsid w:val="00F462F1"/>
    <w:rsid w:val="00F465E0"/>
    <w:rsid w:val="00F466D3"/>
    <w:rsid w:val="00F46992"/>
    <w:rsid w:val="00F46AF3"/>
    <w:rsid w:val="00F46B07"/>
    <w:rsid w:val="00F46CF6"/>
    <w:rsid w:val="00F46F56"/>
    <w:rsid w:val="00F47008"/>
    <w:rsid w:val="00F47196"/>
    <w:rsid w:val="00F47407"/>
    <w:rsid w:val="00F47734"/>
    <w:rsid w:val="00F47746"/>
    <w:rsid w:val="00F47CB4"/>
    <w:rsid w:val="00F47D5E"/>
    <w:rsid w:val="00F47DBD"/>
    <w:rsid w:val="00F5026D"/>
    <w:rsid w:val="00F50439"/>
    <w:rsid w:val="00F5045E"/>
    <w:rsid w:val="00F50597"/>
    <w:rsid w:val="00F50C4E"/>
    <w:rsid w:val="00F50D92"/>
    <w:rsid w:val="00F50E0C"/>
    <w:rsid w:val="00F51053"/>
    <w:rsid w:val="00F5113C"/>
    <w:rsid w:val="00F51498"/>
    <w:rsid w:val="00F514B8"/>
    <w:rsid w:val="00F515EB"/>
    <w:rsid w:val="00F517FA"/>
    <w:rsid w:val="00F51ECF"/>
    <w:rsid w:val="00F5281E"/>
    <w:rsid w:val="00F52E91"/>
    <w:rsid w:val="00F52FFD"/>
    <w:rsid w:val="00F531BB"/>
    <w:rsid w:val="00F53253"/>
    <w:rsid w:val="00F532DB"/>
    <w:rsid w:val="00F536FC"/>
    <w:rsid w:val="00F53897"/>
    <w:rsid w:val="00F53C26"/>
    <w:rsid w:val="00F54547"/>
    <w:rsid w:val="00F54583"/>
    <w:rsid w:val="00F54748"/>
    <w:rsid w:val="00F54A40"/>
    <w:rsid w:val="00F54D2C"/>
    <w:rsid w:val="00F54E09"/>
    <w:rsid w:val="00F54E54"/>
    <w:rsid w:val="00F54FA4"/>
    <w:rsid w:val="00F54FD5"/>
    <w:rsid w:val="00F553EE"/>
    <w:rsid w:val="00F554B8"/>
    <w:rsid w:val="00F555D2"/>
    <w:rsid w:val="00F55705"/>
    <w:rsid w:val="00F5591C"/>
    <w:rsid w:val="00F55A89"/>
    <w:rsid w:val="00F55D6D"/>
    <w:rsid w:val="00F5613C"/>
    <w:rsid w:val="00F56B2D"/>
    <w:rsid w:val="00F56BC6"/>
    <w:rsid w:val="00F5705F"/>
    <w:rsid w:val="00F5788E"/>
    <w:rsid w:val="00F57941"/>
    <w:rsid w:val="00F57A97"/>
    <w:rsid w:val="00F57D1D"/>
    <w:rsid w:val="00F57D96"/>
    <w:rsid w:val="00F57F32"/>
    <w:rsid w:val="00F60141"/>
    <w:rsid w:val="00F607A1"/>
    <w:rsid w:val="00F609BE"/>
    <w:rsid w:val="00F60A36"/>
    <w:rsid w:val="00F610EA"/>
    <w:rsid w:val="00F61150"/>
    <w:rsid w:val="00F6175B"/>
    <w:rsid w:val="00F617E6"/>
    <w:rsid w:val="00F619E0"/>
    <w:rsid w:val="00F619F1"/>
    <w:rsid w:val="00F61B9C"/>
    <w:rsid w:val="00F61D09"/>
    <w:rsid w:val="00F61E0B"/>
    <w:rsid w:val="00F6218C"/>
    <w:rsid w:val="00F6232A"/>
    <w:rsid w:val="00F62993"/>
    <w:rsid w:val="00F629A3"/>
    <w:rsid w:val="00F62D5E"/>
    <w:rsid w:val="00F62DAA"/>
    <w:rsid w:val="00F63060"/>
    <w:rsid w:val="00F63736"/>
    <w:rsid w:val="00F63889"/>
    <w:rsid w:val="00F63894"/>
    <w:rsid w:val="00F63C2D"/>
    <w:rsid w:val="00F63C5C"/>
    <w:rsid w:val="00F63CAB"/>
    <w:rsid w:val="00F63D38"/>
    <w:rsid w:val="00F63D81"/>
    <w:rsid w:val="00F64046"/>
    <w:rsid w:val="00F6415A"/>
    <w:rsid w:val="00F64593"/>
    <w:rsid w:val="00F647F9"/>
    <w:rsid w:val="00F64A55"/>
    <w:rsid w:val="00F64AE8"/>
    <w:rsid w:val="00F654EB"/>
    <w:rsid w:val="00F659C0"/>
    <w:rsid w:val="00F65CCF"/>
    <w:rsid w:val="00F65CD7"/>
    <w:rsid w:val="00F66021"/>
    <w:rsid w:val="00F66530"/>
    <w:rsid w:val="00F6659C"/>
    <w:rsid w:val="00F66B13"/>
    <w:rsid w:val="00F66C54"/>
    <w:rsid w:val="00F66DBA"/>
    <w:rsid w:val="00F66E0B"/>
    <w:rsid w:val="00F66EDF"/>
    <w:rsid w:val="00F6701E"/>
    <w:rsid w:val="00F67070"/>
    <w:rsid w:val="00F67099"/>
    <w:rsid w:val="00F672B0"/>
    <w:rsid w:val="00F67665"/>
    <w:rsid w:val="00F679D5"/>
    <w:rsid w:val="00F67A33"/>
    <w:rsid w:val="00F67B4F"/>
    <w:rsid w:val="00F701DD"/>
    <w:rsid w:val="00F70541"/>
    <w:rsid w:val="00F705FF"/>
    <w:rsid w:val="00F70608"/>
    <w:rsid w:val="00F7087B"/>
    <w:rsid w:val="00F70B60"/>
    <w:rsid w:val="00F70BE5"/>
    <w:rsid w:val="00F70C64"/>
    <w:rsid w:val="00F70F31"/>
    <w:rsid w:val="00F71166"/>
    <w:rsid w:val="00F7174F"/>
    <w:rsid w:val="00F71BDC"/>
    <w:rsid w:val="00F71F2A"/>
    <w:rsid w:val="00F7224D"/>
    <w:rsid w:val="00F72698"/>
    <w:rsid w:val="00F7272E"/>
    <w:rsid w:val="00F72BC7"/>
    <w:rsid w:val="00F72E81"/>
    <w:rsid w:val="00F7318B"/>
    <w:rsid w:val="00F735A9"/>
    <w:rsid w:val="00F735B8"/>
    <w:rsid w:val="00F7372A"/>
    <w:rsid w:val="00F73976"/>
    <w:rsid w:val="00F73A21"/>
    <w:rsid w:val="00F73F93"/>
    <w:rsid w:val="00F73FF1"/>
    <w:rsid w:val="00F74480"/>
    <w:rsid w:val="00F746B4"/>
    <w:rsid w:val="00F746CE"/>
    <w:rsid w:val="00F75285"/>
    <w:rsid w:val="00F7544C"/>
    <w:rsid w:val="00F754CD"/>
    <w:rsid w:val="00F7568A"/>
    <w:rsid w:val="00F759E1"/>
    <w:rsid w:val="00F759F0"/>
    <w:rsid w:val="00F75A28"/>
    <w:rsid w:val="00F75D7C"/>
    <w:rsid w:val="00F76053"/>
    <w:rsid w:val="00F76188"/>
    <w:rsid w:val="00F7646B"/>
    <w:rsid w:val="00F765CD"/>
    <w:rsid w:val="00F766B1"/>
    <w:rsid w:val="00F76748"/>
    <w:rsid w:val="00F76ABE"/>
    <w:rsid w:val="00F76C26"/>
    <w:rsid w:val="00F76D54"/>
    <w:rsid w:val="00F776CC"/>
    <w:rsid w:val="00F777DD"/>
    <w:rsid w:val="00F77B10"/>
    <w:rsid w:val="00F77B6D"/>
    <w:rsid w:val="00F8018A"/>
    <w:rsid w:val="00F8056E"/>
    <w:rsid w:val="00F80E55"/>
    <w:rsid w:val="00F8158A"/>
    <w:rsid w:val="00F81890"/>
    <w:rsid w:val="00F818F2"/>
    <w:rsid w:val="00F81952"/>
    <w:rsid w:val="00F81AEC"/>
    <w:rsid w:val="00F81C96"/>
    <w:rsid w:val="00F81DA4"/>
    <w:rsid w:val="00F81FE0"/>
    <w:rsid w:val="00F82057"/>
    <w:rsid w:val="00F8217F"/>
    <w:rsid w:val="00F825BA"/>
    <w:rsid w:val="00F82A9D"/>
    <w:rsid w:val="00F82F75"/>
    <w:rsid w:val="00F832CC"/>
    <w:rsid w:val="00F832FA"/>
    <w:rsid w:val="00F8340D"/>
    <w:rsid w:val="00F835A0"/>
    <w:rsid w:val="00F83AD6"/>
    <w:rsid w:val="00F83D8F"/>
    <w:rsid w:val="00F83EEC"/>
    <w:rsid w:val="00F83F30"/>
    <w:rsid w:val="00F8411A"/>
    <w:rsid w:val="00F84188"/>
    <w:rsid w:val="00F84497"/>
    <w:rsid w:val="00F8458D"/>
    <w:rsid w:val="00F845D4"/>
    <w:rsid w:val="00F848BB"/>
    <w:rsid w:val="00F84910"/>
    <w:rsid w:val="00F84E95"/>
    <w:rsid w:val="00F84F86"/>
    <w:rsid w:val="00F8504D"/>
    <w:rsid w:val="00F85319"/>
    <w:rsid w:val="00F855FE"/>
    <w:rsid w:val="00F857FE"/>
    <w:rsid w:val="00F858AF"/>
    <w:rsid w:val="00F85923"/>
    <w:rsid w:val="00F85A15"/>
    <w:rsid w:val="00F85A1D"/>
    <w:rsid w:val="00F85B69"/>
    <w:rsid w:val="00F85B91"/>
    <w:rsid w:val="00F85B93"/>
    <w:rsid w:val="00F85BBF"/>
    <w:rsid w:val="00F85BC0"/>
    <w:rsid w:val="00F85BCF"/>
    <w:rsid w:val="00F85BDF"/>
    <w:rsid w:val="00F85DEC"/>
    <w:rsid w:val="00F8633A"/>
    <w:rsid w:val="00F86528"/>
    <w:rsid w:val="00F86695"/>
    <w:rsid w:val="00F867D2"/>
    <w:rsid w:val="00F86C8A"/>
    <w:rsid w:val="00F86E21"/>
    <w:rsid w:val="00F86EDF"/>
    <w:rsid w:val="00F86F5D"/>
    <w:rsid w:val="00F8703B"/>
    <w:rsid w:val="00F87600"/>
    <w:rsid w:val="00F879AA"/>
    <w:rsid w:val="00F87A14"/>
    <w:rsid w:val="00F87B7F"/>
    <w:rsid w:val="00F87C72"/>
    <w:rsid w:val="00F87E5B"/>
    <w:rsid w:val="00F9042E"/>
    <w:rsid w:val="00F908B1"/>
    <w:rsid w:val="00F90AB9"/>
    <w:rsid w:val="00F90B01"/>
    <w:rsid w:val="00F90BEE"/>
    <w:rsid w:val="00F910A3"/>
    <w:rsid w:val="00F9172A"/>
    <w:rsid w:val="00F91870"/>
    <w:rsid w:val="00F91B43"/>
    <w:rsid w:val="00F91EE0"/>
    <w:rsid w:val="00F91F0F"/>
    <w:rsid w:val="00F91F80"/>
    <w:rsid w:val="00F923FD"/>
    <w:rsid w:val="00F92531"/>
    <w:rsid w:val="00F9297A"/>
    <w:rsid w:val="00F92A23"/>
    <w:rsid w:val="00F92CB9"/>
    <w:rsid w:val="00F92DFC"/>
    <w:rsid w:val="00F92ED2"/>
    <w:rsid w:val="00F93374"/>
    <w:rsid w:val="00F9339A"/>
    <w:rsid w:val="00F933A6"/>
    <w:rsid w:val="00F93637"/>
    <w:rsid w:val="00F9368C"/>
    <w:rsid w:val="00F939C4"/>
    <w:rsid w:val="00F93A29"/>
    <w:rsid w:val="00F93ACE"/>
    <w:rsid w:val="00F93C3B"/>
    <w:rsid w:val="00F93D06"/>
    <w:rsid w:val="00F93D13"/>
    <w:rsid w:val="00F942AA"/>
    <w:rsid w:val="00F942DF"/>
    <w:rsid w:val="00F942FF"/>
    <w:rsid w:val="00F94381"/>
    <w:rsid w:val="00F9468A"/>
    <w:rsid w:val="00F94BEA"/>
    <w:rsid w:val="00F95393"/>
    <w:rsid w:val="00F953A5"/>
    <w:rsid w:val="00F95441"/>
    <w:rsid w:val="00F9551B"/>
    <w:rsid w:val="00F9561D"/>
    <w:rsid w:val="00F9573B"/>
    <w:rsid w:val="00F95AE3"/>
    <w:rsid w:val="00F95C94"/>
    <w:rsid w:val="00F95D8F"/>
    <w:rsid w:val="00F9615E"/>
    <w:rsid w:val="00F96214"/>
    <w:rsid w:val="00F96263"/>
    <w:rsid w:val="00F962F4"/>
    <w:rsid w:val="00F96523"/>
    <w:rsid w:val="00F965A0"/>
    <w:rsid w:val="00F966FC"/>
    <w:rsid w:val="00F96BAD"/>
    <w:rsid w:val="00F96E58"/>
    <w:rsid w:val="00F96EEE"/>
    <w:rsid w:val="00F971F9"/>
    <w:rsid w:val="00F97433"/>
    <w:rsid w:val="00F9766F"/>
    <w:rsid w:val="00F97684"/>
    <w:rsid w:val="00F9791E"/>
    <w:rsid w:val="00F97A23"/>
    <w:rsid w:val="00F97DA4"/>
    <w:rsid w:val="00FA0358"/>
    <w:rsid w:val="00FA08DC"/>
    <w:rsid w:val="00FA0ACB"/>
    <w:rsid w:val="00FA0B95"/>
    <w:rsid w:val="00FA0F10"/>
    <w:rsid w:val="00FA1081"/>
    <w:rsid w:val="00FA1617"/>
    <w:rsid w:val="00FA1735"/>
    <w:rsid w:val="00FA1956"/>
    <w:rsid w:val="00FA1CFD"/>
    <w:rsid w:val="00FA1F02"/>
    <w:rsid w:val="00FA2078"/>
    <w:rsid w:val="00FA215E"/>
    <w:rsid w:val="00FA2233"/>
    <w:rsid w:val="00FA2AC1"/>
    <w:rsid w:val="00FA2DB5"/>
    <w:rsid w:val="00FA33F4"/>
    <w:rsid w:val="00FA34D7"/>
    <w:rsid w:val="00FA3654"/>
    <w:rsid w:val="00FA3AB3"/>
    <w:rsid w:val="00FA3B18"/>
    <w:rsid w:val="00FA432F"/>
    <w:rsid w:val="00FA47B6"/>
    <w:rsid w:val="00FA49C6"/>
    <w:rsid w:val="00FA4AD3"/>
    <w:rsid w:val="00FA4FA6"/>
    <w:rsid w:val="00FA5460"/>
    <w:rsid w:val="00FA5C7E"/>
    <w:rsid w:val="00FA5E50"/>
    <w:rsid w:val="00FA5FD8"/>
    <w:rsid w:val="00FA637C"/>
    <w:rsid w:val="00FA63B4"/>
    <w:rsid w:val="00FA63D0"/>
    <w:rsid w:val="00FA643B"/>
    <w:rsid w:val="00FA6561"/>
    <w:rsid w:val="00FA68B0"/>
    <w:rsid w:val="00FA697A"/>
    <w:rsid w:val="00FA69B5"/>
    <w:rsid w:val="00FA6C81"/>
    <w:rsid w:val="00FA6C9E"/>
    <w:rsid w:val="00FA6F37"/>
    <w:rsid w:val="00FA706B"/>
    <w:rsid w:val="00FA7090"/>
    <w:rsid w:val="00FA71F9"/>
    <w:rsid w:val="00FA728F"/>
    <w:rsid w:val="00FA774E"/>
    <w:rsid w:val="00FA781E"/>
    <w:rsid w:val="00FA7B7D"/>
    <w:rsid w:val="00FA7C0C"/>
    <w:rsid w:val="00FA7DB0"/>
    <w:rsid w:val="00FA7EFA"/>
    <w:rsid w:val="00FA7F3C"/>
    <w:rsid w:val="00FB005B"/>
    <w:rsid w:val="00FB00D0"/>
    <w:rsid w:val="00FB0392"/>
    <w:rsid w:val="00FB048D"/>
    <w:rsid w:val="00FB04A1"/>
    <w:rsid w:val="00FB08F7"/>
    <w:rsid w:val="00FB0A1F"/>
    <w:rsid w:val="00FB0A7E"/>
    <w:rsid w:val="00FB0B15"/>
    <w:rsid w:val="00FB0B93"/>
    <w:rsid w:val="00FB0C75"/>
    <w:rsid w:val="00FB0DDE"/>
    <w:rsid w:val="00FB1550"/>
    <w:rsid w:val="00FB1BB3"/>
    <w:rsid w:val="00FB1D83"/>
    <w:rsid w:val="00FB1DC2"/>
    <w:rsid w:val="00FB1ED1"/>
    <w:rsid w:val="00FB2125"/>
    <w:rsid w:val="00FB24E6"/>
    <w:rsid w:val="00FB2716"/>
    <w:rsid w:val="00FB28CB"/>
    <w:rsid w:val="00FB29DD"/>
    <w:rsid w:val="00FB2AC7"/>
    <w:rsid w:val="00FB2F11"/>
    <w:rsid w:val="00FB3777"/>
    <w:rsid w:val="00FB3965"/>
    <w:rsid w:val="00FB3ACB"/>
    <w:rsid w:val="00FB3F6D"/>
    <w:rsid w:val="00FB41E0"/>
    <w:rsid w:val="00FB4260"/>
    <w:rsid w:val="00FB4D49"/>
    <w:rsid w:val="00FB4D76"/>
    <w:rsid w:val="00FB4DC4"/>
    <w:rsid w:val="00FB4DEC"/>
    <w:rsid w:val="00FB4EC5"/>
    <w:rsid w:val="00FB5572"/>
    <w:rsid w:val="00FB5814"/>
    <w:rsid w:val="00FB59C5"/>
    <w:rsid w:val="00FB5C96"/>
    <w:rsid w:val="00FB5DC5"/>
    <w:rsid w:val="00FB5F1B"/>
    <w:rsid w:val="00FB605B"/>
    <w:rsid w:val="00FB61B7"/>
    <w:rsid w:val="00FB63BB"/>
    <w:rsid w:val="00FB651C"/>
    <w:rsid w:val="00FB65C3"/>
    <w:rsid w:val="00FB68FA"/>
    <w:rsid w:val="00FB7073"/>
    <w:rsid w:val="00FB75F0"/>
    <w:rsid w:val="00FB7668"/>
    <w:rsid w:val="00FB7A20"/>
    <w:rsid w:val="00FB7ABE"/>
    <w:rsid w:val="00FB7E9A"/>
    <w:rsid w:val="00FC0054"/>
    <w:rsid w:val="00FC0261"/>
    <w:rsid w:val="00FC02E2"/>
    <w:rsid w:val="00FC05F4"/>
    <w:rsid w:val="00FC06E3"/>
    <w:rsid w:val="00FC089F"/>
    <w:rsid w:val="00FC0B17"/>
    <w:rsid w:val="00FC0B4E"/>
    <w:rsid w:val="00FC0EA9"/>
    <w:rsid w:val="00FC0EFE"/>
    <w:rsid w:val="00FC10F4"/>
    <w:rsid w:val="00FC14FA"/>
    <w:rsid w:val="00FC16A6"/>
    <w:rsid w:val="00FC1749"/>
    <w:rsid w:val="00FC1765"/>
    <w:rsid w:val="00FC1C54"/>
    <w:rsid w:val="00FC1FDA"/>
    <w:rsid w:val="00FC2C3D"/>
    <w:rsid w:val="00FC2C80"/>
    <w:rsid w:val="00FC2CCF"/>
    <w:rsid w:val="00FC2E2A"/>
    <w:rsid w:val="00FC2F76"/>
    <w:rsid w:val="00FC30C5"/>
    <w:rsid w:val="00FC33DF"/>
    <w:rsid w:val="00FC340F"/>
    <w:rsid w:val="00FC362B"/>
    <w:rsid w:val="00FC3AFC"/>
    <w:rsid w:val="00FC3BC3"/>
    <w:rsid w:val="00FC3EAF"/>
    <w:rsid w:val="00FC4195"/>
    <w:rsid w:val="00FC42D6"/>
    <w:rsid w:val="00FC4373"/>
    <w:rsid w:val="00FC445F"/>
    <w:rsid w:val="00FC4495"/>
    <w:rsid w:val="00FC47BF"/>
    <w:rsid w:val="00FC4881"/>
    <w:rsid w:val="00FC4A61"/>
    <w:rsid w:val="00FC5067"/>
    <w:rsid w:val="00FC54D2"/>
    <w:rsid w:val="00FC5C88"/>
    <w:rsid w:val="00FC5E22"/>
    <w:rsid w:val="00FC5E74"/>
    <w:rsid w:val="00FC5E90"/>
    <w:rsid w:val="00FC5F6F"/>
    <w:rsid w:val="00FC5F75"/>
    <w:rsid w:val="00FC60E4"/>
    <w:rsid w:val="00FC62F0"/>
    <w:rsid w:val="00FC6389"/>
    <w:rsid w:val="00FC696B"/>
    <w:rsid w:val="00FC6AA9"/>
    <w:rsid w:val="00FC6E73"/>
    <w:rsid w:val="00FC6E9E"/>
    <w:rsid w:val="00FC6F0B"/>
    <w:rsid w:val="00FC6FE1"/>
    <w:rsid w:val="00FC707C"/>
    <w:rsid w:val="00FC733A"/>
    <w:rsid w:val="00FC74B0"/>
    <w:rsid w:val="00FC7784"/>
    <w:rsid w:val="00FC783A"/>
    <w:rsid w:val="00FC7843"/>
    <w:rsid w:val="00FC7E0E"/>
    <w:rsid w:val="00FD0029"/>
    <w:rsid w:val="00FD0121"/>
    <w:rsid w:val="00FD0231"/>
    <w:rsid w:val="00FD057D"/>
    <w:rsid w:val="00FD0827"/>
    <w:rsid w:val="00FD0C02"/>
    <w:rsid w:val="00FD0D1A"/>
    <w:rsid w:val="00FD0DD7"/>
    <w:rsid w:val="00FD1223"/>
    <w:rsid w:val="00FD1330"/>
    <w:rsid w:val="00FD1392"/>
    <w:rsid w:val="00FD14A4"/>
    <w:rsid w:val="00FD1730"/>
    <w:rsid w:val="00FD1B8C"/>
    <w:rsid w:val="00FD2027"/>
    <w:rsid w:val="00FD217A"/>
    <w:rsid w:val="00FD234B"/>
    <w:rsid w:val="00FD24B8"/>
    <w:rsid w:val="00FD25B6"/>
    <w:rsid w:val="00FD2604"/>
    <w:rsid w:val="00FD2F7B"/>
    <w:rsid w:val="00FD3173"/>
    <w:rsid w:val="00FD3415"/>
    <w:rsid w:val="00FD3652"/>
    <w:rsid w:val="00FD3735"/>
    <w:rsid w:val="00FD3D1E"/>
    <w:rsid w:val="00FD3EBD"/>
    <w:rsid w:val="00FD3ECC"/>
    <w:rsid w:val="00FD3F5D"/>
    <w:rsid w:val="00FD3F73"/>
    <w:rsid w:val="00FD4101"/>
    <w:rsid w:val="00FD47B3"/>
    <w:rsid w:val="00FD4828"/>
    <w:rsid w:val="00FD48B4"/>
    <w:rsid w:val="00FD4C57"/>
    <w:rsid w:val="00FD4E0B"/>
    <w:rsid w:val="00FD55DD"/>
    <w:rsid w:val="00FD5604"/>
    <w:rsid w:val="00FD588D"/>
    <w:rsid w:val="00FD5905"/>
    <w:rsid w:val="00FD59EC"/>
    <w:rsid w:val="00FD5B55"/>
    <w:rsid w:val="00FD5CFD"/>
    <w:rsid w:val="00FD5D59"/>
    <w:rsid w:val="00FD6041"/>
    <w:rsid w:val="00FD6824"/>
    <w:rsid w:val="00FD686E"/>
    <w:rsid w:val="00FD6A2B"/>
    <w:rsid w:val="00FD6D5A"/>
    <w:rsid w:val="00FD6E09"/>
    <w:rsid w:val="00FD6E3F"/>
    <w:rsid w:val="00FD6F39"/>
    <w:rsid w:val="00FD6FBE"/>
    <w:rsid w:val="00FD74CC"/>
    <w:rsid w:val="00FD75A1"/>
    <w:rsid w:val="00FD76B6"/>
    <w:rsid w:val="00FD799A"/>
    <w:rsid w:val="00FD7BB4"/>
    <w:rsid w:val="00FE0037"/>
    <w:rsid w:val="00FE0507"/>
    <w:rsid w:val="00FE0838"/>
    <w:rsid w:val="00FE096F"/>
    <w:rsid w:val="00FE0A14"/>
    <w:rsid w:val="00FE1084"/>
    <w:rsid w:val="00FE10C1"/>
    <w:rsid w:val="00FE10F8"/>
    <w:rsid w:val="00FE1128"/>
    <w:rsid w:val="00FE13C6"/>
    <w:rsid w:val="00FE13DA"/>
    <w:rsid w:val="00FE1880"/>
    <w:rsid w:val="00FE1907"/>
    <w:rsid w:val="00FE1E67"/>
    <w:rsid w:val="00FE2177"/>
    <w:rsid w:val="00FE22DA"/>
    <w:rsid w:val="00FE233D"/>
    <w:rsid w:val="00FE239F"/>
    <w:rsid w:val="00FE24BC"/>
    <w:rsid w:val="00FE260F"/>
    <w:rsid w:val="00FE2855"/>
    <w:rsid w:val="00FE2893"/>
    <w:rsid w:val="00FE2BFC"/>
    <w:rsid w:val="00FE2DCD"/>
    <w:rsid w:val="00FE2F77"/>
    <w:rsid w:val="00FE3013"/>
    <w:rsid w:val="00FE305A"/>
    <w:rsid w:val="00FE306C"/>
    <w:rsid w:val="00FE30E0"/>
    <w:rsid w:val="00FE3330"/>
    <w:rsid w:val="00FE33F4"/>
    <w:rsid w:val="00FE35A9"/>
    <w:rsid w:val="00FE371E"/>
    <w:rsid w:val="00FE37BA"/>
    <w:rsid w:val="00FE3961"/>
    <w:rsid w:val="00FE3D78"/>
    <w:rsid w:val="00FE3D90"/>
    <w:rsid w:val="00FE3FD5"/>
    <w:rsid w:val="00FE3FDB"/>
    <w:rsid w:val="00FE43BC"/>
    <w:rsid w:val="00FE4757"/>
    <w:rsid w:val="00FE4AEC"/>
    <w:rsid w:val="00FE4C01"/>
    <w:rsid w:val="00FE4CD2"/>
    <w:rsid w:val="00FE4E85"/>
    <w:rsid w:val="00FE4EFB"/>
    <w:rsid w:val="00FE4FC5"/>
    <w:rsid w:val="00FE5215"/>
    <w:rsid w:val="00FE529C"/>
    <w:rsid w:val="00FE5451"/>
    <w:rsid w:val="00FE549E"/>
    <w:rsid w:val="00FE55E2"/>
    <w:rsid w:val="00FE56B4"/>
    <w:rsid w:val="00FE5AB7"/>
    <w:rsid w:val="00FE5FA0"/>
    <w:rsid w:val="00FE61A8"/>
    <w:rsid w:val="00FE6310"/>
    <w:rsid w:val="00FE65AB"/>
    <w:rsid w:val="00FE673D"/>
    <w:rsid w:val="00FE684C"/>
    <w:rsid w:val="00FE6A11"/>
    <w:rsid w:val="00FE70DD"/>
    <w:rsid w:val="00FE73F0"/>
    <w:rsid w:val="00FE7679"/>
    <w:rsid w:val="00FE78A8"/>
    <w:rsid w:val="00FE7928"/>
    <w:rsid w:val="00FE792E"/>
    <w:rsid w:val="00FE7985"/>
    <w:rsid w:val="00FE7A59"/>
    <w:rsid w:val="00FE7A82"/>
    <w:rsid w:val="00FE7BF0"/>
    <w:rsid w:val="00FE7BF8"/>
    <w:rsid w:val="00FE7D73"/>
    <w:rsid w:val="00FF0012"/>
    <w:rsid w:val="00FF02A9"/>
    <w:rsid w:val="00FF128A"/>
    <w:rsid w:val="00FF17A4"/>
    <w:rsid w:val="00FF1873"/>
    <w:rsid w:val="00FF18FE"/>
    <w:rsid w:val="00FF1B2E"/>
    <w:rsid w:val="00FF1BE3"/>
    <w:rsid w:val="00FF1C62"/>
    <w:rsid w:val="00FF1D11"/>
    <w:rsid w:val="00FF1D8C"/>
    <w:rsid w:val="00FF1E37"/>
    <w:rsid w:val="00FF1E68"/>
    <w:rsid w:val="00FF24C8"/>
    <w:rsid w:val="00FF2809"/>
    <w:rsid w:val="00FF298C"/>
    <w:rsid w:val="00FF2AE0"/>
    <w:rsid w:val="00FF3105"/>
    <w:rsid w:val="00FF3442"/>
    <w:rsid w:val="00FF3556"/>
    <w:rsid w:val="00FF390E"/>
    <w:rsid w:val="00FF3C9C"/>
    <w:rsid w:val="00FF41C9"/>
    <w:rsid w:val="00FF4409"/>
    <w:rsid w:val="00FF4534"/>
    <w:rsid w:val="00FF454C"/>
    <w:rsid w:val="00FF466A"/>
    <w:rsid w:val="00FF466D"/>
    <w:rsid w:val="00FF4CDF"/>
    <w:rsid w:val="00FF4E3D"/>
    <w:rsid w:val="00FF527A"/>
    <w:rsid w:val="00FF52D1"/>
    <w:rsid w:val="00FF544A"/>
    <w:rsid w:val="00FF5514"/>
    <w:rsid w:val="00FF5658"/>
    <w:rsid w:val="00FF5D17"/>
    <w:rsid w:val="00FF5D6C"/>
    <w:rsid w:val="00FF5DFA"/>
    <w:rsid w:val="00FF5E44"/>
    <w:rsid w:val="00FF5F99"/>
    <w:rsid w:val="00FF601F"/>
    <w:rsid w:val="00FF6337"/>
    <w:rsid w:val="00FF6358"/>
    <w:rsid w:val="00FF657D"/>
    <w:rsid w:val="00FF67C7"/>
    <w:rsid w:val="00FF6994"/>
    <w:rsid w:val="00FF69A1"/>
    <w:rsid w:val="00FF6DF9"/>
    <w:rsid w:val="00FF6E51"/>
    <w:rsid w:val="00FF6EA7"/>
    <w:rsid w:val="00FF71A3"/>
    <w:rsid w:val="00FF7382"/>
    <w:rsid w:val="00FF7625"/>
    <w:rsid w:val="00FF777C"/>
    <w:rsid w:val="00FF7848"/>
    <w:rsid w:val="00FF7E2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316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iPriority="99"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E1593"/>
    <w:rPr>
      <w:rFonts w:ascii="Times New Roman" w:hAnsi="Times New Roman"/>
      <w:sz w:val="24"/>
      <w:szCs w:val="24"/>
    </w:rPr>
  </w:style>
  <w:style w:type="paragraph" w:styleId="Titre1">
    <w:name w:val="heading 1"/>
    <w:basedOn w:val="Normal"/>
    <w:next w:val="Normal"/>
    <w:link w:val="Titre1Car"/>
    <w:qFormat/>
    <w:rsid w:val="00884800"/>
    <w:pPr>
      <w:keepNext/>
      <w:numPr>
        <w:numId w:val="1"/>
      </w:numPr>
      <w:spacing w:before="240" w:after="60"/>
      <w:outlineLvl w:val="0"/>
    </w:pPr>
    <w:rPr>
      <w:rFonts w:ascii="Arial" w:hAnsi="Arial" w:cs="Arial"/>
      <w:b/>
      <w:bCs/>
      <w:caps/>
      <w:kern w:val="32"/>
      <w:sz w:val="18"/>
      <w:szCs w:val="18"/>
      <w:lang w:val="fr-FR"/>
    </w:rPr>
  </w:style>
  <w:style w:type="paragraph" w:styleId="Titre2">
    <w:name w:val="heading 2"/>
    <w:basedOn w:val="Normal"/>
    <w:next w:val="Normal"/>
    <w:link w:val="Titre2Car"/>
    <w:qFormat/>
    <w:rsid w:val="00884800"/>
    <w:pPr>
      <w:keepNext/>
      <w:numPr>
        <w:ilvl w:val="1"/>
        <w:numId w:val="1"/>
      </w:numPr>
      <w:spacing w:before="240" w:after="60"/>
      <w:outlineLvl w:val="1"/>
    </w:pPr>
    <w:rPr>
      <w:rFonts w:ascii="Arial" w:hAnsi="Arial" w:cs="Arial"/>
      <w:b/>
      <w:bCs/>
      <w:sz w:val="18"/>
      <w:szCs w:val="18"/>
    </w:rPr>
  </w:style>
  <w:style w:type="paragraph" w:styleId="Titre3">
    <w:name w:val="heading 3"/>
    <w:basedOn w:val="Normal"/>
    <w:next w:val="Normal"/>
    <w:link w:val="Titre3Car"/>
    <w:qFormat/>
    <w:rsid w:val="001A5AEC"/>
    <w:pPr>
      <w:keepNext/>
      <w:numPr>
        <w:ilvl w:val="2"/>
        <w:numId w:val="1"/>
      </w:numPr>
      <w:tabs>
        <w:tab w:val="left" w:pos="451"/>
      </w:tabs>
      <w:spacing w:before="240" w:after="60"/>
      <w:outlineLvl w:val="2"/>
    </w:pPr>
    <w:rPr>
      <w:rFonts w:ascii="Arial" w:hAnsi="Arial" w:cs="Arial"/>
      <w:b/>
      <w:bCs/>
      <w:sz w:val="18"/>
      <w:szCs w:val="26"/>
      <w:lang w:eastAsia="zh-CN"/>
    </w:rPr>
  </w:style>
  <w:style w:type="paragraph" w:styleId="Titre4">
    <w:name w:val="heading 4"/>
    <w:basedOn w:val="Normal"/>
    <w:next w:val="Normal"/>
    <w:link w:val="Titre4Car"/>
    <w:qFormat/>
    <w:pPr>
      <w:keepNext/>
      <w:numPr>
        <w:ilvl w:val="3"/>
        <w:numId w:val="1"/>
      </w:numPr>
      <w:spacing w:before="240" w:after="60"/>
      <w:outlineLvl w:val="3"/>
    </w:pPr>
    <w:rPr>
      <w:rFonts w:cs="Times New Roman"/>
      <w:b/>
      <w:bCs/>
      <w:sz w:val="28"/>
      <w:szCs w:val="28"/>
    </w:rPr>
  </w:style>
  <w:style w:type="paragraph" w:styleId="Titre5">
    <w:name w:val="heading 5"/>
    <w:basedOn w:val="Normal"/>
    <w:next w:val="Normal"/>
    <w:link w:val="Titre5Car"/>
    <w:qFormat/>
    <w:pPr>
      <w:numPr>
        <w:ilvl w:val="4"/>
        <w:numId w:val="1"/>
      </w:numPr>
      <w:spacing w:before="240" w:after="60"/>
      <w:outlineLvl w:val="4"/>
    </w:pPr>
    <w:rPr>
      <w:rFonts w:cs="Times New Roman"/>
      <w:b/>
      <w:bCs/>
      <w:i/>
      <w:iCs/>
      <w:sz w:val="26"/>
      <w:szCs w:val="26"/>
    </w:rPr>
  </w:style>
  <w:style w:type="paragraph" w:styleId="Titre6">
    <w:name w:val="heading 6"/>
    <w:basedOn w:val="Normal"/>
    <w:next w:val="Normal"/>
    <w:link w:val="Titre6Car"/>
    <w:qFormat/>
    <w:pPr>
      <w:numPr>
        <w:ilvl w:val="5"/>
        <w:numId w:val="1"/>
      </w:numPr>
      <w:spacing w:before="240" w:after="60"/>
      <w:outlineLvl w:val="5"/>
    </w:pPr>
    <w:rPr>
      <w:rFonts w:cs="Times New Roman"/>
      <w:b/>
      <w:bCs/>
      <w:sz w:val="22"/>
      <w:szCs w:val="22"/>
    </w:rPr>
  </w:style>
  <w:style w:type="paragraph" w:styleId="Titre7">
    <w:name w:val="heading 7"/>
    <w:basedOn w:val="Normal"/>
    <w:next w:val="Normal"/>
    <w:link w:val="Titre7Car"/>
    <w:uiPriority w:val="99"/>
    <w:qFormat/>
    <w:pPr>
      <w:numPr>
        <w:ilvl w:val="6"/>
        <w:numId w:val="1"/>
      </w:numPr>
      <w:spacing w:before="240" w:after="60"/>
      <w:outlineLvl w:val="6"/>
    </w:pPr>
    <w:rPr>
      <w:rFonts w:cs="Times New Roman"/>
    </w:rPr>
  </w:style>
  <w:style w:type="paragraph" w:styleId="Titre8">
    <w:name w:val="heading 8"/>
    <w:basedOn w:val="Normal"/>
    <w:next w:val="Normal"/>
    <w:link w:val="Titre8Car"/>
    <w:uiPriority w:val="99"/>
    <w:qFormat/>
    <w:pPr>
      <w:numPr>
        <w:ilvl w:val="7"/>
        <w:numId w:val="1"/>
      </w:numPr>
      <w:spacing w:before="240" w:after="60"/>
      <w:outlineLvl w:val="7"/>
    </w:pPr>
    <w:rPr>
      <w:rFonts w:cs="Times New Roman"/>
      <w:i/>
      <w:iCs/>
    </w:rPr>
  </w:style>
  <w:style w:type="paragraph" w:styleId="Titre9">
    <w:name w:val="heading 9"/>
    <w:basedOn w:val="Normal"/>
    <w:next w:val="Normal"/>
    <w:link w:val="Titre9Car"/>
    <w:uiPriority w:val="99"/>
    <w:qFormat/>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84800"/>
    <w:rPr>
      <w:rFonts w:ascii="Arial" w:hAnsi="Arial" w:cs="Arial"/>
      <w:b/>
      <w:bCs/>
      <w:caps/>
      <w:kern w:val="32"/>
      <w:sz w:val="18"/>
      <w:szCs w:val="18"/>
      <w:lang w:val="fr-FR"/>
    </w:rPr>
  </w:style>
  <w:style w:type="character" w:customStyle="1" w:styleId="Titre2Car">
    <w:name w:val="Titre 2 Car"/>
    <w:basedOn w:val="Policepardfaut"/>
    <w:link w:val="Titre2"/>
    <w:rsid w:val="00884800"/>
    <w:rPr>
      <w:rFonts w:ascii="Arial" w:hAnsi="Arial" w:cs="Arial"/>
      <w:b/>
      <w:bCs/>
      <w:sz w:val="18"/>
      <w:szCs w:val="18"/>
    </w:rPr>
  </w:style>
  <w:style w:type="character" w:customStyle="1" w:styleId="Titre3Car">
    <w:name w:val="Titre 3 Car"/>
    <w:basedOn w:val="Policepardfaut"/>
    <w:link w:val="Titre3"/>
    <w:rsid w:val="001A5AEC"/>
    <w:rPr>
      <w:rFonts w:ascii="Arial" w:hAnsi="Arial" w:cs="Arial"/>
      <w:b/>
      <w:bCs/>
      <w:sz w:val="18"/>
      <w:szCs w:val="26"/>
      <w:lang w:eastAsia="zh-CN"/>
    </w:rPr>
  </w:style>
  <w:style w:type="character" w:customStyle="1" w:styleId="Titre4Car">
    <w:name w:val="Titre 4 Car"/>
    <w:basedOn w:val="Policepardfaut"/>
    <w:link w:val="Titre4"/>
    <w:rsid w:val="00563DB0"/>
    <w:rPr>
      <w:rFonts w:ascii="Times New Roman" w:hAnsi="Times New Roman" w:cs="Times New Roman"/>
      <w:b/>
      <w:bCs/>
      <w:sz w:val="28"/>
      <w:szCs w:val="28"/>
    </w:rPr>
  </w:style>
  <w:style w:type="character" w:customStyle="1" w:styleId="Titre5Car">
    <w:name w:val="Titre 5 Car"/>
    <w:basedOn w:val="Policepardfaut"/>
    <w:link w:val="Titre5"/>
    <w:rsid w:val="00563DB0"/>
    <w:rPr>
      <w:rFonts w:ascii="Times New Roman" w:hAnsi="Times New Roman" w:cs="Times New Roman"/>
      <w:b/>
      <w:bCs/>
      <w:i/>
      <w:iCs/>
      <w:sz w:val="26"/>
      <w:szCs w:val="26"/>
    </w:rPr>
  </w:style>
  <w:style w:type="character" w:customStyle="1" w:styleId="Titre6Car">
    <w:name w:val="Titre 6 Car"/>
    <w:basedOn w:val="Policepardfaut"/>
    <w:link w:val="Titre6"/>
    <w:rsid w:val="00563DB0"/>
    <w:rPr>
      <w:rFonts w:ascii="Times New Roman" w:hAnsi="Times New Roman" w:cs="Times New Roman"/>
      <w:b/>
      <w:bCs/>
    </w:rPr>
  </w:style>
  <w:style w:type="character" w:customStyle="1" w:styleId="Titre7Car">
    <w:name w:val="Titre 7 Car"/>
    <w:basedOn w:val="Policepardfaut"/>
    <w:link w:val="Titre7"/>
    <w:uiPriority w:val="99"/>
    <w:rsid w:val="00563DB0"/>
    <w:rPr>
      <w:rFonts w:ascii="Times New Roman" w:hAnsi="Times New Roman" w:cs="Times New Roman"/>
      <w:sz w:val="24"/>
      <w:szCs w:val="24"/>
    </w:rPr>
  </w:style>
  <w:style w:type="character" w:customStyle="1" w:styleId="Titre8Car">
    <w:name w:val="Titre 8 Car"/>
    <w:basedOn w:val="Policepardfaut"/>
    <w:link w:val="Titre8"/>
    <w:uiPriority w:val="99"/>
    <w:rsid w:val="00563DB0"/>
    <w:rPr>
      <w:rFonts w:ascii="Times New Roman" w:hAnsi="Times New Roman" w:cs="Times New Roman"/>
      <w:i/>
      <w:iCs/>
      <w:sz w:val="24"/>
      <w:szCs w:val="24"/>
    </w:rPr>
  </w:style>
  <w:style w:type="character" w:customStyle="1" w:styleId="Titre9Car">
    <w:name w:val="Titre 9 Car"/>
    <w:basedOn w:val="Policepardfaut"/>
    <w:link w:val="Titre9"/>
    <w:uiPriority w:val="99"/>
    <w:rsid w:val="00563DB0"/>
    <w:rPr>
      <w:rFonts w:ascii="Arial" w:hAnsi="Arial" w:cs="Arial"/>
    </w:rPr>
  </w:style>
  <w:style w:type="character" w:styleId="Lienhypertexte">
    <w:name w:val="Hyperlink"/>
    <w:basedOn w:val="Policepardfaut"/>
    <w:rPr>
      <w:rFonts w:ascii="Times New Roman" w:hAnsi="Times New Roman" w:cs="Times New Roman"/>
      <w:color w:val="0000FF"/>
      <w:u w:val="single"/>
    </w:rPr>
  </w:style>
  <w:style w:type="paragraph" w:customStyle="1" w:styleId="Paper-title">
    <w:name w:val="Paper-title"/>
    <w:basedOn w:val="Titr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re">
    <w:name w:val="Title"/>
    <w:basedOn w:val="Normal"/>
    <w:link w:val="TitreCar"/>
    <w:uiPriority w:val="99"/>
    <w:qFormat/>
    <w:rsid w:val="00C03590"/>
    <w:pPr>
      <w:spacing w:before="240" w:after="60"/>
      <w:jc w:val="center"/>
      <w:outlineLvl w:val="0"/>
    </w:pPr>
    <w:rPr>
      <w:rFonts w:ascii="Arial" w:hAnsi="Arial" w:cs="Arial"/>
      <w:b/>
      <w:bCs/>
      <w:kern w:val="28"/>
      <w:sz w:val="32"/>
      <w:szCs w:val="32"/>
    </w:rPr>
  </w:style>
  <w:style w:type="character" w:customStyle="1" w:styleId="TitreCar">
    <w:name w:val="Titre Car"/>
    <w:basedOn w:val="Policepardfaut"/>
    <w:link w:val="Titre"/>
    <w:uiPriority w:val="99"/>
    <w:rsid w:val="00C03590"/>
    <w:rPr>
      <w:rFonts w:ascii="Arial" w:hAnsi="Arial" w:cs="Arial"/>
      <w:b/>
      <w:bCs/>
      <w:kern w:val="28"/>
      <w:sz w:val="32"/>
      <w:szCs w:val="32"/>
    </w:rPr>
  </w:style>
  <w:style w:type="character" w:customStyle="1" w:styleId="AuthorsAffiliation">
    <w:name w:val="Author's Affiliation"/>
    <w:basedOn w:val="Policepardfau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Corpsdetexte"/>
    <w:uiPriority w:val="99"/>
    <w:rsid w:val="0021418C"/>
    <w:pPr>
      <w:spacing w:after="0"/>
      <w:jc w:val="both"/>
    </w:pPr>
    <w:rPr>
      <w:rFonts w:ascii="Century Schoolbook" w:hAnsi="Century Schoolbook"/>
      <w:sz w:val="20"/>
      <w:szCs w:val="20"/>
      <w:lang w:eastAsia="zh-CN"/>
    </w:rPr>
  </w:style>
  <w:style w:type="paragraph" w:styleId="Corpsdetexte">
    <w:name w:val="Body Text"/>
    <w:basedOn w:val="Normal"/>
    <w:link w:val="CorpsdetexteCar"/>
    <w:uiPriority w:val="99"/>
    <w:pPr>
      <w:spacing w:after="120"/>
    </w:pPr>
    <w:rPr>
      <w:rFonts w:cs="Times New Roman"/>
    </w:rPr>
  </w:style>
  <w:style w:type="character" w:customStyle="1" w:styleId="CorpsdetexteCar">
    <w:name w:val="Corps de texte Car"/>
    <w:basedOn w:val="Policepardfaut"/>
    <w:link w:val="Corpsdetexte"/>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Policepardfau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Lienhypertextesuivivisit">
    <w:name w:val="FollowedHyperlink"/>
    <w:basedOn w:val="Policepardfau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En-tte">
    <w:name w:val="header"/>
    <w:basedOn w:val="Normal"/>
    <w:link w:val="En-tteCar"/>
    <w:uiPriority w:val="99"/>
    <w:pPr>
      <w:tabs>
        <w:tab w:val="center" w:pos="4320"/>
        <w:tab w:val="right" w:pos="8640"/>
      </w:tabs>
    </w:pPr>
    <w:rPr>
      <w:rFonts w:cs="Times New Roman"/>
    </w:rPr>
  </w:style>
  <w:style w:type="character" w:customStyle="1" w:styleId="En-tteCar">
    <w:name w:val="En-tête Car"/>
    <w:basedOn w:val="Policepardfaut"/>
    <w:link w:val="En-tte"/>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Titre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Titreindex">
    <w:name w:val="index heading"/>
    <w:basedOn w:val="Normal"/>
    <w:next w:val="Index1"/>
    <w:uiPriority w:val="99"/>
    <w:rPr>
      <w:rFonts w:ascii="Arial" w:hAnsi="Arial" w:cs="Arial"/>
      <w:b/>
      <w:bCs/>
    </w:rPr>
  </w:style>
  <w:style w:type="character" w:customStyle="1" w:styleId="Lemmahead">
    <w:name w:val="Lemma_head"/>
    <w:basedOn w:val="Policepardfau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s">
    <w:name w:val="Salutation"/>
    <w:basedOn w:val="Normal"/>
    <w:next w:val="Normal"/>
    <w:link w:val="SalutationsCar"/>
    <w:uiPriority w:val="99"/>
    <w:rPr>
      <w:rFonts w:cs="Times New Roman"/>
    </w:rPr>
  </w:style>
  <w:style w:type="character" w:customStyle="1" w:styleId="SalutationsCar">
    <w:name w:val="Salutations Car"/>
    <w:basedOn w:val="Policepardfaut"/>
    <w:link w:val="Salutations"/>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Notedebasdepage">
    <w:name w:val="footnote text"/>
    <w:basedOn w:val="Normal"/>
    <w:link w:val="NotedebasdepageCar"/>
    <w:uiPriority w:val="99"/>
    <w:rPr>
      <w:rFonts w:ascii="NewCenturySchlbk" w:hAnsi="NewCenturySchlbk" w:cs="NewCenturySchlbk"/>
      <w:sz w:val="16"/>
      <w:szCs w:val="16"/>
    </w:rPr>
  </w:style>
  <w:style w:type="character" w:customStyle="1" w:styleId="NotedebasdepageCar">
    <w:name w:val="Note de bas de page Car"/>
    <w:basedOn w:val="Policepardfaut"/>
    <w:link w:val="Notedebasdepage"/>
    <w:uiPriority w:val="99"/>
    <w:semiHidden/>
    <w:rsid w:val="00563DB0"/>
    <w:rPr>
      <w:rFonts w:ascii="Times New Roman" w:hAnsi="Times New Roman"/>
      <w:sz w:val="20"/>
      <w:szCs w:val="20"/>
    </w:rPr>
  </w:style>
  <w:style w:type="character" w:styleId="Appelnotedebasdep">
    <w:name w:val="footnote reference"/>
    <w:basedOn w:val="Policepardfaut"/>
    <w:rPr>
      <w:rFonts w:ascii="Times New Roman" w:hAnsi="Times New Roman" w:cs="Times New Roman"/>
      <w:vertAlign w:val="superscript"/>
    </w:rPr>
  </w:style>
  <w:style w:type="character" w:customStyle="1" w:styleId="Proofhead">
    <w:name w:val="Proof_head"/>
    <w:basedOn w:val="Policepardfaut"/>
    <w:uiPriority w:val="99"/>
    <w:rsid w:val="00C844F8"/>
    <w:rPr>
      <w:smallCaps/>
    </w:rPr>
  </w:style>
  <w:style w:type="character" w:customStyle="1" w:styleId="Definitionhead">
    <w:name w:val="Definition_head"/>
    <w:basedOn w:val="Policepardfau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Textedebulles">
    <w:name w:val="Balloon Text"/>
    <w:basedOn w:val="Normal"/>
    <w:link w:val="TextedebullesCar"/>
    <w:uiPriority w:val="99"/>
    <w:rPr>
      <w:rFonts w:ascii="Tahoma" w:hAnsi="Tahoma" w:cs="Tahoma"/>
      <w:sz w:val="16"/>
      <w:szCs w:val="16"/>
    </w:rPr>
  </w:style>
  <w:style w:type="character" w:customStyle="1" w:styleId="TextedebullesCar">
    <w:name w:val="Texte de bulles Car"/>
    <w:basedOn w:val="Policepardfaut"/>
    <w:link w:val="Textedebulles"/>
    <w:uiPriority w:val="99"/>
    <w:rPr>
      <w:rFonts w:ascii="Tahoma" w:hAnsi="Tahoma" w:cs="Tahoma"/>
      <w:sz w:val="16"/>
      <w:szCs w:val="16"/>
    </w:rPr>
  </w:style>
  <w:style w:type="paragraph" w:styleId="Bibliographie">
    <w:name w:val="Bibliography"/>
    <w:basedOn w:val="Normal"/>
    <w:next w:val="Normal"/>
    <w:uiPriority w:val="99"/>
    <w:rPr>
      <w:rFonts w:cs="Times New Roman"/>
    </w:rPr>
  </w:style>
  <w:style w:type="paragraph" w:styleId="Normalcentr">
    <w:name w:val="Block Text"/>
    <w:basedOn w:val="Normal"/>
    <w:uiPriority w:val="99"/>
    <w:pPr>
      <w:spacing w:after="120"/>
      <w:ind w:left="1440" w:right="1440"/>
    </w:pPr>
    <w:rPr>
      <w:rFonts w:cs="Times New Roman"/>
    </w:rPr>
  </w:style>
  <w:style w:type="paragraph" w:styleId="Corpsdetexte2">
    <w:name w:val="Body Text 2"/>
    <w:basedOn w:val="Normal"/>
    <w:link w:val="Corpsdetexte2Car"/>
    <w:uiPriority w:val="99"/>
    <w:pPr>
      <w:spacing w:after="120"/>
      <w:ind w:left="360"/>
    </w:pPr>
    <w:rPr>
      <w:rFonts w:cs="Times New Roman"/>
    </w:rPr>
  </w:style>
  <w:style w:type="character" w:customStyle="1" w:styleId="Corpsdetexte2Car">
    <w:name w:val="Corps de texte 2 Car"/>
    <w:basedOn w:val="Policepardfaut"/>
    <w:link w:val="Corpsdetexte2"/>
    <w:uiPriority w:val="99"/>
    <w:rPr>
      <w:rFonts w:ascii="Times New Roman" w:hAnsi="Times New Roman" w:cs="Times New Roman"/>
      <w:sz w:val="24"/>
      <w:szCs w:val="24"/>
    </w:rPr>
  </w:style>
  <w:style w:type="paragraph" w:styleId="Corpsdetexte3">
    <w:name w:val="Body Text 3"/>
    <w:basedOn w:val="Normal"/>
    <w:link w:val="Corpsdetexte3Car"/>
    <w:uiPriority w:val="99"/>
    <w:pPr>
      <w:spacing w:after="120"/>
    </w:pPr>
    <w:rPr>
      <w:rFonts w:cs="Times New Roman"/>
      <w:sz w:val="16"/>
      <w:szCs w:val="16"/>
    </w:rPr>
  </w:style>
  <w:style w:type="character" w:customStyle="1" w:styleId="Corpsdetexte3Car">
    <w:name w:val="Corps de texte 3 Car"/>
    <w:basedOn w:val="Policepardfaut"/>
    <w:link w:val="Corpsdetexte3"/>
    <w:uiPriority w:val="99"/>
    <w:rPr>
      <w:rFonts w:ascii="Times New Roman" w:hAnsi="Times New Roman" w:cs="Times New Roman"/>
      <w:sz w:val="16"/>
      <w:szCs w:val="16"/>
    </w:rPr>
  </w:style>
  <w:style w:type="paragraph" w:styleId="Retrait1religne">
    <w:name w:val="Body Text First Indent"/>
    <w:basedOn w:val="Corpsdetexte"/>
    <w:link w:val="Retrait1religneCar"/>
    <w:uiPriority w:val="99"/>
    <w:pPr>
      <w:ind w:firstLine="210"/>
    </w:pPr>
  </w:style>
  <w:style w:type="character" w:customStyle="1" w:styleId="Retrait1religneCar">
    <w:name w:val="Retrait 1re ligne Car"/>
    <w:basedOn w:val="BodyTextChar1"/>
    <w:link w:val="Retrait1religne"/>
    <w:uiPriority w:val="99"/>
    <w:rPr>
      <w:rFonts w:ascii="Times New Roman" w:hAnsi="Times New Roman" w:cs="Times New Roman"/>
      <w:sz w:val="24"/>
      <w:szCs w:val="24"/>
    </w:rPr>
  </w:style>
  <w:style w:type="character" w:customStyle="1" w:styleId="BodyTextChar1">
    <w:name w:val="Body Text Char1"/>
    <w:basedOn w:val="Policepardfaut"/>
    <w:uiPriority w:val="99"/>
    <w:rPr>
      <w:rFonts w:ascii="Times New Roman" w:hAnsi="Times New Roman" w:cs="Times New Roman"/>
      <w:sz w:val="24"/>
      <w:szCs w:val="24"/>
    </w:rPr>
  </w:style>
  <w:style w:type="character" w:customStyle="1" w:styleId="BodyTextIndentChar">
    <w:name w:val="Body Text Indent Char"/>
    <w:basedOn w:val="Policepardfaut"/>
    <w:uiPriority w:val="99"/>
    <w:rPr>
      <w:rFonts w:ascii="Times New Roman" w:hAnsi="Times New Roman" w:cs="Times New Roman"/>
      <w:sz w:val="24"/>
      <w:szCs w:val="24"/>
    </w:rPr>
  </w:style>
  <w:style w:type="paragraph" w:styleId="Retraitcorpsdetexte">
    <w:name w:val="Body Text Indent"/>
    <w:basedOn w:val="Normal"/>
    <w:link w:val="RetraitcorpsdetexteCar"/>
    <w:uiPriority w:val="99"/>
    <w:semiHidden/>
    <w:unhideWhenUsed/>
    <w:rsid w:val="00563DB0"/>
    <w:pPr>
      <w:spacing w:after="120"/>
      <w:ind w:left="360"/>
    </w:pPr>
  </w:style>
  <w:style w:type="character" w:customStyle="1" w:styleId="RetraitcorpsdetexteCar">
    <w:name w:val="Retrait corps de texte Car"/>
    <w:basedOn w:val="Policepardfaut"/>
    <w:link w:val="Retraitcorpsdetexte"/>
    <w:uiPriority w:val="99"/>
    <w:semiHidden/>
    <w:rsid w:val="00563DB0"/>
    <w:rPr>
      <w:rFonts w:ascii="Times New Roman" w:hAnsi="Times New Roman"/>
      <w:sz w:val="24"/>
      <w:szCs w:val="24"/>
    </w:rPr>
  </w:style>
  <w:style w:type="paragraph" w:styleId="Retraitcorpset1relig">
    <w:name w:val="Body Text First Indent 2"/>
    <w:basedOn w:val="Corpsdetexte2"/>
    <w:link w:val="Retraitcorpset1religCar"/>
    <w:uiPriority w:val="99"/>
    <w:pPr>
      <w:ind w:firstLine="210"/>
    </w:pPr>
  </w:style>
  <w:style w:type="character" w:customStyle="1" w:styleId="Retraitcorpset1religCar">
    <w:name w:val="Retrait corps et 1re lig. Car"/>
    <w:basedOn w:val="BodyTextIndentChar"/>
    <w:link w:val="Retraitcorpset1relig"/>
    <w:uiPriority w:val="99"/>
    <w:rPr>
      <w:rFonts w:ascii="Times New Roman" w:hAnsi="Times New Roman" w:cs="Times New Roman"/>
      <w:sz w:val="24"/>
      <w:szCs w:val="24"/>
    </w:rPr>
  </w:style>
  <w:style w:type="paragraph" w:styleId="Retraitcorpsdetexte2">
    <w:name w:val="Body Text Indent 2"/>
    <w:basedOn w:val="Normal"/>
    <w:link w:val="Retraitcorpsdetexte2Car"/>
    <w:uiPriority w:val="99"/>
    <w:pPr>
      <w:spacing w:after="120" w:line="480" w:lineRule="auto"/>
      <w:ind w:left="360"/>
    </w:pPr>
    <w:rPr>
      <w:rFonts w:cs="Times New Roman"/>
    </w:rPr>
  </w:style>
  <w:style w:type="character" w:customStyle="1" w:styleId="Retraitcorpsdetexte2Car">
    <w:name w:val="Retrait corps de texte 2 Car"/>
    <w:basedOn w:val="Policepardfaut"/>
    <w:link w:val="Retraitcorpsdetexte2"/>
    <w:uiPriority w:val="99"/>
    <w:rPr>
      <w:rFonts w:ascii="Times New Roman" w:hAnsi="Times New Roman" w:cs="Times New Roman"/>
      <w:sz w:val="24"/>
      <w:szCs w:val="24"/>
    </w:rPr>
  </w:style>
  <w:style w:type="paragraph" w:styleId="Retraitcorpsdetexte3">
    <w:name w:val="Body Text Indent 3"/>
    <w:basedOn w:val="Normal"/>
    <w:link w:val="Retraitcorpsdetexte3Car"/>
    <w:uiPriority w:val="99"/>
    <w:pPr>
      <w:spacing w:after="120"/>
      <w:ind w:left="360"/>
    </w:pPr>
    <w:rPr>
      <w:rFonts w:cs="Times New Roman"/>
      <w:sz w:val="16"/>
      <w:szCs w:val="16"/>
    </w:rPr>
  </w:style>
  <w:style w:type="character" w:customStyle="1" w:styleId="Retraitcorpsdetexte3Car">
    <w:name w:val="Retrait corps de texte 3 Car"/>
    <w:basedOn w:val="Policepardfaut"/>
    <w:link w:val="Retraitcorpsdetexte3"/>
    <w:uiPriority w:val="99"/>
    <w:rPr>
      <w:rFonts w:ascii="Times New Roman" w:hAnsi="Times New Roman" w:cs="Times New Roman"/>
      <w:sz w:val="16"/>
      <w:szCs w:val="16"/>
    </w:rPr>
  </w:style>
  <w:style w:type="paragraph" w:styleId="Lgende">
    <w:name w:val="caption"/>
    <w:basedOn w:val="Normal"/>
    <w:next w:val="Normal"/>
    <w:qFormat/>
    <w:rPr>
      <w:rFonts w:cs="Times New Roman"/>
      <w:b/>
      <w:bCs/>
      <w:sz w:val="20"/>
      <w:szCs w:val="20"/>
    </w:rPr>
  </w:style>
  <w:style w:type="paragraph" w:styleId="Formuledepolitesse">
    <w:name w:val="Closing"/>
    <w:basedOn w:val="Normal"/>
    <w:link w:val="FormuledepolitesseCar"/>
    <w:uiPriority w:val="99"/>
    <w:pPr>
      <w:ind w:left="4320"/>
    </w:pPr>
    <w:rPr>
      <w:rFonts w:cs="Times New Roman"/>
    </w:rPr>
  </w:style>
  <w:style w:type="character" w:customStyle="1" w:styleId="FormuledepolitesseCar">
    <w:name w:val="Formule de politesse Car"/>
    <w:basedOn w:val="Policepardfaut"/>
    <w:link w:val="Formuledepolitesse"/>
    <w:uiPriority w:val="99"/>
    <w:rPr>
      <w:rFonts w:ascii="Times New Roman" w:hAnsi="Times New Roman" w:cs="Times New Roman"/>
      <w:sz w:val="24"/>
      <w:szCs w:val="24"/>
    </w:rPr>
  </w:style>
  <w:style w:type="paragraph" w:styleId="Commentaire">
    <w:name w:val="annotation text"/>
    <w:basedOn w:val="Normal"/>
    <w:link w:val="CommentaireCar"/>
    <w:uiPriority w:val="99"/>
    <w:rPr>
      <w:rFonts w:cs="Times New Roman"/>
      <w:sz w:val="20"/>
      <w:szCs w:val="20"/>
    </w:rPr>
  </w:style>
  <w:style w:type="character" w:customStyle="1" w:styleId="CommentaireCar">
    <w:name w:val="Commentaire Car"/>
    <w:basedOn w:val="Policepardfaut"/>
    <w:link w:val="Commentaire"/>
    <w:uiPriority w:val="99"/>
    <w:rPr>
      <w:rFonts w:ascii="Times New Roman" w:hAnsi="Times New Roman" w:cs="Times New Roman"/>
    </w:rPr>
  </w:style>
  <w:style w:type="paragraph" w:styleId="Objetducommentaire">
    <w:name w:val="annotation subject"/>
    <w:basedOn w:val="Commentaire"/>
    <w:next w:val="Commentaire"/>
    <w:link w:val="ObjetducommentaireCar"/>
    <w:uiPriority w:val="99"/>
    <w:rPr>
      <w:b/>
      <w:bCs/>
    </w:rPr>
  </w:style>
  <w:style w:type="character" w:customStyle="1" w:styleId="ObjetducommentaireCar">
    <w:name w:val="Objet du commentaire Car"/>
    <w:basedOn w:val="CommentaireCar"/>
    <w:link w:val="Objetducommentaire"/>
    <w:uiPriority w:val="99"/>
    <w:rPr>
      <w:rFonts w:ascii="Times New Roman" w:hAnsi="Times New Roman" w:cs="Times New Roman"/>
      <w:b/>
      <w:bCs/>
    </w:rPr>
  </w:style>
  <w:style w:type="paragraph" w:styleId="Date">
    <w:name w:val="Date"/>
    <w:basedOn w:val="Normal"/>
    <w:next w:val="Normal"/>
    <w:link w:val="DateCar"/>
    <w:uiPriority w:val="99"/>
    <w:rPr>
      <w:rFonts w:cs="Times New Roman"/>
    </w:rPr>
  </w:style>
  <w:style w:type="character" w:customStyle="1" w:styleId="DateCar">
    <w:name w:val="Date Car"/>
    <w:basedOn w:val="Policepardfaut"/>
    <w:link w:val="Date"/>
    <w:uiPriority w:val="99"/>
    <w:rPr>
      <w:rFonts w:ascii="Times New Roman" w:hAnsi="Times New Roman" w:cs="Times New Roman"/>
      <w:sz w:val="24"/>
      <w:szCs w:val="24"/>
    </w:rPr>
  </w:style>
  <w:style w:type="paragraph" w:styleId="Explorateurdedocuments">
    <w:name w:val="Document Map"/>
    <w:basedOn w:val="Normal"/>
    <w:link w:val="ExplorateurdedocumentsCar"/>
    <w:uiPriority w:val="99"/>
    <w:rPr>
      <w:rFonts w:ascii="Tahoma" w:hAnsi="Tahoma" w:cs="Tahoma"/>
      <w:sz w:val="16"/>
      <w:szCs w:val="16"/>
    </w:rPr>
  </w:style>
  <w:style w:type="character" w:customStyle="1" w:styleId="ExplorateurdedocumentsCar">
    <w:name w:val="Explorateur de documents Car"/>
    <w:basedOn w:val="Policepardfaut"/>
    <w:link w:val="Explorateurdedocuments"/>
    <w:uiPriority w:val="99"/>
    <w:rPr>
      <w:rFonts w:ascii="Tahoma" w:hAnsi="Tahoma" w:cs="Tahoma"/>
      <w:sz w:val="16"/>
      <w:szCs w:val="16"/>
    </w:rPr>
  </w:style>
  <w:style w:type="paragraph" w:styleId="Signaturelectronique">
    <w:name w:val="E-mail Signature"/>
    <w:basedOn w:val="Normal"/>
    <w:link w:val="SignaturelectroniqueCar"/>
    <w:uiPriority w:val="99"/>
    <w:rPr>
      <w:rFonts w:cs="Times New Roman"/>
    </w:rPr>
  </w:style>
  <w:style w:type="character" w:customStyle="1" w:styleId="SignaturelectroniqueCar">
    <w:name w:val="Signature électronique Car"/>
    <w:basedOn w:val="Policepardfaut"/>
    <w:link w:val="Signaturelectronique"/>
    <w:uiPriority w:val="99"/>
    <w:rPr>
      <w:rFonts w:ascii="Times New Roman" w:hAnsi="Times New Roman" w:cs="Times New Roman"/>
      <w:sz w:val="24"/>
      <w:szCs w:val="24"/>
    </w:rPr>
  </w:style>
  <w:style w:type="paragraph" w:styleId="Notedefin">
    <w:name w:val="endnote text"/>
    <w:basedOn w:val="Normal"/>
    <w:link w:val="NotedefinCar"/>
    <w:uiPriority w:val="99"/>
    <w:rPr>
      <w:rFonts w:cs="Times New Roman"/>
      <w:sz w:val="20"/>
      <w:szCs w:val="20"/>
    </w:rPr>
  </w:style>
  <w:style w:type="character" w:customStyle="1" w:styleId="NotedefinCar">
    <w:name w:val="Note de fin Car"/>
    <w:basedOn w:val="Policepardfaut"/>
    <w:link w:val="Notedefin"/>
    <w:uiPriority w:val="99"/>
    <w:rPr>
      <w:rFonts w:ascii="Times New Roman" w:hAnsi="Times New Roman" w:cs="Times New Roman"/>
    </w:rPr>
  </w:style>
  <w:style w:type="paragraph" w:styleId="Adressedestinataire">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Adresseexpditeur">
    <w:name w:val="envelope return"/>
    <w:basedOn w:val="Normal"/>
    <w:uiPriority w:val="99"/>
    <w:rPr>
      <w:rFonts w:ascii="Cambria" w:hAnsi="Cambria" w:cs="Cambria"/>
      <w:sz w:val="20"/>
      <w:szCs w:val="20"/>
    </w:rPr>
  </w:style>
  <w:style w:type="paragraph" w:styleId="Pieddepage">
    <w:name w:val="footer"/>
    <w:basedOn w:val="Normal"/>
    <w:link w:val="PieddepageCar"/>
    <w:uiPriority w:val="99"/>
    <w:pPr>
      <w:tabs>
        <w:tab w:val="center" w:pos="4680"/>
        <w:tab w:val="right" w:pos="9360"/>
      </w:tabs>
    </w:pPr>
    <w:rPr>
      <w:rFonts w:cs="Times New Roman"/>
    </w:rPr>
  </w:style>
  <w:style w:type="character" w:customStyle="1" w:styleId="PieddepageCar">
    <w:name w:val="Pied de page Car"/>
    <w:basedOn w:val="Policepardfaut"/>
    <w:link w:val="Pieddepage"/>
    <w:uiPriority w:val="99"/>
    <w:rPr>
      <w:rFonts w:ascii="Times New Roman" w:hAnsi="Times New Roman" w:cs="Times New Roman"/>
      <w:sz w:val="24"/>
      <w:szCs w:val="24"/>
    </w:rPr>
  </w:style>
  <w:style w:type="paragraph" w:styleId="AdresseHTML">
    <w:name w:val="HTML Address"/>
    <w:basedOn w:val="Normal"/>
    <w:link w:val="AdresseHTMLCar"/>
    <w:uiPriority w:val="99"/>
    <w:rPr>
      <w:rFonts w:cs="Times New Roman"/>
      <w:i/>
      <w:iCs/>
    </w:rPr>
  </w:style>
  <w:style w:type="character" w:customStyle="1" w:styleId="AdresseHTMLCar">
    <w:name w:val="Adresse HTML Car"/>
    <w:basedOn w:val="Policepardfaut"/>
    <w:link w:val="AdresseHTML"/>
    <w:uiPriority w:val="99"/>
    <w:rPr>
      <w:rFonts w:ascii="Times New Roman" w:hAnsi="Times New Roman" w:cs="Times New Roman"/>
      <w:i/>
      <w:iCs/>
      <w:sz w:val="24"/>
      <w:szCs w:val="24"/>
    </w:rPr>
  </w:style>
  <w:style w:type="paragraph" w:styleId="PrformatHTML">
    <w:name w:val="HTML Preformatted"/>
    <w:basedOn w:val="Normal"/>
    <w:link w:val="PrformatHTMLCar"/>
    <w:uiPriority w:val="99"/>
    <w:rPr>
      <w:rFonts w:ascii="Courier New" w:hAnsi="Courier New" w:cs="Courier New"/>
      <w:sz w:val="20"/>
      <w:szCs w:val="20"/>
    </w:rPr>
  </w:style>
  <w:style w:type="character" w:customStyle="1" w:styleId="PrformatHTMLCar">
    <w:name w:val="Préformaté HTML Car"/>
    <w:basedOn w:val="Policepardfaut"/>
    <w:link w:val="PrformatHTML"/>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Citationintense">
    <w:name w:val="Intense Quote"/>
    <w:basedOn w:val="Normal"/>
    <w:next w:val="Normal"/>
    <w:link w:val="CitationintenseCar"/>
    <w:uiPriority w:val="99"/>
    <w:qFormat/>
    <w:pPr>
      <w:pBdr>
        <w:bottom w:val="single" w:sz="4" w:space="4" w:color="auto"/>
      </w:pBdr>
      <w:spacing w:before="200" w:after="280"/>
      <w:ind w:left="936" w:right="936"/>
    </w:pPr>
    <w:rPr>
      <w:rFonts w:cs="Times New Roman"/>
      <w:b/>
      <w:bCs/>
      <w:i/>
      <w:iCs/>
    </w:rPr>
  </w:style>
  <w:style w:type="character" w:customStyle="1" w:styleId="CitationintenseCar">
    <w:name w:val="Citation intense Car"/>
    <w:basedOn w:val="Policepardfaut"/>
    <w:link w:val="Citationintense"/>
    <w:uiPriority w:val="99"/>
    <w:rPr>
      <w:rFonts w:ascii="Times New Roman" w:hAnsi="Times New Roman" w:cs="Times New Roman"/>
      <w:b/>
      <w:bCs/>
      <w:i/>
      <w:iCs/>
      <w:color w:val="auto"/>
      <w:sz w:val="24"/>
      <w:szCs w:val="24"/>
    </w:rPr>
  </w:style>
  <w:style w:type="paragraph" w:styleId="Liste">
    <w:name w:val="List"/>
    <w:basedOn w:val="Normal"/>
    <w:uiPriority w:val="99"/>
    <w:pPr>
      <w:ind w:left="360" w:hanging="360"/>
    </w:pPr>
    <w:rPr>
      <w:rFonts w:cs="Times New Roman"/>
    </w:rPr>
  </w:style>
  <w:style w:type="paragraph" w:styleId="Liste2">
    <w:name w:val="List 2"/>
    <w:basedOn w:val="Normal"/>
    <w:uiPriority w:val="99"/>
    <w:pPr>
      <w:ind w:left="720" w:hanging="360"/>
    </w:pPr>
    <w:rPr>
      <w:rFonts w:cs="Times New Roman"/>
    </w:rPr>
  </w:style>
  <w:style w:type="paragraph" w:styleId="Liste3">
    <w:name w:val="List 3"/>
    <w:basedOn w:val="Normal"/>
    <w:uiPriority w:val="99"/>
    <w:pPr>
      <w:ind w:left="1080" w:hanging="360"/>
    </w:pPr>
    <w:rPr>
      <w:rFonts w:cs="Times New Roman"/>
    </w:rPr>
  </w:style>
  <w:style w:type="paragraph" w:styleId="Liste4">
    <w:name w:val="List 4"/>
    <w:basedOn w:val="Normal"/>
    <w:uiPriority w:val="99"/>
    <w:pPr>
      <w:ind w:left="1440" w:hanging="360"/>
    </w:pPr>
    <w:rPr>
      <w:rFonts w:cs="Times New Roman"/>
    </w:rPr>
  </w:style>
  <w:style w:type="paragraph" w:styleId="Liste5">
    <w:name w:val="List 5"/>
    <w:basedOn w:val="Normal"/>
    <w:uiPriority w:val="99"/>
    <w:pPr>
      <w:ind w:left="1800" w:hanging="360"/>
    </w:pPr>
    <w:rPr>
      <w:rFonts w:cs="Times New Roman"/>
    </w:rPr>
  </w:style>
  <w:style w:type="paragraph" w:styleId="Listepuces">
    <w:name w:val="List Bullet"/>
    <w:basedOn w:val="Normal"/>
    <w:autoRedefine/>
    <w:uiPriority w:val="99"/>
    <w:pPr>
      <w:tabs>
        <w:tab w:val="num" w:pos="360"/>
      </w:tabs>
      <w:ind w:left="360" w:hanging="360"/>
    </w:pPr>
    <w:rPr>
      <w:rFonts w:cs="Times New Roman"/>
    </w:rPr>
  </w:style>
  <w:style w:type="paragraph" w:styleId="Listepuces2">
    <w:name w:val="List Bullet 2"/>
    <w:basedOn w:val="Normal"/>
    <w:autoRedefine/>
    <w:uiPriority w:val="99"/>
    <w:pPr>
      <w:tabs>
        <w:tab w:val="num" w:pos="720"/>
      </w:tabs>
      <w:ind w:left="720" w:hanging="360"/>
    </w:pPr>
    <w:rPr>
      <w:rFonts w:cs="Times New Roman"/>
    </w:rPr>
  </w:style>
  <w:style w:type="paragraph" w:styleId="Listepuces3">
    <w:name w:val="List Bullet 3"/>
    <w:basedOn w:val="Normal"/>
    <w:autoRedefine/>
    <w:uiPriority w:val="99"/>
    <w:pPr>
      <w:tabs>
        <w:tab w:val="num" w:pos="1080"/>
      </w:tabs>
      <w:ind w:left="1080" w:hanging="360"/>
    </w:pPr>
    <w:rPr>
      <w:rFonts w:cs="Times New Roman"/>
    </w:rPr>
  </w:style>
  <w:style w:type="paragraph" w:styleId="Listepuces4">
    <w:name w:val="List Bullet 4"/>
    <w:basedOn w:val="Normal"/>
    <w:autoRedefine/>
    <w:uiPriority w:val="99"/>
    <w:pPr>
      <w:tabs>
        <w:tab w:val="num" w:pos="1440"/>
      </w:tabs>
      <w:ind w:left="1440" w:hanging="360"/>
    </w:pPr>
    <w:rPr>
      <w:rFonts w:cs="Times New Roman"/>
    </w:rPr>
  </w:style>
  <w:style w:type="paragraph" w:styleId="Listepuces5">
    <w:name w:val="List Bullet 5"/>
    <w:basedOn w:val="Normal"/>
    <w:autoRedefine/>
    <w:uiPriority w:val="99"/>
    <w:pPr>
      <w:tabs>
        <w:tab w:val="num" w:pos="1800"/>
      </w:tabs>
      <w:ind w:left="1800" w:hanging="360"/>
    </w:pPr>
    <w:rPr>
      <w:rFonts w:cs="Times New Roman"/>
    </w:rPr>
  </w:style>
  <w:style w:type="paragraph" w:styleId="Listecontinue">
    <w:name w:val="List Continue"/>
    <w:basedOn w:val="Normal"/>
    <w:uiPriority w:val="99"/>
    <w:pPr>
      <w:spacing w:after="120"/>
      <w:ind w:left="360"/>
    </w:pPr>
    <w:rPr>
      <w:rFonts w:cs="Times New Roman"/>
    </w:rPr>
  </w:style>
  <w:style w:type="paragraph" w:styleId="Listecontinue2">
    <w:name w:val="List Continue 2"/>
    <w:basedOn w:val="Normal"/>
    <w:uiPriority w:val="99"/>
    <w:pPr>
      <w:spacing w:after="120"/>
      <w:ind w:left="720"/>
    </w:pPr>
    <w:rPr>
      <w:rFonts w:cs="Times New Roman"/>
    </w:rPr>
  </w:style>
  <w:style w:type="paragraph" w:styleId="Listecontinue3">
    <w:name w:val="List Continue 3"/>
    <w:basedOn w:val="Normal"/>
    <w:uiPriority w:val="99"/>
    <w:pPr>
      <w:spacing w:after="120"/>
      <w:ind w:left="1080"/>
    </w:pPr>
    <w:rPr>
      <w:rFonts w:cs="Times New Roman"/>
    </w:rPr>
  </w:style>
  <w:style w:type="paragraph" w:styleId="Listecontinue4">
    <w:name w:val="List Continue 4"/>
    <w:basedOn w:val="Normal"/>
    <w:uiPriority w:val="99"/>
    <w:pPr>
      <w:spacing w:after="120"/>
      <w:ind w:left="1440"/>
    </w:pPr>
    <w:rPr>
      <w:rFonts w:cs="Times New Roman"/>
    </w:rPr>
  </w:style>
  <w:style w:type="paragraph" w:styleId="Listecontinue5">
    <w:name w:val="List Continue 5"/>
    <w:basedOn w:val="Normal"/>
    <w:uiPriority w:val="99"/>
    <w:pPr>
      <w:spacing w:after="120"/>
      <w:ind w:left="1800"/>
    </w:pPr>
    <w:rPr>
      <w:rFonts w:cs="Times New Roman"/>
    </w:rPr>
  </w:style>
  <w:style w:type="paragraph" w:styleId="Listenumros">
    <w:name w:val="List Number"/>
    <w:basedOn w:val="Normal"/>
    <w:uiPriority w:val="99"/>
    <w:pPr>
      <w:tabs>
        <w:tab w:val="num" w:pos="360"/>
      </w:tabs>
      <w:ind w:left="360" w:hanging="360"/>
    </w:pPr>
    <w:rPr>
      <w:rFonts w:cs="Times New Roman"/>
    </w:rPr>
  </w:style>
  <w:style w:type="paragraph" w:styleId="Listenumros2">
    <w:name w:val="List Number 2"/>
    <w:basedOn w:val="Normal"/>
    <w:uiPriority w:val="99"/>
    <w:pPr>
      <w:tabs>
        <w:tab w:val="num" w:pos="720"/>
      </w:tabs>
      <w:ind w:left="720" w:hanging="360"/>
    </w:pPr>
    <w:rPr>
      <w:rFonts w:cs="Times New Roman"/>
    </w:rPr>
  </w:style>
  <w:style w:type="paragraph" w:styleId="Listenumros3">
    <w:name w:val="List Number 3"/>
    <w:basedOn w:val="Normal"/>
    <w:uiPriority w:val="99"/>
    <w:pPr>
      <w:tabs>
        <w:tab w:val="num" w:pos="1080"/>
      </w:tabs>
      <w:ind w:left="1080" w:hanging="360"/>
    </w:pPr>
    <w:rPr>
      <w:rFonts w:cs="Times New Roman"/>
    </w:rPr>
  </w:style>
  <w:style w:type="paragraph" w:styleId="Listenumros4">
    <w:name w:val="List Number 4"/>
    <w:basedOn w:val="Normal"/>
    <w:uiPriority w:val="99"/>
    <w:pPr>
      <w:tabs>
        <w:tab w:val="num" w:pos="1440"/>
      </w:tabs>
      <w:ind w:left="1440" w:hanging="360"/>
    </w:pPr>
    <w:rPr>
      <w:rFonts w:cs="Times New Roman"/>
    </w:rPr>
  </w:style>
  <w:style w:type="paragraph" w:styleId="Listenumros5">
    <w:name w:val="List Number 5"/>
    <w:basedOn w:val="Normal"/>
    <w:uiPriority w:val="99"/>
    <w:pPr>
      <w:tabs>
        <w:tab w:val="num" w:pos="1800"/>
      </w:tabs>
      <w:ind w:left="1800" w:hanging="360"/>
    </w:pPr>
    <w:rPr>
      <w:rFonts w:cs="Times New Roman"/>
    </w:rPr>
  </w:style>
  <w:style w:type="paragraph" w:styleId="Paragraphedeliste">
    <w:name w:val="List Paragraph"/>
    <w:basedOn w:val="Normal"/>
    <w:uiPriority w:val="34"/>
    <w:qFormat/>
    <w:pPr>
      <w:ind w:left="720"/>
    </w:pPr>
    <w:rPr>
      <w:rFonts w:cs="Times New Roman"/>
    </w:rPr>
  </w:style>
  <w:style w:type="paragraph" w:styleId="Textedemacro">
    <w:name w:val="macro"/>
    <w:link w:val="TextedemacroC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TextedemacroCar">
    <w:name w:val="Texte de macro Car"/>
    <w:basedOn w:val="Policepardfaut"/>
    <w:link w:val="Textedemacro"/>
    <w:uiPriority w:val="99"/>
    <w:rPr>
      <w:rFonts w:ascii="Courier New" w:hAnsi="Courier New" w:cs="Courier New"/>
      <w:lang w:val="en-US" w:eastAsia="en-US"/>
    </w:rPr>
  </w:style>
  <w:style w:type="paragraph" w:styleId="En-ttedemessage">
    <w:name w:val="Message Header"/>
    <w:basedOn w:val="Normal"/>
    <w:link w:val="En-ttedemessageC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En-ttedemessageCar">
    <w:name w:val="En-tête de message Car"/>
    <w:basedOn w:val="Policepardfaut"/>
    <w:link w:val="En-ttedemessage"/>
    <w:uiPriority w:val="99"/>
    <w:rPr>
      <w:rFonts w:ascii="Cambria" w:hAnsi="Cambria" w:cs="Cambria"/>
      <w:sz w:val="24"/>
      <w:szCs w:val="24"/>
      <w:shd w:val="pct20" w:color="auto" w:fill="auto"/>
    </w:rPr>
  </w:style>
  <w:style w:type="paragraph" w:styleId="Sansinterligne">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Retraitnormal">
    <w:name w:val="Normal Indent"/>
    <w:basedOn w:val="Normal"/>
    <w:uiPriority w:val="99"/>
    <w:pPr>
      <w:ind w:left="720"/>
    </w:pPr>
    <w:rPr>
      <w:rFonts w:cs="Times New Roman"/>
    </w:rPr>
  </w:style>
  <w:style w:type="paragraph" w:styleId="Titredenote">
    <w:name w:val="Note Heading"/>
    <w:basedOn w:val="Normal"/>
    <w:next w:val="Normal"/>
    <w:link w:val="TitredenoteCar"/>
    <w:uiPriority w:val="99"/>
    <w:rPr>
      <w:rFonts w:cs="Times New Roman"/>
    </w:rPr>
  </w:style>
  <w:style w:type="character" w:customStyle="1" w:styleId="TitredenoteCar">
    <w:name w:val="Titre de note Car"/>
    <w:basedOn w:val="Policepardfaut"/>
    <w:link w:val="Titredenote"/>
    <w:uiPriority w:val="99"/>
    <w:rPr>
      <w:rFonts w:ascii="Times New Roman" w:hAnsi="Times New Roman" w:cs="Times New Roman"/>
      <w:sz w:val="24"/>
      <w:szCs w:val="24"/>
    </w:rPr>
  </w:style>
  <w:style w:type="paragraph" w:styleId="Textebrut">
    <w:name w:val="Plain Text"/>
    <w:basedOn w:val="Normal"/>
    <w:link w:val="TextebrutCar"/>
    <w:uiPriority w:val="99"/>
    <w:rPr>
      <w:rFonts w:ascii="Courier New" w:hAnsi="Courier New" w:cs="Courier New"/>
      <w:sz w:val="20"/>
      <w:szCs w:val="20"/>
    </w:rPr>
  </w:style>
  <w:style w:type="character" w:customStyle="1" w:styleId="TextebrutCar">
    <w:name w:val="Texte brut Car"/>
    <w:basedOn w:val="Policepardfaut"/>
    <w:link w:val="Textebrut"/>
    <w:uiPriority w:val="99"/>
    <w:rPr>
      <w:rFonts w:ascii="Courier New" w:hAnsi="Courier New" w:cs="Courier New"/>
    </w:rPr>
  </w:style>
  <w:style w:type="paragraph" w:styleId="Citation">
    <w:name w:val="Quote"/>
    <w:basedOn w:val="Normal"/>
    <w:next w:val="Normal"/>
    <w:link w:val="CitationCar"/>
    <w:uiPriority w:val="99"/>
    <w:qFormat/>
    <w:rPr>
      <w:rFonts w:cs="Times New Roman"/>
      <w:i/>
      <w:iCs/>
      <w:color w:val="000000"/>
    </w:rPr>
  </w:style>
  <w:style w:type="character" w:customStyle="1" w:styleId="CitationCar">
    <w:name w:val="Citation Car"/>
    <w:basedOn w:val="Policepardfaut"/>
    <w:link w:val="Citation"/>
    <w:uiPriority w:val="99"/>
    <w:rPr>
      <w:rFonts w:ascii="Times New Roman" w:hAnsi="Times New Roman" w:cs="Times New Roman"/>
      <w:i/>
      <w:iCs/>
      <w:color w:val="000000"/>
      <w:sz w:val="24"/>
      <w:szCs w:val="24"/>
    </w:rPr>
  </w:style>
  <w:style w:type="paragraph" w:styleId="Signature">
    <w:name w:val="Signature"/>
    <w:basedOn w:val="Normal"/>
    <w:link w:val="SignatureCar"/>
    <w:uiPriority w:val="99"/>
    <w:pPr>
      <w:ind w:left="4320"/>
    </w:pPr>
    <w:rPr>
      <w:rFonts w:cs="Times New Roman"/>
    </w:rPr>
  </w:style>
  <w:style w:type="character" w:customStyle="1" w:styleId="SignatureCar">
    <w:name w:val="Signature Car"/>
    <w:basedOn w:val="Policepardfaut"/>
    <w:link w:val="Signature"/>
    <w:uiPriority w:val="99"/>
    <w:rPr>
      <w:rFonts w:ascii="Times New Roman" w:hAnsi="Times New Roman" w:cs="Times New Roman"/>
      <w:sz w:val="24"/>
      <w:szCs w:val="24"/>
    </w:rPr>
  </w:style>
  <w:style w:type="paragraph" w:styleId="Sous-titre">
    <w:name w:val="Subtitle"/>
    <w:basedOn w:val="Normal"/>
    <w:next w:val="Normal"/>
    <w:link w:val="Sous-titreCar"/>
    <w:uiPriority w:val="99"/>
    <w:qFormat/>
    <w:pPr>
      <w:spacing w:after="60"/>
      <w:jc w:val="center"/>
      <w:outlineLvl w:val="1"/>
    </w:pPr>
    <w:rPr>
      <w:rFonts w:ascii="Cambria" w:hAnsi="Cambria" w:cs="Cambria"/>
    </w:rPr>
  </w:style>
  <w:style w:type="character" w:customStyle="1" w:styleId="Sous-titreCar">
    <w:name w:val="Sous-titre Car"/>
    <w:basedOn w:val="Policepardfaut"/>
    <w:link w:val="Sous-titre"/>
    <w:uiPriority w:val="99"/>
    <w:rPr>
      <w:rFonts w:ascii="Cambria" w:hAnsi="Cambria" w:cs="Cambria"/>
      <w:sz w:val="24"/>
      <w:szCs w:val="24"/>
    </w:rPr>
  </w:style>
  <w:style w:type="paragraph" w:styleId="Tabledesrfrencesjuridiques">
    <w:name w:val="table of authorities"/>
    <w:basedOn w:val="Normal"/>
    <w:next w:val="Normal"/>
    <w:uiPriority w:val="99"/>
    <w:pPr>
      <w:ind w:left="240" w:hanging="240"/>
    </w:pPr>
    <w:rPr>
      <w:rFonts w:cs="Times New Roman"/>
    </w:rPr>
  </w:style>
  <w:style w:type="paragraph" w:styleId="Tabledesillustrations">
    <w:name w:val="table of figures"/>
    <w:basedOn w:val="Normal"/>
    <w:next w:val="Normal"/>
    <w:uiPriority w:val="99"/>
    <w:rPr>
      <w:rFonts w:cs="Times New Roman"/>
    </w:rPr>
  </w:style>
  <w:style w:type="paragraph" w:styleId="TitreTR">
    <w:name w:val="toa heading"/>
    <w:basedOn w:val="Normal"/>
    <w:next w:val="Normal"/>
    <w:uiPriority w:val="99"/>
    <w:pPr>
      <w:spacing w:before="120"/>
    </w:pPr>
    <w:rPr>
      <w:rFonts w:ascii="Cambria" w:hAnsi="Cambria" w:cs="Cambria"/>
      <w:b/>
      <w:bCs/>
    </w:rPr>
  </w:style>
  <w:style w:type="paragraph" w:styleId="TM1">
    <w:name w:val="toc 1"/>
    <w:basedOn w:val="Normal"/>
    <w:next w:val="Normal"/>
    <w:autoRedefine/>
    <w:uiPriority w:val="99"/>
    <w:rPr>
      <w:rFonts w:cs="Times New Roman"/>
    </w:rPr>
  </w:style>
  <w:style w:type="paragraph" w:styleId="TM2">
    <w:name w:val="toc 2"/>
    <w:basedOn w:val="Normal"/>
    <w:next w:val="Normal"/>
    <w:autoRedefine/>
    <w:uiPriority w:val="99"/>
    <w:pPr>
      <w:ind w:left="240"/>
    </w:pPr>
    <w:rPr>
      <w:rFonts w:cs="Times New Roman"/>
    </w:rPr>
  </w:style>
  <w:style w:type="paragraph" w:styleId="TM3">
    <w:name w:val="toc 3"/>
    <w:basedOn w:val="Normal"/>
    <w:next w:val="Normal"/>
    <w:autoRedefine/>
    <w:uiPriority w:val="99"/>
    <w:pPr>
      <w:ind w:left="480"/>
    </w:pPr>
    <w:rPr>
      <w:rFonts w:cs="Times New Roman"/>
    </w:rPr>
  </w:style>
  <w:style w:type="paragraph" w:styleId="TM4">
    <w:name w:val="toc 4"/>
    <w:basedOn w:val="Normal"/>
    <w:next w:val="Normal"/>
    <w:autoRedefine/>
    <w:uiPriority w:val="99"/>
    <w:pPr>
      <w:ind w:left="720"/>
    </w:pPr>
    <w:rPr>
      <w:rFonts w:cs="Times New Roman"/>
    </w:rPr>
  </w:style>
  <w:style w:type="paragraph" w:styleId="TM5">
    <w:name w:val="toc 5"/>
    <w:basedOn w:val="Normal"/>
    <w:next w:val="Normal"/>
    <w:autoRedefine/>
    <w:uiPriority w:val="99"/>
    <w:pPr>
      <w:ind w:left="960"/>
    </w:pPr>
    <w:rPr>
      <w:rFonts w:cs="Times New Roman"/>
    </w:rPr>
  </w:style>
  <w:style w:type="paragraph" w:styleId="TM6">
    <w:name w:val="toc 6"/>
    <w:basedOn w:val="Normal"/>
    <w:next w:val="Normal"/>
    <w:autoRedefine/>
    <w:uiPriority w:val="99"/>
    <w:pPr>
      <w:ind w:left="1200"/>
    </w:pPr>
    <w:rPr>
      <w:rFonts w:cs="Times New Roman"/>
    </w:rPr>
  </w:style>
  <w:style w:type="paragraph" w:styleId="TM7">
    <w:name w:val="toc 7"/>
    <w:basedOn w:val="Normal"/>
    <w:next w:val="Normal"/>
    <w:autoRedefine/>
    <w:uiPriority w:val="99"/>
    <w:pPr>
      <w:ind w:left="1440"/>
    </w:pPr>
    <w:rPr>
      <w:rFonts w:cs="Times New Roman"/>
    </w:rPr>
  </w:style>
  <w:style w:type="paragraph" w:styleId="TM8">
    <w:name w:val="toc 8"/>
    <w:basedOn w:val="Normal"/>
    <w:next w:val="Normal"/>
    <w:autoRedefine/>
    <w:uiPriority w:val="99"/>
    <w:pPr>
      <w:ind w:left="1680"/>
    </w:pPr>
    <w:rPr>
      <w:rFonts w:cs="Times New Roman"/>
    </w:rPr>
  </w:style>
  <w:style w:type="paragraph" w:styleId="TM9">
    <w:name w:val="toc 9"/>
    <w:basedOn w:val="Normal"/>
    <w:next w:val="Normal"/>
    <w:autoRedefine/>
    <w:uiPriority w:val="99"/>
    <w:pPr>
      <w:ind w:left="1920"/>
    </w:pPr>
    <w:rPr>
      <w:rFonts w:cs="Times New Roman"/>
    </w:rPr>
  </w:style>
  <w:style w:type="paragraph" w:styleId="En-ttedetabledesmatires">
    <w:name w:val="TOC Heading"/>
    <w:basedOn w:val="Titre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En-tte"/>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En-tte"/>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En-tteC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En-tteC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Pieddepage"/>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PieddepageCar"/>
    <w:link w:val="RunningFooterACMTransactionson"/>
    <w:rsid w:val="00260E67"/>
    <w:rPr>
      <w:rFonts w:ascii="Times New Roman" w:hAnsi="Times New Roman" w:cs="Times New Roman"/>
      <w:sz w:val="16"/>
      <w:szCs w:val="12"/>
    </w:rPr>
  </w:style>
  <w:style w:type="character" w:customStyle="1" w:styleId="ACMReferenceChar">
    <w:name w:val="ACM Reference Char"/>
    <w:basedOn w:val="Policepardfau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Titre1"/>
    <w:link w:val="ReferenceheadChar"/>
    <w:qFormat/>
    <w:rsid w:val="00BC35E8"/>
    <w:pPr>
      <w:numPr>
        <w:numId w:val="0"/>
      </w:numPr>
    </w:pPr>
  </w:style>
  <w:style w:type="character" w:styleId="Titredulivre">
    <w:name w:val="Book Title"/>
    <w:basedOn w:val="Policepardfaut"/>
    <w:uiPriority w:val="33"/>
    <w:qFormat/>
    <w:rsid w:val="00C03590"/>
    <w:rPr>
      <w:b/>
      <w:bCs/>
      <w:smallCaps/>
      <w:spacing w:val="5"/>
    </w:rPr>
  </w:style>
  <w:style w:type="character" w:customStyle="1" w:styleId="ReferenceheadChar">
    <w:name w:val="Reference_head Char"/>
    <w:basedOn w:val="Titre1Car"/>
    <w:link w:val="Referencehead0"/>
    <w:rsid w:val="00BC35E8"/>
    <w:rPr>
      <w:rFonts w:ascii="Arial" w:hAnsi="Arial" w:cs="Arial"/>
      <w:b/>
      <w:bCs/>
      <w:caps/>
      <w:kern w:val="32"/>
      <w:sz w:val="18"/>
      <w:szCs w:val="18"/>
      <w:lang w:val="fr-FR"/>
    </w:rPr>
  </w:style>
  <w:style w:type="paragraph" w:customStyle="1" w:styleId="Default">
    <w:name w:val="Default"/>
    <w:uiPriority w:val="99"/>
    <w:rsid w:val="00EE1FD6"/>
    <w:pPr>
      <w:autoSpaceDE w:val="0"/>
      <w:autoSpaceDN w:val="0"/>
      <w:adjustRightInd w:val="0"/>
    </w:pPr>
    <w:rPr>
      <w:rFonts w:ascii="NewCenturySchlbk-Roman" w:hAnsi="NewCenturySchlbk-Roman" w:cs="NewCenturySchlbk-Roman"/>
      <w:color w:val="000000"/>
      <w:sz w:val="24"/>
      <w:szCs w:val="24"/>
    </w:rPr>
  </w:style>
  <w:style w:type="paragraph" w:customStyle="1" w:styleId="heading1">
    <w:name w:val="heading1"/>
    <w:basedOn w:val="Titre1"/>
    <w:next w:val="Normal"/>
    <w:uiPriority w:val="99"/>
    <w:rsid w:val="00C80DC2"/>
    <w:pPr>
      <w:keepLines/>
      <w:numPr>
        <w:numId w:val="4"/>
      </w:numPr>
      <w:suppressAutoHyphens/>
      <w:overflowPunct w:val="0"/>
      <w:autoSpaceDE w:val="0"/>
      <w:autoSpaceDN w:val="0"/>
      <w:adjustRightInd w:val="0"/>
      <w:spacing w:before="360" w:after="240" w:line="300" w:lineRule="atLeast"/>
    </w:pPr>
    <w:rPr>
      <w:rFonts w:ascii="Times New Roman" w:eastAsia="Times New Roman" w:hAnsi="Times New Roman" w:cs="Times New Roman"/>
      <w:caps w:val="0"/>
      <w:kern w:val="0"/>
      <w:sz w:val="24"/>
      <w:szCs w:val="20"/>
      <w:lang w:val="en-US" w:eastAsia="de-DE"/>
    </w:rPr>
  </w:style>
  <w:style w:type="paragraph" w:customStyle="1" w:styleId="heading2">
    <w:name w:val="heading2"/>
    <w:basedOn w:val="Titre2"/>
    <w:next w:val="Normal"/>
    <w:uiPriority w:val="99"/>
    <w:rsid w:val="00C80DC2"/>
    <w:pPr>
      <w:keepLines/>
      <w:numPr>
        <w:numId w:val="4"/>
      </w:numPr>
      <w:suppressAutoHyphens/>
      <w:overflowPunct w:val="0"/>
      <w:autoSpaceDE w:val="0"/>
      <w:autoSpaceDN w:val="0"/>
      <w:adjustRightInd w:val="0"/>
      <w:spacing w:before="360" w:after="160" w:line="240" w:lineRule="atLeast"/>
      <w:jc w:val="both"/>
    </w:pPr>
    <w:rPr>
      <w:rFonts w:ascii="Times New Roman" w:eastAsia="Times New Roman" w:hAnsi="Times New Roman" w:cs="Times New Roman"/>
      <w:iCs/>
      <w:sz w:val="20"/>
      <w:szCs w:val="20"/>
      <w:lang w:eastAsia="de-DE"/>
    </w:rPr>
  </w:style>
  <w:style w:type="numbering" w:customStyle="1" w:styleId="headings">
    <w:name w:val="headings"/>
    <w:rsid w:val="00C80DC2"/>
    <w:pPr>
      <w:numPr>
        <w:numId w:val="3"/>
      </w:numPr>
    </w:pPr>
  </w:style>
  <w:style w:type="paragraph" w:customStyle="1" w:styleId="figurecaption0">
    <w:name w:val="figurecaption"/>
    <w:basedOn w:val="Normal"/>
    <w:next w:val="Normal"/>
    <w:rsid w:val="00353BD8"/>
    <w:pPr>
      <w:keepLines/>
      <w:overflowPunct w:val="0"/>
      <w:autoSpaceDE w:val="0"/>
      <w:autoSpaceDN w:val="0"/>
      <w:adjustRightInd w:val="0"/>
      <w:spacing w:before="120" w:after="240" w:line="220" w:lineRule="atLeast"/>
      <w:jc w:val="center"/>
    </w:pPr>
    <w:rPr>
      <w:rFonts w:eastAsia="Times New Roman" w:cs="Times New Roman"/>
      <w:sz w:val="18"/>
      <w:szCs w:val="20"/>
      <w:lang w:eastAsia="de-DE"/>
    </w:rPr>
  </w:style>
  <w:style w:type="paragraph" w:customStyle="1" w:styleId="programcode">
    <w:name w:val="programcode"/>
    <w:basedOn w:val="Normal"/>
    <w:uiPriority w:val="99"/>
    <w:rsid w:val="00353BD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pPr>
    <w:rPr>
      <w:rFonts w:ascii="Courier" w:eastAsia="Times New Roman" w:hAnsi="Courier" w:cs="Times New Roman"/>
      <w:sz w:val="20"/>
      <w:szCs w:val="20"/>
      <w:lang w:eastAsia="de-DE"/>
    </w:rPr>
  </w:style>
  <w:style w:type="paragraph" w:customStyle="1" w:styleId="tablecaption0">
    <w:name w:val="tablecaption"/>
    <w:basedOn w:val="Normal"/>
    <w:next w:val="Normal"/>
    <w:uiPriority w:val="99"/>
    <w:rsid w:val="00353BD8"/>
    <w:pPr>
      <w:keepNext/>
      <w:keepLines/>
      <w:overflowPunct w:val="0"/>
      <w:autoSpaceDE w:val="0"/>
      <w:autoSpaceDN w:val="0"/>
      <w:adjustRightInd w:val="0"/>
      <w:spacing w:before="240" w:after="120" w:line="220" w:lineRule="atLeast"/>
      <w:jc w:val="center"/>
    </w:pPr>
    <w:rPr>
      <w:rFonts w:eastAsia="Times New Roman" w:cs="Times New Roman"/>
      <w:sz w:val="18"/>
      <w:szCs w:val="20"/>
      <w:lang w:val="de-DE" w:eastAsia="de-DE"/>
    </w:rPr>
  </w:style>
  <w:style w:type="character" w:customStyle="1" w:styleId="heading3">
    <w:name w:val="heading3"/>
    <w:basedOn w:val="Policepardfaut"/>
    <w:rsid w:val="00353BD8"/>
    <w:rPr>
      <w:b/>
      <w:bCs w:val="0"/>
    </w:rPr>
  </w:style>
  <w:style w:type="table" w:styleId="Grilledutableau">
    <w:name w:val="Table Grid"/>
    <w:basedOn w:val="TableauNormal"/>
    <w:rsid w:val="00353BD8"/>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next w:val="Normal"/>
    <w:uiPriority w:val="99"/>
    <w:rsid w:val="00C45D9D"/>
    <w:pPr>
      <w:tabs>
        <w:tab w:val="center" w:pos="3289"/>
        <w:tab w:val="right" w:pos="6917"/>
      </w:tabs>
      <w:overflowPunct w:val="0"/>
      <w:autoSpaceDE w:val="0"/>
      <w:autoSpaceDN w:val="0"/>
      <w:adjustRightInd w:val="0"/>
      <w:spacing w:before="160" w:after="160" w:line="240" w:lineRule="atLeast"/>
      <w:jc w:val="both"/>
    </w:pPr>
    <w:rPr>
      <w:rFonts w:eastAsia="Times New Roman" w:cs="Times New Roman"/>
      <w:sz w:val="20"/>
      <w:szCs w:val="20"/>
      <w:lang w:eastAsia="de-DE"/>
    </w:rPr>
  </w:style>
  <w:style w:type="paragraph" w:customStyle="1" w:styleId="tablecolsubhead">
    <w:name w:val="table col subhead"/>
    <w:basedOn w:val="Normal"/>
    <w:uiPriority w:val="99"/>
    <w:rsid w:val="00C45D9D"/>
    <w:pPr>
      <w:jc w:val="center"/>
    </w:pPr>
    <w:rPr>
      <w:rFonts w:eastAsia="SimSun" w:cs="Times New Roman"/>
      <w:b/>
      <w:bCs/>
      <w:i/>
      <w:iCs/>
      <w:sz w:val="15"/>
      <w:szCs w:val="15"/>
    </w:rPr>
  </w:style>
  <w:style w:type="character" w:customStyle="1" w:styleId="heading4">
    <w:name w:val="heading4"/>
    <w:basedOn w:val="Policepardfaut"/>
    <w:rsid w:val="00C45D9D"/>
    <w:rPr>
      <w:i/>
      <w:iCs w:val="0"/>
    </w:rPr>
  </w:style>
  <w:style w:type="paragraph" w:customStyle="1" w:styleId="p1a">
    <w:name w:val="p1a"/>
    <w:basedOn w:val="Normal"/>
    <w:uiPriority w:val="99"/>
    <w:rsid w:val="008C5CD6"/>
    <w:pPr>
      <w:overflowPunct w:val="0"/>
      <w:autoSpaceDE w:val="0"/>
      <w:autoSpaceDN w:val="0"/>
      <w:adjustRightInd w:val="0"/>
      <w:spacing w:line="240" w:lineRule="atLeast"/>
      <w:jc w:val="both"/>
    </w:pPr>
    <w:rPr>
      <w:rFonts w:eastAsia="Times New Roman" w:cs="Times New Roman"/>
      <w:sz w:val="20"/>
      <w:szCs w:val="20"/>
      <w:lang w:eastAsia="de-DE"/>
    </w:rPr>
  </w:style>
  <w:style w:type="paragraph" w:customStyle="1" w:styleId="Author">
    <w:name w:val="Author"/>
    <w:basedOn w:val="Normal"/>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Cs w:val="20"/>
      <w:lang w:eastAsia="de-DE"/>
    </w:rPr>
  </w:style>
  <w:style w:type="paragraph" w:customStyle="1" w:styleId="Paper-Title0">
    <w:name w:val="Paper-Title"/>
    <w:basedOn w:val="Normal"/>
    <w:uiPriority w:val="99"/>
    <w:rsid w:val="00735813"/>
    <w:pPr>
      <w:overflowPunct w:val="0"/>
      <w:autoSpaceDE w:val="0"/>
      <w:autoSpaceDN w:val="0"/>
      <w:adjustRightInd w:val="0"/>
      <w:spacing w:after="120" w:line="240" w:lineRule="atLeast"/>
      <w:ind w:firstLine="227"/>
      <w:jc w:val="center"/>
    </w:pPr>
    <w:rPr>
      <w:rFonts w:ascii="Helvetica" w:eastAsia="Times New Roman" w:hAnsi="Helvetica" w:cs="Times New Roman"/>
      <w:b/>
      <w:sz w:val="36"/>
      <w:szCs w:val="20"/>
      <w:lang w:eastAsia="de-DE"/>
    </w:rPr>
  </w:style>
  <w:style w:type="paragraph" w:customStyle="1" w:styleId="Affiliations">
    <w:name w:val="Affiliations"/>
    <w:basedOn w:val="Normal"/>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 w:val="20"/>
      <w:szCs w:val="20"/>
      <w:lang w:eastAsia="de-DE"/>
    </w:rPr>
  </w:style>
  <w:style w:type="paragraph" w:customStyle="1" w:styleId="Bullet">
    <w:name w:val="Bullet"/>
    <w:basedOn w:val="Normal"/>
    <w:uiPriority w:val="99"/>
    <w:rsid w:val="00735813"/>
    <w:pPr>
      <w:overflowPunct w:val="0"/>
      <w:autoSpaceDE w:val="0"/>
      <w:autoSpaceDN w:val="0"/>
      <w:adjustRightInd w:val="0"/>
      <w:spacing w:line="240" w:lineRule="atLeast"/>
      <w:ind w:left="144" w:hanging="144"/>
      <w:jc w:val="both"/>
    </w:pPr>
    <w:rPr>
      <w:rFonts w:eastAsia="Times New Roman" w:cs="Times New Roman"/>
      <w:sz w:val="20"/>
      <w:szCs w:val="20"/>
      <w:lang w:eastAsia="de-DE"/>
    </w:rPr>
  </w:style>
  <w:style w:type="paragraph" w:customStyle="1" w:styleId="E-Mail">
    <w:name w:val="E-Mail"/>
    <w:basedOn w:val="Author"/>
    <w:uiPriority w:val="99"/>
    <w:rsid w:val="00735813"/>
    <w:pPr>
      <w:spacing w:after="60"/>
    </w:pPr>
  </w:style>
  <w:style w:type="paragraph" w:customStyle="1" w:styleId="Abstract">
    <w:name w:val="Abstract"/>
    <w:basedOn w:val="Titre1"/>
    <w:uiPriority w:val="99"/>
    <w:rsid w:val="00735813"/>
    <w:pPr>
      <w:keepLines/>
      <w:numPr>
        <w:numId w:val="0"/>
      </w:numPr>
      <w:suppressAutoHyphens/>
      <w:overflowPunct w:val="0"/>
      <w:autoSpaceDE w:val="0"/>
      <w:autoSpaceDN w:val="0"/>
      <w:adjustRightInd w:val="0"/>
      <w:spacing w:before="0" w:after="120" w:line="300" w:lineRule="atLeast"/>
      <w:jc w:val="both"/>
      <w:outlineLvl w:val="9"/>
    </w:pPr>
    <w:rPr>
      <w:rFonts w:ascii="Times New Roman" w:eastAsia="Times New Roman" w:hAnsi="Times New Roman" w:cs="Times New Roman"/>
      <w:b w:val="0"/>
      <w:bCs w:val="0"/>
      <w:caps w:val="0"/>
      <w:kern w:val="0"/>
      <w:szCs w:val="20"/>
      <w:lang w:val="en-US" w:eastAsia="de-DE"/>
    </w:rPr>
  </w:style>
  <w:style w:type="paragraph" w:customStyle="1" w:styleId="Captions">
    <w:name w:val="Captions"/>
    <w:basedOn w:val="Normal"/>
    <w:uiPriority w:val="99"/>
    <w:rsid w:val="00735813"/>
    <w:pPr>
      <w:framePr w:w="4680" w:h="2160" w:hSpace="187" w:wrap="around" w:hAnchor="text" w:yAlign="bottom" w:anchorLock="1"/>
      <w:overflowPunct w:val="0"/>
      <w:autoSpaceDE w:val="0"/>
      <w:autoSpaceDN w:val="0"/>
      <w:adjustRightInd w:val="0"/>
      <w:spacing w:line="240" w:lineRule="atLeast"/>
      <w:ind w:firstLine="227"/>
      <w:jc w:val="center"/>
    </w:pPr>
    <w:rPr>
      <w:rFonts w:eastAsia="Times New Roman" w:cs="Times New Roman"/>
      <w:b/>
      <w:sz w:val="20"/>
      <w:szCs w:val="20"/>
      <w:lang w:eastAsia="de-DE"/>
    </w:rPr>
  </w:style>
  <w:style w:type="paragraph" w:customStyle="1" w:styleId="16">
    <w:name w:val="样式 标题 1 + 段前: 6 磅"/>
    <w:basedOn w:val="Titre1"/>
    <w:uiPriority w:val="99"/>
    <w:rsid w:val="00735813"/>
    <w:pPr>
      <w:keepLines/>
      <w:numPr>
        <w:numId w:val="0"/>
      </w:numPr>
      <w:suppressAutoHyphens/>
      <w:overflowPunct w:val="0"/>
      <w:autoSpaceDE w:val="0"/>
      <w:autoSpaceDN w:val="0"/>
      <w:adjustRightInd w:val="0"/>
      <w:spacing w:after="240" w:line="300" w:lineRule="atLeast"/>
      <w:ind w:left="567" w:hanging="567"/>
    </w:pPr>
    <w:rPr>
      <w:rFonts w:ascii="Times New Roman" w:eastAsia="Times New Roman" w:hAnsi="Times New Roman" w:cs="SimSun"/>
      <w:caps w:val="0"/>
      <w:kern w:val="0"/>
      <w:sz w:val="24"/>
      <w:szCs w:val="20"/>
      <w:lang w:val="en-US" w:eastAsia="de-DE"/>
    </w:rPr>
  </w:style>
  <w:style w:type="paragraph" w:customStyle="1" w:styleId="abstract0">
    <w:name w:val="abstract"/>
    <w:basedOn w:val="Normal"/>
    <w:uiPriority w:val="99"/>
    <w:rsid w:val="00735813"/>
    <w:pPr>
      <w:overflowPunct w:val="0"/>
      <w:autoSpaceDE w:val="0"/>
      <w:autoSpaceDN w:val="0"/>
      <w:adjustRightInd w:val="0"/>
      <w:spacing w:before="600" w:after="360" w:line="220" w:lineRule="atLeast"/>
      <w:ind w:left="567" w:right="567" w:firstLine="227"/>
      <w:contextualSpacing/>
      <w:jc w:val="both"/>
    </w:pPr>
    <w:rPr>
      <w:rFonts w:eastAsia="Times New Roman" w:cs="Times New Roman"/>
      <w:sz w:val="18"/>
      <w:szCs w:val="20"/>
      <w:lang w:eastAsia="de-DE"/>
    </w:rPr>
  </w:style>
  <w:style w:type="paragraph" w:customStyle="1" w:styleId="address">
    <w:name w:val="address"/>
    <w:basedOn w:val="Normal"/>
    <w:uiPriority w:val="99"/>
    <w:rsid w:val="00735813"/>
    <w:pPr>
      <w:overflowPunct w:val="0"/>
      <w:autoSpaceDE w:val="0"/>
      <w:autoSpaceDN w:val="0"/>
      <w:adjustRightInd w:val="0"/>
      <w:spacing w:after="200" w:line="220" w:lineRule="atLeast"/>
      <w:contextualSpacing/>
      <w:jc w:val="center"/>
    </w:pPr>
    <w:rPr>
      <w:rFonts w:eastAsia="Times New Roman" w:cs="Times New Roman"/>
      <w:sz w:val="18"/>
      <w:szCs w:val="20"/>
      <w:lang w:eastAsia="de-DE"/>
    </w:rPr>
  </w:style>
  <w:style w:type="paragraph" w:customStyle="1" w:styleId="author0">
    <w:name w:val="author"/>
    <w:basedOn w:val="Normal"/>
    <w:next w:val="address"/>
    <w:uiPriority w:val="99"/>
    <w:rsid w:val="00735813"/>
    <w:pPr>
      <w:overflowPunct w:val="0"/>
      <w:autoSpaceDE w:val="0"/>
      <w:autoSpaceDN w:val="0"/>
      <w:adjustRightInd w:val="0"/>
      <w:spacing w:after="200" w:line="240" w:lineRule="atLeast"/>
      <w:jc w:val="center"/>
    </w:pPr>
    <w:rPr>
      <w:rFonts w:eastAsia="Times New Roman" w:cs="Times New Roman"/>
      <w:sz w:val="20"/>
      <w:szCs w:val="20"/>
      <w:lang w:eastAsia="de-DE"/>
    </w:rPr>
  </w:style>
  <w:style w:type="paragraph" w:customStyle="1" w:styleId="bulletitem">
    <w:name w:val="bulletitem"/>
    <w:basedOn w:val="Normal"/>
    <w:uiPriority w:val="99"/>
    <w:rsid w:val="00735813"/>
    <w:pPr>
      <w:numPr>
        <w:numId w:val="7"/>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dashitem">
    <w:name w:val="dashitem"/>
    <w:basedOn w:val="Normal"/>
    <w:uiPriority w:val="99"/>
    <w:rsid w:val="00735813"/>
    <w:pPr>
      <w:numPr>
        <w:numId w:val="8"/>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image">
    <w:name w:val="image"/>
    <w:basedOn w:val="Normal"/>
    <w:next w:val="Normal"/>
    <w:uiPriority w:val="99"/>
    <w:rsid w:val="00735813"/>
    <w:pPr>
      <w:overflowPunct w:val="0"/>
      <w:autoSpaceDE w:val="0"/>
      <w:autoSpaceDN w:val="0"/>
      <w:adjustRightInd w:val="0"/>
      <w:spacing w:before="240" w:after="120" w:line="240" w:lineRule="atLeast"/>
      <w:jc w:val="center"/>
    </w:pPr>
    <w:rPr>
      <w:rFonts w:eastAsia="Times New Roman" w:cs="Times New Roman"/>
      <w:sz w:val="20"/>
      <w:szCs w:val="20"/>
      <w:lang w:eastAsia="de-DE"/>
    </w:rPr>
  </w:style>
  <w:style w:type="paragraph" w:customStyle="1" w:styleId="keywords">
    <w:name w:val="keywords"/>
    <w:basedOn w:val="abstract0"/>
    <w:next w:val="heading1"/>
    <w:uiPriority w:val="99"/>
    <w:rsid w:val="00735813"/>
    <w:pPr>
      <w:spacing w:before="220"/>
      <w:ind w:firstLine="0"/>
      <w:contextualSpacing w:val="0"/>
      <w:jc w:val="left"/>
    </w:pPr>
  </w:style>
  <w:style w:type="paragraph" w:customStyle="1" w:styleId="numitem">
    <w:name w:val="numitem"/>
    <w:basedOn w:val="Normal"/>
    <w:uiPriority w:val="99"/>
    <w:rsid w:val="00735813"/>
    <w:pPr>
      <w:numPr>
        <w:numId w:val="9"/>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referenceitem">
    <w:name w:val="referenceitem"/>
    <w:basedOn w:val="Normal"/>
    <w:uiPriority w:val="99"/>
    <w:rsid w:val="00735813"/>
    <w:pPr>
      <w:numPr>
        <w:numId w:val="10"/>
      </w:numPr>
      <w:overflowPunct w:val="0"/>
      <w:autoSpaceDE w:val="0"/>
      <w:autoSpaceDN w:val="0"/>
      <w:adjustRightInd w:val="0"/>
      <w:spacing w:line="220" w:lineRule="atLeast"/>
      <w:jc w:val="both"/>
    </w:pPr>
    <w:rPr>
      <w:rFonts w:eastAsia="Times New Roman" w:cs="Times New Roman"/>
      <w:sz w:val="18"/>
      <w:szCs w:val="20"/>
      <w:lang w:eastAsia="de-DE"/>
    </w:rPr>
  </w:style>
  <w:style w:type="paragraph" w:customStyle="1" w:styleId="runninghead-left">
    <w:name w:val="running head - left"/>
    <w:basedOn w:val="Normal"/>
    <w:uiPriority w:val="99"/>
    <w:rsid w:val="00735813"/>
    <w:pPr>
      <w:overflowPunct w:val="0"/>
      <w:autoSpaceDE w:val="0"/>
      <w:autoSpaceDN w:val="0"/>
      <w:adjustRightInd w:val="0"/>
      <w:spacing w:line="240" w:lineRule="atLeast"/>
    </w:pPr>
    <w:rPr>
      <w:rFonts w:eastAsia="Times New Roman" w:cs="Times New Roman"/>
      <w:sz w:val="18"/>
      <w:szCs w:val="18"/>
      <w:lang w:eastAsia="de-DE"/>
    </w:rPr>
  </w:style>
  <w:style w:type="paragraph" w:customStyle="1" w:styleId="runninghead-right">
    <w:name w:val="running head - right"/>
    <w:basedOn w:val="Normal"/>
    <w:uiPriority w:val="99"/>
    <w:rsid w:val="00735813"/>
    <w:pPr>
      <w:overflowPunct w:val="0"/>
      <w:autoSpaceDE w:val="0"/>
      <w:autoSpaceDN w:val="0"/>
      <w:adjustRightInd w:val="0"/>
      <w:spacing w:line="240" w:lineRule="atLeast"/>
      <w:jc w:val="right"/>
    </w:pPr>
    <w:rPr>
      <w:rFonts w:eastAsia="Times New Roman" w:cs="Times New Roman"/>
      <w:bCs/>
      <w:sz w:val="18"/>
      <w:szCs w:val="18"/>
      <w:lang w:eastAsia="de-DE"/>
    </w:rPr>
  </w:style>
  <w:style w:type="paragraph" w:customStyle="1" w:styleId="papertitle">
    <w:name w:val="papertitle"/>
    <w:basedOn w:val="Normal"/>
    <w:next w:val="author0"/>
    <w:uiPriority w:val="99"/>
    <w:rsid w:val="00735813"/>
    <w:pPr>
      <w:keepNext/>
      <w:keepLines/>
      <w:suppressAutoHyphens/>
      <w:overflowPunct w:val="0"/>
      <w:autoSpaceDE w:val="0"/>
      <w:autoSpaceDN w:val="0"/>
      <w:adjustRightInd w:val="0"/>
      <w:spacing w:after="480" w:line="360" w:lineRule="atLeast"/>
      <w:jc w:val="center"/>
    </w:pPr>
    <w:rPr>
      <w:rFonts w:eastAsia="Times New Roman" w:cs="Times New Roman"/>
      <w:b/>
      <w:sz w:val="28"/>
      <w:szCs w:val="20"/>
      <w:lang w:eastAsia="de-DE"/>
    </w:rPr>
  </w:style>
  <w:style w:type="paragraph" w:customStyle="1" w:styleId="papersubtitle">
    <w:name w:val="papersubtitle"/>
    <w:basedOn w:val="papertitle"/>
    <w:next w:val="author0"/>
    <w:uiPriority w:val="99"/>
    <w:rsid w:val="00735813"/>
    <w:pPr>
      <w:spacing w:before="120" w:line="280" w:lineRule="atLeast"/>
    </w:pPr>
    <w:rPr>
      <w:sz w:val="24"/>
    </w:rPr>
  </w:style>
  <w:style w:type="paragraph" w:customStyle="1" w:styleId="ReferenceLine">
    <w:name w:val="ReferenceLine"/>
    <w:basedOn w:val="p1a"/>
    <w:uiPriority w:val="99"/>
    <w:rsid w:val="00735813"/>
    <w:pPr>
      <w:spacing w:line="200" w:lineRule="exact"/>
    </w:pPr>
    <w:rPr>
      <w:sz w:val="16"/>
    </w:rPr>
  </w:style>
  <w:style w:type="paragraph" w:customStyle="1" w:styleId="tablecolhead">
    <w:name w:val="table col head"/>
    <w:basedOn w:val="Normal"/>
    <w:uiPriority w:val="99"/>
    <w:rsid w:val="00735813"/>
    <w:pPr>
      <w:jc w:val="center"/>
    </w:pPr>
    <w:rPr>
      <w:rFonts w:eastAsia="SimSun" w:cs="Times New Roman"/>
      <w:b/>
      <w:bCs/>
      <w:sz w:val="16"/>
      <w:szCs w:val="16"/>
    </w:rPr>
  </w:style>
  <w:style w:type="paragraph" w:customStyle="1" w:styleId="tablecopy">
    <w:name w:val="table copy"/>
    <w:uiPriority w:val="99"/>
    <w:rsid w:val="00735813"/>
    <w:pPr>
      <w:jc w:val="both"/>
    </w:pPr>
    <w:rPr>
      <w:rFonts w:ascii="Times New Roman" w:eastAsia="SimSun" w:hAnsi="Times New Roman" w:cs="Times New Roman"/>
      <w:noProof/>
      <w:sz w:val="16"/>
      <w:szCs w:val="16"/>
    </w:rPr>
  </w:style>
  <w:style w:type="character" w:styleId="Numrodepage">
    <w:name w:val="page number"/>
    <w:basedOn w:val="Policepardfaut"/>
    <w:semiHidden/>
    <w:unhideWhenUsed/>
    <w:rsid w:val="00735813"/>
    <w:rPr>
      <w:sz w:val="18"/>
    </w:rPr>
  </w:style>
  <w:style w:type="character" w:styleId="Textedelespacerserv">
    <w:name w:val="Placeholder Text"/>
    <w:basedOn w:val="Policepardfaut"/>
    <w:uiPriority w:val="99"/>
    <w:semiHidden/>
    <w:rsid w:val="00735813"/>
    <w:rPr>
      <w:color w:val="808080"/>
    </w:rPr>
  </w:style>
  <w:style w:type="character" w:customStyle="1" w:styleId="e-mail0">
    <w:name w:val="e-mail"/>
    <w:basedOn w:val="Policepardfaut"/>
    <w:rsid w:val="00735813"/>
    <w:rPr>
      <w:rFonts w:ascii="Courier" w:hAnsi="Courier" w:hint="default"/>
      <w:noProof/>
      <w:lang w:val="en-US"/>
    </w:rPr>
  </w:style>
  <w:style w:type="character" w:customStyle="1" w:styleId="url">
    <w:name w:val="url"/>
    <w:basedOn w:val="Policepardfaut"/>
    <w:rsid w:val="00735813"/>
    <w:rPr>
      <w:rFonts w:ascii="Courier" w:hAnsi="Courier" w:hint="default"/>
      <w:noProof/>
      <w:lang w:val="en-US"/>
    </w:rPr>
  </w:style>
  <w:style w:type="character" w:customStyle="1" w:styleId="RH">
    <w:name w:val="RH"/>
    <w:basedOn w:val="Policepardfaut"/>
    <w:rsid w:val="00735813"/>
  </w:style>
  <w:style w:type="numbering" w:customStyle="1" w:styleId="itemization1">
    <w:name w:val="itemization1"/>
    <w:rsid w:val="00735813"/>
    <w:pPr>
      <w:numPr>
        <w:numId w:val="7"/>
      </w:numPr>
    </w:pPr>
  </w:style>
  <w:style w:type="numbering" w:customStyle="1" w:styleId="itemization2">
    <w:name w:val="itemization2"/>
    <w:rsid w:val="00735813"/>
    <w:pPr>
      <w:numPr>
        <w:numId w:val="8"/>
      </w:numPr>
    </w:pPr>
  </w:style>
  <w:style w:type="numbering" w:customStyle="1" w:styleId="referencelist">
    <w:name w:val="referencelist"/>
    <w:rsid w:val="00735813"/>
    <w:pPr>
      <w:numPr>
        <w:numId w:val="10"/>
      </w:numPr>
    </w:pPr>
  </w:style>
  <w:style w:type="numbering" w:customStyle="1" w:styleId="arabnumitem">
    <w:name w:val="arabnumitem"/>
    <w:rsid w:val="00735813"/>
    <w:pPr>
      <w:numPr>
        <w:numId w:val="11"/>
      </w:numPr>
    </w:pPr>
  </w:style>
  <w:style w:type="character" w:customStyle="1" w:styleId="apple-converted-space">
    <w:name w:val="apple-converted-space"/>
    <w:basedOn w:val="Policepardfaut"/>
    <w:rsid w:val="00770A8B"/>
  </w:style>
  <w:style w:type="character" w:styleId="Marquedecommentaire">
    <w:name w:val="annotation reference"/>
    <w:basedOn w:val="Policepardfaut"/>
    <w:rsid w:val="00E43E15"/>
    <w:rPr>
      <w:sz w:val="21"/>
      <w:szCs w:val="21"/>
    </w:rPr>
  </w:style>
  <w:style w:type="paragraph" w:styleId="Rvision">
    <w:name w:val="Revision"/>
    <w:hidden/>
    <w:rsid w:val="0074719E"/>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iPriority="99"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E1593"/>
    <w:rPr>
      <w:rFonts w:ascii="Times New Roman" w:hAnsi="Times New Roman"/>
      <w:sz w:val="24"/>
      <w:szCs w:val="24"/>
    </w:rPr>
  </w:style>
  <w:style w:type="paragraph" w:styleId="Titre1">
    <w:name w:val="heading 1"/>
    <w:basedOn w:val="Normal"/>
    <w:next w:val="Normal"/>
    <w:link w:val="Titre1Car"/>
    <w:qFormat/>
    <w:rsid w:val="00884800"/>
    <w:pPr>
      <w:keepNext/>
      <w:numPr>
        <w:numId w:val="1"/>
      </w:numPr>
      <w:spacing w:before="240" w:after="60"/>
      <w:outlineLvl w:val="0"/>
    </w:pPr>
    <w:rPr>
      <w:rFonts w:ascii="Arial" w:hAnsi="Arial" w:cs="Arial"/>
      <w:b/>
      <w:bCs/>
      <w:caps/>
      <w:kern w:val="32"/>
      <w:sz w:val="18"/>
      <w:szCs w:val="18"/>
      <w:lang w:val="fr-FR"/>
    </w:rPr>
  </w:style>
  <w:style w:type="paragraph" w:styleId="Titre2">
    <w:name w:val="heading 2"/>
    <w:basedOn w:val="Normal"/>
    <w:next w:val="Normal"/>
    <w:link w:val="Titre2Car"/>
    <w:qFormat/>
    <w:rsid w:val="00884800"/>
    <w:pPr>
      <w:keepNext/>
      <w:numPr>
        <w:ilvl w:val="1"/>
        <w:numId w:val="1"/>
      </w:numPr>
      <w:spacing w:before="240" w:after="60"/>
      <w:outlineLvl w:val="1"/>
    </w:pPr>
    <w:rPr>
      <w:rFonts w:ascii="Arial" w:hAnsi="Arial" w:cs="Arial"/>
      <w:b/>
      <w:bCs/>
      <w:sz w:val="18"/>
      <w:szCs w:val="18"/>
    </w:rPr>
  </w:style>
  <w:style w:type="paragraph" w:styleId="Titre3">
    <w:name w:val="heading 3"/>
    <w:basedOn w:val="Normal"/>
    <w:next w:val="Normal"/>
    <w:link w:val="Titre3Car"/>
    <w:qFormat/>
    <w:rsid w:val="001A5AEC"/>
    <w:pPr>
      <w:keepNext/>
      <w:numPr>
        <w:ilvl w:val="2"/>
        <w:numId w:val="1"/>
      </w:numPr>
      <w:tabs>
        <w:tab w:val="left" w:pos="451"/>
      </w:tabs>
      <w:spacing w:before="240" w:after="60"/>
      <w:outlineLvl w:val="2"/>
    </w:pPr>
    <w:rPr>
      <w:rFonts w:ascii="Arial" w:hAnsi="Arial" w:cs="Arial"/>
      <w:b/>
      <w:bCs/>
      <w:sz w:val="18"/>
      <w:szCs w:val="26"/>
      <w:lang w:eastAsia="zh-CN"/>
    </w:rPr>
  </w:style>
  <w:style w:type="paragraph" w:styleId="Titre4">
    <w:name w:val="heading 4"/>
    <w:basedOn w:val="Normal"/>
    <w:next w:val="Normal"/>
    <w:link w:val="Titre4Car"/>
    <w:qFormat/>
    <w:pPr>
      <w:keepNext/>
      <w:numPr>
        <w:ilvl w:val="3"/>
        <w:numId w:val="1"/>
      </w:numPr>
      <w:spacing w:before="240" w:after="60"/>
      <w:outlineLvl w:val="3"/>
    </w:pPr>
    <w:rPr>
      <w:rFonts w:cs="Times New Roman"/>
      <w:b/>
      <w:bCs/>
      <w:sz w:val="28"/>
      <w:szCs w:val="28"/>
    </w:rPr>
  </w:style>
  <w:style w:type="paragraph" w:styleId="Titre5">
    <w:name w:val="heading 5"/>
    <w:basedOn w:val="Normal"/>
    <w:next w:val="Normal"/>
    <w:link w:val="Titre5Car"/>
    <w:qFormat/>
    <w:pPr>
      <w:numPr>
        <w:ilvl w:val="4"/>
        <w:numId w:val="1"/>
      </w:numPr>
      <w:spacing w:before="240" w:after="60"/>
      <w:outlineLvl w:val="4"/>
    </w:pPr>
    <w:rPr>
      <w:rFonts w:cs="Times New Roman"/>
      <w:b/>
      <w:bCs/>
      <w:i/>
      <w:iCs/>
      <w:sz w:val="26"/>
      <w:szCs w:val="26"/>
    </w:rPr>
  </w:style>
  <w:style w:type="paragraph" w:styleId="Titre6">
    <w:name w:val="heading 6"/>
    <w:basedOn w:val="Normal"/>
    <w:next w:val="Normal"/>
    <w:link w:val="Titre6Car"/>
    <w:qFormat/>
    <w:pPr>
      <w:numPr>
        <w:ilvl w:val="5"/>
        <w:numId w:val="1"/>
      </w:numPr>
      <w:spacing w:before="240" w:after="60"/>
      <w:outlineLvl w:val="5"/>
    </w:pPr>
    <w:rPr>
      <w:rFonts w:cs="Times New Roman"/>
      <w:b/>
      <w:bCs/>
      <w:sz w:val="22"/>
      <w:szCs w:val="22"/>
    </w:rPr>
  </w:style>
  <w:style w:type="paragraph" w:styleId="Titre7">
    <w:name w:val="heading 7"/>
    <w:basedOn w:val="Normal"/>
    <w:next w:val="Normal"/>
    <w:link w:val="Titre7Car"/>
    <w:uiPriority w:val="99"/>
    <w:qFormat/>
    <w:pPr>
      <w:numPr>
        <w:ilvl w:val="6"/>
        <w:numId w:val="1"/>
      </w:numPr>
      <w:spacing w:before="240" w:after="60"/>
      <w:outlineLvl w:val="6"/>
    </w:pPr>
    <w:rPr>
      <w:rFonts w:cs="Times New Roman"/>
    </w:rPr>
  </w:style>
  <w:style w:type="paragraph" w:styleId="Titre8">
    <w:name w:val="heading 8"/>
    <w:basedOn w:val="Normal"/>
    <w:next w:val="Normal"/>
    <w:link w:val="Titre8Car"/>
    <w:uiPriority w:val="99"/>
    <w:qFormat/>
    <w:pPr>
      <w:numPr>
        <w:ilvl w:val="7"/>
        <w:numId w:val="1"/>
      </w:numPr>
      <w:spacing w:before="240" w:after="60"/>
      <w:outlineLvl w:val="7"/>
    </w:pPr>
    <w:rPr>
      <w:rFonts w:cs="Times New Roman"/>
      <w:i/>
      <w:iCs/>
    </w:rPr>
  </w:style>
  <w:style w:type="paragraph" w:styleId="Titre9">
    <w:name w:val="heading 9"/>
    <w:basedOn w:val="Normal"/>
    <w:next w:val="Normal"/>
    <w:link w:val="Titre9Car"/>
    <w:uiPriority w:val="99"/>
    <w:qFormat/>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84800"/>
    <w:rPr>
      <w:rFonts w:ascii="Arial" w:hAnsi="Arial" w:cs="Arial"/>
      <w:b/>
      <w:bCs/>
      <w:caps/>
      <w:kern w:val="32"/>
      <w:sz w:val="18"/>
      <w:szCs w:val="18"/>
      <w:lang w:val="fr-FR"/>
    </w:rPr>
  </w:style>
  <w:style w:type="character" w:customStyle="1" w:styleId="Titre2Car">
    <w:name w:val="Titre 2 Car"/>
    <w:basedOn w:val="Policepardfaut"/>
    <w:link w:val="Titre2"/>
    <w:rsid w:val="00884800"/>
    <w:rPr>
      <w:rFonts w:ascii="Arial" w:hAnsi="Arial" w:cs="Arial"/>
      <w:b/>
      <w:bCs/>
      <w:sz w:val="18"/>
      <w:szCs w:val="18"/>
    </w:rPr>
  </w:style>
  <w:style w:type="character" w:customStyle="1" w:styleId="Titre3Car">
    <w:name w:val="Titre 3 Car"/>
    <w:basedOn w:val="Policepardfaut"/>
    <w:link w:val="Titre3"/>
    <w:rsid w:val="001A5AEC"/>
    <w:rPr>
      <w:rFonts w:ascii="Arial" w:hAnsi="Arial" w:cs="Arial"/>
      <w:b/>
      <w:bCs/>
      <w:sz w:val="18"/>
      <w:szCs w:val="26"/>
      <w:lang w:eastAsia="zh-CN"/>
    </w:rPr>
  </w:style>
  <w:style w:type="character" w:customStyle="1" w:styleId="Titre4Car">
    <w:name w:val="Titre 4 Car"/>
    <w:basedOn w:val="Policepardfaut"/>
    <w:link w:val="Titre4"/>
    <w:rsid w:val="00563DB0"/>
    <w:rPr>
      <w:rFonts w:ascii="Times New Roman" w:hAnsi="Times New Roman" w:cs="Times New Roman"/>
      <w:b/>
      <w:bCs/>
      <w:sz w:val="28"/>
      <w:szCs w:val="28"/>
    </w:rPr>
  </w:style>
  <w:style w:type="character" w:customStyle="1" w:styleId="Titre5Car">
    <w:name w:val="Titre 5 Car"/>
    <w:basedOn w:val="Policepardfaut"/>
    <w:link w:val="Titre5"/>
    <w:rsid w:val="00563DB0"/>
    <w:rPr>
      <w:rFonts w:ascii="Times New Roman" w:hAnsi="Times New Roman" w:cs="Times New Roman"/>
      <w:b/>
      <w:bCs/>
      <w:i/>
      <w:iCs/>
      <w:sz w:val="26"/>
      <w:szCs w:val="26"/>
    </w:rPr>
  </w:style>
  <w:style w:type="character" w:customStyle="1" w:styleId="Titre6Car">
    <w:name w:val="Titre 6 Car"/>
    <w:basedOn w:val="Policepardfaut"/>
    <w:link w:val="Titre6"/>
    <w:rsid w:val="00563DB0"/>
    <w:rPr>
      <w:rFonts w:ascii="Times New Roman" w:hAnsi="Times New Roman" w:cs="Times New Roman"/>
      <w:b/>
      <w:bCs/>
    </w:rPr>
  </w:style>
  <w:style w:type="character" w:customStyle="1" w:styleId="Titre7Car">
    <w:name w:val="Titre 7 Car"/>
    <w:basedOn w:val="Policepardfaut"/>
    <w:link w:val="Titre7"/>
    <w:uiPriority w:val="99"/>
    <w:rsid w:val="00563DB0"/>
    <w:rPr>
      <w:rFonts w:ascii="Times New Roman" w:hAnsi="Times New Roman" w:cs="Times New Roman"/>
      <w:sz w:val="24"/>
      <w:szCs w:val="24"/>
    </w:rPr>
  </w:style>
  <w:style w:type="character" w:customStyle="1" w:styleId="Titre8Car">
    <w:name w:val="Titre 8 Car"/>
    <w:basedOn w:val="Policepardfaut"/>
    <w:link w:val="Titre8"/>
    <w:uiPriority w:val="99"/>
    <w:rsid w:val="00563DB0"/>
    <w:rPr>
      <w:rFonts w:ascii="Times New Roman" w:hAnsi="Times New Roman" w:cs="Times New Roman"/>
      <w:i/>
      <w:iCs/>
      <w:sz w:val="24"/>
      <w:szCs w:val="24"/>
    </w:rPr>
  </w:style>
  <w:style w:type="character" w:customStyle="1" w:styleId="Titre9Car">
    <w:name w:val="Titre 9 Car"/>
    <w:basedOn w:val="Policepardfaut"/>
    <w:link w:val="Titre9"/>
    <w:uiPriority w:val="99"/>
    <w:rsid w:val="00563DB0"/>
    <w:rPr>
      <w:rFonts w:ascii="Arial" w:hAnsi="Arial" w:cs="Arial"/>
    </w:rPr>
  </w:style>
  <w:style w:type="character" w:styleId="Lienhypertexte">
    <w:name w:val="Hyperlink"/>
    <w:basedOn w:val="Policepardfaut"/>
    <w:rPr>
      <w:rFonts w:ascii="Times New Roman" w:hAnsi="Times New Roman" w:cs="Times New Roman"/>
      <w:color w:val="0000FF"/>
      <w:u w:val="single"/>
    </w:rPr>
  </w:style>
  <w:style w:type="paragraph" w:customStyle="1" w:styleId="Paper-title">
    <w:name w:val="Paper-title"/>
    <w:basedOn w:val="Titr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re">
    <w:name w:val="Title"/>
    <w:basedOn w:val="Normal"/>
    <w:link w:val="TitreCar"/>
    <w:uiPriority w:val="99"/>
    <w:qFormat/>
    <w:rsid w:val="00C03590"/>
    <w:pPr>
      <w:spacing w:before="240" w:after="60"/>
      <w:jc w:val="center"/>
      <w:outlineLvl w:val="0"/>
    </w:pPr>
    <w:rPr>
      <w:rFonts w:ascii="Arial" w:hAnsi="Arial" w:cs="Arial"/>
      <w:b/>
      <w:bCs/>
      <w:kern w:val="28"/>
      <w:sz w:val="32"/>
      <w:szCs w:val="32"/>
    </w:rPr>
  </w:style>
  <w:style w:type="character" w:customStyle="1" w:styleId="TitreCar">
    <w:name w:val="Titre Car"/>
    <w:basedOn w:val="Policepardfaut"/>
    <w:link w:val="Titre"/>
    <w:uiPriority w:val="99"/>
    <w:rsid w:val="00C03590"/>
    <w:rPr>
      <w:rFonts w:ascii="Arial" w:hAnsi="Arial" w:cs="Arial"/>
      <w:b/>
      <w:bCs/>
      <w:kern w:val="28"/>
      <w:sz w:val="32"/>
      <w:szCs w:val="32"/>
    </w:rPr>
  </w:style>
  <w:style w:type="character" w:customStyle="1" w:styleId="AuthorsAffiliation">
    <w:name w:val="Author's Affiliation"/>
    <w:basedOn w:val="Policepardfau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Corpsdetexte"/>
    <w:uiPriority w:val="99"/>
    <w:rsid w:val="0021418C"/>
    <w:pPr>
      <w:spacing w:after="0"/>
      <w:jc w:val="both"/>
    </w:pPr>
    <w:rPr>
      <w:rFonts w:ascii="Century Schoolbook" w:hAnsi="Century Schoolbook"/>
      <w:sz w:val="20"/>
      <w:szCs w:val="20"/>
      <w:lang w:eastAsia="zh-CN"/>
    </w:rPr>
  </w:style>
  <w:style w:type="paragraph" w:styleId="Corpsdetexte">
    <w:name w:val="Body Text"/>
    <w:basedOn w:val="Normal"/>
    <w:link w:val="CorpsdetexteCar"/>
    <w:uiPriority w:val="99"/>
    <w:pPr>
      <w:spacing w:after="120"/>
    </w:pPr>
    <w:rPr>
      <w:rFonts w:cs="Times New Roman"/>
    </w:rPr>
  </w:style>
  <w:style w:type="character" w:customStyle="1" w:styleId="CorpsdetexteCar">
    <w:name w:val="Corps de texte Car"/>
    <w:basedOn w:val="Policepardfaut"/>
    <w:link w:val="Corpsdetexte"/>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Policepardfau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Lienhypertextesuivivisit">
    <w:name w:val="FollowedHyperlink"/>
    <w:basedOn w:val="Policepardfau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En-tte">
    <w:name w:val="header"/>
    <w:basedOn w:val="Normal"/>
    <w:link w:val="En-tteCar"/>
    <w:uiPriority w:val="99"/>
    <w:pPr>
      <w:tabs>
        <w:tab w:val="center" w:pos="4320"/>
        <w:tab w:val="right" w:pos="8640"/>
      </w:tabs>
    </w:pPr>
    <w:rPr>
      <w:rFonts w:cs="Times New Roman"/>
    </w:rPr>
  </w:style>
  <w:style w:type="character" w:customStyle="1" w:styleId="En-tteCar">
    <w:name w:val="En-tête Car"/>
    <w:basedOn w:val="Policepardfaut"/>
    <w:link w:val="En-tte"/>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Titre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Titreindex">
    <w:name w:val="index heading"/>
    <w:basedOn w:val="Normal"/>
    <w:next w:val="Index1"/>
    <w:uiPriority w:val="99"/>
    <w:rPr>
      <w:rFonts w:ascii="Arial" w:hAnsi="Arial" w:cs="Arial"/>
      <w:b/>
      <w:bCs/>
    </w:rPr>
  </w:style>
  <w:style w:type="character" w:customStyle="1" w:styleId="Lemmahead">
    <w:name w:val="Lemma_head"/>
    <w:basedOn w:val="Policepardfau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s">
    <w:name w:val="Salutation"/>
    <w:basedOn w:val="Normal"/>
    <w:next w:val="Normal"/>
    <w:link w:val="SalutationsCar"/>
    <w:uiPriority w:val="99"/>
    <w:rPr>
      <w:rFonts w:cs="Times New Roman"/>
    </w:rPr>
  </w:style>
  <w:style w:type="character" w:customStyle="1" w:styleId="SalutationsCar">
    <w:name w:val="Salutations Car"/>
    <w:basedOn w:val="Policepardfaut"/>
    <w:link w:val="Salutations"/>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Notedebasdepage">
    <w:name w:val="footnote text"/>
    <w:basedOn w:val="Normal"/>
    <w:link w:val="NotedebasdepageCar"/>
    <w:uiPriority w:val="99"/>
    <w:rPr>
      <w:rFonts w:ascii="NewCenturySchlbk" w:hAnsi="NewCenturySchlbk" w:cs="NewCenturySchlbk"/>
      <w:sz w:val="16"/>
      <w:szCs w:val="16"/>
    </w:rPr>
  </w:style>
  <w:style w:type="character" w:customStyle="1" w:styleId="NotedebasdepageCar">
    <w:name w:val="Note de bas de page Car"/>
    <w:basedOn w:val="Policepardfaut"/>
    <w:link w:val="Notedebasdepage"/>
    <w:uiPriority w:val="99"/>
    <w:semiHidden/>
    <w:rsid w:val="00563DB0"/>
    <w:rPr>
      <w:rFonts w:ascii="Times New Roman" w:hAnsi="Times New Roman"/>
      <w:sz w:val="20"/>
      <w:szCs w:val="20"/>
    </w:rPr>
  </w:style>
  <w:style w:type="character" w:styleId="Appelnotedebasdep">
    <w:name w:val="footnote reference"/>
    <w:basedOn w:val="Policepardfaut"/>
    <w:rPr>
      <w:rFonts w:ascii="Times New Roman" w:hAnsi="Times New Roman" w:cs="Times New Roman"/>
      <w:vertAlign w:val="superscript"/>
    </w:rPr>
  </w:style>
  <w:style w:type="character" w:customStyle="1" w:styleId="Proofhead">
    <w:name w:val="Proof_head"/>
    <w:basedOn w:val="Policepardfaut"/>
    <w:uiPriority w:val="99"/>
    <w:rsid w:val="00C844F8"/>
    <w:rPr>
      <w:smallCaps/>
    </w:rPr>
  </w:style>
  <w:style w:type="character" w:customStyle="1" w:styleId="Definitionhead">
    <w:name w:val="Definition_head"/>
    <w:basedOn w:val="Policepardfau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Textedebulles">
    <w:name w:val="Balloon Text"/>
    <w:basedOn w:val="Normal"/>
    <w:link w:val="TextedebullesCar"/>
    <w:uiPriority w:val="99"/>
    <w:rPr>
      <w:rFonts w:ascii="Tahoma" w:hAnsi="Tahoma" w:cs="Tahoma"/>
      <w:sz w:val="16"/>
      <w:szCs w:val="16"/>
    </w:rPr>
  </w:style>
  <w:style w:type="character" w:customStyle="1" w:styleId="TextedebullesCar">
    <w:name w:val="Texte de bulles Car"/>
    <w:basedOn w:val="Policepardfaut"/>
    <w:link w:val="Textedebulles"/>
    <w:uiPriority w:val="99"/>
    <w:rPr>
      <w:rFonts w:ascii="Tahoma" w:hAnsi="Tahoma" w:cs="Tahoma"/>
      <w:sz w:val="16"/>
      <w:szCs w:val="16"/>
    </w:rPr>
  </w:style>
  <w:style w:type="paragraph" w:styleId="Bibliographie">
    <w:name w:val="Bibliography"/>
    <w:basedOn w:val="Normal"/>
    <w:next w:val="Normal"/>
    <w:uiPriority w:val="99"/>
    <w:rPr>
      <w:rFonts w:cs="Times New Roman"/>
    </w:rPr>
  </w:style>
  <w:style w:type="paragraph" w:styleId="Normalcentr">
    <w:name w:val="Block Text"/>
    <w:basedOn w:val="Normal"/>
    <w:uiPriority w:val="99"/>
    <w:pPr>
      <w:spacing w:after="120"/>
      <w:ind w:left="1440" w:right="1440"/>
    </w:pPr>
    <w:rPr>
      <w:rFonts w:cs="Times New Roman"/>
    </w:rPr>
  </w:style>
  <w:style w:type="paragraph" w:styleId="Corpsdetexte2">
    <w:name w:val="Body Text 2"/>
    <w:basedOn w:val="Normal"/>
    <w:link w:val="Corpsdetexte2Car"/>
    <w:uiPriority w:val="99"/>
    <w:pPr>
      <w:spacing w:after="120"/>
      <w:ind w:left="360"/>
    </w:pPr>
    <w:rPr>
      <w:rFonts w:cs="Times New Roman"/>
    </w:rPr>
  </w:style>
  <w:style w:type="character" w:customStyle="1" w:styleId="Corpsdetexte2Car">
    <w:name w:val="Corps de texte 2 Car"/>
    <w:basedOn w:val="Policepardfaut"/>
    <w:link w:val="Corpsdetexte2"/>
    <w:uiPriority w:val="99"/>
    <w:rPr>
      <w:rFonts w:ascii="Times New Roman" w:hAnsi="Times New Roman" w:cs="Times New Roman"/>
      <w:sz w:val="24"/>
      <w:szCs w:val="24"/>
    </w:rPr>
  </w:style>
  <w:style w:type="paragraph" w:styleId="Corpsdetexte3">
    <w:name w:val="Body Text 3"/>
    <w:basedOn w:val="Normal"/>
    <w:link w:val="Corpsdetexte3Car"/>
    <w:uiPriority w:val="99"/>
    <w:pPr>
      <w:spacing w:after="120"/>
    </w:pPr>
    <w:rPr>
      <w:rFonts w:cs="Times New Roman"/>
      <w:sz w:val="16"/>
      <w:szCs w:val="16"/>
    </w:rPr>
  </w:style>
  <w:style w:type="character" w:customStyle="1" w:styleId="Corpsdetexte3Car">
    <w:name w:val="Corps de texte 3 Car"/>
    <w:basedOn w:val="Policepardfaut"/>
    <w:link w:val="Corpsdetexte3"/>
    <w:uiPriority w:val="99"/>
    <w:rPr>
      <w:rFonts w:ascii="Times New Roman" w:hAnsi="Times New Roman" w:cs="Times New Roman"/>
      <w:sz w:val="16"/>
      <w:szCs w:val="16"/>
    </w:rPr>
  </w:style>
  <w:style w:type="paragraph" w:styleId="Retrait1religne">
    <w:name w:val="Body Text First Indent"/>
    <w:basedOn w:val="Corpsdetexte"/>
    <w:link w:val="Retrait1religneCar"/>
    <w:uiPriority w:val="99"/>
    <w:pPr>
      <w:ind w:firstLine="210"/>
    </w:pPr>
  </w:style>
  <w:style w:type="character" w:customStyle="1" w:styleId="Retrait1religneCar">
    <w:name w:val="Retrait 1re ligne Car"/>
    <w:basedOn w:val="BodyTextChar1"/>
    <w:link w:val="Retrait1religne"/>
    <w:uiPriority w:val="99"/>
    <w:rPr>
      <w:rFonts w:ascii="Times New Roman" w:hAnsi="Times New Roman" w:cs="Times New Roman"/>
      <w:sz w:val="24"/>
      <w:szCs w:val="24"/>
    </w:rPr>
  </w:style>
  <w:style w:type="character" w:customStyle="1" w:styleId="BodyTextChar1">
    <w:name w:val="Body Text Char1"/>
    <w:basedOn w:val="Policepardfaut"/>
    <w:uiPriority w:val="99"/>
    <w:rPr>
      <w:rFonts w:ascii="Times New Roman" w:hAnsi="Times New Roman" w:cs="Times New Roman"/>
      <w:sz w:val="24"/>
      <w:szCs w:val="24"/>
    </w:rPr>
  </w:style>
  <w:style w:type="character" w:customStyle="1" w:styleId="BodyTextIndentChar">
    <w:name w:val="Body Text Indent Char"/>
    <w:basedOn w:val="Policepardfaut"/>
    <w:uiPriority w:val="99"/>
    <w:rPr>
      <w:rFonts w:ascii="Times New Roman" w:hAnsi="Times New Roman" w:cs="Times New Roman"/>
      <w:sz w:val="24"/>
      <w:szCs w:val="24"/>
    </w:rPr>
  </w:style>
  <w:style w:type="paragraph" w:styleId="Retraitcorpsdetexte">
    <w:name w:val="Body Text Indent"/>
    <w:basedOn w:val="Normal"/>
    <w:link w:val="RetraitcorpsdetexteCar"/>
    <w:uiPriority w:val="99"/>
    <w:semiHidden/>
    <w:unhideWhenUsed/>
    <w:rsid w:val="00563DB0"/>
    <w:pPr>
      <w:spacing w:after="120"/>
      <w:ind w:left="360"/>
    </w:pPr>
  </w:style>
  <w:style w:type="character" w:customStyle="1" w:styleId="RetraitcorpsdetexteCar">
    <w:name w:val="Retrait corps de texte Car"/>
    <w:basedOn w:val="Policepardfaut"/>
    <w:link w:val="Retraitcorpsdetexte"/>
    <w:uiPriority w:val="99"/>
    <w:semiHidden/>
    <w:rsid w:val="00563DB0"/>
    <w:rPr>
      <w:rFonts w:ascii="Times New Roman" w:hAnsi="Times New Roman"/>
      <w:sz w:val="24"/>
      <w:szCs w:val="24"/>
    </w:rPr>
  </w:style>
  <w:style w:type="paragraph" w:styleId="Retraitcorpset1relig">
    <w:name w:val="Body Text First Indent 2"/>
    <w:basedOn w:val="Corpsdetexte2"/>
    <w:link w:val="Retraitcorpset1religCar"/>
    <w:uiPriority w:val="99"/>
    <w:pPr>
      <w:ind w:firstLine="210"/>
    </w:pPr>
  </w:style>
  <w:style w:type="character" w:customStyle="1" w:styleId="Retraitcorpset1religCar">
    <w:name w:val="Retrait corps et 1re lig. Car"/>
    <w:basedOn w:val="BodyTextIndentChar"/>
    <w:link w:val="Retraitcorpset1relig"/>
    <w:uiPriority w:val="99"/>
    <w:rPr>
      <w:rFonts w:ascii="Times New Roman" w:hAnsi="Times New Roman" w:cs="Times New Roman"/>
      <w:sz w:val="24"/>
      <w:szCs w:val="24"/>
    </w:rPr>
  </w:style>
  <w:style w:type="paragraph" w:styleId="Retraitcorpsdetexte2">
    <w:name w:val="Body Text Indent 2"/>
    <w:basedOn w:val="Normal"/>
    <w:link w:val="Retraitcorpsdetexte2Car"/>
    <w:uiPriority w:val="99"/>
    <w:pPr>
      <w:spacing w:after="120" w:line="480" w:lineRule="auto"/>
      <w:ind w:left="360"/>
    </w:pPr>
    <w:rPr>
      <w:rFonts w:cs="Times New Roman"/>
    </w:rPr>
  </w:style>
  <w:style w:type="character" w:customStyle="1" w:styleId="Retraitcorpsdetexte2Car">
    <w:name w:val="Retrait corps de texte 2 Car"/>
    <w:basedOn w:val="Policepardfaut"/>
    <w:link w:val="Retraitcorpsdetexte2"/>
    <w:uiPriority w:val="99"/>
    <w:rPr>
      <w:rFonts w:ascii="Times New Roman" w:hAnsi="Times New Roman" w:cs="Times New Roman"/>
      <w:sz w:val="24"/>
      <w:szCs w:val="24"/>
    </w:rPr>
  </w:style>
  <w:style w:type="paragraph" w:styleId="Retraitcorpsdetexte3">
    <w:name w:val="Body Text Indent 3"/>
    <w:basedOn w:val="Normal"/>
    <w:link w:val="Retraitcorpsdetexte3Car"/>
    <w:uiPriority w:val="99"/>
    <w:pPr>
      <w:spacing w:after="120"/>
      <w:ind w:left="360"/>
    </w:pPr>
    <w:rPr>
      <w:rFonts w:cs="Times New Roman"/>
      <w:sz w:val="16"/>
      <w:szCs w:val="16"/>
    </w:rPr>
  </w:style>
  <w:style w:type="character" w:customStyle="1" w:styleId="Retraitcorpsdetexte3Car">
    <w:name w:val="Retrait corps de texte 3 Car"/>
    <w:basedOn w:val="Policepardfaut"/>
    <w:link w:val="Retraitcorpsdetexte3"/>
    <w:uiPriority w:val="99"/>
    <w:rPr>
      <w:rFonts w:ascii="Times New Roman" w:hAnsi="Times New Roman" w:cs="Times New Roman"/>
      <w:sz w:val="16"/>
      <w:szCs w:val="16"/>
    </w:rPr>
  </w:style>
  <w:style w:type="paragraph" w:styleId="Lgende">
    <w:name w:val="caption"/>
    <w:basedOn w:val="Normal"/>
    <w:next w:val="Normal"/>
    <w:qFormat/>
    <w:rPr>
      <w:rFonts w:cs="Times New Roman"/>
      <w:b/>
      <w:bCs/>
      <w:sz w:val="20"/>
      <w:szCs w:val="20"/>
    </w:rPr>
  </w:style>
  <w:style w:type="paragraph" w:styleId="Formuledepolitesse">
    <w:name w:val="Closing"/>
    <w:basedOn w:val="Normal"/>
    <w:link w:val="FormuledepolitesseCar"/>
    <w:uiPriority w:val="99"/>
    <w:pPr>
      <w:ind w:left="4320"/>
    </w:pPr>
    <w:rPr>
      <w:rFonts w:cs="Times New Roman"/>
    </w:rPr>
  </w:style>
  <w:style w:type="character" w:customStyle="1" w:styleId="FormuledepolitesseCar">
    <w:name w:val="Formule de politesse Car"/>
    <w:basedOn w:val="Policepardfaut"/>
    <w:link w:val="Formuledepolitesse"/>
    <w:uiPriority w:val="99"/>
    <w:rPr>
      <w:rFonts w:ascii="Times New Roman" w:hAnsi="Times New Roman" w:cs="Times New Roman"/>
      <w:sz w:val="24"/>
      <w:szCs w:val="24"/>
    </w:rPr>
  </w:style>
  <w:style w:type="paragraph" w:styleId="Commentaire">
    <w:name w:val="annotation text"/>
    <w:basedOn w:val="Normal"/>
    <w:link w:val="CommentaireCar"/>
    <w:uiPriority w:val="99"/>
    <w:rPr>
      <w:rFonts w:cs="Times New Roman"/>
      <w:sz w:val="20"/>
      <w:szCs w:val="20"/>
    </w:rPr>
  </w:style>
  <w:style w:type="character" w:customStyle="1" w:styleId="CommentaireCar">
    <w:name w:val="Commentaire Car"/>
    <w:basedOn w:val="Policepardfaut"/>
    <w:link w:val="Commentaire"/>
    <w:uiPriority w:val="99"/>
    <w:rPr>
      <w:rFonts w:ascii="Times New Roman" w:hAnsi="Times New Roman" w:cs="Times New Roman"/>
    </w:rPr>
  </w:style>
  <w:style w:type="paragraph" w:styleId="Objetducommentaire">
    <w:name w:val="annotation subject"/>
    <w:basedOn w:val="Commentaire"/>
    <w:next w:val="Commentaire"/>
    <w:link w:val="ObjetducommentaireCar"/>
    <w:uiPriority w:val="99"/>
    <w:rPr>
      <w:b/>
      <w:bCs/>
    </w:rPr>
  </w:style>
  <w:style w:type="character" w:customStyle="1" w:styleId="ObjetducommentaireCar">
    <w:name w:val="Objet du commentaire Car"/>
    <w:basedOn w:val="CommentaireCar"/>
    <w:link w:val="Objetducommentaire"/>
    <w:uiPriority w:val="99"/>
    <w:rPr>
      <w:rFonts w:ascii="Times New Roman" w:hAnsi="Times New Roman" w:cs="Times New Roman"/>
      <w:b/>
      <w:bCs/>
    </w:rPr>
  </w:style>
  <w:style w:type="paragraph" w:styleId="Date">
    <w:name w:val="Date"/>
    <w:basedOn w:val="Normal"/>
    <w:next w:val="Normal"/>
    <w:link w:val="DateCar"/>
    <w:uiPriority w:val="99"/>
    <w:rPr>
      <w:rFonts w:cs="Times New Roman"/>
    </w:rPr>
  </w:style>
  <w:style w:type="character" w:customStyle="1" w:styleId="DateCar">
    <w:name w:val="Date Car"/>
    <w:basedOn w:val="Policepardfaut"/>
    <w:link w:val="Date"/>
    <w:uiPriority w:val="99"/>
    <w:rPr>
      <w:rFonts w:ascii="Times New Roman" w:hAnsi="Times New Roman" w:cs="Times New Roman"/>
      <w:sz w:val="24"/>
      <w:szCs w:val="24"/>
    </w:rPr>
  </w:style>
  <w:style w:type="paragraph" w:styleId="Explorateurdedocuments">
    <w:name w:val="Document Map"/>
    <w:basedOn w:val="Normal"/>
    <w:link w:val="ExplorateurdedocumentsCar"/>
    <w:uiPriority w:val="99"/>
    <w:rPr>
      <w:rFonts w:ascii="Tahoma" w:hAnsi="Tahoma" w:cs="Tahoma"/>
      <w:sz w:val="16"/>
      <w:szCs w:val="16"/>
    </w:rPr>
  </w:style>
  <w:style w:type="character" w:customStyle="1" w:styleId="ExplorateurdedocumentsCar">
    <w:name w:val="Explorateur de documents Car"/>
    <w:basedOn w:val="Policepardfaut"/>
    <w:link w:val="Explorateurdedocuments"/>
    <w:uiPriority w:val="99"/>
    <w:rPr>
      <w:rFonts w:ascii="Tahoma" w:hAnsi="Tahoma" w:cs="Tahoma"/>
      <w:sz w:val="16"/>
      <w:szCs w:val="16"/>
    </w:rPr>
  </w:style>
  <w:style w:type="paragraph" w:styleId="Signaturelectronique">
    <w:name w:val="E-mail Signature"/>
    <w:basedOn w:val="Normal"/>
    <w:link w:val="SignaturelectroniqueCar"/>
    <w:uiPriority w:val="99"/>
    <w:rPr>
      <w:rFonts w:cs="Times New Roman"/>
    </w:rPr>
  </w:style>
  <w:style w:type="character" w:customStyle="1" w:styleId="SignaturelectroniqueCar">
    <w:name w:val="Signature électronique Car"/>
    <w:basedOn w:val="Policepardfaut"/>
    <w:link w:val="Signaturelectronique"/>
    <w:uiPriority w:val="99"/>
    <w:rPr>
      <w:rFonts w:ascii="Times New Roman" w:hAnsi="Times New Roman" w:cs="Times New Roman"/>
      <w:sz w:val="24"/>
      <w:szCs w:val="24"/>
    </w:rPr>
  </w:style>
  <w:style w:type="paragraph" w:styleId="Notedefin">
    <w:name w:val="endnote text"/>
    <w:basedOn w:val="Normal"/>
    <w:link w:val="NotedefinCar"/>
    <w:uiPriority w:val="99"/>
    <w:rPr>
      <w:rFonts w:cs="Times New Roman"/>
      <w:sz w:val="20"/>
      <w:szCs w:val="20"/>
    </w:rPr>
  </w:style>
  <w:style w:type="character" w:customStyle="1" w:styleId="NotedefinCar">
    <w:name w:val="Note de fin Car"/>
    <w:basedOn w:val="Policepardfaut"/>
    <w:link w:val="Notedefin"/>
    <w:uiPriority w:val="99"/>
    <w:rPr>
      <w:rFonts w:ascii="Times New Roman" w:hAnsi="Times New Roman" w:cs="Times New Roman"/>
    </w:rPr>
  </w:style>
  <w:style w:type="paragraph" w:styleId="Adressedestinataire">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Adresseexpditeur">
    <w:name w:val="envelope return"/>
    <w:basedOn w:val="Normal"/>
    <w:uiPriority w:val="99"/>
    <w:rPr>
      <w:rFonts w:ascii="Cambria" w:hAnsi="Cambria" w:cs="Cambria"/>
      <w:sz w:val="20"/>
      <w:szCs w:val="20"/>
    </w:rPr>
  </w:style>
  <w:style w:type="paragraph" w:styleId="Pieddepage">
    <w:name w:val="footer"/>
    <w:basedOn w:val="Normal"/>
    <w:link w:val="PieddepageCar"/>
    <w:uiPriority w:val="99"/>
    <w:pPr>
      <w:tabs>
        <w:tab w:val="center" w:pos="4680"/>
        <w:tab w:val="right" w:pos="9360"/>
      </w:tabs>
    </w:pPr>
    <w:rPr>
      <w:rFonts w:cs="Times New Roman"/>
    </w:rPr>
  </w:style>
  <w:style w:type="character" w:customStyle="1" w:styleId="PieddepageCar">
    <w:name w:val="Pied de page Car"/>
    <w:basedOn w:val="Policepardfaut"/>
    <w:link w:val="Pieddepage"/>
    <w:uiPriority w:val="99"/>
    <w:rPr>
      <w:rFonts w:ascii="Times New Roman" w:hAnsi="Times New Roman" w:cs="Times New Roman"/>
      <w:sz w:val="24"/>
      <w:szCs w:val="24"/>
    </w:rPr>
  </w:style>
  <w:style w:type="paragraph" w:styleId="AdresseHTML">
    <w:name w:val="HTML Address"/>
    <w:basedOn w:val="Normal"/>
    <w:link w:val="AdresseHTMLCar"/>
    <w:uiPriority w:val="99"/>
    <w:rPr>
      <w:rFonts w:cs="Times New Roman"/>
      <w:i/>
      <w:iCs/>
    </w:rPr>
  </w:style>
  <w:style w:type="character" w:customStyle="1" w:styleId="AdresseHTMLCar">
    <w:name w:val="Adresse HTML Car"/>
    <w:basedOn w:val="Policepardfaut"/>
    <w:link w:val="AdresseHTML"/>
    <w:uiPriority w:val="99"/>
    <w:rPr>
      <w:rFonts w:ascii="Times New Roman" w:hAnsi="Times New Roman" w:cs="Times New Roman"/>
      <w:i/>
      <w:iCs/>
      <w:sz w:val="24"/>
      <w:szCs w:val="24"/>
    </w:rPr>
  </w:style>
  <w:style w:type="paragraph" w:styleId="PrformatHTML">
    <w:name w:val="HTML Preformatted"/>
    <w:basedOn w:val="Normal"/>
    <w:link w:val="PrformatHTMLCar"/>
    <w:uiPriority w:val="99"/>
    <w:rPr>
      <w:rFonts w:ascii="Courier New" w:hAnsi="Courier New" w:cs="Courier New"/>
      <w:sz w:val="20"/>
      <w:szCs w:val="20"/>
    </w:rPr>
  </w:style>
  <w:style w:type="character" w:customStyle="1" w:styleId="PrformatHTMLCar">
    <w:name w:val="Préformaté HTML Car"/>
    <w:basedOn w:val="Policepardfaut"/>
    <w:link w:val="PrformatHTML"/>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Citationintense">
    <w:name w:val="Intense Quote"/>
    <w:basedOn w:val="Normal"/>
    <w:next w:val="Normal"/>
    <w:link w:val="CitationintenseCar"/>
    <w:uiPriority w:val="99"/>
    <w:qFormat/>
    <w:pPr>
      <w:pBdr>
        <w:bottom w:val="single" w:sz="4" w:space="4" w:color="auto"/>
      </w:pBdr>
      <w:spacing w:before="200" w:after="280"/>
      <w:ind w:left="936" w:right="936"/>
    </w:pPr>
    <w:rPr>
      <w:rFonts w:cs="Times New Roman"/>
      <w:b/>
      <w:bCs/>
      <w:i/>
      <w:iCs/>
    </w:rPr>
  </w:style>
  <w:style w:type="character" w:customStyle="1" w:styleId="CitationintenseCar">
    <w:name w:val="Citation intense Car"/>
    <w:basedOn w:val="Policepardfaut"/>
    <w:link w:val="Citationintense"/>
    <w:uiPriority w:val="99"/>
    <w:rPr>
      <w:rFonts w:ascii="Times New Roman" w:hAnsi="Times New Roman" w:cs="Times New Roman"/>
      <w:b/>
      <w:bCs/>
      <w:i/>
      <w:iCs/>
      <w:color w:val="auto"/>
      <w:sz w:val="24"/>
      <w:szCs w:val="24"/>
    </w:rPr>
  </w:style>
  <w:style w:type="paragraph" w:styleId="Liste">
    <w:name w:val="List"/>
    <w:basedOn w:val="Normal"/>
    <w:uiPriority w:val="99"/>
    <w:pPr>
      <w:ind w:left="360" w:hanging="360"/>
    </w:pPr>
    <w:rPr>
      <w:rFonts w:cs="Times New Roman"/>
    </w:rPr>
  </w:style>
  <w:style w:type="paragraph" w:styleId="Liste2">
    <w:name w:val="List 2"/>
    <w:basedOn w:val="Normal"/>
    <w:uiPriority w:val="99"/>
    <w:pPr>
      <w:ind w:left="720" w:hanging="360"/>
    </w:pPr>
    <w:rPr>
      <w:rFonts w:cs="Times New Roman"/>
    </w:rPr>
  </w:style>
  <w:style w:type="paragraph" w:styleId="Liste3">
    <w:name w:val="List 3"/>
    <w:basedOn w:val="Normal"/>
    <w:uiPriority w:val="99"/>
    <w:pPr>
      <w:ind w:left="1080" w:hanging="360"/>
    </w:pPr>
    <w:rPr>
      <w:rFonts w:cs="Times New Roman"/>
    </w:rPr>
  </w:style>
  <w:style w:type="paragraph" w:styleId="Liste4">
    <w:name w:val="List 4"/>
    <w:basedOn w:val="Normal"/>
    <w:uiPriority w:val="99"/>
    <w:pPr>
      <w:ind w:left="1440" w:hanging="360"/>
    </w:pPr>
    <w:rPr>
      <w:rFonts w:cs="Times New Roman"/>
    </w:rPr>
  </w:style>
  <w:style w:type="paragraph" w:styleId="Liste5">
    <w:name w:val="List 5"/>
    <w:basedOn w:val="Normal"/>
    <w:uiPriority w:val="99"/>
    <w:pPr>
      <w:ind w:left="1800" w:hanging="360"/>
    </w:pPr>
    <w:rPr>
      <w:rFonts w:cs="Times New Roman"/>
    </w:rPr>
  </w:style>
  <w:style w:type="paragraph" w:styleId="Listepuces">
    <w:name w:val="List Bullet"/>
    <w:basedOn w:val="Normal"/>
    <w:autoRedefine/>
    <w:uiPriority w:val="99"/>
    <w:pPr>
      <w:tabs>
        <w:tab w:val="num" w:pos="360"/>
      </w:tabs>
      <w:ind w:left="360" w:hanging="360"/>
    </w:pPr>
    <w:rPr>
      <w:rFonts w:cs="Times New Roman"/>
    </w:rPr>
  </w:style>
  <w:style w:type="paragraph" w:styleId="Listepuces2">
    <w:name w:val="List Bullet 2"/>
    <w:basedOn w:val="Normal"/>
    <w:autoRedefine/>
    <w:uiPriority w:val="99"/>
    <w:pPr>
      <w:tabs>
        <w:tab w:val="num" w:pos="720"/>
      </w:tabs>
      <w:ind w:left="720" w:hanging="360"/>
    </w:pPr>
    <w:rPr>
      <w:rFonts w:cs="Times New Roman"/>
    </w:rPr>
  </w:style>
  <w:style w:type="paragraph" w:styleId="Listepuces3">
    <w:name w:val="List Bullet 3"/>
    <w:basedOn w:val="Normal"/>
    <w:autoRedefine/>
    <w:uiPriority w:val="99"/>
    <w:pPr>
      <w:tabs>
        <w:tab w:val="num" w:pos="1080"/>
      </w:tabs>
      <w:ind w:left="1080" w:hanging="360"/>
    </w:pPr>
    <w:rPr>
      <w:rFonts w:cs="Times New Roman"/>
    </w:rPr>
  </w:style>
  <w:style w:type="paragraph" w:styleId="Listepuces4">
    <w:name w:val="List Bullet 4"/>
    <w:basedOn w:val="Normal"/>
    <w:autoRedefine/>
    <w:uiPriority w:val="99"/>
    <w:pPr>
      <w:tabs>
        <w:tab w:val="num" w:pos="1440"/>
      </w:tabs>
      <w:ind w:left="1440" w:hanging="360"/>
    </w:pPr>
    <w:rPr>
      <w:rFonts w:cs="Times New Roman"/>
    </w:rPr>
  </w:style>
  <w:style w:type="paragraph" w:styleId="Listepuces5">
    <w:name w:val="List Bullet 5"/>
    <w:basedOn w:val="Normal"/>
    <w:autoRedefine/>
    <w:uiPriority w:val="99"/>
    <w:pPr>
      <w:tabs>
        <w:tab w:val="num" w:pos="1800"/>
      </w:tabs>
      <w:ind w:left="1800" w:hanging="360"/>
    </w:pPr>
    <w:rPr>
      <w:rFonts w:cs="Times New Roman"/>
    </w:rPr>
  </w:style>
  <w:style w:type="paragraph" w:styleId="Listecontinue">
    <w:name w:val="List Continue"/>
    <w:basedOn w:val="Normal"/>
    <w:uiPriority w:val="99"/>
    <w:pPr>
      <w:spacing w:after="120"/>
      <w:ind w:left="360"/>
    </w:pPr>
    <w:rPr>
      <w:rFonts w:cs="Times New Roman"/>
    </w:rPr>
  </w:style>
  <w:style w:type="paragraph" w:styleId="Listecontinue2">
    <w:name w:val="List Continue 2"/>
    <w:basedOn w:val="Normal"/>
    <w:uiPriority w:val="99"/>
    <w:pPr>
      <w:spacing w:after="120"/>
      <w:ind w:left="720"/>
    </w:pPr>
    <w:rPr>
      <w:rFonts w:cs="Times New Roman"/>
    </w:rPr>
  </w:style>
  <w:style w:type="paragraph" w:styleId="Listecontinue3">
    <w:name w:val="List Continue 3"/>
    <w:basedOn w:val="Normal"/>
    <w:uiPriority w:val="99"/>
    <w:pPr>
      <w:spacing w:after="120"/>
      <w:ind w:left="1080"/>
    </w:pPr>
    <w:rPr>
      <w:rFonts w:cs="Times New Roman"/>
    </w:rPr>
  </w:style>
  <w:style w:type="paragraph" w:styleId="Listecontinue4">
    <w:name w:val="List Continue 4"/>
    <w:basedOn w:val="Normal"/>
    <w:uiPriority w:val="99"/>
    <w:pPr>
      <w:spacing w:after="120"/>
      <w:ind w:left="1440"/>
    </w:pPr>
    <w:rPr>
      <w:rFonts w:cs="Times New Roman"/>
    </w:rPr>
  </w:style>
  <w:style w:type="paragraph" w:styleId="Listecontinue5">
    <w:name w:val="List Continue 5"/>
    <w:basedOn w:val="Normal"/>
    <w:uiPriority w:val="99"/>
    <w:pPr>
      <w:spacing w:after="120"/>
      <w:ind w:left="1800"/>
    </w:pPr>
    <w:rPr>
      <w:rFonts w:cs="Times New Roman"/>
    </w:rPr>
  </w:style>
  <w:style w:type="paragraph" w:styleId="Listenumros">
    <w:name w:val="List Number"/>
    <w:basedOn w:val="Normal"/>
    <w:uiPriority w:val="99"/>
    <w:pPr>
      <w:tabs>
        <w:tab w:val="num" w:pos="360"/>
      </w:tabs>
      <w:ind w:left="360" w:hanging="360"/>
    </w:pPr>
    <w:rPr>
      <w:rFonts w:cs="Times New Roman"/>
    </w:rPr>
  </w:style>
  <w:style w:type="paragraph" w:styleId="Listenumros2">
    <w:name w:val="List Number 2"/>
    <w:basedOn w:val="Normal"/>
    <w:uiPriority w:val="99"/>
    <w:pPr>
      <w:tabs>
        <w:tab w:val="num" w:pos="720"/>
      </w:tabs>
      <w:ind w:left="720" w:hanging="360"/>
    </w:pPr>
    <w:rPr>
      <w:rFonts w:cs="Times New Roman"/>
    </w:rPr>
  </w:style>
  <w:style w:type="paragraph" w:styleId="Listenumros3">
    <w:name w:val="List Number 3"/>
    <w:basedOn w:val="Normal"/>
    <w:uiPriority w:val="99"/>
    <w:pPr>
      <w:tabs>
        <w:tab w:val="num" w:pos="1080"/>
      </w:tabs>
      <w:ind w:left="1080" w:hanging="360"/>
    </w:pPr>
    <w:rPr>
      <w:rFonts w:cs="Times New Roman"/>
    </w:rPr>
  </w:style>
  <w:style w:type="paragraph" w:styleId="Listenumros4">
    <w:name w:val="List Number 4"/>
    <w:basedOn w:val="Normal"/>
    <w:uiPriority w:val="99"/>
    <w:pPr>
      <w:tabs>
        <w:tab w:val="num" w:pos="1440"/>
      </w:tabs>
      <w:ind w:left="1440" w:hanging="360"/>
    </w:pPr>
    <w:rPr>
      <w:rFonts w:cs="Times New Roman"/>
    </w:rPr>
  </w:style>
  <w:style w:type="paragraph" w:styleId="Listenumros5">
    <w:name w:val="List Number 5"/>
    <w:basedOn w:val="Normal"/>
    <w:uiPriority w:val="99"/>
    <w:pPr>
      <w:tabs>
        <w:tab w:val="num" w:pos="1800"/>
      </w:tabs>
      <w:ind w:left="1800" w:hanging="360"/>
    </w:pPr>
    <w:rPr>
      <w:rFonts w:cs="Times New Roman"/>
    </w:rPr>
  </w:style>
  <w:style w:type="paragraph" w:styleId="Paragraphedeliste">
    <w:name w:val="List Paragraph"/>
    <w:basedOn w:val="Normal"/>
    <w:uiPriority w:val="34"/>
    <w:qFormat/>
    <w:pPr>
      <w:ind w:left="720"/>
    </w:pPr>
    <w:rPr>
      <w:rFonts w:cs="Times New Roman"/>
    </w:rPr>
  </w:style>
  <w:style w:type="paragraph" w:styleId="Textedemacro">
    <w:name w:val="macro"/>
    <w:link w:val="TextedemacroC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TextedemacroCar">
    <w:name w:val="Texte de macro Car"/>
    <w:basedOn w:val="Policepardfaut"/>
    <w:link w:val="Textedemacro"/>
    <w:uiPriority w:val="99"/>
    <w:rPr>
      <w:rFonts w:ascii="Courier New" w:hAnsi="Courier New" w:cs="Courier New"/>
      <w:lang w:val="en-US" w:eastAsia="en-US"/>
    </w:rPr>
  </w:style>
  <w:style w:type="paragraph" w:styleId="En-ttedemessage">
    <w:name w:val="Message Header"/>
    <w:basedOn w:val="Normal"/>
    <w:link w:val="En-ttedemessageC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En-ttedemessageCar">
    <w:name w:val="En-tête de message Car"/>
    <w:basedOn w:val="Policepardfaut"/>
    <w:link w:val="En-ttedemessage"/>
    <w:uiPriority w:val="99"/>
    <w:rPr>
      <w:rFonts w:ascii="Cambria" w:hAnsi="Cambria" w:cs="Cambria"/>
      <w:sz w:val="24"/>
      <w:szCs w:val="24"/>
      <w:shd w:val="pct20" w:color="auto" w:fill="auto"/>
    </w:rPr>
  </w:style>
  <w:style w:type="paragraph" w:styleId="Sansinterligne">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Retraitnormal">
    <w:name w:val="Normal Indent"/>
    <w:basedOn w:val="Normal"/>
    <w:uiPriority w:val="99"/>
    <w:pPr>
      <w:ind w:left="720"/>
    </w:pPr>
    <w:rPr>
      <w:rFonts w:cs="Times New Roman"/>
    </w:rPr>
  </w:style>
  <w:style w:type="paragraph" w:styleId="Titredenote">
    <w:name w:val="Note Heading"/>
    <w:basedOn w:val="Normal"/>
    <w:next w:val="Normal"/>
    <w:link w:val="TitredenoteCar"/>
    <w:uiPriority w:val="99"/>
    <w:rPr>
      <w:rFonts w:cs="Times New Roman"/>
    </w:rPr>
  </w:style>
  <w:style w:type="character" w:customStyle="1" w:styleId="TitredenoteCar">
    <w:name w:val="Titre de note Car"/>
    <w:basedOn w:val="Policepardfaut"/>
    <w:link w:val="Titredenote"/>
    <w:uiPriority w:val="99"/>
    <w:rPr>
      <w:rFonts w:ascii="Times New Roman" w:hAnsi="Times New Roman" w:cs="Times New Roman"/>
      <w:sz w:val="24"/>
      <w:szCs w:val="24"/>
    </w:rPr>
  </w:style>
  <w:style w:type="paragraph" w:styleId="Textebrut">
    <w:name w:val="Plain Text"/>
    <w:basedOn w:val="Normal"/>
    <w:link w:val="TextebrutCar"/>
    <w:uiPriority w:val="99"/>
    <w:rPr>
      <w:rFonts w:ascii="Courier New" w:hAnsi="Courier New" w:cs="Courier New"/>
      <w:sz w:val="20"/>
      <w:szCs w:val="20"/>
    </w:rPr>
  </w:style>
  <w:style w:type="character" w:customStyle="1" w:styleId="TextebrutCar">
    <w:name w:val="Texte brut Car"/>
    <w:basedOn w:val="Policepardfaut"/>
    <w:link w:val="Textebrut"/>
    <w:uiPriority w:val="99"/>
    <w:rPr>
      <w:rFonts w:ascii="Courier New" w:hAnsi="Courier New" w:cs="Courier New"/>
    </w:rPr>
  </w:style>
  <w:style w:type="paragraph" w:styleId="Citation">
    <w:name w:val="Quote"/>
    <w:basedOn w:val="Normal"/>
    <w:next w:val="Normal"/>
    <w:link w:val="CitationCar"/>
    <w:uiPriority w:val="99"/>
    <w:qFormat/>
    <w:rPr>
      <w:rFonts w:cs="Times New Roman"/>
      <w:i/>
      <w:iCs/>
      <w:color w:val="000000"/>
    </w:rPr>
  </w:style>
  <w:style w:type="character" w:customStyle="1" w:styleId="CitationCar">
    <w:name w:val="Citation Car"/>
    <w:basedOn w:val="Policepardfaut"/>
    <w:link w:val="Citation"/>
    <w:uiPriority w:val="99"/>
    <w:rPr>
      <w:rFonts w:ascii="Times New Roman" w:hAnsi="Times New Roman" w:cs="Times New Roman"/>
      <w:i/>
      <w:iCs/>
      <w:color w:val="000000"/>
      <w:sz w:val="24"/>
      <w:szCs w:val="24"/>
    </w:rPr>
  </w:style>
  <w:style w:type="paragraph" w:styleId="Signature">
    <w:name w:val="Signature"/>
    <w:basedOn w:val="Normal"/>
    <w:link w:val="SignatureCar"/>
    <w:uiPriority w:val="99"/>
    <w:pPr>
      <w:ind w:left="4320"/>
    </w:pPr>
    <w:rPr>
      <w:rFonts w:cs="Times New Roman"/>
    </w:rPr>
  </w:style>
  <w:style w:type="character" w:customStyle="1" w:styleId="SignatureCar">
    <w:name w:val="Signature Car"/>
    <w:basedOn w:val="Policepardfaut"/>
    <w:link w:val="Signature"/>
    <w:uiPriority w:val="99"/>
    <w:rPr>
      <w:rFonts w:ascii="Times New Roman" w:hAnsi="Times New Roman" w:cs="Times New Roman"/>
      <w:sz w:val="24"/>
      <w:szCs w:val="24"/>
    </w:rPr>
  </w:style>
  <w:style w:type="paragraph" w:styleId="Sous-titre">
    <w:name w:val="Subtitle"/>
    <w:basedOn w:val="Normal"/>
    <w:next w:val="Normal"/>
    <w:link w:val="Sous-titreCar"/>
    <w:uiPriority w:val="99"/>
    <w:qFormat/>
    <w:pPr>
      <w:spacing w:after="60"/>
      <w:jc w:val="center"/>
      <w:outlineLvl w:val="1"/>
    </w:pPr>
    <w:rPr>
      <w:rFonts w:ascii="Cambria" w:hAnsi="Cambria" w:cs="Cambria"/>
    </w:rPr>
  </w:style>
  <w:style w:type="character" w:customStyle="1" w:styleId="Sous-titreCar">
    <w:name w:val="Sous-titre Car"/>
    <w:basedOn w:val="Policepardfaut"/>
    <w:link w:val="Sous-titre"/>
    <w:uiPriority w:val="99"/>
    <w:rPr>
      <w:rFonts w:ascii="Cambria" w:hAnsi="Cambria" w:cs="Cambria"/>
      <w:sz w:val="24"/>
      <w:szCs w:val="24"/>
    </w:rPr>
  </w:style>
  <w:style w:type="paragraph" w:styleId="Tabledesrfrencesjuridiques">
    <w:name w:val="table of authorities"/>
    <w:basedOn w:val="Normal"/>
    <w:next w:val="Normal"/>
    <w:uiPriority w:val="99"/>
    <w:pPr>
      <w:ind w:left="240" w:hanging="240"/>
    </w:pPr>
    <w:rPr>
      <w:rFonts w:cs="Times New Roman"/>
    </w:rPr>
  </w:style>
  <w:style w:type="paragraph" w:styleId="Tabledesillustrations">
    <w:name w:val="table of figures"/>
    <w:basedOn w:val="Normal"/>
    <w:next w:val="Normal"/>
    <w:uiPriority w:val="99"/>
    <w:rPr>
      <w:rFonts w:cs="Times New Roman"/>
    </w:rPr>
  </w:style>
  <w:style w:type="paragraph" w:styleId="TitreTR">
    <w:name w:val="toa heading"/>
    <w:basedOn w:val="Normal"/>
    <w:next w:val="Normal"/>
    <w:uiPriority w:val="99"/>
    <w:pPr>
      <w:spacing w:before="120"/>
    </w:pPr>
    <w:rPr>
      <w:rFonts w:ascii="Cambria" w:hAnsi="Cambria" w:cs="Cambria"/>
      <w:b/>
      <w:bCs/>
    </w:rPr>
  </w:style>
  <w:style w:type="paragraph" w:styleId="TM1">
    <w:name w:val="toc 1"/>
    <w:basedOn w:val="Normal"/>
    <w:next w:val="Normal"/>
    <w:autoRedefine/>
    <w:uiPriority w:val="99"/>
    <w:rPr>
      <w:rFonts w:cs="Times New Roman"/>
    </w:rPr>
  </w:style>
  <w:style w:type="paragraph" w:styleId="TM2">
    <w:name w:val="toc 2"/>
    <w:basedOn w:val="Normal"/>
    <w:next w:val="Normal"/>
    <w:autoRedefine/>
    <w:uiPriority w:val="99"/>
    <w:pPr>
      <w:ind w:left="240"/>
    </w:pPr>
    <w:rPr>
      <w:rFonts w:cs="Times New Roman"/>
    </w:rPr>
  </w:style>
  <w:style w:type="paragraph" w:styleId="TM3">
    <w:name w:val="toc 3"/>
    <w:basedOn w:val="Normal"/>
    <w:next w:val="Normal"/>
    <w:autoRedefine/>
    <w:uiPriority w:val="99"/>
    <w:pPr>
      <w:ind w:left="480"/>
    </w:pPr>
    <w:rPr>
      <w:rFonts w:cs="Times New Roman"/>
    </w:rPr>
  </w:style>
  <w:style w:type="paragraph" w:styleId="TM4">
    <w:name w:val="toc 4"/>
    <w:basedOn w:val="Normal"/>
    <w:next w:val="Normal"/>
    <w:autoRedefine/>
    <w:uiPriority w:val="99"/>
    <w:pPr>
      <w:ind w:left="720"/>
    </w:pPr>
    <w:rPr>
      <w:rFonts w:cs="Times New Roman"/>
    </w:rPr>
  </w:style>
  <w:style w:type="paragraph" w:styleId="TM5">
    <w:name w:val="toc 5"/>
    <w:basedOn w:val="Normal"/>
    <w:next w:val="Normal"/>
    <w:autoRedefine/>
    <w:uiPriority w:val="99"/>
    <w:pPr>
      <w:ind w:left="960"/>
    </w:pPr>
    <w:rPr>
      <w:rFonts w:cs="Times New Roman"/>
    </w:rPr>
  </w:style>
  <w:style w:type="paragraph" w:styleId="TM6">
    <w:name w:val="toc 6"/>
    <w:basedOn w:val="Normal"/>
    <w:next w:val="Normal"/>
    <w:autoRedefine/>
    <w:uiPriority w:val="99"/>
    <w:pPr>
      <w:ind w:left="1200"/>
    </w:pPr>
    <w:rPr>
      <w:rFonts w:cs="Times New Roman"/>
    </w:rPr>
  </w:style>
  <w:style w:type="paragraph" w:styleId="TM7">
    <w:name w:val="toc 7"/>
    <w:basedOn w:val="Normal"/>
    <w:next w:val="Normal"/>
    <w:autoRedefine/>
    <w:uiPriority w:val="99"/>
    <w:pPr>
      <w:ind w:left="1440"/>
    </w:pPr>
    <w:rPr>
      <w:rFonts w:cs="Times New Roman"/>
    </w:rPr>
  </w:style>
  <w:style w:type="paragraph" w:styleId="TM8">
    <w:name w:val="toc 8"/>
    <w:basedOn w:val="Normal"/>
    <w:next w:val="Normal"/>
    <w:autoRedefine/>
    <w:uiPriority w:val="99"/>
    <w:pPr>
      <w:ind w:left="1680"/>
    </w:pPr>
    <w:rPr>
      <w:rFonts w:cs="Times New Roman"/>
    </w:rPr>
  </w:style>
  <w:style w:type="paragraph" w:styleId="TM9">
    <w:name w:val="toc 9"/>
    <w:basedOn w:val="Normal"/>
    <w:next w:val="Normal"/>
    <w:autoRedefine/>
    <w:uiPriority w:val="99"/>
    <w:pPr>
      <w:ind w:left="1920"/>
    </w:pPr>
    <w:rPr>
      <w:rFonts w:cs="Times New Roman"/>
    </w:rPr>
  </w:style>
  <w:style w:type="paragraph" w:styleId="En-ttedetabledesmatires">
    <w:name w:val="TOC Heading"/>
    <w:basedOn w:val="Titre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En-tte"/>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En-tte"/>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En-tteC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En-tteC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Pieddepage"/>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PieddepageCar"/>
    <w:link w:val="RunningFooterACMTransactionson"/>
    <w:rsid w:val="00260E67"/>
    <w:rPr>
      <w:rFonts w:ascii="Times New Roman" w:hAnsi="Times New Roman" w:cs="Times New Roman"/>
      <w:sz w:val="16"/>
      <w:szCs w:val="12"/>
    </w:rPr>
  </w:style>
  <w:style w:type="character" w:customStyle="1" w:styleId="ACMReferenceChar">
    <w:name w:val="ACM Reference Char"/>
    <w:basedOn w:val="Policepardfau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Titre1"/>
    <w:link w:val="ReferenceheadChar"/>
    <w:qFormat/>
    <w:rsid w:val="00BC35E8"/>
    <w:pPr>
      <w:numPr>
        <w:numId w:val="0"/>
      </w:numPr>
    </w:pPr>
  </w:style>
  <w:style w:type="character" w:styleId="Titredulivre">
    <w:name w:val="Book Title"/>
    <w:basedOn w:val="Policepardfaut"/>
    <w:uiPriority w:val="33"/>
    <w:qFormat/>
    <w:rsid w:val="00C03590"/>
    <w:rPr>
      <w:b/>
      <w:bCs/>
      <w:smallCaps/>
      <w:spacing w:val="5"/>
    </w:rPr>
  </w:style>
  <w:style w:type="character" w:customStyle="1" w:styleId="ReferenceheadChar">
    <w:name w:val="Reference_head Char"/>
    <w:basedOn w:val="Titre1Car"/>
    <w:link w:val="Referencehead0"/>
    <w:rsid w:val="00BC35E8"/>
    <w:rPr>
      <w:rFonts w:ascii="Arial" w:hAnsi="Arial" w:cs="Arial"/>
      <w:b/>
      <w:bCs/>
      <w:caps/>
      <w:kern w:val="32"/>
      <w:sz w:val="18"/>
      <w:szCs w:val="18"/>
      <w:lang w:val="fr-FR"/>
    </w:rPr>
  </w:style>
  <w:style w:type="paragraph" w:customStyle="1" w:styleId="Default">
    <w:name w:val="Default"/>
    <w:uiPriority w:val="99"/>
    <w:rsid w:val="00EE1FD6"/>
    <w:pPr>
      <w:autoSpaceDE w:val="0"/>
      <w:autoSpaceDN w:val="0"/>
      <w:adjustRightInd w:val="0"/>
    </w:pPr>
    <w:rPr>
      <w:rFonts w:ascii="NewCenturySchlbk-Roman" w:hAnsi="NewCenturySchlbk-Roman" w:cs="NewCenturySchlbk-Roman"/>
      <w:color w:val="000000"/>
      <w:sz w:val="24"/>
      <w:szCs w:val="24"/>
    </w:rPr>
  </w:style>
  <w:style w:type="paragraph" w:customStyle="1" w:styleId="heading1">
    <w:name w:val="heading1"/>
    <w:basedOn w:val="Titre1"/>
    <w:next w:val="Normal"/>
    <w:uiPriority w:val="99"/>
    <w:rsid w:val="00C80DC2"/>
    <w:pPr>
      <w:keepLines/>
      <w:numPr>
        <w:numId w:val="4"/>
      </w:numPr>
      <w:suppressAutoHyphens/>
      <w:overflowPunct w:val="0"/>
      <w:autoSpaceDE w:val="0"/>
      <w:autoSpaceDN w:val="0"/>
      <w:adjustRightInd w:val="0"/>
      <w:spacing w:before="360" w:after="240" w:line="300" w:lineRule="atLeast"/>
    </w:pPr>
    <w:rPr>
      <w:rFonts w:ascii="Times New Roman" w:eastAsia="Times New Roman" w:hAnsi="Times New Roman" w:cs="Times New Roman"/>
      <w:caps w:val="0"/>
      <w:kern w:val="0"/>
      <w:sz w:val="24"/>
      <w:szCs w:val="20"/>
      <w:lang w:val="en-US" w:eastAsia="de-DE"/>
    </w:rPr>
  </w:style>
  <w:style w:type="paragraph" w:customStyle="1" w:styleId="heading2">
    <w:name w:val="heading2"/>
    <w:basedOn w:val="Titre2"/>
    <w:next w:val="Normal"/>
    <w:uiPriority w:val="99"/>
    <w:rsid w:val="00C80DC2"/>
    <w:pPr>
      <w:keepLines/>
      <w:numPr>
        <w:numId w:val="4"/>
      </w:numPr>
      <w:suppressAutoHyphens/>
      <w:overflowPunct w:val="0"/>
      <w:autoSpaceDE w:val="0"/>
      <w:autoSpaceDN w:val="0"/>
      <w:adjustRightInd w:val="0"/>
      <w:spacing w:before="360" w:after="160" w:line="240" w:lineRule="atLeast"/>
      <w:jc w:val="both"/>
    </w:pPr>
    <w:rPr>
      <w:rFonts w:ascii="Times New Roman" w:eastAsia="Times New Roman" w:hAnsi="Times New Roman" w:cs="Times New Roman"/>
      <w:iCs/>
      <w:sz w:val="20"/>
      <w:szCs w:val="20"/>
      <w:lang w:eastAsia="de-DE"/>
    </w:rPr>
  </w:style>
  <w:style w:type="numbering" w:customStyle="1" w:styleId="headings">
    <w:name w:val="headings"/>
    <w:rsid w:val="00C80DC2"/>
    <w:pPr>
      <w:numPr>
        <w:numId w:val="3"/>
      </w:numPr>
    </w:pPr>
  </w:style>
  <w:style w:type="paragraph" w:customStyle="1" w:styleId="figurecaption0">
    <w:name w:val="figurecaption"/>
    <w:basedOn w:val="Normal"/>
    <w:next w:val="Normal"/>
    <w:rsid w:val="00353BD8"/>
    <w:pPr>
      <w:keepLines/>
      <w:overflowPunct w:val="0"/>
      <w:autoSpaceDE w:val="0"/>
      <w:autoSpaceDN w:val="0"/>
      <w:adjustRightInd w:val="0"/>
      <w:spacing w:before="120" w:after="240" w:line="220" w:lineRule="atLeast"/>
      <w:jc w:val="center"/>
    </w:pPr>
    <w:rPr>
      <w:rFonts w:eastAsia="Times New Roman" w:cs="Times New Roman"/>
      <w:sz w:val="18"/>
      <w:szCs w:val="20"/>
      <w:lang w:eastAsia="de-DE"/>
    </w:rPr>
  </w:style>
  <w:style w:type="paragraph" w:customStyle="1" w:styleId="programcode">
    <w:name w:val="programcode"/>
    <w:basedOn w:val="Normal"/>
    <w:uiPriority w:val="99"/>
    <w:rsid w:val="00353BD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pPr>
    <w:rPr>
      <w:rFonts w:ascii="Courier" w:eastAsia="Times New Roman" w:hAnsi="Courier" w:cs="Times New Roman"/>
      <w:sz w:val="20"/>
      <w:szCs w:val="20"/>
      <w:lang w:eastAsia="de-DE"/>
    </w:rPr>
  </w:style>
  <w:style w:type="paragraph" w:customStyle="1" w:styleId="tablecaption0">
    <w:name w:val="tablecaption"/>
    <w:basedOn w:val="Normal"/>
    <w:next w:val="Normal"/>
    <w:uiPriority w:val="99"/>
    <w:rsid w:val="00353BD8"/>
    <w:pPr>
      <w:keepNext/>
      <w:keepLines/>
      <w:overflowPunct w:val="0"/>
      <w:autoSpaceDE w:val="0"/>
      <w:autoSpaceDN w:val="0"/>
      <w:adjustRightInd w:val="0"/>
      <w:spacing w:before="240" w:after="120" w:line="220" w:lineRule="atLeast"/>
      <w:jc w:val="center"/>
    </w:pPr>
    <w:rPr>
      <w:rFonts w:eastAsia="Times New Roman" w:cs="Times New Roman"/>
      <w:sz w:val="18"/>
      <w:szCs w:val="20"/>
      <w:lang w:val="de-DE" w:eastAsia="de-DE"/>
    </w:rPr>
  </w:style>
  <w:style w:type="character" w:customStyle="1" w:styleId="heading3">
    <w:name w:val="heading3"/>
    <w:basedOn w:val="Policepardfaut"/>
    <w:rsid w:val="00353BD8"/>
    <w:rPr>
      <w:b/>
      <w:bCs w:val="0"/>
    </w:rPr>
  </w:style>
  <w:style w:type="table" w:styleId="Grilledutableau">
    <w:name w:val="Table Grid"/>
    <w:basedOn w:val="TableauNormal"/>
    <w:rsid w:val="00353BD8"/>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next w:val="Normal"/>
    <w:uiPriority w:val="99"/>
    <w:rsid w:val="00C45D9D"/>
    <w:pPr>
      <w:tabs>
        <w:tab w:val="center" w:pos="3289"/>
        <w:tab w:val="right" w:pos="6917"/>
      </w:tabs>
      <w:overflowPunct w:val="0"/>
      <w:autoSpaceDE w:val="0"/>
      <w:autoSpaceDN w:val="0"/>
      <w:adjustRightInd w:val="0"/>
      <w:spacing w:before="160" w:after="160" w:line="240" w:lineRule="atLeast"/>
      <w:jc w:val="both"/>
    </w:pPr>
    <w:rPr>
      <w:rFonts w:eastAsia="Times New Roman" w:cs="Times New Roman"/>
      <w:sz w:val="20"/>
      <w:szCs w:val="20"/>
      <w:lang w:eastAsia="de-DE"/>
    </w:rPr>
  </w:style>
  <w:style w:type="paragraph" w:customStyle="1" w:styleId="tablecolsubhead">
    <w:name w:val="table col subhead"/>
    <w:basedOn w:val="Normal"/>
    <w:uiPriority w:val="99"/>
    <w:rsid w:val="00C45D9D"/>
    <w:pPr>
      <w:jc w:val="center"/>
    </w:pPr>
    <w:rPr>
      <w:rFonts w:eastAsia="SimSun" w:cs="Times New Roman"/>
      <w:b/>
      <w:bCs/>
      <w:i/>
      <w:iCs/>
      <w:sz w:val="15"/>
      <w:szCs w:val="15"/>
    </w:rPr>
  </w:style>
  <w:style w:type="character" w:customStyle="1" w:styleId="heading4">
    <w:name w:val="heading4"/>
    <w:basedOn w:val="Policepardfaut"/>
    <w:rsid w:val="00C45D9D"/>
    <w:rPr>
      <w:i/>
      <w:iCs w:val="0"/>
    </w:rPr>
  </w:style>
  <w:style w:type="paragraph" w:customStyle="1" w:styleId="p1a">
    <w:name w:val="p1a"/>
    <w:basedOn w:val="Normal"/>
    <w:uiPriority w:val="99"/>
    <w:rsid w:val="008C5CD6"/>
    <w:pPr>
      <w:overflowPunct w:val="0"/>
      <w:autoSpaceDE w:val="0"/>
      <w:autoSpaceDN w:val="0"/>
      <w:adjustRightInd w:val="0"/>
      <w:spacing w:line="240" w:lineRule="atLeast"/>
      <w:jc w:val="both"/>
    </w:pPr>
    <w:rPr>
      <w:rFonts w:eastAsia="Times New Roman" w:cs="Times New Roman"/>
      <w:sz w:val="20"/>
      <w:szCs w:val="20"/>
      <w:lang w:eastAsia="de-DE"/>
    </w:rPr>
  </w:style>
  <w:style w:type="paragraph" w:customStyle="1" w:styleId="Author">
    <w:name w:val="Author"/>
    <w:basedOn w:val="Normal"/>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Cs w:val="20"/>
      <w:lang w:eastAsia="de-DE"/>
    </w:rPr>
  </w:style>
  <w:style w:type="paragraph" w:customStyle="1" w:styleId="Paper-Title0">
    <w:name w:val="Paper-Title"/>
    <w:basedOn w:val="Normal"/>
    <w:uiPriority w:val="99"/>
    <w:rsid w:val="00735813"/>
    <w:pPr>
      <w:overflowPunct w:val="0"/>
      <w:autoSpaceDE w:val="0"/>
      <w:autoSpaceDN w:val="0"/>
      <w:adjustRightInd w:val="0"/>
      <w:spacing w:after="120" w:line="240" w:lineRule="atLeast"/>
      <w:ind w:firstLine="227"/>
      <w:jc w:val="center"/>
    </w:pPr>
    <w:rPr>
      <w:rFonts w:ascii="Helvetica" w:eastAsia="Times New Roman" w:hAnsi="Helvetica" w:cs="Times New Roman"/>
      <w:b/>
      <w:sz w:val="36"/>
      <w:szCs w:val="20"/>
      <w:lang w:eastAsia="de-DE"/>
    </w:rPr>
  </w:style>
  <w:style w:type="paragraph" w:customStyle="1" w:styleId="Affiliations">
    <w:name w:val="Affiliations"/>
    <w:basedOn w:val="Normal"/>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 w:val="20"/>
      <w:szCs w:val="20"/>
      <w:lang w:eastAsia="de-DE"/>
    </w:rPr>
  </w:style>
  <w:style w:type="paragraph" w:customStyle="1" w:styleId="Bullet">
    <w:name w:val="Bullet"/>
    <w:basedOn w:val="Normal"/>
    <w:uiPriority w:val="99"/>
    <w:rsid w:val="00735813"/>
    <w:pPr>
      <w:overflowPunct w:val="0"/>
      <w:autoSpaceDE w:val="0"/>
      <w:autoSpaceDN w:val="0"/>
      <w:adjustRightInd w:val="0"/>
      <w:spacing w:line="240" w:lineRule="atLeast"/>
      <w:ind w:left="144" w:hanging="144"/>
      <w:jc w:val="both"/>
    </w:pPr>
    <w:rPr>
      <w:rFonts w:eastAsia="Times New Roman" w:cs="Times New Roman"/>
      <w:sz w:val="20"/>
      <w:szCs w:val="20"/>
      <w:lang w:eastAsia="de-DE"/>
    </w:rPr>
  </w:style>
  <w:style w:type="paragraph" w:customStyle="1" w:styleId="E-Mail">
    <w:name w:val="E-Mail"/>
    <w:basedOn w:val="Author"/>
    <w:uiPriority w:val="99"/>
    <w:rsid w:val="00735813"/>
    <w:pPr>
      <w:spacing w:after="60"/>
    </w:pPr>
  </w:style>
  <w:style w:type="paragraph" w:customStyle="1" w:styleId="Abstract">
    <w:name w:val="Abstract"/>
    <w:basedOn w:val="Titre1"/>
    <w:uiPriority w:val="99"/>
    <w:rsid w:val="00735813"/>
    <w:pPr>
      <w:keepLines/>
      <w:numPr>
        <w:numId w:val="0"/>
      </w:numPr>
      <w:suppressAutoHyphens/>
      <w:overflowPunct w:val="0"/>
      <w:autoSpaceDE w:val="0"/>
      <w:autoSpaceDN w:val="0"/>
      <w:adjustRightInd w:val="0"/>
      <w:spacing w:before="0" w:after="120" w:line="300" w:lineRule="atLeast"/>
      <w:jc w:val="both"/>
      <w:outlineLvl w:val="9"/>
    </w:pPr>
    <w:rPr>
      <w:rFonts w:ascii="Times New Roman" w:eastAsia="Times New Roman" w:hAnsi="Times New Roman" w:cs="Times New Roman"/>
      <w:b w:val="0"/>
      <w:bCs w:val="0"/>
      <w:caps w:val="0"/>
      <w:kern w:val="0"/>
      <w:szCs w:val="20"/>
      <w:lang w:val="en-US" w:eastAsia="de-DE"/>
    </w:rPr>
  </w:style>
  <w:style w:type="paragraph" w:customStyle="1" w:styleId="Captions">
    <w:name w:val="Captions"/>
    <w:basedOn w:val="Normal"/>
    <w:uiPriority w:val="99"/>
    <w:rsid w:val="00735813"/>
    <w:pPr>
      <w:framePr w:w="4680" w:h="2160" w:hSpace="187" w:wrap="around" w:hAnchor="text" w:yAlign="bottom" w:anchorLock="1"/>
      <w:overflowPunct w:val="0"/>
      <w:autoSpaceDE w:val="0"/>
      <w:autoSpaceDN w:val="0"/>
      <w:adjustRightInd w:val="0"/>
      <w:spacing w:line="240" w:lineRule="atLeast"/>
      <w:ind w:firstLine="227"/>
      <w:jc w:val="center"/>
    </w:pPr>
    <w:rPr>
      <w:rFonts w:eastAsia="Times New Roman" w:cs="Times New Roman"/>
      <w:b/>
      <w:sz w:val="20"/>
      <w:szCs w:val="20"/>
      <w:lang w:eastAsia="de-DE"/>
    </w:rPr>
  </w:style>
  <w:style w:type="paragraph" w:customStyle="1" w:styleId="16">
    <w:name w:val="样式 标题 1 + 段前: 6 磅"/>
    <w:basedOn w:val="Titre1"/>
    <w:uiPriority w:val="99"/>
    <w:rsid w:val="00735813"/>
    <w:pPr>
      <w:keepLines/>
      <w:numPr>
        <w:numId w:val="0"/>
      </w:numPr>
      <w:suppressAutoHyphens/>
      <w:overflowPunct w:val="0"/>
      <w:autoSpaceDE w:val="0"/>
      <w:autoSpaceDN w:val="0"/>
      <w:adjustRightInd w:val="0"/>
      <w:spacing w:after="240" w:line="300" w:lineRule="atLeast"/>
      <w:ind w:left="567" w:hanging="567"/>
    </w:pPr>
    <w:rPr>
      <w:rFonts w:ascii="Times New Roman" w:eastAsia="Times New Roman" w:hAnsi="Times New Roman" w:cs="SimSun"/>
      <w:caps w:val="0"/>
      <w:kern w:val="0"/>
      <w:sz w:val="24"/>
      <w:szCs w:val="20"/>
      <w:lang w:val="en-US" w:eastAsia="de-DE"/>
    </w:rPr>
  </w:style>
  <w:style w:type="paragraph" w:customStyle="1" w:styleId="abstract0">
    <w:name w:val="abstract"/>
    <w:basedOn w:val="Normal"/>
    <w:uiPriority w:val="99"/>
    <w:rsid w:val="00735813"/>
    <w:pPr>
      <w:overflowPunct w:val="0"/>
      <w:autoSpaceDE w:val="0"/>
      <w:autoSpaceDN w:val="0"/>
      <w:adjustRightInd w:val="0"/>
      <w:spacing w:before="600" w:after="360" w:line="220" w:lineRule="atLeast"/>
      <w:ind w:left="567" w:right="567" w:firstLine="227"/>
      <w:contextualSpacing/>
      <w:jc w:val="both"/>
    </w:pPr>
    <w:rPr>
      <w:rFonts w:eastAsia="Times New Roman" w:cs="Times New Roman"/>
      <w:sz w:val="18"/>
      <w:szCs w:val="20"/>
      <w:lang w:eastAsia="de-DE"/>
    </w:rPr>
  </w:style>
  <w:style w:type="paragraph" w:customStyle="1" w:styleId="address">
    <w:name w:val="address"/>
    <w:basedOn w:val="Normal"/>
    <w:uiPriority w:val="99"/>
    <w:rsid w:val="00735813"/>
    <w:pPr>
      <w:overflowPunct w:val="0"/>
      <w:autoSpaceDE w:val="0"/>
      <w:autoSpaceDN w:val="0"/>
      <w:adjustRightInd w:val="0"/>
      <w:spacing w:after="200" w:line="220" w:lineRule="atLeast"/>
      <w:contextualSpacing/>
      <w:jc w:val="center"/>
    </w:pPr>
    <w:rPr>
      <w:rFonts w:eastAsia="Times New Roman" w:cs="Times New Roman"/>
      <w:sz w:val="18"/>
      <w:szCs w:val="20"/>
      <w:lang w:eastAsia="de-DE"/>
    </w:rPr>
  </w:style>
  <w:style w:type="paragraph" w:customStyle="1" w:styleId="author0">
    <w:name w:val="author"/>
    <w:basedOn w:val="Normal"/>
    <w:next w:val="address"/>
    <w:uiPriority w:val="99"/>
    <w:rsid w:val="00735813"/>
    <w:pPr>
      <w:overflowPunct w:val="0"/>
      <w:autoSpaceDE w:val="0"/>
      <w:autoSpaceDN w:val="0"/>
      <w:adjustRightInd w:val="0"/>
      <w:spacing w:after="200" w:line="240" w:lineRule="atLeast"/>
      <w:jc w:val="center"/>
    </w:pPr>
    <w:rPr>
      <w:rFonts w:eastAsia="Times New Roman" w:cs="Times New Roman"/>
      <w:sz w:val="20"/>
      <w:szCs w:val="20"/>
      <w:lang w:eastAsia="de-DE"/>
    </w:rPr>
  </w:style>
  <w:style w:type="paragraph" w:customStyle="1" w:styleId="bulletitem">
    <w:name w:val="bulletitem"/>
    <w:basedOn w:val="Normal"/>
    <w:uiPriority w:val="99"/>
    <w:rsid w:val="00735813"/>
    <w:pPr>
      <w:numPr>
        <w:numId w:val="7"/>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dashitem">
    <w:name w:val="dashitem"/>
    <w:basedOn w:val="Normal"/>
    <w:uiPriority w:val="99"/>
    <w:rsid w:val="00735813"/>
    <w:pPr>
      <w:numPr>
        <w:numId w:val="8"/>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image">
    <w:name w:val="image"/>
    <w:basedOn w:val="Normal"/>
    <w:next w:val="Normal"/>
    <w:uiPriority w:val="99"/>
    <w:rsid w:val="00735813"/>
    <w:pPr>
      <w:overflowPunct w:val="0"/>
      <w:autoSpaceDE w:val="0"/>
      <w:autoSpaceDN w:val="0"/>
      <w:adjustRightInd w:val="0"/>
      <w:spacing w:before="240" w:after="120" w:line="240" w:lineRule="atLeast"/>
      <w:jc w:val="center"/>
    </w:pPr>
    <w:rPr>
      <w:rFonts w:eastAsia="Times New Roman" w:cs="Times New Roman"/>
      <w:sz w:val="20"/>
      <w:szCs w:val="20"/>
      <w:lang w:eastAsia="de-DE"/>
    </w:rPr>
  </w:style>
  <w:style w:type="paragraph" w:customStyle="1" w:styleId="keywords">
    <w:name w:val="keywords"/>
    <w:basedOn w:val="abstract0"/>
    <w:next w:val="heading1"/>
    <w:uiPriority w:val="99"/>
    <w:rsid w:val="00735813"/>
    <w:pPr>
      <w:spacing w:before="220"/>
      <w:ind w:firstLine="0"/>
      <w:contextualSpacing w:val="0"/>
      <w:jc w:val="left"/>
    </w:pPr>
  </w:style>
  <w:style w:type="paragraph" w:customStyle="1" w:styleId="numitem">
    <w:name w:val="numitem"/>
    <w:basedOn w:val="Normal"/>
    <w:uiPriority w:val="99"/>
    <w:rsid w:val="00735813"/>
    <w:pPr>
      <w:numPr>
        <w:numId w:val="9"/>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referenceitem">
    <w:name w:val="referenceitem"/>
    <w:basedOn w:val="Normal"/>
    <w:uiPriority w:val="99"/>
    <w:rsid w:val="00735813"/>
    <w:pPr>
      <w:numPr>
        <w:numId w:val="10"/>
      </w:numPr>
      <w:overflowPunct w:val="0"/>
      <w:autoSpaceDE w:val="0"/>
      <w:autoSpaceDN w:val="0"/>
      <w:adjustRightInd w:val="0"/>
      <w:spacing w:line="220" w:lineRule="atLeast"/>
      <w:jc w:val="both"/>
    </w:pPr>
    <w:rPr>
      <w:rFonts w:eastAsia="Times New Roman" w:cs="Times New Roman"/>
      <w:sz w:val="18"/>
      <w:szCs w:val="20"/>
      <w:lang w:eastAsia="de-DE"/>
    </w:rPr>
  </w:style>
  <w:style w:type="paragraph" w:customStyle="1" w:styleId="runninghead-left">
    <w:name w:val="running head - left"/>
    <w:basedOn w:val="Normal"/>
    <w:uiPriority w:val="99"/>
    <w:rsid w:val="00735813"/>
    <w:pPr>
      <w:overflowPunct w:val="0"/>
      <w:autoSpaceDE w:val="0"/>
      <w:autoSpaceDN w:val="0"/>
      <w:adjustRightInd w:val="0"/>
      <w:spacing w:line="240" w:lineRule="atLeast"/>
    </w:pPr>
    <w:rPr>
      <w:rFonts w:eastAsia="Times New Roman" w:cs="Times New Roman"/>
      <w:sz w:val="18"/>
      <w:szCs w:val="18"/>
      <w:lang w:eastAsia="de-DE"/>
    </w:rPr>
  </w:style>
  <w:style w:type="paragraph" w:customStyle="1" w:styleId="runninghead-right">
    <w:name w:val="running head - right"/>
    <w:basedOn w:val="Normal"/>
    <w:uiPriority w:val="99"/>
    <w:rsid w:val="00735813"/>
    <w:pPr>
      <w:overflowPunct w:val="0"/>
      <w:autoSpaceDE w:val="0"/>
      <w:autoSpaceDN w:val="0"/>
      <w:adjustRightInd w:val="0"/>
      <w:spacing w:line="240" w:lineRule="atLeast"/>
      <w:jc w:val="right"/>
    </w:pPr>
    <w:rPr>
      <w:rFonts w:eastAsia="Times New Roman" w:cs="Times New Roman"/>
      <w:bCs/>
      <w:sz w:val="18"/>
      <w:szCs w:val="18"/>
      <w:lang w:eastAsia="de-DE"/>
    </w:rPr>
  </w:style>
  <w:style w:type="paragraph" w:customStyle="1" w:styleId="papertitle">
    <w:name w:val="papertitle"/>
    <w:basedOn w:val="Normal"/>
    <w:next w:val="author0"/>
    <w:uiPriority w:val="99"/>
    <w:rsid w:val="00735813"/>
    <w:pPr>
      <w:keepNext/>
      <w:keepLines/>
      <w:suppressAutoHyphens/>
      <w:overflowPunct w:val="0"/>
      <w:autoSpaceDE w:val="0"/>
      <w:autoSpaceDN w:val="0"/>
      <w:adjustRightInd w:val="0"/>
      <w:spacing w:after="480" w:line="360" w:lineRule="atLeast"/>
      <w:jc w:val="center"/>
    </w:pPr>
    <w:rPr>
      <w:rFonts w:eastAsia="Times New Roman" w:cs="Times New Roman"/>
      <w:b/>
      <w:sz w:val="28"/>
      <w:szCs w:val="20"/>
      <w:lang w:eastAsia="de-DE"/>
    </w:rPr>
  </w:style>
  <w:style w:type="paragraph" w:customStyle="1" w:styleId="papersubtitle">
    <w:name w:val="papersubtitle"/>
    <w:basedOn w:val="papertitle"/>
    <w:next w:val="author0"/>
    <w:uiPriority w:val="99"/>
    <w:rsid w:val="00735813"/>
    <w:pPr>
      <w:spacing w:before="120" w:line="280" w:lineRule="atLeast"/>
    </w:pPr>
    <w:rPr>
      <w:sz w:val="24"/>
    </w:rPr>
  </w:style>
  <w:style w:type="paragraph" w:customStyle="1" w:styleId="ReferenceLine">
    <w:name w:val="ReferenceLine"/>
    <w:basedOn w:val="p1a"/>
    <w:uiPriority w:val="99"/>
    <w:rsid w:val="00735813"/>
    <w:pPr>
      <w:spacing w:line="200" w:lineRule="exact"/>
    </w:pPr>
    <w:rPr>
      <w:sz w:val="16"/>
    </w:rPr>
  </w:style>
  <w:style w:type="paragraph" w:customStyle="1" w:styleId="tablecolhead">
    <w:name w:val="table col head"/>
    <w:basedOn w:val="Normal"/>
    <w:uiPriority w:val="99"/>
    <w:rsid w:val="00735813"/>
    <w:pPr>
      <w:jc w:val="center"/>
    </w:pPr>
    <w:rPr>
      <w:rFonts w:eastAsia="SimSun" w:cs="Times New Roman"/>
      <w:b/>
      <w:bCs/>
      <w:sz w:val="16"/>
      <w:szCs w:val="16"/>
    </w:rPr>
  </w:style>
  <w:style w:type="paragraph" w:customStyle="1" w:styleId="tablecopy">
    <w:name w:val="table copy"/>
    <w:uiPriority w:val="99"/>
    <w:rsid w:val="00735813"/>
    <w:pPr>
      <w:jc w:val="both"/>
    </w:pPr>
    <w:rPr>
      <w:rFonts w:ascii="Times New Roman" w:eastAsia="SimSun" w:hAnsi="Times New Roman" w:cs="Times New Roman"/>
      <w:noProof/>
      <w:sz w:val="16"/>
      <w:szCs w:val="16"/>
    </w:rPr>
  </w:style>
  <w:style w:type="character" w:styleId="Numrodepage">
    <w:name w:val="page number"/>
    <w:basedOn w:val="Policepardfaut"/>
    <w:semiHidden/>
    <w:unhideWhenUsed/>
    <w:rsid w:val="00735813"/>
    <w:rPr>
      <w:sz w:val="18"/>
    </w:rPr>
  </w:style>
  <w:style w:type="character" w:styleId="Textedelespacerserv">
    <w:name w:val="Placeholder Text"/>
    <w:basedOn w:val="Policepardfaut"/>
    <w:uiPriority w:val="99"/>
    <w:semiHidden/>
    <w:rsid w:val="00735813"/>
    <w:rPr>
      <w:color w:val="808080"/>
    </w:rPr>
  </w:style>
  <w:style w:type="character" w:customStyle="1" w:styleId="e-mail0">
    <w:name w:val="e-mail"/>
    <w:basedOn w:val="Policepardfaut"/>
    <w:rsid w:val="00735813"/>
    <w:rPr>
      <w:rFonts w:ascii="Courier" w:hAnsi="Courier" w:hint="default"/>
      <w:noProof/>
      <w:lang w:val="en-US"/>
    </w:rPr>
  </w:style>
  <w:style w:type="character" w:customStyle="1" w:styleId="url">
    <w:name w:val="url"/>
    <w:basedOn w:val="Policepardfaut"/>
    <w:rsid w:val="00735813"/>
    <w:rPr>
      <w:rFonts w:ascii="Courier" w:hAnsi="Courier" w:hint="default"/>
      <w:noProof/>
      <w:lang w:val="en-US"/>
    </w:rPr>
  </w:style>
  <w:style w:type="character" w:customStyle="1" w:styleId="RH">
    <w:name w:val="RH"/>
    <w:basedOn w:val="Policepardfaut"/>
    <w:rsid w:val="00735813"/>
  </w:style>
  <w:style w:type="numbering" w:customStyle="1" w:styleId="itemization1">
    <w:name w:val="itemization1"/>
    <w:rsid w:val="00735813"/>
    <w:pPr>
      <w:numPr>
        <w:numId w:val="7"/>
      </w:numPr>
    </w:pPr>
  </w:style>
  <w:style w:type="numbering" w:customStyle="1" w:styleId="itemization2">
    <w:name w:val="itemization2"/>
    <w:rsid w:val="00735813"/>
    <w:pPr>
      <w:numPr>
        <w:numId w:val="8"/>
      </w:numPr>
    </w:pPr>
  </w:style>
  <w:style w:type="numbering" w:customStyle="1" w:styleId="referencelist">
    <w:name w:val="referencelist"/>
    <w:rsid w:val="00735813"/>
    <w:pPr>
      <w:numPr>
        <w:numId w:val="10"/>
      </w:numPr>
    </w:pPr>
  </w:style>
  <w:style w:type="numbering" w:customStyle="1" w:styleId="arabnumitem">
    <w:name w:val="arabnumitem"/>
    <w:rsid w:val="00735813"/>
    <w:pPr>
      <w:numPr>
        <w:numId w:val="11"/>
      </w:numPr>
    </w:pPr>
  </w:style>
  <w:style w:type="character" w:customStyle="1" w:styleId="apple-converted-space">
    <w:name w:val="apple-converted-space"/>
    <w:basedOn w:val="Policepardfaut"/>
    <w:rsid w:val="00770A8B"/>
  </w:style>
  <w:style w:type="character" w:styleId="Marquedecommentaire">
    <w:name w:val="annotation reference"/>
    <w:basedOn w:val="Policepardfaut"/>
    <w:rsid w:val="00E43E15"/>
    <w:rPr>
      <w:sz w:val="21"/>
      <w:szCs w:val="21"/>
    </w:rPr>
  </w:style>
  <w:style w:type="paragraph" w:styleId="Rvision">
    <w:name w:val="Revision"/>
    <w:hidden/>
    <w:rsid w:val="0074719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5906">
      <w:bodyDiv w:val="1"/>
      <w:marLeft w:val="0"/>
      <w:marRight w:val="0"/>
      <w:marTop w:val="0"/>
      <w:marBottom w:val="0"/>
      <w:divBdr>
        <w:top w:val="none" w:sz="0" w:space="0" w:color="auto"/>
        <w:left w:val="none" w:sz="0" w:space="0" w:color="auto"/>
        <w:bottom w:val="none" w:sz="0" w:space="0" w:color="auto"/>
        <w:right w:val="none" w:sz="0" w:space="0" w:color="auto"/>
      </w:divBdr>
    </w:div>
    <w:div w:id="97141959">
      <w:bodyDiv w:val="1"/>
      <w:marLeft w:val="0"/>
      <w:marRight w:val="0"/>
      <w:marTop w:val="0"/>
      <w:marBottom w:val="0"/>
      <w:divBdr>
        <w:top w:val="none" w:sz="0" w:space="0" w:color="auto"/>
        <w:left w:val="none" w:sz="0" w:space="0" w:color="auto"/>
        <w:bottom w:val="none" w:sz="0" w:space="0" w:color="auto"/>
        <w:right w:val="none" w:sz="0" w:space="0" w:color="auto"/>
      </w:divBdr>
    </w:div>
    <w:div w:id="139923568">
      <w:bodyDiv w:val="1"/>
      <w:marLeft w:val="0"/>
      <w:marRight w:val="0"/>
      <w:marTop w:val="0"/>
      <w:marBottom w:val="0"/>
      <w:divBdr>
        <w:top w:val="none" w:sz="0" w:space="0" w:color="auto"/>
        <w:left w:val="none" w:sz="0" w:space="0" w:color="auto"/>
        <w:bottom w:val="none" w:sz="0" w:space="0" w:color="auto"/>
        <w:right w:val="none" w:sz="0" w:space="0" w:color="auto"/>
      </w:divBdr>
    </w:div>
    <w:div w:id="146484835">
      <w:bodyDiv w:val="1"/>
      <w:marLeft w:val="0"/>
      <w:marRight w:val="0"/>
      <w:marTop w:val="0"/>
      <w:marBottom w:val="0"/>
      <w:divBdr>
        <w:top w:val="none" w:sz="0" w:space="0" w:color="auto"/>
        <w:left w:val="none" w:sz="0" w:space="0" w:color="auto"/>
        <w:bottom w:val="none" w:sz="0" w:space="0" w:color="auto"/>
        <w:right w:val="none" w:sz="0" w:space="0" w:color="auto"/>
      </w:divBdr>
    </w:div>
    <w:div w:id="191500192">
      <w:bodyDiv w:val="1"/>
      <w:marLeft w:val="0"/>
      <w:marRight w:val="0"/>
      <w:marTop w:val="0"/>
      <w:marBottom w:val="0"/>
      <w:divBdr>
        <w:top w:val="none" w:sz="0" w:space="0" w:color="auto"/>
        <w:left w:val="none" w:sz="0" w:space="0" w:color="auto"/>
        <w:bottom w:val="none" w:sz="0" w:space="0" w:color="auto"/>
        <w:right w:val="none" w:sz="0" w:space="0" w:color="auto"/>
      </w:divBdr>
    </w:div>
    <w:div w:id="292835008">
      <w:bodyDiv w:val="1"/>
      <w:marLeft w:val="0"/>
      <w:marRight w:val="0"/>
      <w:marTop w:val="0"/>
      <w:marBottom w:val="0"/>
      <w:divBdr>
        <w:top w:val="none" w:sz="0" w:space="0" w:color="auto"/>
        <w:left w:val="none" w:sz="0" w:space="0" w:color="auto"/>
        <w:bottom w:val="none" w:sz="0" w:space="0" w:color="auto"/>
        <w:right w:val="none" w:sz="0" w:space="0" w:color="auto"/>
      </w:divBdr>
    </w:div>
    <w:div w:id="494342450">
      <w:bodyDiv w:val="1"/>
      <w:marLeft w:val="0"/>
      <w:marRight w:val="0"/>
      <w:marTop w:val="0"/>
      <w:marBottom w:val="0"/>
      <w:divBdr>
        <w:top w:val="none" w:sz="0" w:space="0" w:color="auto"/>
        <w:left w:val="none" w:sz="0" w:space="0" w:color="auto"/>
        <w:bottom w:val="none" w:sz="0" w:space="0" w:color="auto"/>
        <w:right w:val="none" w:sz="0" w:space="0" w:color="auto"/>
      </w:divBdr>
    </w:div>
    <w:div w:id="547499789">
      <w:bodyDiv w:val="1"/>
      <w:marLeft w:val="0"/>
      <w:marRight w:val="0"/>
      <w:marTop w:val="0"/>
      <w:marBottom w:val="0"/>
      <w:divBdr>
        <w:top w:val="none" w:sz="0" w:space="0" w:color="auto"/>
        <w:left w:val="none" w:sz="0" w:space="0" w:color="auto"/>
        <w:bottom w:val="none" w:sz="0" w:space="0" w:color="auto"/>
        <w:right w:val="none" w:sz="0" w:space="0" w:color="auto"/>
      </w:divBdr>
    </w:div>
    <w:div w:id="973293701">
      <w:bodyDiv w:val="1"/>
      <w:marLeft w:val="0"/>
      <w:marRight w:val="0"/>
      <w:marTop w:val="0"/>
      <w:marBottom w:val="0"/>
      <w:divBdr>
        <w:top w:val="none" w:sz="0" w:space="0" w:color="auto"/>
        <w:left w:val="none" w:sz="0" w:space="0" w:color="auto"/>
        <w:bottom w:val="none" w:sz="0" w:space="0" w:color="auto"/>
        <w:right w:val="none" w:sz="0" w:space="0" w:color="auto"/>
      </w:divBdr>
    </w:div>
    <w:div w:id="1066801525">
      <w:bodyDiv w:val="1"/>
      <w:marLeft w:val="0"/>
      <w:marRight w:val="0"/>
      <w:marTop w:val="0"/>
      <w:marBottom w:val="0"/>
      <w:divBdr>
        <w:top w:val="none" w:sz="0" w:space="0" w:color="auto"/>
        <w:left w:val="none" w:sz="0" w:space="0" w:color="auto"/>
        <w:bottom w:val="none" w:sz="0" w:space="0" w:color="auto"/>
        <w:right w:val="none" w:sz="0" w:space="0" w:color="auto"/>
      </w:divBdr>
    </w:div>
    <w:div w:id="1166897486">
      <w:bodyDiv w:val="1"/>
      <w:marLeft w:val="0"/>
      <w:marRight w:val="0"/>
      <w:marTop w:val="0"/>
      <w:marBottom w:val="0"/>
      <w:divBdr>
        <w:top w:val="none" w:sz="0" w:space="0" w:color="auto"/>
        <w:left w:val="none" w:sz="0" w:space="0" w:color="auto"/>
        <w:bottom w:val="none" w:sz="0" w:space="0" w:color="auto"/>
        <w:right w:val="none" w:sz="0" w:space="0" w:color="auto"/>
      </w:divBdr>
    </w:div>
    <w:div w:id="1306426485">
      <w:bodyDiv w:val="1"/>
      <w:marLeft w:val="0"/>
      <w:marRight w:val="0"/>
      <w:marTop w:val="0"/>
      <w:marBottom w:val="0"/>
      <w:divBdr>
        <w:top w:val="none" w:sz="0" w:space="0" w:color="auto"/>
        <w:left w:val="none" w:sz="0" w:space="0" w:color="auto"/>
        <w:bottom w:val="none" w:sz="0" w:space="0" w:color="auto"/>
        <w:right w:val="none" w:sz="0" w:space="0" w:color="auto"/>
      </w:divBdr>
    </w:div>
    <w:div w:id="1402866798">
      <w:bodyDiv w:val="1"/>
      <w:marLeft w:val="0"/>
      <w:marRight w:val="0"/>
      <w:marTop w:val="0"/>
      <w:marBottom w:val="0"/>
      <w:divBdr>
        <w:top w:val="none" w:sz="0" w:space="0" w:color="auto"/>
        <w:left w:val="none" w:sz="0" w:space="0" w:color="auto"/>
        <w:bottom w:val="none" w:sz="0" w:space="0" w:color="auto"/>
        <w:right w:val="none" w:sz="0" w:space="0" w:color="auto"/>
      </w:divBdr>
    </w:div>
    <w:div w:id="1575777281">
      <w:bodyDiv w:val="1"/>
      <w:marLeft w:val="0"/>
      <w:marRight w:val="0"/>
      <w:marTop w:val="0"/>
      <w:marBottom w:val="0"/>
      <w:divBdr>
        <w:top w:val="none" w:sz="0" w:space="0" w:color="auto"/>
        <w:left w:val="none" w:sz="0" w:space="0" w:color="auto"/>
        <w:bottom w:val="none" w:sz="0" w:space="0" w:color="auto"/>
        <w:right w:val="none" w:sz="0" w:space="0" w:color="auto"/>
      </w:divBdr>
    </w:div>
    <w:div w:id="1580945577">
      <w:bodyDiv w:val="1"/>
      <w:marLeft w:val="0"/>
      <w:marRight w:val="0"/>
      <w:marTop w:val="0"/>
      <w:marBottom w:val="0"/>
      <w:divBdr>
        <w:top w:val="none" w:sz="0" w:space="0" w:color="auto"/>
        <w:left w:val="none" w:sz="0" w:space="0" w:color="auto"/>
        <w:bottom w:val="none" w:sz="0" w:space="0" w:color="auto"/>
        <w:right w:val="none" w:sz="0" w:space="0" w:color="auto"/>
      </w:divBdr>
    </w:div>
    <w:div w:id="1609897176">
      <w:bodyDiv w:val="1"/>
      <w:marLeft w:val="0"/>
      <w:marRight w:val="0"/>
      <w:marTop w:val="0"/>
      <w:marBottom w:val="0"/>
      <w:divBdr>
        <w:top w:val="none" w:sz="0" w:space="0" w:color="auto"/>
        <w:left w:val="none" w:sz="0" w:space="0" w:color="auto"/>
        <w:bottom w:val="none" w:sz="0" w:space="0" w:color="auto"/>
        <w:right w:val="none" w:sz="0" w:space="0" w:color="auto"/>
      </w:divBdr>
    </w:div>
    <w:div w:id="1639333916">
      <w:bodyDiv w:val="1"/>
      <w:marLeft w:val="0"/>
      <w:marRight w:val="0"/>
      <w:marTop w:val="0"/>
      <w:marBottom w:val="0"/>
      <w:divBdr>
        <w:top w:val="none" w:sz="0" w:space="0" w:color="auto"/>
        <w:left w:val="none" w:sz="0" w:space="0" w:color="auto"/>
        <w:bottom w:val="none" w:sz="0" w:space="0" w:color="auto"/>
        <w:right w:val="none" w:sz="0" w:space="0" w:color="auto"/>
      </w:divBdr>
    </w:div>
    <w:div w:id="1656450026">
      <w:bodyDiv w:val="1"/>
      <w:marLeft w:val="0"/>
      <w:marRight w:val="0"/>
      <w:marTop w:val="0"/>
      <w:marBottom w:val="0"/>
      <w:divBdr>
        <w:top w:val="none" w:sz="0" w:space="0" w:color="auto"/>
        <w:left w:val="none" w:sz="0" w:space="0" w:color="auto"/>
        <w:bottom w:val="none" w:sz="0" w:space="0" w:color="auto"/>
        <w:right w:val="none" w:sz="0" w:space="0" w:color="auto"/>
      </w:divBdr>
    </w:div>
    <w:div w:id="1790321800">
      <w:bodyDiv w:val="1"/>
      <w:marLeft w:val="0"/>
      <w:marRight w:val="0"/>
      <w:marTop w:val="0"/>
      <w:marBottom w:val="0"/>
      <w:divBdr>
        <w:top w:val="none" w:sz="0" w:space="0" w:color="auto"/>
        <w:left w:val="none" w:sz="0" w:space="0" w:color="auto"/>
        <w:bottom w:val="none" w:sz="0" w:space="0" w:color="auto"/>
        <w:right w:val="none" w:sz="0" w:space="0" w:color="auto"/>
      </w:divBdr>
    </w:div>
    <w:div w:id="1980567913">
      <w:bodyDiv w:val="1"/>
      <w:marLeft w:val="0"/>
      <w:marRight w:val="0"/>
      <w:marTop w:val="0"/>
      <w:marBottom w:val="0"/>
      <w:divBdr>
        <w:top w:val="none" w:sz="0" w:space="0" w:color="auto"/>
        <w:left w:val="none" w:sz="0" w:space="0" w:color="auto"/>
        <w:bottom w:val="none" w:sz="0" w:space="0" w:color="auto"/>
        <w:right w:val="none" w:sz="0" w:space="0" w:color="auto"/>
      </w:divBdr>
    </w:div>
    <w:div w:id="2077319138">
      <w:bodyDiv w:val="1"/>
      <w:marLeft w:val="0"/>
      <w:marRight w:val="0"/>
      <w:marTop w:val="0"/>
      <w:marBottom w:val="0"/>
      <w:divBdr>
        <w:top w:val="none" w:sz="0" w:space="0" w:color="auto"/>
        <w:left w:val="none" w:sz="0" w:space="0" w:color="auto"/>
        <w:bottom w:val="none" w:sz="0" w:space="0" w:color="auto"/>
        <w:right w:val="none" w:sz="0" w:space="0" w:color="auto"/>
      </w:divBdr>
    </w:div>
    <w:div w:id="210942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6.bin"/><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package" Target="embeddings/Microsoft_Excel_Worksheet2.xlsx"/><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package" Target="embeddings/Microsoft_Excel_Worksheet1.xlsx"/><Relationship Id="rId28"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header" Target="header2.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10B61-421F-4975-ADAC-2B41F285A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4982</TotalTime>
  <Pages>27</Pages>
  <Words>12340</Words>
  <Characters>67872</Characters>
  <Application>Microsoft Office Word</Application>
  <DocSecurity>0</DocSecurity>
  <Lines>565</Lines>
  <Paragraphs>160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 Multifrequency MAC Specially Designed for Wireless Sensor</vt:lpstr>
      <vt:lpstr>A Multifrequency MAC Specially Designed for Wireless Sensor</vt:lpstr>
    </vt:vector>
  </TitlesOfParts>
  <Company>Techbooks</Company>
  <LinksUpToDate>false</LinksUpToDate>
  <CharactersWithSpaces>80052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Daniel</cp:lastModifiedBy>
  <cp:revision>975</cp:revision>
  <cp:lastPrinted>2014-11-13T03:02:00Z</cp:lastPrinted>
  <dcterms:created xsi:type="dcterms:W3CDTF">2014-10-31T01:47:00Z</dcterms:created>
  <dcterms:modified xsi:type="dcterms:W3CDTF">2014-11-14T22:35:00Z</dcterms:modified>
</cp:coreProperties>
</file>